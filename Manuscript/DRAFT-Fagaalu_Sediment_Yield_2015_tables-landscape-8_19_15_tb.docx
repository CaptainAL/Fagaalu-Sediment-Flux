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1410"/>
        <w:tblW w:w="12775" w:type="dxa"/>
        <w:tblLayout w:type="fixed"/>
        <w:tblLook w:val="04A0" w:firstRow="1" w:lastRow="0" w:firstColumn="1" w:lastColumn="0" w:noHBand="0" w:noVBand="1"/>
      </w:tblPr>
      <w:tblGrid>
        <w:gridCol w:w="1615"/>
        <w:gridCol w:w="630"/>
        <w:gridCol w:w="630"/>
        <w:gridCol w:w="810"/>
        <w:gridCol w:w="540"/>
        <w:gridCol w:w="720"/>
        <w:gridCol w:w="1350"/>
        <w:gridCol w:w="1170"/>
        <w:gridCol w:w="1260"/>
        <w:gridCol w:w="720"/>
        <w:gridCol w:w="720"/>
        <w:gridCol w:w="1350"/>
        <w:gridCol w:w="1260"/>
      </w:tblGrid>
      <w:tr w:rsidR="008C37FF" w14:paraId="18FA8696" w14:textId="77777777" w:rsidTr="004308F0">
        <w:tc>
          <w:tcPr>
            <w:tcW w:w="12775" w:type="dxa"/>
            <w:gridSpan w:val="13"/>
          </w:tcPr>
          <w:p w14:paraId="084D4FC9" w14:textId="5C93E184" w:rsidR="008C37FF" w:rsidRDefault="00454AC8" w:rsidP="004308F0">
            <w:r>
              <w:t>Table 1. Land use categories in Faga'alu subwatersheds (NOAA Ocean Service and Coastal Services Center, 2010)</w:t>
            </w:r>
            <w:r w:rsidR="00F50B5C">
              <w:t>.  Land cover perc</w:t>
            </w:r>
            <w:r w:rsidR="00CB1539">
              <w:t>entages are of the subwatershed.</w:t>
            </w:r>
          </w:p>
        </w:tc>
      </w:tr>
      <w:tr w:rsidR="00485A93" w14:paraId="58FEC5AA" w14:textId="77777777" w:rsidTr="004308F0">
        <w:tc>
          <w:tcPr>
            <w:tcW w:w="1615" w:type="dxa"/>
          </w:tcPr>
          <w:p w14:paraId="7AEC07E4" w14:textId="7652FC56" w:rsidR="00485A93" w:rsidRPr="00AB2763" w:rsidRDefault="00485A93" w:rsidP="004308F0">
            <w:pPr>
              <w:rPr>
                <w:b/>
                <w:sz w:val="16"/>
              </w:rPr>
            </w:pPr>
            <w:r w:rsidRPr="00AB2763">
              <w:rPr>
                <w:b/>
                <w:sz w:val="16"/>
              </w:rPr>
              <w:t>Subwatershed (pourpoint)</w:t>
            </w:r>
          </w:p>
        </w:tc>
        <w:tc>
          <w:tcPr>
            <w:tcW w:w="1260" w:type="dxa"/>
            <w:gridSpan w:val="2"/>
          </w:tcPr>
          <w:p w14:paraId="7956FF57" w14:textId="50DB9F88" w:rsidR="00485A93" w:rsidRPr="00AB2763" w:rsidRDefault="00485A93" w:rsidP="004308F0">
            <w:pPr>
              <w:rPr>
                <w:b/>
                <w:sz w:val="16"/>
              </w:rPr>
            </w:pPr>
            <w:r w:rsidRPr="00AB2763">
              <w:rPr>
                <w:b/>
                <w:sz w:val="16"/>
              </w:rPr>
              <w:t xml:space="preserve">Cumulative Area </w:t>
            </w:r>
          </w:p>
        </w:tc>
        <w:tc>
          <w:tcPr>
            <w:tcW w:w="1350" w:type="dxa"/>
            <w:gridSpan w:val="2"/>
          </w:tcPr>
          <w:p w14:paraId="1345DEFA" w14:textId="5D9266E4" w:rsidR="00485A93" w:rsidRPr="00AB2763" w:rsidRDefault="00485A93" w:rsidP="004308F0">
            <w:pPr>
              <w:rPr>
                <w:b/>
                <w:sz w:val="16"/>
              </w:rPr>
            </w:pPr>
            <w:r>
              <w:rPr>
                <w:b/>
                <w:sz w:val="16"/>
              </w:rPr>
              <w:t>Subwatershed area</w:t>
            </w:r>
          </w:p>
        </w:tc>
        <w:tc>
          <w:tcPr>
            <w:tcW w:w="8550" w:type="dxa"/>
            <w:gridSpan w:val="8"/>
          </w:tcPr>
          <w:p w14:paraId="2DBD7A04" w14:textId="303F5F9E" w:rsidR="00485A93" w:rsidRPr="00AB2763" w:rsidRDefault="00485A93" w:rsidP="004308F0">
            <w:pPr>
              <w:jc w:val="center"/>
              <w:rPr>
                <w:b/>
                <w:sz w:val="16"/>
              </w:rPr>
            </w:pPr>
            <w:r>
              <w:rPr>
                <w:b/>
                <w:sz w:val="16"/>
              </w:rPr>
              <w:t xml:space="preserve">Land cover as % </w:t>
            </w:r>
            <w:r w:rsidR="00CB1539">
              <w:rPr>
                <w:b/>
                <w:sz w:val="16"/>
              </w:rPr>
              <w:t>sub</w:t>
            </w:r>
            <w:r>
              <w:rPr>
                <w:b/>
                <w:sz w:val="16"/>
              </w:rPr>
              <w:t>watershed area</w:t>
            </w:r>
          </w:p>
        </w:tc>
      </w:tr>
      <w:tr w:rsidR="00CB1539" w14:paraId="3F10B9D1" w14:textId="77777777" w:rsidTr="004308F0">
        <w:tc>
          <w:tcPr>
            <w:tcW w:w="1615" w:type="dxa"/>
          </w:tcPr>
          <w:p w14:paraId="5E09D8EF" w14:textId="7B49FE99" w:rsidR="00485A93" w:rsidRPr="00AB2763" w:rsidRDefault="00485A93" w:rsidP="004308F0">
            <w:pPr>
              <w:rPr>
                <w:b/>
                <w:sz w:val="16"/>
              </w:rPr>
            </w:pPr>
          </w:p>
        </w:tc>
        <w:tc>
          <w:tcPr>
            <w:tcW w:w="630" w:type="dxa"/>
          </w:tcPr>
          <w:p w14:paraId="3AD42001" w14:textId="39C591A2" w:rsidR="00485A93" w:rsidRPr="00AB2763" w:rsidRDefault="00485A93" w:rsidP="004308F0">
            <w:pPr>
              <w:rPr>
                <w:b/>
                <w:sz w:val="16"/>
              </w:rPr>
            </w:pPr>
            <w:r w:rsidRPr="00AB2763">
              <w:rPr>
                <w:b/>
                <w:sz w:val="16"/>
              </w:rPr>
              <w:t>km</w:t>
            </w:r>
            <w:r w:rsidRPr="00292EC6">
              <w:rPr>
                <w:b/>
                <w:sz w:val="16"/>
                <w:vertAlign w:val="superscript"/>
              </w:rPr>
              <w:t>2</w:t>
            </w:r>
          </w:p>
        </w:tc>
        <w:tc>
          <w:tcPr>
            <w:tcW w:w="630" w:type="dxa"/>
          </w:tcPr>
          <w:p w14:paraId="76DC99FB" w14:textId="6B70C06D" w:rsidR="00485A93" w:rsidRPr="00AB2763" w:rsidRDefault="00485A93" w:rsidP="004308F0">
            <w:pPr>
              <w:rPr>
                <w:b/>
                <w:sz w:val="16"/>
              </w:rPr>
            </w:pPr>
            <w:r w:rsidRPr="00AB2763">
              <w:rPr>
                <w:b/>
                <w:sz w:val="16"/>
              </w:rPr>
              <w:t>%</w:t>
            </w:r>
          </w:p>
        </w:tc>
        <w:tc>
          <w:tcPr>
            <w:tcW w:w="810" w:type="dxa"/>
          </w:tcPr>
          <w:p w14:paraId="080C274D" w14:textId="1D35F40A" w:rsidR="00485A93" w:rsidRPr="00AB2763" w:rsidRDefault="00485A93" w:rsidP="004308F0">
            <w:pPr>
              <w:rPr>
                <w:b/>
                <w:sz w:val="16"/>
              </w:rPr>
            </w:pPr>
            <w:r w:rsidRPr="00AB2763">
              <w:rPr>
                <w:b/>
                <w:sz w:val="16"/>
              </w:rPr>
              <w:t>km</w:t>
            </w:r>
            <w:r w:rsidRPr="00292EC6">
              <w:rPr>
                <w:b/>
                <w:sz w:val="16"/>
                <w:vertAlign w:val="superscript"/>
              </w:rPr>
              <w:t>2</w:t>
            </w:r>
          </w:p>
        </w:tc>
        <w:tc>
          <w:tcPr>
            <w:tcW w:w="540" w:type="dxa"/>
          </w:tcPr>
          <w:p w14:paraId="554C64DA" w14:textId="39DFF4C8" w:rsidR="00485A93" w:rsidRPr="00AB2763" w:rsidRDefault="00485A93" w:rsidP="004308F0">
            <w:pPr>
              <w:rPr>
                <w:b/>
                <w:sz w:val="16"/>
              </w:rPr>
            </w:pPr>
            <w:r w:rsidRPr="00AB2763">
              <w:rPr>
                <w:b/>
                <w:sz w:val="16"/>
              </w:rPr>
              <w:t>%</w:t>
            </w:r>
          </w:p>
        </w:tc>
        <w:tc>
          <w:tcPr>
            <w:tcW w:w="720" w:type="dxa"/>
          </w:tcPr>
          <w:p w14:paraId="6EC5DBA7" w14:textId="2733EA90" w:rsidR="00485A93" w:rsidRPr="00AB2763" w:rsidRDefault="00485A93" w:rsidP="004308F0">
            <w:pPr>
              <w:rPr>
                <w:b/>
                <w:sz w:val="16"/>
              </w:rPr>
            </w:pPr>
            <w:r w:rsidRPr="00AB2763">
              <w:rPr>
                <w:b/>
                <w:sz w:val="16"/>
              </w:rPr>
              <w:t xml:space="preserve">Bare </w:t>
            </w:r>
            <w:r w:rsidR="00661AF4">
              <w:rPr>
                <w:b/>
                <w:sz w:val="16"/>
              </w:rPr>
              <w:t>(B)</w:t>
            </w:r>
          </w:p>
        </w:tc>
        <w:tc>
          <w:tcPr>
            <w:tcW w:w="1350" w:type="dxa"/>
          </w:tcPr>
          <w:p w14:paraId="37889B6A" w14:textId="0DBA5F72" w:rsidR="00485A93" w:rsidRPr="00AB2763" w:rsidRDefault="00485A93" w:rsidP="004308F0">
            <w:pPr>
              <w:rPr>
                <w:b/>
                <w:sz w:val="16"/>
              </w:rPr>
            </w:pPr>
            <w:r w:rsidRPr="00AB2763">
              <w:rPr>
                <w:b/>
                <w:sz w:val="16"/>
              </w:rPr>
              <w:t>High Intensity Developed</w:t>
            </w:r>
            <w:r w:rsidR="00CB1539">
              <w:rPr>
                <w:b/>
                <w:sz w:val="16"/>
              </w:rPr>
              <w:t xml:space="preserve"> (HI)</w:t>
            </w:r>
          </w:p>
        </w:tc>
        <w:tc>
          <w:tcPr>
            <w:tcW w:w="1170" w:type="dxa"/>
          </w:tcPr>
          <w:p w14:paraId="0EBF1431" w14:textId="41EC56AE" w:rsidR="00485A93" w:rsidRPr="00AB2763" w:rsidRDefault="00485A93" w:rsidP="004308F0">
            <w:pPr>
              <w:rPr>
                <w:b/>
                <w:sz w:val="16"/>
              </w:rPr>
            </w:pPr>
            <w:r w:rsidRPr="00AB2763">
              <w:rPr>
                <w:b/>
                <w:sz w:val="16"/>
              </w:rPr>
              <w:t>Developed Open Space</w:t>
            </w:r>
            <w:r w:rsidR="00CB1539">
              <w:rPr>
                <w:b/>
                <w:sz w:val="16"/>
              </w:rPr>
              <w:t xml:space="preserve"> (DOS)</w:t>
            </w:r>
          </w:p>
        </w:tc>
        <w:tc>
          <w:tcPr>
            <w:tcW w:w="1260" w:type="dxa"/>
          </w:tcPr>
          <w:p w14:paraId="537657BE" w14:textId="22C628E1" w:rsidR="00485A93" w:rsidRPr="00AB2763" w:rsidRDefault="00485A93" w:rsidP="004308F0">
            <w:pPr>
              <w:rPr>
                <w:b/>
                <w:sz w:val="16"/>
              </w:rPr>
            </w:pPr>
            <w:r w:rsidRPr="00AB2763">
              <w:rPr>
                <w:b/>
                <w:sz w:val="16"/>
              </w:rPr>
              <w:t>Grassland (agriculture)</w:t>
            </w:r>
            <w:r w:rsidR="00CB1539">
              <w:rPr>
                <w:b/>
                <w:sz w:val="16"/>
              </w:rPr>
              <w:t xml:space="preserve"> (GA)</w:t>
            </w:r>
          </w:p>
        </w:tc>
        <w:tc>
          <w:tcPr>
            <w:tcW w:w="720" w:type="dxa"/>
          </w:tcPr>
          <w:p w14:paraId="7E10F9D9" w14:textId="271B0726" w:rsidR="00485A93" w:rsidRPr="00AB2763" w:rsidRDefault="00485A93" w:rsidP="004308F0">
            <w:pPr>
              <w:rPr>
                <w:b/>
                <w:sz w:val="16"/>
              </w:rPr>
            </w:pPr>
            <w:r w:rsidRPr="00AB2763">
              <w:rPr>
                <w:b/>
                <w:sz w:val="16"/>
              </w:rPr>
              <w:t>Forest</w:t>
            </w:r>
            <w:r w:rsidR="00CB1539">
              <w:rPr>
                <w:b/>
                <w:sz w:val="16"/>
              </w:rPr>
              <w:t xml:space="preserve"> (F)</w:t>
            </w:r>
          </w:p>
        </w:tc>
        <w:tc>
          <w:tcPr>
            <w:tcW w:w="720" w:type="dxa"/>
          </w:tcPr>
          <w:p w14:paraId="6C4DF443" w14:textId="52EDF440" w:rsidR="00485A93" w:rsidRPr="00AB2763" w:rsidRDefault="00485A93" w:rsidP="004308F0">
            <w:pPr>
              <w:rPr>
                <w:b/>
                <w:sz w:val="16"/>
              </w:rPr>
            </w:pPr>
            <w:r w:rsidRPr="00AB2763">
              <w:rPr>
                <w:b/>
                <w:sz w:val="16"/>
              </w:rPr>
              <w:t>Scrub/ Shrub</w:t>
            </w:r>
            <w:r w:rsidR="00CB1539">
              <w:rPr>
                <w:b/>
                <w:sz w:val="16"/>
              </w:rPr>
              <w:t xml:space="preserve"> (S)</w:t>
            </w:r>
          </w:p>
        </w:tc>
        <w:tc>
          <w:tcPr>
            <w:tcW w:w="1350" w:type="dxa"/>
          </w:tcPr>
          <w:p w14:paraId="18BF9086" w14:textId="0DC024FA" w:rsidR="00485A93" w:rsidRDefault="00485A93" w:rsidP="004308F0">
            <w:pPr>
              <w:rPr>
                <w:b/>
                <w:sz w:val="16"/>
              </w:rPr>
            </w:pPr>
            <w:r w:rsidRPr="00AB2763">
              <w:rPr>
                <w:b/>
                <w:sz w:val="16"/>
              </w:rPr>
              <w:t>Disturbed</w:t>
            </w:r>
          </w:p>
          <w:p w14:paraId="05A0A70E" w14:textId="20CC4BDE" w:rsidR="00CB1539" w:rsidRPr="00AB2763" w:rsidRDefault="00661AF4" w:rsidP="004308F0">
            <w:pPr>
              <w:rPr>
                <w:b/>
                <w:sz w:val="16"/>
              </w:rPr>
            </w:pPr>
            <w:r>
              <w:rPr>
                <w:b/>
                <w:sz w:val="16"/>
              </w:rPr>
              <w:t>B+</w:t>
            </w:r>
            <w:r w:rsidR="00CB1539">
              <w:rPr>
                <w:b/>
                <w:sz w:val="16"/>
              </w:rPr>
              <w:t>HI+DOS+GA</w:t>
            </w:r>
          </w:p>
        </w:tc>
        <w:tc>
          <w:tcPr>
            <w:tcW w:w="1260" w:type="dxa"/>
          </w:tcPr>
          <w:p w14:paraId="224EE695" w14:textId="1F57499D" w:rsidR="00485A93" w:rsidRDefault="00485A93" w:rsidP="004308F0">
            <w:pPr>
              <w:rPr>
                <w:b/>
                <w:sz w:val="16"/>
              </w:rPr>
            </w:pPr>
            <w:r w:rsidRPr="00AB2763">
              <w:rPr>
                <w:b/>
                <w:sz w:val="16"/>
              </w:rPr>
              <w:t>Undisturbed</w:t>
            </w:r>
          </w:p>
          <w:p w14:paraId="7F35692C" w14:textId="47F097DA" w:rsidR="00CB1539" w:rsidRPr="00AB2763" w:rsidRDefault="00CB1539" w:rsidP="004308F0">
            <w:pPr>
              <w:rPr>
                <w:b/>
                <w:sz w:val="16"/>
              </w:rPr>
            </w:pPr>
            <w:r>
              <w:rPr>
                <w:b/>
                <w:sz w:val="16"/>
              </w:rPr>
              <w:t>F+S</w:t>
            </w:r>
          </w:p>
        </w:tc>
      </w:tr>
      <w:tr w:rsidR="00CB1539" w14:paraId="7F6136B9" w14:textId="77777777" w:rsidTr="004308F0">
        <w:tc>
          <w:tcPr>
            <w:tcW w:w="1615" w:type="dxa"/>
          </w:tcPr>
          <w:p w14:paraId="7FB55213" w14:textId="77777777" w:rsidR="00485A93" w:rsidRPr="00AB2763" w:rsidRDefault="00485A93" w:rsidP="004308F0">
            <w:pPr>
              <w:rPr>
                <w:b/>
                <w:sz w:val="16"/>
              </w:rPr>
            </w:pPr>
            <w:r w:rsidRPr="00AB2763">
              <w:rPr>
                <w:b/>
                <w:sz w:val="16"/>
              </w:rPr>
              <w:t>UPPER (FG1)</w:t>
            </w:r>
          </w:p>
        </w:tc>
        <w:tc>
          <w:tcPr>
            <w:tcW w:w="630" w:type="dxa"/>
          </w:tcPr>
          <w:p w14:paraId="6A1AAA38" w14:textId="77777777" w:rsidR="00485A93" w:rsidRPr="00AB2763" w:rsidRDefault="00485A93" w:rsidP="004308F0">
            <w:pPr>
              <w:rPr>
                <w:sz w:val="16"/>
              </w:rPr>
            </w:pPr>
            <w:r w:rsidRPr="00AB2763">
              <w:rPr>
                <w:sz w:val="16"/>
              </w:rPr>
              <w:t>0.9</w:t>
            </w:r>
            <w:r>
              <w:rPr>
                <w:sz w:val="16"/>
              </w:rPr>
              <w:t>0</w:t>
            </w:r>
          </w:p>
        </w:tc>
        <w:tc>
          <w:tcPr>
            <w:tcW w:w="630" w:type="dxa"/>
          </w:tcPr>
          <w:p w14:paraId="1C012859" w14:textId="72AFC7C0" w:rsidR="00485A93" w:rsidRPr="00AB2763" w:rsidRDefault="00485A93" w:rsidP="004308F0">
            <w:pPr>
              <w:rPr>
                <w:sz w:val="16"/>
              </w:rPr>
            </w:pPr>
            <w:r w:rsidRPr="00AB2763">
              <w:rPr>
                <w:sz w:val="16"/>
              </w:rPr>
              <w:t>48</w:t>
            </w:r>
          </w:p>
        </w:tc>
        <w:tc>
          <w:tcPr>
            <w:tcW w:w="810" w:type="dxa"/>
          </w:tcPr>
          <w:p w14:paraId="7375976D" w14:textId="77777777" w:rsidR="00485A93" w:rsidRPr="00AB2763" w:rsidRDefault="00485A93" w:rsidP="004308F0">
            <w:pPr>
              <w:rPr>
                <w:sz w:val="16"/>
              </w:rPr>
            </w:pPr>
            <w:r w:rsidRPr="00AB2763">
              <w:rPr>
                <w:sz w:val="16"/>
              </w:rPr>
              <w:t>0.9</w:t>
            </w:r>
            <w:r>
              <w:rPr>
                <w:sz w:val="16"/>
              </w:rPr>
              <w:t>0</w:t>
            </w:r>
          </w:p>
        </w:tc>
        <w:tc>
          <w:tcPr>
            <w:tcW w:w="540" w:type="dxa"/>
          </w:tcPr>
          <w:p w14:paraId="013F1A2D" w14:textId="77777777" w:rsidR="00485A93" w:rsidRPr="00AB2763" w:rsidRDefault="00485A93" w:rsidP="004308F0">
            <w:pPr>
              <w:rPr>
                <w:sz w:val="16"/>
              </w:rPr>
            </w:pPr>
            <w:r w:rsidRPr="00AB2763">
              <w:rPr>
                <w:sz w:val="16"/>
              </w:rPr>
              <w:t>48.0</w:t>
            </w:r>
          </w:p>
        </w:tc>
        <w:tc>
          <w:tcPr>
            <w:tcW w:w="720" w:type="dxa"/>
          </w:tcPr>
          <w:p w14:paraId="6CDBE146" w14:textId="77777777" w:rsidR="00485A93" w:rsidRPr="00AB2763" w:rsidRDefault="00485A93" w:rsidP="004308F0">
            <w:pPr>
              <w:rPr>
                <w:sz w:val="16"/>
              </w:rPr>
            </w:pPr>
            <w:r w:rsidRPr="00AB2763">
              <w:rPr>
                <w:sz w:val="16"/>
              </w:rPr>
              <w:t>0.4</w:t>
            </w:r>
          </w:p>
        </w:tc>
        <w:tc>
          <w:tcPr>
            <w:tcW w:w="1350" w:type="dxa"/>
          </w:tcPr>
          <w:p w14:paraId="4A5E2BB9" w14:textId="77777777" w:rsidR="00485A93" w:rsidRPr="00AB2763" w:rsidRDefault="00485A93" w:rsidP="004308F0">
            <w:pPr>
              <w:rPr>
                <w:sz w:val="16"/>
              </w:rPr>
            </w:pPr>
            <w:r w:rsidRPr="00AB2763">
              <w:rPr>
                <w:sz w:val="16"/>
              </w:rPr>
              <w:t>0.0</w:t>
            </w:r>
          </w:p>
        </w:tc>
        <w:tc>
          <w:tcPr>
            <w:tcW w:w="1170" w:type="dxa"/>
          </w:tcPr>
          <w:p w14:paraId="19C02FCD" w14:textId="77777777" w:rsidR="00485A93" w:rsidRPr="00AB2763" w:rsidRDefault="00485A93" w:rsidP="004308F0">
            <w:pPr>
              <w:rPr>
                <w:sz w:val="16"/>
              </w:rPr>
            </w:pPr>
            <w:r w:rsidRPr="00AB2763">
              <w:rPr>
                <w:sz w:val="16"/>
              </w:rPr>
              <w:t>0.0</w:t>
            </w:r>
          </w:p>
        </w:tc>
        <w:tc>
          <w:tcPr>
            <w:tcW w:w="1260" w:type="dxa"/>
          </w:tcPr>
          <w:p w14:paraId="7CF68BE8" w14:textId="77777777" w:rsidR="00485A93" w:rsidRPr="00AB2763" w:rsidRDefault="00485A93" w:rsidP="004308F0">
            <w:pPr>
              <w:rPr>
                <w:sz w:val="16"/>
              </w:rPr>
            </w:pPr>
            <w:r w:rsidRPr="00AB2763">
              <w:rPr>
                <w:sz w:val="16"/>
              </w:rPr>
              <w:t>0.1</w:t>
            </w:r>
          </w:p>
        </w:tc>
        <w:tc>
          <w:tcPr>
            <w:tcW w:w="720" w:type="dxa"/>
          </w:tcPr>
          <w:p w14:paraId="19624B94" w14:textId="77777777" w:rsidR="00485A93" w:rsidRPr="00AB2763" w:rsidRDefault="00485A93" w:rsidP="004308F0">
            <w:pPr>
              <w:rPr>
                <w:sz w:val="16"/>
              </w:rPr>
            </w:pPr>
            <w:r w:rsidRPr="00AB2763">
              <w:rPr>
                <w:sz w:val="16"/>
              </w:rPr>
              <w:t>82.4</w:t>
            </w:r>
          </w:p>
        </w:tc>
        <w:tc>
          <w:tcPr>
            <w:tcW w:w="720" w:type="dxa"/>
          </w:tcPr>
          <w:p w14:paraId="6AFA2FD3" w14:textId="77777777" w:rsidR="00485A93" w:rsidRPr="00AB2763" w:rsidRDefault="00485A93" w:rsidP="004308F0">
            <w:pPr>
              <w:rPr>
                <w:sz w:val="16"/>
              </w:rPr>
            </w:pPr>
            <w:r w:rsidRPr="00AB2763">
              <w:rPr>
                <w:sz w:val="16"/>
              </w:rPr>
              <w:t>17.1</w:t>
            </w:r>
          </w:p>
        </w:tc>
        <w:tc>
          <w:tcPr>
            <w:tcW w:w="1350" w:type="dxa"/>
          </w:tcPr>
          <w:p w14:paraId="1B09A14C" w14:textId="77777777" w:rsidR="00485A93" w:rsidRPr="00AB2763" w:rsidRDefault="00485A93" w:rsidP="004308F0">
            <w:pPr>
              <w:rPr>
                <w:sz w:val="16"/>
              </w:rPr>
            </w:pPr>
            <w:r w:rsidRPr="00AB2763">
              <w:rPr>
                <w:sz w:val="16"/>
              </w:rPr>
              <w:t>0.4</w:t>
            </w:r>
          </w:p>
        </w:tc>
        <w:tc>
          <w:tcPr>
            <w:tcW w:w="1260" w:type="dxa"/>
          </w:tcPr>
          <w:p w14:paraId="5B7DACF6" w14:textId="77777777" w:rsidR="00485A93" w:rsidRPr="00AB2763" w:rsidRDefault="00485A93" w:rsidP="004308F0">
            <w:pPr>
              <w:rPr>
                <w:sz w:val="16"/>
              </w:rPr>
            </w:pPr>
            <w:r w:rsidRPr="00AB2763">
              <w:rPr>
                <w:sz w:val="16"/>
              </w:rPr>
              <w:t>99.6</w:t>
            </w:r>
          </w:p>
        </w:tc>
      </w:tr>
      <w:tr w:rsidR="00CB1539" w14:paraId="75BCDFC7" w14:textId="77777777" w:rsidTr="004308F0">
        <w:tc>
          <w:tcPr>
            <w:tcW w:w="1615" w:type="dxa"/>
          </w:tcPr>
          <w:p w14:paraId="4F7D63D9" w14:textId="77777777" w:rsidR="00485A93" w:rsidRPr="00AB2763" w:rsidRDefault="00485A93" w:rsidP="004308F0">
            <w:pPr>
              <w:rPr>
                <w:b/>
                <w:sz w:val="16"/>
              </w:rPr>
            </w:pPr>
            <w:r w:rsidRPr="00AB2763">
              <w:rPr>
                <w:b/>
                <w:sz w:val="16"/>
              </w:rPr>
              <w:t>LOWER_QUARRY (FG2)</w:t>
            </w:r>
          </w:p>
        </w:tc>
        <w:tc>
          <w:tcPr>
            <w:tcW w:w="630" w:type="dxa"/>
          </w:tcPr>
          <w:p w14:paraId="186C536D" w14:textId="77777777" w:rsidR="00485A93" w:rsidRPr="00AB2763" w:rsidRDefault="00485A93" w:rsidP="004308F0">
            <w:pPr>
              <w:rPr>
                <w:sz w:val="16"/>
              </w:rPr>
            </w:pPr>
            <w:r w:rsidRPr="00AB2763">
              <w:rPr>
                <w:sz w:val="16"/>
              </w:rPr>
              <w:t>1.17</w:t>
            </w:r>
          </w:p>
        </w:tc>
        <w:tc>
          <w:tcPr>
            <w:tcW w:w="630" w:type="dxa"/>
          </w:tcPr>
          <w:p w14:paraId="0EC93D0A" w14:textId="5C8F0809" w:rsidR="00485A93" w:rsidRPr="00AB2763" w:rsidRDefault="00485A93" w:rsidP="004308F0">
            <w:pPr>
              <w:rPr>
                <w:sz w:val="16"/>
              </w:rPr>
            </w:pPr>
            <w:r w:rsidRPr="00AB2763">
              <w:rPr>
                <w:sz w:val="16"/>
              </w:rPr>
              <w:t>63</w:t>
            </w:r>
          </w:p>
        </w:tc>
        <w:tc>
          <w:tcPr>
            <w:tcW w:w="810" w:type="dxa"/>
          </w:tcPr>
          <w:p w14:paraId="59376433" w14:textId="77777777" w:rsidR="00485A93" w:rsidRPr="00AB2763" w:rsidRDefault="00485A93" w:rsidP="004308F0">
            <w:pPr>
              <w:rPr>
                <w:sz w:val="16"/>
              </w:rPr>
            </w:pPr>
            <w:r w:rsidRPr="00AB2763">
              <w:rPr>
                <w:sz w:val="16"/>
              </w:rPr>
              <w:t>0.27</w:t>
            </w:r>
          </w:p>
        </w:tc>
        <w:tc>
          <w:tcPr>
            <w:tcW w:w="540" w:type="dxa"/>
          </w:tcPr>
          <w:p w14:paraId="3D0BE1E1" w14:textId="77777777" w:rsidR="00485A93" w:rsidRPr="00AB2763" w:rsidRDefault="00485A93" w:rsidP="004308F0">
            <w:pPr>
              <w:rPr>
                <w:sz w:val="16"/>
              </w:rPr>
            </w:pPr>
            <w:r w:rsidRPr="00AB2763">
              <w:rPr>
                <w:sz w:val="16"/>
              </w:rPr>
              <w:t>14.5</w:t>
            </w:r>
          </w:p>
        </w:tc>
        <w:tc>
          <w:tcPr>
            <w:tcW w:w="720" w:type="dxa"/>
          </w:tcPr>
          <w:p w14:paraId="0BE5370E" w14:textId="77777777" w:rsidR="00485A93" w:rsidRPr="00AB2763" w:rsidRDefault="00485A93" w:rsidP="004308F0">
            <w:pPr>
              <w:rPr>
                <w:sz w:val="16"/>
              </w:rPr>
            </w:pPr>
            <w:r w:rsidRPr="00AB2763">
              <w:rPr>
                <w:sz w:val="16"/>
              </w:rPr>
              <w:t>5.7</w:t>
            </w:r>
          </w:p>
        </w:tc>
        <w:tc>
          <w:tcPr>
            <w:tcW w:w="1350" w:type="dxa"/>
          </w:tcPr>
          <w:p w14:paraId="737DBE0B" w14:textId="77777777" w:rsidR="00485A93" w:rsidRPr="00AB2763" w:rsidRDefault="00485A93" w:rsidP="004308F0">
            <w:pPr>
              <w:rPr>
                <w:sz w:val="16"/>
              </w:rPr>
            </w:pPr>
            <w:r w:rsidRPr="00AB2763">
              <w:rPr>
                <w:sz w:val="16"/>
              </w:rPr>
              <w:t>0.7</w:t>
            </w:r>
          </w:p>
        </w:tc>
        <w:tc>
          <w:tcPr>
            <w:tcW w:w="1170" w:type="dxa"/>
          </w:tcPr>
          <w:p w14:paraId="39F0A169" w14:textId="77777777" w:rsidR="00485A93" w:rsidRPr="00AB2763" w:rsidRDefault="00485A93" w:rsidP="004308F0">
            <w:pPr>
              <w:rPr>
                <w:sz w:val="16"/>
              </w:rPr>
            </w:pPr>
            <w:r w:rsidRPr="00AB2763">
              <w:rPr>
                <w:sz w:val="16"/>
              </w:rPr>
              <w:t>0.1</w:t>
            </w:r>
          </w:p>
        </w:tc>
        <w:tc>
          <w:tcPr>
            <w:tcW w:w="1260" w:type="dxa"/>
          </w:tcPr>
          <w:p w14:paraId="5F6D04E5" w14:textId="77777777" w:rsidR="00485A93" w:rsidRPr="00AB2763" w:rsidRDefault="00485A93" w:rsidP="004308F0">
            <w:pPr>
              <w:rPr>
                <w:sz w:val="16"/>
              </w:rPr>
            </w:pPr>
            <w:r w:rsidRPr="00AB2763">
              <w:rPr>
                <w:sz w:val="16"/>
              </w:rPr>
              <w:t>0.5</w:t>
            </w:r>
          </w:p>
        </w:tc>
        <w:tc>
          <w:tcPr>
            <w:tcW w:w="720" w:type="dxa"/>
          </w:tcPr>
          <w:p w14:paraId="7461B787" w14:textId="77777777" w:rsidR="00485A93" w:rsidRPr="00AB2763" w:rsidRDefault="00485A93" w:rsidP="004308F0">
            <w:pPr>
              <w:rPr>
                <w:sz w:val="16"/>
              </w:rPr>
            </w:pPr>
            <w:r w:rsidRPr="00AB2763">
              <w:rPr>
                <w:sz w:val="16"/>
              </w:rPr>
              <w:t>92.1</w:t>
            </w:r>
          </w:p>
        </w:tc>
        <w:tc>
          <w:tcPr>
            <w:tcW w:w="720" w:type="dxa"/>
          </w:tcPr>
          <w:p w14:paraId="63CABD49" w14:textId="77777777" w:rsidR="00485A93" w:rsidRPr="00AB2763" w:rsidRDefault="00485A93" w:rsidP="004308F0">
            <w:pPr>
              <w:rPr>
                <w:sz w:val="16"/>
              </w:rPr>
            </w:pPr>
            <w:r w:rsidRPr="00AB2763">
              <w:rPr>
                <w:sz w:val="16"/>
              </w:rPr>
              <w:t>0.9</w:t>
            </w:r>
          </w:p>
        </w:tc>
        <w:tc>
          <w:tcPr>
            <w:tcW w:w="1350" w:type="dxa"/>
          </w:tcPr>
          <w:p w14:paraId="73CC9479" w14:textId="77777777" w:rsidR="00485A93" w:rsidRPr="00AB2763" w:rsidRDefault="00485A93" w:rsidP="004308F0">
            <w:pPr>
              <w:rPr>
                <w:sz w:val="16"/>
              </w:rPr>
            </w:pPr>
            <w:r w:rsidRPr="00AB2763">
              <w:rPr>
                <w:sz w:val="16"/>
              </w:rPr>
              <w:t>6.5</w:t>
            </w:r>
          </w:p>
        </w:tc>
        <w:tc>
          <w:tcPr>
            <w:tcW w:w="1260" w:type="dxa"/>
          </w:tcPr>
          <w:p w14:paraId="0A68E8EF" w14:textId="77777777" w:rsidR="00485A93" w:rsidRPr="00AB2763" w:rsidRDefault="00485A93" w:rsidP="004308F0">
            <w:pPr>
              <w:rPr>
                <w:sz w:val="16"/>
              </w:rPr>
            </w:pPr>
            <w:r w:rsidRPr="00AB2763">
              <w:rPr>
                <w:sz w:val="16"/>
              </w:rPr>
              <w:t>93.5</w:t>
            </w:r>
          </w:p>
        </w:tc>
      </w:tr>
      <w:tr w:rsidR="00CB1539" w14:paraId="25986F27" w14:textId="77777777" w:rsidTr="004308F0">
        <w:tc>
          <w:tcPr>
            <w:tcW w:w="1615" w:type="dxa"/>
          </w:tcPr>
          <w:p w14:paraId="69E1D604" w14:textId="77777777" w:rsidR="00485A93" w:rsidRPr="00AB2763" w:rsidRDefault="00485A93" w:rsidP="004308F0">
            <w:pPr>
              <w:rPr>
                <w:b/>
                <w:sz w:val="16"/>
              </w:rPr>
            </w:pPr>
            <w:r w:rsidRPr="00AB2763">
              <w:rPr>
                <w:b/>
                <w:sz w:val="16"/>
              </w:rPr>
              <w:t>LOWER_VILLAGE (FG3)</w:t>
            </w:r>
          </w:p>
        </w:tc>
        <w:tc>
          <w:tcPr>
            <w:tcW w:w="630" w:type="dxa"/>
          </w:tcPr>
          <w:p w14:paraId="17DC5A0E" w14:textId="77777777" w:rsidR="00485A93" w:rsidRPr="00AB2763" w:rsidRDefault="00485A93" w:rsidP="004308F0">
            <w:pPr>
              <w:rPr>
                <w:sz w:val="16"/>
              </w:rPr>
            </w:pPr>
            <w:r w:rsidRPr="00AB2763">
              <w:rPr>
                <w:sz w:val="16"/>
              </w:rPr>
              <w:t>1.78</w:t>
            </w:r>
          </w:p>
        </w:tc>
        <w:tc>
          <w:tcPr>
            <w:tcW w:w="630" w:type="dxa"/>
          </w:tcPr>
          <w:p w14:paraId="7B779590" w14:textId="763421B3" w:rsidR="00485A93" w:rsidRPr="00AB2763" w:rsidRDefault="00485A93" w:rsidP="004308F0">
            <w:pPr>
              <w:rPr>
                <w:sz w:val="16"/>
              </w:rPr>
            </w:pPr>
            <w:r w:rsidRPr="00AB2763">
              <w:rPr>
                <w:sz w:val="16"/>
              </w:rPr>
              <w:t>9</w:t>
            </w:r>
            <w:r>
              <w:rPr>
                <w:sz w:val="16"/>
              </w:rPr>
              <w:t>6</w:t>
            </w:r>
          </w:p>
        </w:tc>
        <w:tc>
          <w:tcPr>
            <w:tcW w:w="810" w:type="dxa"/>
          </w:tcPr>
          <w:p w14:paraId="35B1A448" w14:textId="77777777" w:rsidR="00485A93" w:rsidRPr="00AB2763" w:rsidRDefault="00485A93" w:rsidP="004308F0">
            <w:pPr>
              <w:rPr>
                <w:sz w:val="16"/>
              </w:rPr>
            </w:pPr>
            <w:commentRangeStart w:id="0"/>
            <w:commentRangeStart w:id="1"/>
            <w:r w:rsidRPr="00AB2763">
              <w:rPr>
                <w:sz w:val="16"/>
              </w:rPr>
              <w:t>0.6</w:t>
            </w:r>
            <w:r>
              <w:rPr>
                <w:sz w:val="16"/>
              </w:rPr>
              <w:t>0</w:t>
            </w:r>
            <w:commentRangeEnd w:id="0"/>
            <w:r>
              <w:rPr>
                <w:rStyle w:val="CommentReference"/>
              </w:rPr>
              <w:commentReference w:id="0"/>
            </w:r>
            <w:commentRangeEnd w:id="1"/>
            <w:r w:rsidR="0041364F">
              <w:rPr>
                <w:rStyle w:val="CommentReference"/>
              </w:rPr>
              <w:commentReference w:id="1"/>
            </w:r>
          </w:p>
        </w:tc>
        <w:tc>
          <w:tcPr>
            <w:tcW w:w="540" w:type="dxa"/>
          </w:tcPr>
          <w:p w14:paraId="7AF83871" w14:textId="77777777" w:rsidR="00485A93" w:rsidRPr="00AB2763" w:rsidRDefault="00485A93" w:rsidP="004308F0">
            <w:pPr>
              <w:rPr>
                <w:sz w:val="16"/>
              </w:rPr>
            </w:pPr>
            <w:r w:rsidRPr="00AB2763">
              <w:rPr>
                <w:sz w:val="16"/>
              </w:rPr>
              <w:t>32.5</w:t>
            </w:r>
          </w:p>
        </w:tc>
        <w:tc>
          <w:tcPr>
            <w:tcW w:w="720" w:type="dxa"/>
          </w:tcPr>
          <w:p w14:paraId="1F9A4289" w14:textId="77777777" w:rsidR="00485A93" w:rsidRPr="00AB2763" w:rsidRDefault="00485A93" w:rsidP="004308F0">
            <w:pPr>
              <w:rPr>
                <w:sz w:val="16"/>
              </w:rPr>
            </w:pPr>
            <w:r w:rsidRPr="00AB2763">
              <w:rPr>
                <w:sz w:val="16"/>
              </w:rPr>
              <w:t>0.0</w:t>
            </w:r>
          </w:p>
        </w:tc>
        <w:tc>
          <w:tcPr>
            <w:tcW w:w="1350" w:type="dxa"/>
          </w:tcPr>
          <w:p w14:paraId="7BF7426E" w14:textId="77777777" w:rsidR="00485A93" w:rsidRPr="00AB2763" w:rsidRDefault="00485A93" w:rsidP="004308F0">
            <w:pPr>
              <w:rPr>
                <w:sz w:val="16"/>
              </w:rPr>
            </w:pPr>
            <w:r w:rsidRPr="00AB2763">
              <w:rPr>
                <w:sz w:val="16"/>
              </w:rPr>
              <w:t>9.0</w:t>
            </w:r>
          </w:p>
        </w:tc>
        <w:tc>
          <w:tcPr>
            <w:tcW w:w="1170" w:type="dxa"/>
          </w:tcPr>
          <w:p w14:paraId="57BC6CCC" w14:textId="77777777" w:rsidR="00485A93" w:rsidRPr="00AB2763" w:rsidRDefault="00485A93" w:rsidP="004308F0">
            <w:pPr>
              <w:rPr>
                <w:sz w:val="16"/>
              </w:rPr>
            </w:pPr>
            <w:r w:rsidRPr="00AB2763">
              <w:rPr>
                <w:sz w:val="16"/>
              </w:rPr>
              <w:t>2.6</w:t>
            </w:r>
          </w:p>
        </w:tc>
        <w:tc>
          <w:tcPr>
            <w:tcW w:w="1260" w:type="dxa"/>
          </w:tcPr>
          <w:p w14:paraId="72A6AB3E" w14:textId="77777777" w:rsidR="00485A93" w:rsidRPr="00AB2763" w:rsidRDefault="00485A93" w:rsidP="004308F0">
            <w:pPr>
              <w:rPr>
                <w:sz w:val="16"/>
              </w:rPr>
            </w:pPr>
            <w:r w:rsidRPr="00AB2763">
              <w:rPr>
                <w:sz w:val="16"/>
              </w:rPr>
              <w:t>0.2</w:t>
            </w:r>
          </w:p>
        </w:tc>
        <w:tc>
          <w:tcPr>
            <w:tcW w:w="720" w:type="dxa"/>
          </w:tcPr>
          <w:p w14:paraId="7F046141" w14:textId="77777777" w:rsidR="00485A93" w:rsidRPr="00AB2763" w:rsidRDefault="00485A93" w:rsidP="004308F0">
            <w:pPr>
              <w:rPr>
                <w:sz w:val="16"/>
              </w:rPr>
            </w:pPr>
            <w:r w:rsidRPr="00AB2763">
              <w:rPr>
                <w:sz w:val="16"/>
              </w:rPr>
              <w:t>87.6</w:t>
            </w:r>
          </w:p>
        </w:tc>
        <w:tc>
          <w:tcPr>
            <w:tcW w:w="720" w:type="dxa"/>
          </w:tcPr>
          <w:p w14:paraId="66140501" w14:textId="77777777" w:rsidR="00485A93" w:rsidRPr="00AB2763" w:rsidRDefault="00485A93" w:rsidP="004308F0">
            <w:pPr>
              <w:rPr>
                <w:sz w:val="16"/>
              </w:rPr>
            </w:pPr>
            <w:r w:rsidRPr="00AB2763">
              <w:rPr>
                <w:sz w:val="16"/>
              </w:rPr>
              <w:t>0.6</w:t>
            </w:r>
          </w:p>
        </w:tc>
        <w:tc>
          <w:tcPr>
            <w:tcW w:w="1350" w:type="dxa"/>
          </w:tcPr>
          <w:p w14:paraId="2910E416" w14:textId="77777777" w:rsidR="00485A93" w:rsidRPr="00AB2763" w:rsidRDefault="00485A93" w:rsidP="004308F0">
            <w:pPr>
              <w:rPr>
                <w:sz w:val="16"/>
              </w:rPr>
            </w:pPr>
            <w:r w:rsidRPr="00AB2763">
              <w:rPr>
                <w:sz w:val="16"/>
              </w:rPr>
              <w:t>11.7</w:t>
            </w:r>
          </w:p>
        </w:tc>
        <w:tc>
          <w:tcPr>
            <w:tcW w:w="1260" w:type="dxa"/>
          </w:tcPr>
          <w:p w14:paraId="080AE8FA" w14:textId="77777777" w:rsidR="00485A93" w:rsidRPr="00AB2763" w:rsidRDefault="00485A93" w:rsidP="004308F0">
            <w:pPr>
              <w:rPr>
                <w:sz w:val="16"/>
              </w:rPr>
            </w:pPr>
            <w:r w:rsidRPr="00AB2763">
              <w:rPr>
                <w:sz w:val="16"/>
              </w:rPr>
              <w:t>88.3</w:t>
            </w:r>
          </w:p>
        </w:tc>
      </w:tr>
      <w:tr w:rsidR="00CB1539" w14:paraId="0672C2DE" w14:textId="77777777" w:rsidTr="004308F0">
        <w:tc>
          <w:tcPr>
            <w:tcW w:w="1615" w:type="dxa"/>
          </w:tcPr>
          <w:p w14:paraId="11FDA7E6" w14:textId="4EE02A4F" w:rsidR="00485A93" w:rsidRPr="00AB2763" w:rsidRDefault="00B97B2B" w:rsidP="004308F0">
            <w:pPr>
              <w:rPr>
                <w:b/>
                <w:sz w:val="16"/>
              </w:rPr>
            </w:pPr>
            <w:r>
              <w:rPr>
                <w:b/>
                <w:sz w:val="16"/>
              </w:rPr>
              <w:t>TOTAL</w:t>
            </w:r>
            <w:r w:rsidR="00C13330">
              <w:rPr>
                <w:b/>
                <w:sz w:val="16"/>
              </w:rPr>
              <w:t xml:space="preserve"> (UPPER+LOWER)</w:t>
            </w:r>
          </w:p>
        </w:tc>
        <w:tc>
          <w:tcPr>
            <w:tcW w:w="630" w:type="dxa"/>
          </w:tcPr>
          <w:p w14:paraId="4B1EE88A" w14:textId="77777777" w:rsidR="00485A93" w:rsidRPr="00AB2763" w:rsidRDefault="00485A93" w:rsidP="004308F0">
            <w:pPr>
              <w:rPr>
                <w:sz w:val="16"/>
              </w:rPr>
            </w:pPr>
            <w:r w:rsidRPr="00AB2763">
              <w:rPr>
                <w:sz w:val="16"/>
              </w:rPr>
              <w:t>1.78</w:t>
            </w:r>
          </w:p>
        </w:tc>
        <w:tc>
          <w:tcPr>
            <w:tcW w:w="630" w:type="dxa"/>
          </w:tcPr>
          <w:p w14:paraId="7BCBC2A2" w14:textId="4AD9E863" w:rsidR="00485A93" w:rsidRPr="00AB2763" w:rsidRDefault="00485A93" w:rsidP="004308F0">
            <w:pPr>
              <w:rPr>
                <w:sz w:val="16"/>
              </w:rPr>
            </w:pPr>
            <w:r w:rsidRPr="00AB2763">
              <w:rPr>
                <w:sz w:val="16"/>
              </w:rPr>
              <w:t>9</w:t>
            </w:r>
            <w:r>
              <w:rPr>
                <w:sz w:val="16"/>
              </w:rPr>
              <w:t>6</w:t>
            </w:r>
          </w:p>
        </w:tc>
        <w:tc>
          <w:tcPr>
            <w:tcW w:w="810" w:type="dxa"/>
          </w:tcPr>
          <w:p w14:paraId="52F6AC26" w14:textId="77777777" w:rsidR="00485A93" w:rsidRPr="00AB2763" w:rsidRDefault="00485A93" w:rsidP="004308F0">
            <w:pPr>
              <w:rPr>
                <w:sz w:val="16"/>
              </w:rPr>
            </w:pPr>
            <w:r w:rsidRPr="00AB2763">
              <w:rPr>
                <w:sz w:val="16"/>
              </w:rPr>
              <w:t>1.78</w:t>
            </w:r>
          </w:p>
        </w:tc>
        <w:tc>
          <w:tcPr>
            <w:tcW w:w="540" w:type="dxa"/>
          </w:tcPr>
          <w:p w14:paraId="5C370BD7" w14:textId="77777777" w:rsidR="00485A93" w:rsidRPr="00AB2763" w:rsidRDefault="00485A93" w:rsidP="004308F0">
            <w:pPr>
              <w:rPr>
                <w:sz w:val="16"/>
              </w:rPr>
            </w:pPr>
            <w:r w:rsidRPr="00AB2763">
              <w:rPr>
                <w:sz w:val="16"/>
              </w:rPr>
              <w:t>95.7</w:t>
            </w:r>
          </w:p>
        </w:tc>
        <w:tc>
          <w:tcPr>
            <w:tcW w:w="720" w:type="dxa"/>
          </w:tcPr>
          <w:p w14:paraId="46CE0F5F" w14:textId="77777777" w:rsidR="00485A93" w:rsidRPr="00AB2763" w:rsidRDefault="00485A93" w:rsidP="004308F0">
            <w:pPr>
              <w:rPr>
                <w:sz w:val="16"/>
              </w:rPr>
            </w:pPr>
            <w:r w:rsidRPr="00AB2763">
              <w:rPr>
                <w:sz w:val="16"/>
              </w:rPr>
              <w:t>1.1</w:t>
            </w:r>
          </w:p>
        </w:tc>
        <w:tc>
          <w:tcPr>
            <w:tcW w:w="1350" w:type="dxa"/>
          </w:tcPr>
          <w:p w14:paraId="6A30884D" w14:textId="77777777" w:rsidR="00485A93" w:rsidRPr="00AB2763" w:rsidRDefault="00485A93" w:rsidP="004308F0">
            <w:pPr>
              <w:rPr>
                <w:sz w:val="16"/>
              </w:rPr>
            </w:pPr>
            <w:r w:rsidRPr="00AB2763">
              <w:rPr>
                <w:sz w:val="16"/>
              </w:rPr>
              <w:t>3.2</w:t>
            </w:r>
          </w:p>
        </w:tc>
        <w:tc>
          <w:tcPr>
            <w:tcW w:w="1170" w:type="dxa"/>
          </w:tcPr>
          <w:p w14:paraId="62E9D52D" w14:textId="77777777" w:rsidR="00485A93" w:rsidRPr="00AB2763" w:rsidRDefault="00485A93" w:rsidP="004308F0">
            <w:pPr>
              <w:rPr>
                <w:sz w:val="16"/>
              </w:rPr>
            </w:pPr>
            <w:r w:rsidRPr="00AB2763">
              <w:rPr>
                <w:sz w:val="16"/>
              </w:rPr>
              <w:t>0.9</w:t>
            </w:r>
          </w:p>
        </w:tc>
        <w:tc>
          <w:tcPr>
            <w:tcW w:w="1260" w:type="dxa"/>
          </w:tcPr>
          <w:p w14:paraId="3FA40C12" w14:textId="77777777" w:rsidR="00485A93" w:rsidRPr="00AB2763" w:rsidRDefault="00485A93" w:rsidP="004308F0">
            <w:pPr>
              <w:rPr>
                <w:sz w:val="16"/>
              </w:rPr>
            </w:pPr>
            <w:r w:rsidRPr="00AB2763">
              <w:rPr>
                <w:sz w:val="16"/>
              </w:rPr>
              <w:t>0.2</w:t>
            </w:r>
          </w:p>
        </w:tc>
        <w:tc>
          <w:tcPr>
            <w:tcW w:w="720" w:type="dxa"/>
          </w:tcPr>
          <w:p w14:paraId="136FD786" w14:textId="77777777" w:rsidR="00485A93" w:rsidRPr="00AB2763" w:rsidRDefault="00485A93" w:rsidP="004308F0">
            <w:pPr>
              <w:rPr>
                <w:sz w:val="16"/>
              </w:rPr>
            </w:pPr>
            <w:r w:rsidRPr="00AB2763">
              <w:rPr>
                <w:sz w:val="16"/>
              </w:rPr>
              <w:t>85.7</w:t>
            </w:r>
          </w:p>
        </w:tc>
        <w:tc>
          <w:tcPr>
            <w:tcW w:w="720" w:type="dxa"/>
          </w:tcPr>
          <w:p w14:paraId="44ABE002" w14:textId="77777777" w:rsidR="00485A93" w:rsidRPr="00AB2763" w:rsidRDefault="00485A93" w:rsidP="004308F0">
            <w:pPr>
              <w:rPr>
                <w:sz w:val="16"/>
              </w:rPr>
            </w:pPr>
            <w:r w:rsidRPr="00AB2763">
              <w:rPr>
                <w:sz w:val="16"/>
              </w:rPr>
              <w:t>9.0</w:t>
            </w:r>
          </w:p>
        </w:tc>
        <w:tc>
          <w:tcPr>
            <w:tcW w:w="1350" w:type="dxa"/>
          </w:tcPr>
          <w:p w14:paraId="10BD8CA3" w14:textId="77777777" w:rsidR="00485A93" w:rsidRPr="00AB2763" w:rsidRDefault="00485A93" w:rsidP="004308F0">
            <w:pPr>
              <w:rPr>
                <w:sz w:val="16"/>
              </w:rPr>
            </w:pPr>
            <w:r w:rsidRPr="00AB2763">
              <w:rPr>
                <w:sz w:val="16"/>
              </w:rPr>
              <w:t>5.2</w:t>
            </w:r>
          </w:p>
        </w:tc>
        <w:tc>
          <w:tcPr>
            <w:tcW w:w="1260" w:type="dxa"/>
          </w:tcPr>
          <w:p w14:paraId="52C90FDF" w14:textId="77777777" w:rsidR="00485A93" w:rsidRPr="00AB2763" w:rsidRDefault="00485A93" w:rsidP="004308F0">
            <w:pPr>
              <w:rPr>
                <w:sz w:val="16"/>
              </w:rPr>
            </w:pPr>
            <w:r w:rsidRPr="00AB2763">
              <w:rPr>
                <w:sz w:val="16"/>
              </w:rPr>
              <w:t>94.8</w:t>
            </w:r>
          </w:p>
        </w:tc>
      </w:tr>
      <w:tr w:rsidR="00CB1539" w14:paraId="5FD82F2E" w14:textId="77777777" w:rsidTr="004308F0">
        <w:tc>
          <w:tcPr>
            <w:tcW w:w="1615" w:type="dxa"/>
          </w:tcPr>
          <w:p w14:paraId="7BAA84DA" w14:textId="02493E1A" w:rsidR="00485A93" w:rsidRPr="00AB2763" w:rsidRDefault="00485A93" w:rsidP="004308F0">
            <w:pPr>
              <w:rPr>
                <w:b/>
                <w:sz w:val="16"/>
              </w:rPr>
            </w:pPr>
            <w:r>
              <w:t>Faga'alu</w:t>
            </w:r>
            <w:r w:rsidRPr="00AB2763" w:rsidDel="00F50B5C">
              <w:rPr>
                <w:b/>
                <w:sz w:val="16"/>
              </w:rPr>
              <w:t xml:space="preserve"> </w:t>
            </w:r>
            <w:r>
              <w:rPr>
                <w:b/>
                <w:sz w:val="16"/>
              </w:rPr>
              <w:t>Watershed (outlet to ocean)</w:t>
            </w:r>
          </w:p>
        </w:tc>
        <w:tc>
          <w:tcPr>
            <w:tcW w:w="630" w:type="dxa"/>
          </w:tcPr>
          <w:p w14:paraId="57B7A6F7" w14:textId="77777777" w:rsidR="00485A93" w:rsidRPr="00AB2763" w:rsidRDefault="00485A93" w:rsidP="004308F0">
            <w:pPr>
              <w:rPr>
                <w:sz w:val="16"/>
              </w:rPr>
            </w:pPr>
            <w:r w:rsidRPr="00AB2763">
              <w:rPr>
                <w:sz w:val="16"/>
              </w:rPr>
              <w:t>1.86</w:t>
            </w:r>
          </w:p>
        </w:tc>
        <w:tc>
          <w:tcPr>
            <w:tcW w:w="630" w:type="dxa"/>
          </w:tcPr>
          <w:p w14:paraId="3B8D30AA" w14:textId="77777777" w:rsidR="00485A93" w:rsidRPr="00AB2763" w:rsidRDefault="00485A93" w:rsidP="004308F0">
            <w:pPr>
              <w:rPr>
                <w:sz w:val="16"/>
              </w:rPr>
            </w:pPr>
            <w:r w:rsidRPr="00AB2763">
              <w:rPr>
                <w:sz w:val="16"/>
              </w:rPr>
              <w:t>100.0</w:t>
            </w:r>
          </w:p>
        </w:tc>
        <w:tc>
          <w:tcPr>
            <w:tcW w:w="810" w:type="dxa"/>
          </w:tcPr>
          <w:p w14:paraId="3290C8EB" w14:textId="77777777" w:rsidR="00485A93" w:rsidRPr="00AB2763" w:rsidRDefault="00485A93" w:rsidP="004308F0">
            <w:pPr>
              <w:rPr>
                <w:sz w:val="16"/>
              </w:rPr>
            </w:pPr>
            <w:r w:rsidRPr="00AB2763">
              <w:rPr>
                <w:sz w:val="16"/>
              </w:rPr>
              <w:t>0.08</w:t>
            </w:r>
          </w:p>
        </w:tc>
        <w:tc>
          <w:tcPr>
            <w:tcW w:w="540" w:type="dxa"/>
          </w:tcPr>
          <w:p w14:paraId="7778AD12" w14:textId="77777777" w:rsidR="00485A93" w:rsidRPr="00AB2763" w:rsidRDefault="00485A93" w:rsidP="004308F0">
            <w:pPr>
              <w:rPr>
                <w:sz w:val="16"/>
              </w:rPr>
            </w:pPr>
            <w:r w:rsidRPr="00AB2763">
              <w:rPr>
                <w:sz w:val="16"/>
              </w:rPr>
              <w:t>4.5</w:t>
            </w:r>
          </w:p>
        </w:tc>
        <w:tc>
          <w:tcPr>
            <w:tcW w:w="720" w:type="dxa"/>
          </w:tcPr>
          <w:p w14:paraId="6B94733D" w14:textId="77777777" w:rsidR="00485A93" w:rsidRPr="00AB2763" w:rsidRDefault="00485A93" w:rsidP="004308F0">
            <w:pPr>
              <w:rPr>
                <w:sz w:val="16"/>
              </w:rPr>
            </w:pPr>
            <w:r w:rsidRPr="00AB2763">
              <w:rPr>
                <w:sz w:val="16"/>
              </w:rPr>
              <w:t>1.0</w:t>
            </w:r>
          </w:p>
        </w:tc>
        <w:tc>
          <w:tcPr>
            <w:tcW w:w="1350" w:type="dxa"/>
          </w:tcPr>
          <w:p w14:paraId="3915D3FC" w14:textId="77777777" w:rsidR="00485A93" w:rsidRPr="00AB2763" w:rsidRDefault="00485A93" w:rsidP="004308F0">
            <w:pPr>
              <w:rPr>
                <w:sz w:val="16"/>
              </w:rPr>
            </w:pPr>
            <w:r w:rsidRPr="00AB2763">
              <w:rPr>
                <w:sz w:val="16"/>
              </w:rPr>
              <w:t>4.6</w:t>
            </w:r>
          </w:p>
        </w:tc>
        <w:tc>
          <w:tcPr>
            <w:tcW w:w="1170" w:type="dxa"/>
          </w:tcPr>
          <w:p w14:paraId="157248E2" w14:textId="77777777" w:rsidR="00485A93" w:rsidRPr="00AB2763" w:rsidRDefault="00485A93" w:rsidP="004308F0">
            <w:pPr>
              <w:rPr>
                <w:sz w:val="16"/>
              </w:rPr>
            </w:pPr>
            <w:commentRangeStart w:id="2"/>
            <w:commentRangeStart w:id="3"/>
            <w:r w:rsidRPr="00AB2763">
              <w:rPr>
                <w:sz w:val="16"/>
              </w:rPr>
              <w:t>1.1</w:t>
            </w:r>
            <w:commentRangeEnd w:id="2"/>
            <w:r>
              <w:rPr>
                <w:rStyle w:val="CommentReference"/>
              </w:rPr>
              <w:commentReference w:id="2"/>
            </w:r>
            <w:commentRangeEnd w:id="3"/>
            <w:r w:rsidR="0041364F">
              <w:rPr>
                <w:rStyle w:val="CommentReference"/>
              </w:rPr>
              <w:commentReference w:id="3"/>
            </w:r>
          </w:p>
        </w:tc>
        <w:tc>
          <w:tcPr>
            <w:tcW w:w="1260" w:type="dxa"/>
          </w:tcPr>
          <w:p w14:paraId="5C62D3E0" w14:textId="77777777" w:rsidR="00485A93" w:rsidRPr="00AB2763" w:rsidRDefault="00485A93" w:rsidP="004308F0">
            <w:pPr>
              <w:rPr>
                <w:sz w:val="16"/>
              </w:rPr>
            </w:pPr>
            <w:r w:rsidRPr="00AB2763">
              <w:rPr>
                <w:sz w:val="16"/>
              </w:rPr>
              <w:t>0.2</w:t>
            </w:r>
          </w:p>
        </w:tc>
        <w:tc>
          <w:tcPr>
            <w:tcW w:w="720" w:type="dxa"/>
          </w:tcPr>
          <w:p w14:paraId="5667270B" w14:textId="77777777" w:rsidR="00485A93" w:rsidRPr="00AB2763" w:rsidRDefault="00485A93" w:rsidP="004308F0">
            <w:pPr>
              <w:rPr>
                <w:sz w:val="16"/>
              </w:rPr>
            </w:pPr>
            <w:r w:rsidRPr="00AB2763">
              <w:rPr>
                <w:sz w:val="16"/>
              </w:rPr>
              <w:t>84.5</w:t>
            </w:r>
          </w:p>
        </w:tc>
        <w:tc>
          <w:tcPr>
            <w:tcW w:w="720" w:type="dxa"/>
          </w:tcPr>
          <w:p w14:paraId="4E51B5B3" w14:textId="77777777" w:rsidR="00485A93" w:rsidRPr="00AB2763" w:rsidRDefault="00485A93" w:rsidP="004308F0">
            <w:pPr>
              <w:rPr>
                <w:sz w:val="16"/>
              </w:rPr>
            </w:pPr>
            <w:r w:rsidRPr="00AB2763">
              <w:rPr>
                <w:sz w:val="16"/>
              </w:rPr>
              <w:t>8.6</w:t>
            </w:r>
          </w:p>
        </w:tc>
        <w:tc>
          <w:tcPr>
            <w:tcW w:w="1350" w:type="dxa"/>
          </w:tcPr>
          <w:p w14:paraId="2FB472AA" w14:textId="77777777" w:rsidR="00485A93" w:rsidRPr="00AB2763" w:rsidRDefault="00485A93" w:rsidP="004308F0">
            <w:pPr>
              <w:rPr>
                <w:sz w:val="16"/>
              </w:rPr>
            </w:pPr>
            <w:r w:rsidRPr="00AB2763">
              <w:rPr>
                <w:sz w:val="16"/>
              </w:rPr>
              <w:t>6.8</w:t>
            </w:r>
          </w:p>
        </w:tc>
        <w:tc>
          <w:tcPr>
            <w:tcW w:w="1260" w:type="dxa"/>
          </w:tcPr>
          <w:p w14:paraId="389FA70B" w14:textId="77777777" w:rsidR="00485A93" w:rsidRPr="00AB2763" w:rsidRDefault="00485A93" w:rsidP="004308F0">
            <w:pPr>
              <w:rPr>
                <w:sz w:val="16"/>
              </w:rPr>
            </w:pPr>
            <w:r w:rsidRPr="00AB2763">
              <w:rPr>
                <w:sz w:val="16"/>
              </w:rPr>
              <w:t>93.2</w:t>
            </w:r>
          </w:p>
        </w:tc>
      </w:tr>
    </w:tbl>
    <w:p w14:paraId="0396DDEB" w14:textId="77777777" w:rsidR="008C37FF" w:rsidRDefault="008C37FF"/>
    <w:p w14:paraId="32393131" w14:textId="77777777" w:rsidR="004308F0" w:rsidRDefault="004308F0"/>
    <w:p w14:paraId="5720FC04" w14:textId="77777777" w:rsidR="004308F0" w:rsidRDefault="004308F0"/>
    <w:p w14:paraId="27710FC7" w14:textId="77777777" w:rsidR="004308F0" w:rsidRDefault="004308F0"/>
    <w:p w14:paraId="37771578" w14:textId="77777777" w:rsidR="004308F0" w:rsidRDefault="004308F0"/>
    <w:p w14:paraId="6E7F5DB4" w14:textId="77777777" w:rsidR="004308F0" w:rsidRDefault="004308F0"/>
    <w:p w14:paraId="273ABCAD" w14:textId="77777777" w:rsidR="004308F0" w:rsidRDefault="004308F0"/>
    <w:p w14:paraId="1364FD1C" w14:textId="77777777" w:rsidR="004308F0" w:rsidRDefault="004308F0"/>
    <w:p w14:paraId="244EE0DB" w14:textId="77777777" w:rsidR="004308F0" w:rsidRDefault="004308F0"/>
    <w:p w14:paraId="769195B5" w14:textId="77777777" w:rsidR="004308F0" w:rsidRDefault="004308F0"/>
    <w:p w14:paraId="504883E9" w14:textId="77777777" w:rsidR="004308F0" w:rsidRDefault="004308F0"/>
    <w:p w14:paraId="08F96095" w14:textId="77777777" w:rsidR="004308F0" w:rsidRDefault="004308F0"/>
    <w:p w14:paraId="7CF91ED8" w14:textId="77777777" w:rsidR="004308F0" w:rsidRDefault="004308F0"/>
    <w:p w14:paraId="7C212CEA" w14:textId="77777777" w:rsidR="004308F0" w:rsidRDefault="004308F0"/>
    <w:p w14:paraId="1FC5154E" w14:textId="77777777" w:rsidR="004308F0" w:rsidRDefault="004308F0"/>
    <w:p w14:paraId="66CF1465" w14:textId="77777777" w:rsidR="004308F0" w:rsidRDefault="004308F0"/>
    <w:p w14:paraId="314E5656" w14:textId="77777777" w:rsidR="004308F0" w:rsidRDefault="004308F0"/>
    <w:p w14:paraId="2552ED72" w14:textId="77777777" w:rsidR="004308F0" w:rsidRDefault="004308F0"/>
    <w:p w14:paraId="796BFDD6" w14:textId="77777777" w:rsidR="004308F0" w:rsidRDefault="004308F0"/>
    <w:p w14:paraId="61FAECEC" w14:textId="77777777" w:rsidR="004308F0" w:rsidRDefault="004308F0"/>
    <w:p w14:paraId="72600DCC" w14:textId="77777777" w:rsidR="004308F0" w:rsidRDefault="004308F0"/>
    <w:p w14:paraId="4A1159FC" w14:textId="77777777" w:rsidR="004308F0" w:rsidRDefault="004308F0"/>
    <w:tbl>
      <w:tblPr>
        <w:tblStyle w:val="TableGrid"/>
        <w:tblW w:w="0" w:type="auto"/>
        <w:tblLook w:val="04A0" w:firstRow="1" w:lastRow="0" w:firstColumn="1" w:lastColumn="0" w:noHBand="0" w:noVBand="1"/>
      </w:tblPr>
      <w:tblGrid>
        <w:gridCol w:w="1190"/>
        <w:gridCol w:w="832"/>
        <w:gridCol w:w="771"/>
        <w:gridCol w:w="853"/>
        <w:gridCol w:w="893"/>
        <w:gridCol w:w="860"/>
        <w:gridCol w:w="784"/>
        <w:gridCol w:w="845"/>
        <w:gridCol w:w="1123"/>
        <w:gridCol w:w="1002"/>
        <w:gridCol w:w="1070"/>
      </w:tblGrid>
      <w:tr w:rsidR="00BE4A70" w14:paraId="58A8E06B" w14:textId="77777777" w:rsidTr="00574E85">
        <w:tc>
          <w:tcPr>
            <w:tcW w:w="10223" w:type="dxa"/>
            <w:gridSpan w:val="11"/>
          </w:tcPr>
          <w:p w14:paraId="6FDEFD50" w14:textId="1C94115A" w:rsidR="00BE4A70" w:rsidRPr="00BE4A70" w:rsidRDefault="00BE4A70" w:rsidP="004308F0">
            <w:r>
              <w:lastRenderedPageBreak/>
              <w:t>Table 2. Event-wise suspended sediment yield (SSY</w:t>
            </w:r>
            <w:r w:rsidRPr="00CB61F2">
              <w:rPr>
                <w:vertAlign w:val="subscript"/>
              </w:rPr>
              <w:t>EV</w:t>
            </w:r>
            <w:r>
              <w:t>) from subwatersheds in Faga'alu for events with data from FG1 and FG3.</w:t>
            </w:r>
          </w:p>
        </w:tc>
      </w:tr>
      <w:tr w:rsidR="00B940DB" w14:paraId="68BC0B8E" w14:textId="4AA87026" w:rsidTr="00B940DB">
        <w:tc>
          <w:tcPr>
            <w:tcW w:w="1190" w:type="dxa"/>
          </w:tcPr>
          <w:p w14:paraId="4A8C14B3" w14:textId="533F7973" w:rsidR="00B940DB" w:rsidRPr="00AB2763" w:rsidRDefault="00B940DB" w:rsidP="00B940DB">
            <w:pPr>
              <w:rPr>
                <w:b/>
              </w:rPr>
            </w:pPr>
            <w:r w:rsidRPr="00AB2763">
              <w:rPr>
                <w:b/>
              </w:rPr>
              <w:t>Storm Start</w:t>
            </w:r>
            <w:r>
              <w:rPr>
                <w:b/>
              </w:rPr>
              <w:t xml:space="preserve"> Date</w:t>
            </w:r>
          </w:p>
        </w:tc>
        <w:tc>
          <w:tcPr>
            <w:tcW w:w="832" w:type="dxa"/>
          </w:tcPr>
          <w:p w14:paraId="7B02E134" w14:textId="014FE4C0" w:rsidR="00B940DB" w:rsidRPr="00AB2763" w:rsidRDefault="00B940DB" w:rsidP="00B940DB">
            <w:pPr>
              <w:rPr>
                <w:b/>
              </w:rPr>
            </w:pPr>
            <w:r w:rsidRPr="00AB2763">
              <w:rPr>
                <w:b/>
              </w:rPr>
              <w:t>Storm#</w:t>
            </w:r>
          </w:p>
        </w:tc>
        <w:tc>
          <w:tcPr>
            <w:tcW w:w="771" w:type="dxa"/>
          </w:tcPr>
          <w:p w14:paraId="3886815A" w14:textId="01467881" w:rsidR="00B940DB" w:rsidRPr="00AB2763" w:rsidRDefault="00B940DB" w:rsidP="00B940DB">
            <w:pPr>
              <w:rPr>
                <w:b/>
              </w:rPr>
            </w:pPr>
            <w:proofErr w:type="spellStart"/>
            <w:r w:rsidRPr="00AB2763">
              <w:rPr>
                <w:b/>
              </w:rPr>
              <w:t>Precip</w:t>
            </w:r>
            <w:proofErr w:type="spellEnd"/>
          </w:p>
        </w:tc>
        <w:tc>
          <w:tcPr>
            <w:tcW w:w="2606" w:type="dxa"/>
            <w:gridSpan w:val="3"/>
          </w:tcPr>
          <w:p w14:paraId="64ABAB48" w14:textId="56D16569" w:rsidR="00B940DB" w:rsidRPr="00C505DB" w:rsidRDefault="00B940DB" w:rsidP="00B940DB">
            <w:pPr>
              <w:jc w:val="center"/>
              <w:rPr>
                <w:b/>
              </w:rPr>
            </w:pPr>
            <w:r>
              <w:rPr>
                <w:b/>
              </w:rPr>
              <w:t>SSY</w:t>
            </w:r>
            <w:r>
              <w:rPr>
                <w:b/>
                <w:vertAlign w:val="subscript"/>
              </w:rPr>
              <w:t>EV</w:t>
            </w:r>
            <w:r>
              <w:rPr>
                <w:b/>
              </w:rPr>
              <w:t>, tons</w:t>
            </w:r>
          </w:p>
        </w:tc>
        <w:tc>
          <w:tcPr>
            <w:tcW w:w="1629" w:type="dxa"/>
            <w:gridSpan w:val="2"/>
          </w:tcPr>
          <w:p w14:paraId="70397EA2" w14:textId="380D03B6" w:rsidR="00B940DB" w:rsidRPr="00AB2763" w:rsidRDefault="00B940DB" w:rsidP="00B940DB">
            <w:pPr>
              <w:rPr>
                <w:b/>
              </w:rPr>
            </w:pPr>
            <w:r>
              <w:rPr>
                <w:b/>
              </w:rPr>
              <w:t>% of SSY</w:t>
            </w:r>
            <w:r>
              <w:rPr>
                <w:b/>
                <w:vertAlign w:val="subscript"/>
              </w:rPr>
              <w:t>EV</w:t>
            </w:r>
            <w:r>
              <w:rPr>
                <w:b/>
              </w:rPr>
              <w:t xml:space="preserve"> TOTAL</w:t>
            </w:r>
          </w:p>
        </w:tc>
        <w:tc>
          <w:tcPr>
            <w:tcW w:w="2125" w:type="dxa"/>
            <w:gridSpan w:val="2"/>
          </w:tcPr>
          <w:p w14:paraId="1E59BA16" w14:textId="5CDA7234" w:rsidR="00B940DB" w:rsidRDefault="00B940DB" w:rsidP="00B940DB">
            <w:pPr>
              <w:rPr>
                <w:b/>
              </w:rPr>
            </w:pPr>
            <w:proofErr w:type="spellStart"/>
            <w:r>
              <w:rPr>
                <w:b/>
              </w:rPr>
              <w:t>PE</w:t>
            </w:r>
            <w:r>
              <w:rPr>
                <w:b/>
                <w:vertAlign w:val="superscript"/>
              </w:rPr>
              <w:t>a</w:t>
            </w:r>
            <w:proofErr w:type="spellEnd"/>
          </w:p>
        </w:tc>
        <w:tc>
          <w:tcPr>
            <w:tcW w:w="1070" w:type="dxa"/>
          </w:tcPr>
          <w:p w14:paraId="3AE33DAB" w14:textId="7CE1C90D" w:rsidR="00B940DB" w:rsidRDefault="00B940DB" w:rsidP="00B940DB">
            <w:pPr>
              <w:rPr>
                <w:b/>
              </w:rPr>
            </w:pPr>
            <w:r w:rsidRPr="00AB2763">
              <w:rPr>
                <w:b/>
              </w:rPr>
              <w:t>S</w:t>
            </w:r>
            <w:r>
              <w:rPr>
                <w:b/>
              </w:rPr>
              <w:t>SC</w:t>
            </w:r>
            <w:r w:rsidRPr="00AB2763">
              <w:rPr>
                <w:b/>
              </w:rPr>
              <w:t xml:space="preserve"> data source</w:t>
            </w:r>
          </w:p>
        </w:tc>
      </w:tr>
      <w:tr w:rsidR="00B940DB" w14:paraId="69B69C5B" w14:textId="3AC1971F" w:rsidTr="00B940DB">
        <w:tc>
          <w:tcPr>
            <w:tcW w:w="1190" w:type="dxa"/>
          </w:tcPr>
          <w:p w14:paraId="2F3C2CD0" w14:textId="08C401C1" w:rsidR="00B940DB" w:rsidRPr="00AB2763" w:rsidRDefault="00B940DB" w:rsidP="00B940DB">
            <w:pPr>
              <w:rPr>
                <w:b/>
              </w:rPr>
            </w:pPr>
          </w:p>
        </w:tc>
        <w:tc>
          <w:tcPr>
            <w:tcW w:w="832" w:type="dxa"/>
          </w:tcPr>
          <w:p w14:paraId="328FEDB2" w14:textId="6284068D" w:rsidR="00B940DB" w:rsidRPr="00AB2763" w:rsidRDefault="00B940DB" w:rsidP="00B940DB">
            <w:pPr>
              <w:rPr>
                <w:b/>
              </w:rPr>
            </w:pPr>
          </w:p>
        </w:tc>
        <w:tc>
          <w:tcPr>
            <w:tcW w:w="771" w:type="dxa"/>
          </w:tcPr>
          <w:p w14:paraId="569EA01A" w14:textId="5B31CDAA" w:rsidR="00B940DB" w:rsidRPr="00AB2763" w:rsidRDefault="00B940DB" w:rsidP="00B940DB">
            <w:pPr>
              <w:rPr>
                <w:b/>
              </w:rPr>
            </w:pPr>
            <w:r w:rsidRPr="00AB2763">
              <w:rPr>
                <w:b/>
              </w:rPr>
              <w:t>mm</w:t>
            </w:r>
          </w:p>
        </w:tc>
        <w:tc>
          <w:tcPr>
            <w:tcW w:w="853" w:type="dxa"/>
          </w:tcPr>
          <w:p w14:paraId="1E70E881" w14:textId="20ABEACC" w:rsidR="00B940DB" w:rsidRPr="00AB2763" w:rsidRDefault="00B940DB" w:rsidP="00B940DB">
            <w:pPr>
              <w:rPr>
                <w:b/>
              </w:rPr>
            </w:pPr>
            <w:proofErr w:type="spellStart"/>
            <w:r w:rsidRPr="00AB2763">
              <w:rPr>
                <w:b/>
              </w:rPr>
              <w:t>UPPER</w:t>
            </w:r>
            <w:r>
              <w:rPr>
                <w:b/>
                <w:vertAlign w:val="superscript"/>
              </w:rPr>
              <w:t>b</w:t>
            </w:r>
            <w:proofErr w:type="spellEnd"/>
            <w:r w:rsidRPr="00AB2763">
              <w:rPr>
                <w:b/>
              </w:rPr>
              <w:t xml:space="preserve"> </w:t>
            </w:r>
          </w:p>
        </w:tc>
        <w:tc>
          <w:tcPr>
            <w:tcW w:w="893" w:type="dxa"/>
          </w:tcPr>
          <w:p w14:paraId="1198A2BF" w14:textId="7E5B4722" w:rsidR="00B940DB" w:rsidRPr="00AB2763" w:rsidRDefault="00B940DB" w:rsidP="00B940DB">
            <w:pPr>
              <w:rPr>
                <w:b/>
              </w:rPr>
            </w:pPr>
            <w:proofErr w:type="spellStart"/>
            <w:r w:rsidRPr="00AB2763">
              <w:rPr>
                <w:b/>
              </w:rPr>
              <w:t>LOWER</w:t>
            </w:r>
            <w:r>
              <w:rPr>
                <w:b/>
                <w:vertAlign w:val="superscript"/>
              </w:rPr>
              <w:t>c</w:t>
            </w:r>
            <w:proofErr w:type="spellEnd"/>
            <w:r w:rsidRPr="00AB2763">
              <w:rPr>
                <w:b/>
              </w:rPr>
              <w:t xml:space="preserve"> </w:t>
            </w:r>
          </w:p>
        </w:tc>
        <w:tc>
          <w:tcPr>
            <w:tcW w:w="860" w:type="dxa"/>
          </w:tcPr>
          <w:p w14:paraId="27A828F8" w14:textId="0EC4D7F1" w:rsidR="00B940DB" w:rsidRPr="00AB2763" w:rsidRDefault="00B940DB" w:rsidP="00B940DB">
            <w:pPr>
              <w:rPr>
                <w:b/>
              </w:rPr>
            </w:pPr>
            <w:proofErr w:type="spellStart"/>
            <w:r w:rsidRPr="00AB2763">
              <w:rPr>
                <w:b/>
              </w:rPr>
              <w:t>TOTAL</w:t>
            </w:r>
            <w:r>
              <w:rPr>
                <w:b/>
                <w:vertAlign w:val="superscript"/>
              </w:rPr>
              <w:t>d</w:t>
            </w:r>
            <w:proofErr w:type="spellEnd"/>
            <w:r w:rsidRPr="00AB2763">
              <w:rPr>
                <w:b/>
              </w:rPr>
              <w:t xml:space="preserve"> </w:t>
            </w:r>
          </w:p>
        </w:tc>
        <w:tc>
          <w:tcPr>
            <w:tcW w:w="784" w:type="dxa"/>
          </w:tcPr>
          <w:p w14:paraId="2A297973" w14:textId="12BAF051" w:rsidR="00B940DB" w:rsidRPr="00AB2763" w:rsidRDefault="00B940DB" w:rsidP="00B940DB">
            <w:pPr>
              <w:rPr>
                <w:b/>
              </w:rPr>
            </w:pPr>
            <w:r w:rsidRPr="00AB2763">
              <w:rPr>
                <w:b/>
              </w:rPr>
              <w:t>UPPER</w:t>
            </w:r>
          </w:p>
        </w:tc>
        <w:tc>
          <w:tcPr>
            <w:tcW w:w="845" w:type="dxa"/>
          </w:tcPr>
          <w:p w14:paraId="1424FACF" w14:textId="28A20DF2" w:rsidR="00B940DB" w:rsidRPr="00AB2763" w:rsidRDefault="00B940DB" w:rsidP="00B940DB">
            <w:pPr>
              <w:rPr>
                <w:b/>
              </w:rPr>
            </w:pPr>
            <w:r w:rsidRPr="00AB2763">
              <w:rPr>
                <w:b/>
              </w:rPr>
              <w:t>LOWER</w:t>
            </w:r>
          </w:p>
        </w:tc>
        <w:tc>
          <w:tcPr>
            <w:tcW w:w="1123" w:type="dxa"/>
          </w:tcPr>
          <w:p w14:paraId="70468D39" w14:textId="6E44955B" w:rsidR="00B940DB" w:rsidRPr="00AB2763" w:rsidRDefault="00B940DB" w:rsidP="00B940DB">
            <w:pPr>
              <w:rPr>
                <w:b/>
              </w:rPr>
            </w:pPr>
            <w:r w:rsidRPr="00AB2763">
              <w:rPr>
                <w:b/>
              </w:rPr>
              <w:t>UPPER</w:t>
            </w:r>
          </w:p>
        </w:tc>
        <w:tc>
          <w:tcPr>
            <w:tcW w:w="1002" w:type="dxa"/>
          </w:tcPr>
          <w:p w14:paraId="294851DC" w14:textId="5822C934" w:rsidR="00B940DB" w:rsidRPr="00AB2763" w:rsidRDefault="00B940DB" w:rsidP="00B940DB">
            <w:pPr>
              <w:rPr>
                <w:b/>
              </w:rPr>
            </w:pPr>
            <w:r w:rsidRPr="00AB2763">
              <w:rPr>
                <w:b/>
              </w:rPr>
              <w:t>TOTAL</w:t>
            </w:r>
          </w:p>
        </w:tc>
        <w:tc>
          <w:tcPr>
            <w:tcW w:w="1070" w:type="dxa"/>
          </w:tcPr>
          <w:p w14:paraId="2FCF5D79" w14:textId="77777777" w:rsidR="00B940DB" w:rsidRPr="00AB2763" w:rsidRDefault="00B940DB" w:rsidP="00B940DB">
            <w:pPr>
              <w:rPr>
                <w:b/>
              </w:rPr>
            </w:pPr>
          </w:p>
        </w:tc>
      </w:tr>
      <w:tr w:rsidR="00B940DB" w14:paraId="770544DF" w14:textId="4141C34C" w:rsidTr="00B940DB">
        <w:tc>
          <w:tcPr>
            <w:tcW w:w="1190" w:type="dxa"/>
          </w:tcPr>
          <w:p w14:paraId="1D994200" w14:textId="77777777" w:rsidR="00B940DB" w:rsidRDefault="00B940DB" w:rsidP="00B940DB">
            <w:r>
              <w:t>02/02/2012</w:t>
            </w:r>
          </w:p>
        </w:tc>
        <w:tc>
          <w:tcPr>
            <w:tcW w:w="832" w:type="dxa"/>
          </w:tcPr>
          <w:p w14:paraId="1B85C5E8" w14:textId="77777777" w:rsidR="00B940DB" w:rsidRDefault="00B940DB" w:rsidP="00B940DB">
            <w:r>
              <w:t>1</w:t>
            </w:r>
          </w:p>
        </w:tc>
        <w:tc>
          <w:tcPr>
            <w:tcW w:w="771" w:type="dxa"/>
          </w:tcPr>
          <w:p w14:paraId="760608D4" w14:textId="77777777" w:rsidR="00B940DB" w:rsidRDefault="00B940DB" w:rsidP="00B940DB">
            <w:r>
              <w:t>16</w:t>
            </w:r>
          </w:p>
        </w:tc>
        <w:tc>
          <w:tcPr>
            <w:tcW w:w="853" w:type="dxa"/>
          </w:tcPr>
          <w:p w14:paraId="608DAC04" w14:textId="77777777" w:rsidR="00B940DB" w:rsidRDefault="00B940DB" w:rsidP="00B940DB">
            <w:r>
              <w:t>0.05</w:t>
            </w:r>
          </w:p>
        </w:tc>
        <w:tc>
          <w:tcPr>
            <w:tcW w:w="893" w:type="dxa"/>
          </w:tcPr>
          <w:p w14:paraId="2E582777" w14:textId="77777777" w:rsidR="00B940DB" w:rsidRDefault="00B940DB" w:rsidP="00B940DB">
            <w:r>
              <w:t>0.82</w:t>
            </w:r>
          </w:p>
        </w:tc>
        <w:tc>
          <w:tcPr>
            <w:tcW w:w="860" w:type="dxa"/>
          </w:tcPr>
          <w:p w14:paraId="06EEC458" w14:textId="77777777" w:rsidR="00B940DB" w:rsidRDefault="00B940DB" w:rsidP="00B940DB">
            <w:r>
              <w:t>0.87</w:t>
            </w:r>
          </w:p>
        </w:tc>
        <w:tc>
          <w:tcPr>
            <w:tcW w:w="784" w:type="dxa"/>
          </w:tcPr>
          <w:p w14:paraId="6B98B326" w14:textId="609B0CA3" w:rsidR="00B940DB" w:rsidRDefault="00B940DB" w:rsidP="00B940DB">
            <w:r>
              <w:t>5</w:t>
            </w:r>
          </w:p>
        </w:tc>
        <w:tc>
          <w:tcPr>
            <w:tcW w:w="845" w:type="dxa"/>
          </w:tcPr>
          <w:p w14:paraId="5C1D9C62" w14:textId="035864F9" w:rsidR="00B940DB" w:rsidRDefault="00B940DB" w:rsidP="00B940DB">
            <w:r>
              <w:t>94</w:t>
            </w:r>
          </w:p>
        </w:tc>
        <w:tc>
          <w:tcPr>
            <w:tcW w:w="1123" w:type="dxa"/>
          </w:tcPr>
          <w:p w14:paraId="14D45534" w14:textId="498DC78D" w:rsidR="00B940DB" w:rsidRDefault="00B940DB" w:rsidP="00B940DB">
            <w:r>
              <w:t>31</w:t>
            </w:r>
          </w:p>
        </w:tc>
        <w:tc>
          <w:tcPr>
            <w:tcW w:w="1002" w:type="dxa"/>
          </w:tcPr>
          <w:p w14:paraId="04751000" w14:textId="5F2D4922" w:rsidR="00B940DB" w:rsidRDefault="00B940DB" w:rsidP="00B940DB">
            <w:r>
              <w:t>75</w:t>
            </w:r>
          </w:p>
        </w:tc>
        <w:tc>
          <w:tcPr>
            <w:tcW w:w="1070" w:type="dxa"/>
          </w:tcPr>
          <w:p w14:paraId="12EE1A5F" w14:textId="49841856" w:rsidR="00B940DB" w:rsidRDefault="00B940DB" w:rsidP="00B940DB">
            <w:r>
              <w:t>T-YSI</w:t>
            </w:r>
          </w:p>
        </w:tc>
      </w:tr>
      <w:tr w:rsidR="00B940DB" w14:paraId="1FF1B16A" w14:textId="5376673B" w:rsidTr="00B940DB">
        <w:tc>
          <w:tcPr>
            <w:tcW w:w="1190" w:type="dxa"/>
          </w:tcPr>
          <w:p w14:paraId="20302715" w14:textId="77777777" w:rsidR="00B940DB" w:rsidRDefault="00B940DB" w:rsidP="00B940DB">
            <w:r>
              <w:t>02/03/2012</w:t>
            </w:r>
          </w:p>
        </w:tc>
        <w:tc>
          <w:tcPr>
            <w:tcW w:w="832" w:type="dxa"/>
          </w:tcPr>
          <w:p w14:paraId="72582512" w14:textId="77777777" w:rsidR="00B940DB" w:rsidRDefault="00B940DB" w:rsidP="00B940DB">
            <w:r>
              <w:t>2</w:t>
            </w:r>
          </w:p>
        </w:tc>
        <w:tc>
          <w:tcPr>
            <w:tcW w:w="771" w:type="dxa"/>
          </w:tcPr>
          <w:p w14:paraId="3A931894" w14:textId="77777777" w:rsidR="00B940DB" w:rsidRDefault="00B940DB" w:rsidP="00B940DB">
            <w:r>
              <w:t>24</w:t>
            </w:r>
          </w:p>
        </w:tc>
        <w:tc>
          <w:tcPr>
            <w:tcW w:w="853" w:type="dxa"/>
          </w:tcPr>
          <w:p w14:paraId="3822B51E" w14:textId="77777777" w:rsidR="00B940DB" w:rsidRDefault="00B940DB" w:rsidP="00B940DB">
            <w:r>
              <w:t>0.08</w:t>
            </w:r>
          </w:p>
        </w:tc>
        <w:tc>
          <w:tcPr>
            <w:tcW w:w="893" w:type="dxa"/>
          </w:tcPr>
          <w:p w14:paraId="3DB583E1" w14:textId="77777777" w:rsidR="00B940DB" w:rsidRDefault="00B940DB" w:rsidP="00B940DB">
            <w:r>
              <w:t>1.82</w:t>
            </w:r>
          </w:p>
        </w:tc>
        <w:tc>
          <w:tcPr>
            <w:tcW w:w="860" w:type="dxa"/>
          </w:tcPr>
          <w:p w14:paraId="7791353D" w14:textId="77777777" w:rsidR="00B940DB" w:rsidRDefault="00B940DB" w:rsidP="00B940DB">
            <w:r>
              <w:t>1.9</w:t>
            </w:r>
          </w:p>
        </w:tc>
        <w:tc>
          <w:tcPr>
            <w:tcW w:w="784" w:type="dxa"/>
          </w:tcPr>
          <w:p w14:paraId="231678A2" w14:textId="4593E391" w:rsidR="00B940DB" w:rsidRDefault="00B940DB" w:rsidP="00B940DB">
            <w:r>
              <w:t>4</w:t>
            </w:r>
          </w:p>
        </w:tc>
        <w:tc>
          <w:tcPr>
            <w:tcW w:w="845" w:type="dxa"/>
          </w:tcPr>
          <w:p w14:paraId="301E92C7" w14:textId="64D4D6D8" w:rsidR="00B940DB" w:rsidRDefault="00B940DB" w:rsidP="00B940DB">
            <w:r>
              <w:t>95</w:t>
            </w:r>
          </w:p>
        </w:tc>
        <w:tc>
          <w:tcPr>
            <w:tcW w:w="1123" w:type="dxa"/>
          </w:tcPr>
          <w:p w14:paraId="08981E35" w14:textId="675B802E" w:rsidR="00B940DB" w:rsidRDefault="00B940DB" w:rsidP="00B940DB">
            <w:r>
              <w:t>31</w:t>
            </w:r>
          </w:p>
        </w:tc>
        <w:tc>
          <w:tcPr>
            <w:tcW w:w="1002" w:type="dxa"/>
          </w:tcPr>
          <w:p w14:paraId="2B7E0E39" w14:textId="3C5154F4" w:rsidR="00B940DB" w:rsidRDefault="00B940DB" w:rsidP="00B940DB">
            <w:r>
              <w:t>75</w:t>
            </w:r>
          </w:p>
        </w:tc>
        <w:tc>
          <w:tcPr>
            <w:tcW w:w="1070" w:type="dxa"/>
          </w:tcPr>
          <w:p w14:paraId="00632F89" w14:textId="6BA6645F" w:rsidR="00B940DB" w:rsidRDefault="00B940DB" w:rsidP="00B940DB">
            <w:r>
              <w:t>T-YSI</w:t>
            </w:r>
          </w:p>
        </w:tc>
      </w:tr>
      <w:tr w:rsidR="00B940DB" w14:paraId="57A13D5A" w14:textId="782339DD" w:rsidTr="00B940DB">
        <w:tc>
          <w:tcPr>
            <w:tcW w:w="1190" w:type="dxa"/>
          </w:tcPr>
          <w:p w14:paraId="162FF02C" w14:textId="77777777" w:rsidR="00B940DB" w:rsidRDefault="00B940DB" w:rsidP="00B940DB">
            <w:r>
              <w:t>02/05/2012</w:t>
            </w:r>
          </w:p>
        </w:tc>
        <w:tc>
          <w:tcPr>
            <w:tcW w:w="832" w:type="dxa"/>
          </w:tcPr>
          <w:p w14:paraId="481D9875" w14:textId="77777777" w:rsidR="00B940DB" w:rsidRDefault="00B940DB" w:rsidP="00B940DB">
            <w:r>
              <w:t>3</w:t>
            </w:r>
          </w:p>
        </w:tc>
        <w:tc>
          <w:tcPr>
            <w:tcW w:w="771" w:type="dxa"/>
          </w:tcPr>
          <w:p w14:paraId="326E9D7E" w14:textId="77777777" w:rsidR="00B940DB" w:rsidRDefault="00B940DB" w:rsidP="00B940DB">
            <w:r>
              <w:t>19</w:t>
            </w:r>
          </w:p>
        </w:tc>
        <w:tc>
          <w:tcPr>
            <w:tcW w:w="853" w:type="dxa"/>
          </w:tcPr>
          <w:p w14:paraId="589CAE35" w14:textId="77777777" w:rsidR="00B940DB" w:rsidRDefault="00B940DB" w:rsidP="00B940DB">
            <w:r>
              <w:t>0.05</w:t>
            </w:r>
          </w:p>
        </w:tc>
        <w:tc>
          <w:tcPr>
            <w:tcW w:w="893" w:type="dxa"/>
          </w:tcPr>
          <w:p w14:paraId="1BF827D6" w14:textId="77777777" w:rsidR="00B940DB" w:rsidRDefault="00B940DB" w:rsidP="00B940DB">
            <w:r>
              <w:t>0.76</w:t>
            </w:r>
          </w:p>
        </w:tc>
        <w:tc>
          <w:tcPr>
            <w:tcW w:w="860" w:type="dxa"/>
          </w:tcPr>
          <w:p w14:paraId="1A1D0E0B" w14:textId="77777777" w:rsidR="00B940DB" w:rsidRDefault="00B940DB" w:rsidP="00B940DB">
            <w:r>
              <w:t>0.81</w:t>
            </w:r>
          </w:p>
        </w:tc>
        <w:tc>
          <w:tcPr>
            <w:tcW w:w="784" w:type="dxa"/>
          </w:tcPr>
          <w:p w14:paraId="33365D65" w14:textId="4830F809" w:rsidR="00B940DB" w:rsidRDefault="00B940DB" w:rsidP="00B940DB">
            <w:r>
              <w:t>6</w:t>
            </w:r>
          </w:p>
        </w:tc>
        <w:tc>
          <w:tcPr>
            <w:tcW w:w="845" w:type="dxa"/>
          </w:tcPr>
          <w:p w14:paraId="47A9C96D" w14:textId="28350345" w:rsidR="00B940DB" w:rsidRDefault="00B940DB" w:rsidP="00B940DB">
            <w:r>
              <w:t>93</w:t>
            </w:r>
          </w:p>
        </w:tc>
        <w:tc>
          <w:tcPr>
            <w:tcW w:w="1123" w:type="dxa"/>
          </w:tcPr>
          <w:p w14:paraId="712B9E63" w14:textId="1734F23B" w:rsidR="00B940DB" w:rsidRDefault="00B940DB" w:rsidP="00B940DB">
            <w:r>
              <w:t>31</w:t>
            </w:r>
          </w:p>
        </w:tc>
        <w:tc>
          <w:tcPr>
            <w:tcW w:w="1002" w:type="dxa"/>
          </w:tcPr>
          <w:p w14:paraId="42D54F28" w14:textId="653D6FE3" w:rsidR="00B940DB" w:rsidRDefault="00B940DB" w:rsidP="00B940DB">
            <w:r>
              <w:t>75</w:t>
            </w:r>
          </w:p>
        </w:tc>
        <w:tc>
          <w:tcPr>
            <w:tcW w:w="1070" w:type="dxa"/>
          </w:tcPr>
          <w:p w14:paraId="7A6FBBBC" w14:textId="69657523" w:rsidR="00B940DB" w:rsidRDefault="00B940DB" w:rsidP="00B940DB">
            <w:r>
              <w:t>T-YSI</w:t>
            </w:r>
          </w:p>
        </w:tc>
      </w:tr>
      <w:tr w:rsidR="00B940DB" w14:paraId="1BC4E619" w14:textId="2B820B77" w:rsidTr="00B940DB">
        <w:tc>
          <w:tcPr>
            <w:tcW w:w="1190" w:type="dxa"/>
          </w:tcPr>
          <w:p w14:paraId="5FBB8EF8" w14:textId="77777777" w:rsidR="00B940DB" w:rsidRDefault="00B940DB" w:rsidP="00B940DB">
            <w:r>
              <w:t>02/05/2012</w:t>
            </w:r>
          </w:p>
        </w:tc>
        <w:tc>
          <w:tcPr>
            <w:tcW w:w="832" w:type="dxa"/>
          </w:tcPr>
          <w:p w14:paraId="3968A1CD" w14:textId="77777777" w:rsidR="00B940DB" w:rsidRDefault="00B940DB" w:rsidP="00B940DB">
            <w:r>
              <w:t>4</w:t>
            </w:r>
          </w:p>
        </w:tc>
        <w:tc>
          <w:tcPr>
            <w:tcW w:w="771" w:type="dxa"/>
          </w:tcPr>
          <w:p w14:paraId="7E1409EA" w14:textId="77777777" w:rsidR="00B940DB" w:rsidRDefault="00B940DB" w:rsidP="00B940DB">
            <w:r>
              <w:t>83</w:t>
            </w:r>
          </w:p>
        </w:tc>
        <w:tc>
          <w:tcPr>
            <w:tcW w:w="853" w:type="dxa"/>
          </w:tcPr>
          <w:p w14:paraId="61CD4B0B" w14:textId="77777777" w:rsidR="00B940DB" w:rsidRDefault="00B940DB" w:rsidP="00B940DB">
            <w:r>
              <w:t>0.44</w:t>
            </w:r>
          </w:p>
        </w:tc>
        <w:tc>
          <w:tcPr>
            <w:tcW w:w="893" w:type="dxa"/>
          </w:tcPr>
          <w:p w14:paraId="6A07394D" w14:textId="77777777" w:rsidR="00B940DB" w:rsidRDefault="00B940DB" w:rsidP="00B940DB">
            <w:r>
              <w:t>6.54</w:t>
            </w:r>
          </w:p>
        </w:tc>
        <w:tc>
          <w:tcPr>
            <w:tcW w:w="860" w:type="dxa"/>
          </w:tcPr>
          <w:p w14:paraId="322E403A" w14:textId="77777777" w:rsidR="00B940DB" w:rsidRDefault="00B940DB" w:rsidP="00B940DB">
            <w:r>
              <w:t>6.98</w:t>
            </w:r>
          </w:p>
        </w:tc>
        <w:tc>
          <w:tcPr>
            <w:tcW w:w="784" w:type="dxa"/>
          </w:tcPr>
          <w:p w14:paraId="4EB30251" w14:textId="67DD8846" w:rsidR="00B940DB" w:rsidRDefault="00B940DB" w:rsidP="00B940DB">
            <w:r>
              <w:t>6</w:t>
            </w:r>
          </w:p>
        </w:tc>
        <w:tc>
          <w:tcPr>
            <w:tcW w:w="845" w:type="dxa"/>
          </w:tcPr>
          <w:p w14:paraId="446CC4C0" w14:textId="522E4802" w:rsidR="00B940DB" w:rsidRDefault="00B940DB" w:rsidP="00B940DB">
            <w:r>
              <w:t>93</w:t>
            </w:r>
          </w:p>
        </w:tc>
        <w:tc>
          <w:tcPr>
            <w:tcW w:w="1123" w:type="dxa"/>
          </w:tcPr>
          <w:p w14:paraId="06A271C1" w14:textId="00FA48FC" w:rsidR="00B940DB" w:rsidRDefault="00B940DB" w:rsidP="00B940DB">
            <w:r>
              <w:t>31</w:t>
            </w:r>
          </w:p>
        </w:tc>
        <w:tc>
          <w:tcPr>
            <w:tcW w:w="1002" w:type="dxa"/>
          </w:tcPr>
          <w:p w14:paraId="24FF3419" w14:textId="1CCEA625" w:rsidR="00B940DB" w:rsidRDefault="00B940DB" w:rsidP="00B940DB">
            <w:r>
              <w:t>75</w:t>
            </w:r>
          </w:p>
        </w:tc>
        <w:tc>
          <w:tcPr>
            <w:tcW w:w="1070" w:type="dxa"/>
          </w:tcPr>
          <w:p w14:paraId="36FEAAEC" w14:textId="744BBDD1" w:rsidR="00B940DB" w:rsidRDefault="00B940DB" w:rsidP="00B940DB">
            <w:r>
              <w:t>T-YSI</w:t>
            </w:r>
          </w:p>
        </w:tc>
      </w:tr>
      <w:tr w:rsidR="00B940DB" w14:paraId="4C2A2D10" w14:textId="62EFFFA4" w:rsidTr="00B940DB">
        <w:tc>
          <w:tcPr>
            <w:tcW w:w="1190" w:type="dxa"/>
          </w:tcPr>
          <w:p w14:paraId="6BBC1995" w14:textId="77777777" w:rsidR="00B940DB" w:rsidRDefault="00B940DB" w:rsidP="00B940DB">
            <w:r>
              <w:t>03/08/2012</w:t>
            </w:r>
          </w:p>
        </w:tc>
        <w:tc>
          <w:tcPr>
            <w:tcW w:w="832" w:type="dxa"/>
          </w:tcPr>
          <w:p w14:paraId="2A2E546E" w14:textId="77777777" w:rsidR="00B940DB" w:rsidRDefault="00B940DB" w:rsidP="00B940DB">
            <w:r>
              <w:t>5</w:t>
            </w:r>
          </w:p>
        </w:tc>
        <w:tc>
          <w:tcPr>
            <w:tcW w:w="771" w:type="dxa"/>
          </w:tcPr>
          <w:p w14:paraId="4E69B7A2" w14:textId="77777777" w:rsidR="00B940DB" w:rsidRDefault="00B940DB" w:rsidP="00B940DB">
            <w:r>
              <w:t>23</w:t>
            </w:r>
          </w:p>
        </w:tc>
        <w:tc>
          <w:tcPr>
            <w:tcW w:w="853" w:type="dxa"/>
          </w:tcPr>
          <w:p w14:paraId="48B69A1E" w14:textId="77777777" w:rsidR="00B940DB" w:rsidRDefault="00B940DB" w:rsidP="00B940DB">
            <w:r>
              <w:t>0.06</w:t>
            </w:r>
          </w:p>
        </w:tc>
        <w:tc>
          <w:tcPr>
            <w:tcW w:w="893" w:type="dxa"/>
          </w:tcPr>
          <w:p w14:paraId="506EC824" w14:textId="77777777" w:rsidR="00B940DB" w:rsidRDefault="00B940DB" w:rsidP="00B940DB">
            <w:r>
              <w:t>2.28</w:t>
            </w:r>
          </w:p>
        </w:tc>
        <w:tc>
          <w:tcPr>
            <w:tcW w:w="860" w:type="dxa"/>
          </w:tcPr>
          <w:p w14:paraId="4500F9CD" w14:textId="77777777" w:rsidR="00B940DB" w:rsidRDefault="00B940DB" w:rsidP="00B940DB">
            <w:r>
              <w:t>2.34</w:t>
            </w:r>
          </w:p>
        </w:tc>
        <w:tc>
          <w:tcPr>
            <w:tcW w:w="784" w:type="dxa"/>
          </w:tcPr>
          <w:p w14:paraId="7A694949" w14:textId="7EB36AA1" w:rsidR="00B940DB" w:rsidRDefault="00B940DB" w:rsidP="00B940DB">
            <w:r>
              <w:t>2</w:t>
            </w:r>
          </w:p>
        </w:tc>
        <w:tc>
          <w:tcPr>
            <w:tcW w:w="845" w:type="dxa"/>
          </w:tcPr>
          <w:p w14:paraId="342D628B" w14:textId="4E8445E5" w:rsidR="00B940DB" w:rsidRDefault="00B940DB" w:rsidP="00B940DB">
            <w:r>
              <w:t>97</w:t>
            </w:r>
          </w:p>
        </w:tc>
        <w:tc>
          <w:tcPr>
            <w:tcW w:w="1123" w:type="dxa"/>
          </w:tcPr>
          <w:p w14:paraId="18FF0C97" w14:textId="3EC88E91" w:rsidR="00B940DB" w:rsidRDefault="00B940DB" w:rsidP="00B940DB">
            <w:r>
              <w:t>31</w:t>
            </w:r>
          </w:p>
        </w:tc>
        <w:tc>
          <w:tcPr>
            <w:tcW w:w="1002" w:type="dxa"/>
          </w:tcPr>
          <w:p w14:paraId="23A5F3CB" w14:textId="2F122DB3" w:rsidR="00B940DB" w:rsidRDefault="00B940DB" w:rsidP="00B940DB">
            <w:r>
              <w:t>75</w:t>
            </w:r>
          </w:p>
        </w:tc>
        <w:tc>
          <w:tcPr>
            <w:tcW w:w="1070" w:type="dxa"/>
          </w:tcPr>
          <w:p w14:paraId="2C2F239A" w14:textId="18BDEFAB" w:rsidR="00B940DB" w:rsidRDefault="00B940DB" w:rsidP="00B940DB">
            <w:r>
              <w:t>T-YSI</w:t>
            </w:r>
          </w:p>
        </w:tc>
      </w:tr>
      <w:tr w:rsidR="00B940DB" w14:paraId="140E769D" w14:textId="27758970" w:rsidTr="00B940DB">
        <w:tc>
          <w:tcPr>
            <w:tcW w:w="1190" w:type="dxa"/>
          </w:tcPr>
          <w:p w14:paraId="090F8BFE" w14:textId="77777777" w:rsidR="00B940DB" w:rsidRDefault="00B940DB" w:rsidP="00B940DB">
            <w:r>
              <w:t>03/09/2012</w:t>
            </w:r>
          </w:p>
        </w:tc>
        <w:tc>
          <w:tcPr>
            <w:tcW w:w="832" w:type="dxa"/>
          </w:tcPr>
          <w:p w14:paraId="347A4632" w14:textId="77777777" w:rsidR="00B940DB" w:rsidRDefault="00B940DB" w:rsidP="00B940DB">
            <w:r>
              <w:t>6</w:t>
            </w:r>
          </w:p>
        </w:tc>
        <w:tc>
          <w:tcPr>
            <w:tcW w:w="771" w:type="dxa"/>
          </w:tcPr>
          <w:p w14:paraId="51E3CB79" w14:textId="77777777" w:rsidR="00B940DB" w:rsidRDefault="00B940DB" w:rsidP="00B940DB">
            <w:r>
              <w:t>18</w:t>
            </w:r>
          </w:p>
        </w:tc>
        <w:tc>
          <w:tcPr>
            <w:tcW w:w="853" w:type="dxa"/>
          </w:tcPr>
          <w:p w14:paraId="2B01BC99" w14:textId="77777777" w:rsidR="00B940DB" w:rsidRDefault="00B940DB" w:rsidP="00B940DB">
            <w:r>
              <w:t>0.17</w:t>
            </w:r>
          </w:p>
        </w:tc>
        <w:tc>
          <w:tcPr>
            <w:tcW w:w="893" w:type="dxa"/>
          </w:tcPr>
          <w:p w14:paraId="11E6C06D" w14:textId="77777777" w:rsidR="00B940DB" w:rsidRDefault="00B940DB" w:rsidP="00B940DB">
            <w:r>
              <w:t>2.0</w:t>
            </w:r>
          </w:p>
        </w:tc>
        <w:tc>
          <w:tcPr>
            <w:tcW w:w="860" w:type="dxa"/>
          </w:tcPr>
          <w:p w14:paraId="5C70C686" w14:textId="77777777" w:rsidR="00B940DB" w:rsidRDefault="00B940DB" w:rsidP="00B940DB">
            <w:r>
              <w:t>2.16</w:t>
            </w:r>
          </w:p>
        </w:tc>
        <w:tc>
          <w:tcPr>
            <w:tcW w:w="784" w:type="dxa"/>
          </w:tcPr>
          <w:p w14:paraId="6FFE5A26" w14:textId="7D9313ED" w:rsidR="00B940DB" w:rsidRDefault="00B940DB" w:rsidP="00B940DB">
            <w:r>
              <w:t>7</w:t>
            </w:r>
          </w:p>
        </w:tc>
        <w:tc>
          <w:tcPr>
            <w:tcW w:w="845" w:type="dxa"/>
          </w:tcPr>
          <w:p w14:paraId="0BD5619D" w14:textId="4568F90A" w:rsidR="00B940DB" w:rsidRDefault="00B940DB" w:rsidP="00B940DB">
            <w:r>
              <w:t>92</w:t>
            </w:r>
          </w:p>
        </w:tc>
        <w:tc>
          <w:tcPr>
            <w:tcW w:w="1123" w:type="dxa"/>
          </w:tcPr>
          <w:p w14:paraId="17AE4598" w14:textId="67700617" w:rsidR="00B940DB" w:rsidRDefault="00B940DB" w:rsidP="00B940DB">
            <w:r>
              <w:t>31</w:t>
            </w:r>
          </w:p>
        </w:tc>
        <w:tc>
          <w:tcPr>
            <w:tcW w:w="1002" w:type="dxa"/>
          </w:tcPr>
          <w:p w14:paraId="33CF338C" w14:textId="4FA686EF" w:rsidR="00B940DB" w:rsidRDefault="00B940DB" w:rsidP="00B940DB">
            <w:r>
              <w:t>75</w:t>
            </w:r>
          </w:p>
        </w:tc>
        <w:tc>
          <w:tcPr>
            <w:tcW w:w="1070" w:type="dxa"/>
          </w:tcPr>
          <w:p w14:paraId="632653E5" w14:textId="49A02699" w:rsidR="00B940DB" w:rsidRDefault="00B940DB" w:rsidP="00B940DB">
            <w:r>
              <w:t>T-YSI</w:t>
            </w:r>
          </w:p>
        </w:tc>
      </w:tr>
      <w:tr w:rsidR="00B940DB" w14:paraId="2DDFF144" w14:textId="506D5999" w:rsidTr="00B940DB">
        <w:tc>
          <w:tcPr>
            <w:tcW w:w="1190" w:type="dxa"/>
          </w:tcPr>
          <w:p w14:paraId="09E92FD1" w14:textId="77777777" w:rsidR="00B940DB" w:rsidRDefault="00B940DB" w:rsidP="00B940DB">
            <w:r>
              <w:t>03/16/2012</w:t>
            </w:r>
          </w:p>
        </w:tc>
        <w:tc>
          <w:tcPr>
            <w:tcW w:w="832" w:type="dxa"/>
          </w:tcPr>
          <w:p w14:paraId="51DC230A" w14:textId="77777777" w:rsidR="00B940DB" w:rsidRDefault="00B940DB" w:rsidP="00B940DB">
            <w:r>
              <w:t>7</w:t>
            </w:r>
          </w:p>
        </w:tc>
        <w:tc>
          <w:tcPr>
            <w:tcW w:w="771" w:type="dxa"/>
          </w:tcPr>
          <w:p w14:paraId="053926BB" w14:textId="77777777" w:rsidR="00B940DB" w:rsidRDefault="00B940DB" w:rsidP="00B940DB">
            <w:r>
              <w:t>22</w:t>
            </w:r>
          </w:p>
        </w:tc>
        <w:tc>
          <w:tcPr>
            <w:tcW w:w="853" w:type="dxa"/>
          </w:tcPr>
          <w:p w14:paraId="7C8F7D37" w14:textId="77777777" w:rsidR="00B940DB" w:rsidRDefault="00B940DB" w:rsidP="00B940DB">
            <w:r>
              <w:t>0.05</w:t>
            </w:r>
          </w:p>
        </w:tc>
        <w:tc>
          <w:tcPr>
            <w:tcW w:w="893" w:type="dxa"/>
          </w:tcPr>
          <w:p w14:paraId="186D2256" w14:textId="77777777" w:rsidR="00B940DB" w:rsidRDefault="00B940DB" w:rsidP="00B940DB">
            <w:r>
              <w:t>1.2</w:t>
            </w:r>
          </w:p>
        </w:tc>
        <w:tc>
          <w:tcPr>
            <w:tcW w:w="860" w:type="dxa"/>
          </w:tcPr>
          <w:p w14:paraId="2DCB0CD1" w14:textId="77777777" w:rsidR="00B940DB" w:rsidRDefault="00B940DB" w:rsidP="00B940DB">
            <w:r>
              <w:t>1.25</w:t>
            </w:r>
          </w:p>
        </w:tc>
        <w:tc>
          <w:tcPr>
            <w:tcW w:w="784" w:type="dxa"/>
          </w:tcPr>
          <w:p w14:paraId="23A52B3C" w14:textId="0BA005D4" w:rsidR="00B940DB" w:rsidRDefault="00B940DB" w:rsidP="00B940DB">
            <w:r>
              <w:t>3</w:t>
            </w:r>
          </w:p>
        </w:tc>
        <w:tc>
          <w:tcPr>
            <w:tcW w:w="845" w:type="dxa"/>
          </w:tcPr>
          <w:p w14:paraId="1278584B" w14:textId="594FACA9" w:rsidR="00B940DB" w:rsidRDefault="00B940DB" w:rsidP="00B940DB">
            <w:r>
              <w:t>96</w:t>
            </w:r>
          </w:p>
        </w:tc>
        <w:tc>
          <w:tcPr>
            <w:tcW w:w="1123" w:type="dxa"/>
          </w:tcPr>
          <w:p w14:paraId="78648C64" w14:textId="42934BDA" w:rsidR="00B940DB" w:rsidRDefault="00B940DB" w:rsidP="00B940DB">
            <w:r>
              <w:t>31</w:t>
            </w:r>
          </w:p>
        </w:tc>
        <w:tc>
          <w:tcPr>
            <w:tcW w:w="1002" w:type="dxa"/>
          </w:tcPr>
          <w:p w14:paraId="2C0998B0" w14:textId="27D1B98C" w:rsidR="00B940DB" w:rsidRDefault="00B940DB" w:rsidP="00B940DB">
            <w:r>
              <w:t>75</w:t>
            </w:r>
          </w:p>
        </w:tc>
        <w:tc>
          <w:tcPr>
            <w:tcW w:w="1070" w:type="dxa"/>
          </w:tcPr>
          <w:p w14:paraId="0E132185" w14:textId="1FF58D42" w:rsidR="00B940DB" w:rsidRDefault="00B940DB" w:rsidP="00B940DB">
            <w:r>
              <w:t>T-YSI</w:t>
            </w:r>
          </w:p>
        </w:tc>
      </w:tr>
      <w:tr w:rsidR="00B940DB" w14:paraId="39F9FA02" w14:textId="0EF9A41E" w:rsidTr="00B940DB">
        <w:tc>
          <w:tcPr>
            <w:tcW w:w="1190" w:type="dxa"/>
          </w:tcPr>
          <w:p w14:paraId="03378424" w14:textId="77777777" w:rsidR="00B940DB" w:rsidRDefault="00B940DB" w:rsidP="00B940DB">
            <w:r>
              <w:t>03/17/2012</w:t>
            </w:r>
          </w:p>
        </w:tc>
        <w:tc>
          <w:tcPr>
            <w:tcW w:w="832" w:type="dxa"/>
          </w:tcPr>
          <w:p w14:paraId="03D502AB" w14:textId="77777777" w:rsidR="00B940DB" w:rsidRDefault="00B940DB" w:rsidP="00B940DB">
            <w:r>
              <w:t>8</w:t>
            </w:r>
          </w:p>
        </w:tc>
        <w:tc>
          <w:tcPr>
            <w:tcW w:w="771" w:type="dxa"/>
          </w:tcPr>
          <w:p w14:paraId="1DD40655" w14:textId="77777777" w:rsidR="00B940DB" w:rsidRDefault="00B940DB" w:rsidP="00B940DB">
            <w:r>
              <w:t>30</w:t>
            </w:r>
          </w:p>
        </w:tc>
        <w:tc>
          <w:tcPr>
            <w:tcW w:w="853" w:type="dxa"/>
          </w:tcPr>
          <w:p w14:paraId="6A03BBCA" w14:textId="77777777" w:rsidR="00B940DB" w:rsidRDefault="00B940DB" w:rsidP="00B940DB">
            <w:r>
              <w:t>0.07</w:t>
            </w:r>
          </w:p>
        </w:tc>
        <w:tc>
          <w:tcPr>
            <w:tcW w:w="893" w:type="dxa"/>
          </w:tcPr>
          <w:p w14:paraId="67CA2F10" w14:textId="77777777" w:rsidR="00B940DB" w:rsidRDefault="00B940DB" w:rsidP="00B940DB">
            <w:r>
              <w:t>2.37</w:t>
            </w:r>
          </w:p>
        </w:tc>
        <w:tc>
          <w:tcPr>
            <w:tcW w:w="860" w:type="dxa"/>
          </w:tcPr>
          <w:p w14:paraId="527C5E57" w14:textId="77777777" w:rsidR="00B940DB" w:rsidRDefault="00B940DB" w:rsidP="00B940DB">
            <w:r>
              <w:t>2.44</w:t>
            </w:r>
          </w:p>
        </w:tc>
        <w:tc>
          <w:tcPr>
            <w:tcW w:w="784" w:type="dxa"/>
          </w:tcPr>
          <w:p w14:paraId="0953307F" w14:textId="11A8ECC1" w:rsidR="00B940DB" w:rsidRDefault="00B940DB" w:rsidP="00B940DB">
            <w:r>
              <w:t>2</w:t>
            </w:r>
          </w:p>
        </w:tc>
        <w:tc>
          <w:tcPr>
            <w:tcW w:w="845" w:type="dxa"/>
          </w:tcPr>
          <w:p w14:paraId="5778379A" w14:textId="67BEF962" w:rsidR="00B940DB" w:rsidRDefault="00B940DB" w:rsidP="00B940DB">
            <w:r>
              <w:t>97</w:t>
            </w:r>
          </w:p>
        </w:tc>
        <w:tc>
          <w:tcPr>
            <w:tcW w:w="1123" w:type="dxa"/>
          </w:tcPr>
          <w:p w14:paraId="518610A3" w14:textId="33C7F10C" w:rsidR="00B940DB" w:rsidRDefault="00B940DB" w:rsidP="00B940DB">
            <w:r>
              <w:t>31</w:t>
            </w:r>
          </w:p>
        </w:tc>
        <w:tc>
          <w:tcPr>
            <w:tcW w:w="1002" w:type="dxa"/>
          </w:tcPr>
          <w:p w14:paraId="59F7441B" w14:textId="18773440" w:rsidR="00B940DB" w:rsidRDefault="00B940DB" w:rsidP="00B940DB">
            <w:r>
              <w:t>75</w:t>
            </w:r>
          </w:p>
        </w:tc>
        <w:tc>
          <w:tcPr>
            <w:tcW w:w="1070" w:type="dxa"/>
          </w:tcPr>
          <w:p w14:paraId="1A19BA3D" w14:textId="2A38D001" w:rsidR="00B940DB" w:rsidRDefault="00B940DB" w:rsidP="00B940DB">
            <w:r>
              <w:t>T-YSI</w:t>
            </w:r>
          </w:p>
        </w:tc>
      </w:tr>
      <w:tr w:rsidR="00B940DB" w14:paraId="6EA1EBF2" w14:textId="680A777F" w:rsidTr="00B940DB">
        <w:tc>
          <w:tcPr>
            <w:tcW w:w="1190" w:type="dxa"/>
          </w:tcPr>
          <w:p w14:paraId="45F8FEEF" w14:textId="77777777" w:rsidR="00B940DB" w:rsidRDefault="00B940DB" w:rsidP="00B940DB">
            <w:r>
              <w:t>03/21/2012</w:t>
            </w:r>
          </w:p>
        </w:tc>
        <w:tc>
          <w:tcPr>
            <w:tcW w:w="832" w:type="dxa"/>
          </w:tcPr>
          <w:p w14:paraId="7C58F95A" w14:textId="77777777" w:rsidR="00B940DB" w:rsidRDefault="00B940DB" w:rsidP="00B940DB">
            <w:r>
              <w:t>9</w:t>
            </w:r>
          </w:p>
        </w:tc>
        <w:tc>
          <w:tcPr>
            <w:tcW w:w="771" w:type="dxa"/>
          </w:tcPr>
          <w:p w14:paraId="7C62EC6D" w14:textId="77777777" w:rsidR="00B940DB" w:rsidRDefault="00B940DB" w:rsidP="00B940DB">
            <w:r>
              <w:t>14</w:t>
            </w:r>
          </w:p>
        </w:tc>
        <w:tc>
          <w:tcPr>
            <w:tcW w:w="853" w:type="dxa"/>
          </w:tcPr>
          <w:p w14:paraId="7A14FFD0" w14:textId="77777777" w:rsidR="00B940DB" w:rsidRDefault="00B940DB" w:rsidP="00B940DB">
            <w:r>
              <w:t>0.14</w:t>
            </w:r>
          </w:p>
        </w:tc>
        <w:tc>
          <w:tcPr>
            <w:tcW w:w="893" w:type="dxa"/>
          </w:tcPr>
          <w:p w14:paraId="25767A05" w14:textId="77777777" w:rsidR="00B940DB" w:rsidRDefault="00B940DB" w:rsidP="00B940DB">
            <w:r>
              <w:t>1.01</w:t>
            </w:r>
          </w:p>
        </w:tc>
        <w:tc>
          <w:tcPr>
            <w:tcW w:w="860" w:type="dxa"/>
          </w:tcPr>
          <w:p w14:paraId="4D33D5B3" w14:textId="77777777" w:rsidR="00B940DB" w:rsidRDefault="00B940DB" w:rsidP="00B940DB">
            <w:r>
              <w:t>1.15</w:t>
            </w:r>
          </w:p>
        </w:tc>
        <w:tc>
          <w:tcPr>
            <w:tcW w:w="784" w:type="dxa"/>
          </w:tcPr>
          <w:p w14:paraId="3D6C4A79" w14:textId="4DE1EB3A" w:rsidR="00B940DB" w:rsidRDefault="00B940DB" w:rsidP="00B940DB">
            <w:r>
              <w:t>12</w:t>
            </w:r>
          </w:p>
        </w:tc>
        <w:tc>
          <w:tcPr>
            <w:tcW w:w="845" w:type="dxa"/>
          </w:tcPr>
          <w:p w14:paraId="7E71CBBC" w14:textId="44A28211" w:rsidR="00B940DB" w:rsidRDefault="00B940DB" w:rsidP="00B940DB">
            <w:r>
              <w:t>87</w:t>
            </w:r>
          </w:p>
        </w:tc>
        <w:tc>
          <w:tcPr>
            <w:tcW w:w="1123" w:type="dxa"/>
          </w:tcPr>
          <w:p w14:paraId="6FB43D89" w14:textId="301C3B64" w:rsidR="00B940DB" w:rsidRDefault="00B940DB" w:rsidP="00B940DB">
            <w:r>
              <w:t>31</w:t>
            </w:r>
          </w:p>
        </w:tc>
        <w:tc>
          <w:tcPr>
            <w:tcW w:w="1002" w:type="dxa"/>
          </w:tcPr>
          <w:p w14:paraId="5DF88E7A" w14:textId="461F3163" w:rsidR="00B940DB" w:rsidRDefault="00B940DB" w:rsidP="00B940DB">
            <w:r>
              <w:t>75</w:t>
            </w:r>
          </w:p>
        </w:tc>
        <w:tc>
          <w:tcPr>
            <w:tcW w:w="1070" w:type="dxa"/>
          </w:tcPr>
          <w:p w14:paraId="74972BF5" w14:textId="60908496" w:rsidR="00B940DB" w:rsidRDefault="00B940DB" w:rsidP="00B940DB">
            <w:r>
              <w:t>T-YSI</w:t>
            </w:r>
          </w:p>
        </w:tc>
      </w:tr>
      <w:tr w:rsidR="00B940DB" w14:paraId="46612B01" w14:textId="667E5AA0" w:rsidTr="00B940DB">
        <w:tc>
          <w:tcPr>
            <w:tcW w:w="1190" w:type="dxa"/>
          </w:tcPr>
          <w:p w14:paraId="54E59E78" w14:textId="77777777" w:rsidR="00B940DB" w:rsidRDefault="00B940DB" w:rsidP="00B940DB">
            <w:r>
              <w:t>03/22/2012</w:t>
            </w:r>
          </w:p>
        </w:tc>
        <w:tc>
          <w:tcPr>
            <w:tcW w:w="832" w:type="dxa"/>
          </w:tcPr>
          <w:p w14:paraId="07FD4FAB" w14:textId="77777777" w:rsidR="00B940DB" w:rsidRDefault="00B940DB" w:rsidP="00B940DB">
            <w:r>
              <w:t>10</w:t>
            </w:r>
          </w:p>
        </w:tc>
        <w:tc>
          <w:tcPr>
            <w:tcW w:w="771" w:type="dxa"/>
          </w:tcPr>
          <w:p w14:paraId="1BE60015" w14:textId="77777777" w:rsidR="00B940DB" w:rsidRDefault="00B940DB" w:rsidP="00B940DB">
            <w:r>
              <w:t>35</w:t>
            </w:r>
          </w:p>
        </w:tc>
        <w:tc>
          <w:tcPr>
            <w:tcW w:w="853" w:type="dxa"/>
          </w:tcPr>
          <w:p w14:paraId="619DD881" w14:textId="77777777" w:rsidR="00B940DB" w:rsidRDefault="00B940DB" w:rsidP="00B940DB">
            <w:r>
              <w:t>0.33</w:t>
            </w:r>
          </w:p>
        </w:tc>
        <w:tc>
          <w:tcPr>
            <w:tcW w:w="893" w:type="dxa"/>
          </w:tcPr>
          <w:p w14:paraId="13FEA2F3" w14:textId="77777777" w:rsidR="00B940DB" w:rsidRDefault="00B940DB" w:rsidP="00B940DB">
            <w:r>
              <w:t>4.35</w:t>
            </w:r>
          </w:p>
        </w:tc>
        <w:tc>
          <w:tcPr>
            <w:tcW w:w="860" w:type="dxa"/>
          </w:tcPr>
          <w:p w14:paraId="2ABE0F95" w14:textId="77777777" w:rsidR="00B940DB" w:rsidRDefault="00B940DB" w:rsidP="00B940DB">
            <w:r>
              <w:t>4.67</w:t>
            </w:r>
          </w:p>
        </w:tc>
        <w:tc>
          <w:tcPr>
            <w:tcW w:w="784" w:type="dxa"/>
          </w:tcPr>
          <w:p w14:paraId="6E507AD9" w14:textId="6AA17E57" w:rsidR="00B940DB" w:rsidRDefault="00B940DB" w:rsidP="00B940DB">
            <w:r>
              <w:t>7</w:t>
            </w:r>
          </w:p>
        </w:tc>
        <w:tc>
          <w:tcPr>
            <w:tcW w:w="845" w:type="dxa"/>
          </w:tcPr>
          <w:p w14:paraId="2085C19B" w14:textId="150DC31C" w:rsidR="00B940DB" w:rsidRDefault="00B940DB" w:rsidP="00B940DB">
            <w:r>
              <w:t>92</w:t>
            </w:r>
          </w:p>
        </w:tc>
        <w:tc>
          <w:tcPr>
            <w:tcW w:w="1123" w:type="dxa"/>
          </w:tcPr>
          <w:p w14:paraId="368D0DEF" w14:textId="35B67670" w:rsidR="00B940DB" w:rsidRDefault="00B940DB" w:rsidP="00B940DB">
            <w:r>
              <w:t>31</w:t>
            </w:r>
          </w:p>
        </w:tc>
        <w:tc>
          <w:tcPr>
            <w:tcW w:w="1002" w:type="dxa"/>
          </w:tcPr>
          <w:p w14:paraId="50ADC015" w14:textId="33EA6780" w:rsidR="00B940DB" w:rsidRDefault="00B940DB" w:rsidP="00B940DB">
            <w:r>
              <w:t>75</w:t>
            </w:r>
          </w:p>
        </w:tc>
        <w:tc>
          <w:tcPr>
            <w:tcW w:w="1070" w:type="dxa"/>
          </w:tcPr>
          <w:p w14:paraId="18679973" w14:textId="233B609C" w:rsidR="00B940DB" w:rsidRDefault="00B940DB" w:rsidP="00B940DB">
            <w:r>
              <w:t>T-YSI</w:t>
            </w:r>
          </w:p>
        </w:tc>
      </w:tr>
      <w:tr w:rsidR="00B940DB" w14:paraId="6CBE0503" w14:textId="597684C7" w:rsidTr="00B940DB">
        <w:tc>
          <w:tcPr>
            <w:tcW w:w="1190" w:type="dxa"/>
          </w:tcPr>
          <w:p w14:paraId="18BB9B15" w14:textId="77777777" w:rsidR="00B940DB" w:rsidRDefault="00B940DB" w:rsidP="00B940DB">
            <w:r>
              <w:t>03/25/2012</w:t>
            </w:r>
          </w:p>
        </w:tc>
        <w:tc>
          <w:tcPr>
            <w:tcW w:w="832" w:type="dxa"/>
          </w:tcPr>
          <w:p w14:paraId="703946AC" w14:textId="77777777" w:rsidR="00B940DB" w:rsidRDefault="00B940DB" w:rsidP="00B940DB">
            <w:r>
              <w:t>11</w:t>
            </w:r>
          </w:p>
        </w:tc>
        <w:tc>
          <w:tcPr>
            <w:tcW w:w="771" w:type="dxa"/>
          </w:tcPr>
          <w:p w14:paraId="605930B7" w14:textId="77777777" w:rsidR="00B940DB" w:rsidRDefault="00B940DB" w:rsidP="00B940DB">
            <w:r>
              <w:t>49</w:t>
            </w:r>
          </w:p>
        </w:tc>
        <w:tc>
          <w:tcPr>
            <w:tcW w:w="853" w:type="dxa"/>
          </w:tcPr>
          <w:p w14:paraId="58AEBC9D" w14:textId="77777777" w:rsidR="00B940DB" w:rsidRDefault="00B940DB" w:rsidP="00B940DB">
            <w:r>
              <w:t>0.63</w:t>
            </w:r>
          </w:p>
        </w:tc>
        <w:tc>
          <w:tcPr>
            <w:tcW w:w="893" w:type="dxa"/>
          </w:tcPr>
          <w:p w14:paraId="43E4FC13" w14:textId="77777777" w:rsidR="00B940DB" w:rsidRDefault="00B940DB" w:rsidP="00B940DB">
            <w:r>
              <w:t>7.66</w:t>
            </w:r>
          </w:p>
        </w:tc>
        <w:tc>
          <w:tcPr>
            <w:tcW w:w="860" w:type="dxa"/>
          </w:tcPr>
          <w:p w14:paraId="42A72C3C" w14:textId="77777777" w:rsidR="00B940DB" w:rsidRDefault="00B940DB" w:rsidP="00B940DB">
            <w:r>
              <w:t>8.29</w:t>
            </w:r>
          </w:p>
        </w:tc>
        <w:tc>
          <w:tcPr>
            <w:tcW w:w="784" w:type="dxa"/>
          </w:tcPr>
          <w:p w14:paraId="3C6E833A" w14:textId="4305E9AF" w:rsidR="00B940DB" w:rsidRDefault="00B940DB" w:rsidP="00B940DB">
            <w:r>
              <w:t>7</w:t>
            </w:r>
          </w:p>
        </w:tc>
        <w:tc>
          <w:tcPr>
            <w:tcW w:w="845" w:type="dxa"/>
          </w:tcPr>
          <w:p w14:paraId="76AD2DAC" w14:textId="21EEE840" w:rsidR="00B940DB" w:rsidRDefault="00B940DB" w:rsidP="00B940DB">
            <w:r>
              <w:t>92</w:t>
            </w:r>
          </w:p>
        </w:tc>
        <w:tc>
          <w:tcPr>
            <w:tcW w:w="1123" w:type="dxa"/>
          </w:tcPr>
          <w:p w14:paraId="5FE6BCBD" w14:textId="429177E9" w:rsidR="00B940DB" w:rsidRDefault="00B940DB" w:rsidP="00B940DB">
            <w:r>
              <w:t>31</w:t>
            </w:r>
          </w:p>
        </w:tc>
        <w:tc>
          <w:tcPr>
            <w:tcW w:w="1002" w:type="dxa"/>
          </w:tcPr>
          <w:p w14:paraId="2EB4F31D" w14:textId="61B1FA63" w:rsidR="00B940DB" w:rsidRDefault="00B940DB" w:rsidP="00B940DB">
            <w:r>
              <w:t>75</w:t>
            </w:r>
          </w:p>
        </w:tc>
        <w:tc>
          <w:tcPr>
            <w:tcW w:w="1070" w:type="dxa"/>
          </w:tcPr>
          <w:p w14:paraId="32D0A262" w14:textId="37F60CA6" w:rsidR="00B940DB" w:rsidRDefault="00B940DB" w:rsidP="00B940DB">
            <w:r>
              <w:t>T-YSI</w:t>
            </w:r>
          </w:p>
        </w:tc>
      </w:tr>
      <w:tr w:rsidR="00B940DB" w14:paraId="296BABB3" w14:textId="08F24626" w:rsidTr="00B940DB">
        <w:tc>
          <w:tcPr>
            <w:tcW w:w="1190" w:type="dxa"/>
          </w:tcPr>
          <w:p w14:paraId="50D322B9" w14:textId="77777777" w:rsidR="00B940DB" w:rsidRDefault="00B940DB" w:rsidP="00B940DB">
            <w:r>
              <w:t>05/02/2012</w:t>
            </w:r>
          </w:p>
        </w:tc>
        <w:tc>
          <w:tcPr>
            <w:tcW w:w="832" w:type="dxa"/>
          </w:tcPr>
          <w:p w14:paraId="4EE7FCEE" w14:textId="77777777" w:rsidR="00B940DB" w:rsidRDefault="00B940DB" w:rsidP="00B940DB">
            <w:r>
              <w:t>12</w:t>
            </w:r>
          </w:p>
        </w:tc>
        <w:tc>
          <w:tcPr>
            <w:tcW w:w="771" w:type="dxa"/>
          </w:tcPr>
          <w:p w14:paraId="34DF1B9D" w14:textId="77777777" w:rsidR="00B940DB" w:rsidRDefault="00B940DB" w:rsidP="00B940DB">
            <w:r>
              <w:t>30</w:t>
            </w:r>
          </w:p>
        </w:tc>
        <w:tc>
          <w:tcPr>
            <w:tcW w:w="853" w:type="dxa"/>
          </w:tcPr>
          <w:p w14:paraId="6E33381D" w14:textId="77777777" w:rsidR="00B940DB" w:rsidRDefault="00B940DB" w:rsidP="00B940DB">
            <w:r>
              <w:t>0.02</w:t>
            </w:r>
          </w:p>
        </w:tc>
        <w:tc>
          <w:tcPr>
            <w:tcW w:w="893" w:type="dxa"/>
          </w:tcPr>
          <w:p w14:paraId="20BF03B9" w14:textId="77777777" w:rsidR="00B940DB" w:rsidRDefault="00B940DB" w:rsidP="00B940DB">
            <w:r>
              <w:t>3.45</w:t>
            </w:r>
          </w:p>
        </w:tc>
        <w:tc>
          <w:tcPr>
            <w:tcW w:w="860" w:type="dxa"/>
          </w:tcPr>
          <w:p w14:paraId="5AFEA147" w14:textId="77777777" w:rsidR="00B940DB" w:rsidRDefault="00B940DB" w:rsidP="00B940DB">
            <w:r>
              <w:t>3.46</w:t>
            </w:r>
          </w:p>
        </w:tc>
        <w:tc>
          <w:tcPr>
            <w:tcW w:w="784" w:type="dxa"/>
          </w:tcPr>
          <w:p w14:paraId="4803461C" w14:textId="1B2AF0C4" w:rsidR="00B940DB" w:rsidRDefault="00B940DB" w:rsidP="00B940DB">
            <w:r>
              <w:t>1</w:t>
            </w:r>
          </w:p>
        </w:tc>
        <w:tc>
          <w:tcPr>
            <w:tcW w:w="845" w:type="dxa"/>
          </w:tcPr>
          <w:p w14:paraId="40A58853" w14:textId="64833CE8" w:rsidR="00B940DB" w:rsidRDefault="00B940DB" w:rsidP="00B940DB">
            <w:r>
              <w:t>99</w:t>
            </w:r>
          </w:p>
        </w:tc>
        <w:tc>
          <w:tcPr>
            <w:tcW w:w="1123" w:type="dxa"/>
          </w:tcPr>
          <w:p w14:paraId="0013C6D9" w14:textId="03DF9284" w:rsidR="00B940DB" w:rsidRDefault="00B940DB" w:rsidP="00B940DB">
            <w:r>
              <w:t>31</w:t>
            </w:r>
          </w:p>
        </w:tc>
        <w:tc>
          <w:tcPr>
            <w:tcW w:w="1002" w:type="dxa"/>
          </w:tcPr>
          <w:p w14:paraId="0A85D47D" w14:textId="330490AB" w:rsidR="00B940DB" w:rsidRDefault="00B940DB" w:rsidP="00B940DB">
            <w:r>
              <w:t>75</w:t>
            </w:r>
          </w:p>
        </w:tc>
        <w:tc>
          <w:tcPr>
            <w:tcW w:w="1070" w:type="dxa"/>
          </w:tcPr>
          <w:p w14:paraId="5179CA4A" w14:textId="75501D2F" w:rsidR="00B940DB" w:rsidRDefault="00B940DB" w:rsidP="00B940DB">
            <w:r>
              <w:t>T-YSI</w:t>
            </w:r>
          </w:p>
        </w:tc>
      </w:tr>
      <w:tr w:rsidR="00B940DB" w14:paraId="1A4CEAE9" w14:textId="48525259" w:rsidTr="00B940DB">
        <w:tc>
          <w:tcPr>
            <w:tcW w:w="1190" w:type="dxa"/>
          </w:tcPr>
          <w:p w14:paraId="22A6B9D0" w14:textId="77777777" w:rsidR="00B940DB" w:rsidRDefault="00B940DB" w:rsidP="00B940DB">
            <w:r>
              <w:t>05/08/2012</w:t>
            </w:r>
          </w:p>
        </w:tc>
        <w:tc>
          <w:tcPr>
            <w:tcW w:w="832" w:type="dxa"/>
          </w:tcPr>
          <w:p w14:paraId="7133147C" w14:textId="77777777" w:rsidR="00B940DB" w:rsidRDefault="00B940DB" w:rsidP="00B940DB">
            <w:r>
              <w:t>13</w:t>
            </w:r>
          </w:p>
        </w:tc>
        <w:tc>
          <w:tcPr>
            <w:tcW w:w="771" w:type="dxa"/>
          </w:tcPr>
          <w:p w14:paraId="4FA5D487" w14:textId="77777777" w:rsidR="00B940DB" w:rsidRDefault="00B940DB" w:rsidP="00B940DB">
            <w:r>
              <w:t>25</w:t>
            </w:r>
          </w:p>
        </w:tc>
        <w:tc>
          <w:tcPr>
            <w:tcW w:w="853" w:type="dxa"/>
          </w:tcPr>
          <w:p w14:paraId="27D72612" w14:textId="77777777" w:rsidR="00B940DB" w:rsidRDefault="00B940DB" w:rsidP="00B940DB">
            <w:r>
              <w:t>0.1</w:t>
            </w:r>
          </w:p>
        </w:tc>
        <w:tc>
          <w:tcPr>
            <w:tcW w:w="893" w:type="dxa"/>
          </w:tcPr>
          <w:p w14:paraId="361CBD14" w14:textId="77777777" w:rsidR="00B940DB" w:rsidRDefault="00B940DB" w:rsidP="00B940DB">
            <w:r>
              <w:t>2.84</w:t>
            </w:r>
          </w:p>
        </w:tc>
        <w:tc>
          <w:tcPr>
            <w:tcW w:w="860" w:type="dxa"/>
          </w:tcPr>
          <w:p w14:paraId="078E6BB4" w14:textId="77777777" w:rsidR="00B940DB" w:rsidRDefault="00B940DB" w:rsidP="00B940DB">
            <w:r>
              <w:t>2.94</w:t>
            </w:r>
          </w:p>
        </w:tc>
        <w:tc>
          <w:tcPr>
            <w:tcW w:w="784" w:type="dxa"/>
          </w:tcPr>
          <w:p w14:paraId="77BA31A6" w14:textId="513E10A8" w:rsidR="00B940DB" w:rsidRDefault="00B940DB" w:rsidP="00B940DB">
            <w:r>
              <w:t>3</w:t>
            </w:r>
          </w:p>
        </w:tc>
        <w:tc>
          <w:tcPr>
            <w:tcW w:w="845" w:type="dxa"/>
          </w:tcPr>
          <w:p w14:paraId="3D0F9827" w14:textId="205E6AF8" w:rsidR="00B940DB" w:rsidRDefault="00B940DB" w:rsidP="00B940DB">
            <w:r>
              <w:t>96</w:t>
            </w:r>
          </w:p>
        </w:tc>
        <w:tc>
          <w:tcPr>
            <w:tcW w:w="1123" w:type="dxa"/>
          </w:tcPr>
          <w:p w14:paraId="11349147" w14:textId="512ECB3C" w:rsidR="00B940DB" w:rsidRDefault="00B940DB" w:rsidP="00B940DB">
            <w:r>
              <w:t>31</w:t>
            </w:r>
          </w:p>
        </w:tc>
        <w:tc>
          <w:tcPr>
            <w:tcW w:w="1002" w:type="dxa"/>
          </w:tcPr>
          <w:p w14:paraId="5A8B56E6" w14:textId="0B3791D8" w:rsidR="00B940DB" w:rsidRDefault="00B940DB" w:rsidP="00B940DB">
            <w:r>
              <w:t>75</w:t>
            </w:r>
          </w:p>
        </w:tc>
        <w:tc>
          <w:tcPr>
            <w:tcW w:w="1070" w:type="dxa"/>
          </w:tcPr>
          <w:p w14:paraId="192DF587" w14:textId="1D7C8EF6" w:rsidR="00B940DB" w:rsidRDefault="00B940DB" w:rsidP="00B940DB">
            <w:r>
              <w:t>T-YSI</w:t>
            </w:r>
          </w:p>
        </w:tc>
      </w:tr>
      <w:tr w:rsidR="00B940DB" w14:paraId="7915AE6F" w14:textId="133103AD" w:rsidTr="00B940DB">
        <w:tc>
          <w:tcPr>
            <w:tcW w:w="1190" w:type="dxa"/>
          </w:tcPr>
          <w:p w14:paraId="13DC9ED9" w14:textId="77777777" w:rsidR="00B940DB" w:rsidRDefault="00B940DB" w:rsidP="00B940DB">
            <w:r>
              <w:t>05/22/2012</w:t>
            </w:r>
          </w:p>
        </w:tc>
        <w:tc>
          <w:tcPr>
            <w:tcW w:w="832" w:type="dxa"/>
          </w:tcPr>
          <w:p w14:paraId="11C6B923" w14:textId="77777777" w:rsidR="00B940DB" w:rsidRDefault="00B940DB" w:rsidP="00B940DB">
            <w:r>
              <w:t>14</w:t>
            </w:r>
          </w:p>
        </w:tc>
        <w:tc>
          <w:tcPr>
            <w:tcW w:w="771" w:type="dxa"/>
          </w:tcPr>
          <w:p w14:paraId="0FB92013" w14:textId="77777777" w:rsidR="00B940DB" w:rsidRDefault="00B940DB" w:rsidP="00B940DB">
            <w:r>
              <w:t>33</w:t>
            </w:r>
          </w:p>
        </w:tc>
        <w:tc>
          <w:tcPr>
            <w:tcW w:w="853" w:type="dxa"/>
          </w:tcPr>
          <w:p w14:paraId="4C1040C2" w14:textId="77777777" w:rsidR="00B940DB" w:rsidRDefault="00B940DB" w:rsidP="00B940DB">
            <w:r>
              <w:t>0.47</w:t>
            </w:r>
          </w:p>
        </w:tc>
        <w:tc>
          <w:tcPr>
            <w:tcW w:w="893" w:type="dxa"/>
          </w:tcPr>
          <w:p w14:paraId="2B7A844C" w14:textId="77777777" w:rsidR="00B940DB" w:rsidRDefault="00B940DB" w:rsidP="00B940DB">
            <w:r>
              <w:t>6.12</w:t>
            </w:r>
          </w:p>
        </w:tc>
        <w:tc>
          <w:tcPr>
            <w:tcW w:w="860" w:type="dxa"/>
          </w:tcPr>
          <w:p w14:paraId="163218A6" w14:textId="77777777" w:rsidR="00B940DB" w:rsidRDefault="00B940DB" w:rsidP="00B940DB">
            <w:r>
              <w:t>6.59</w:t>
            </w:r>
          </w:p>
        </w:tc>
        <w:tc>
          <w:tcPr>
            <w:tcW w:w="784" w:type="dxa"/>
          </w:tcPr>
          <w:p w14:paraId="5DE757BB" w14:textId="2969EF4E" w:rsidR="00B940DB" w:rsidRDefault="00B940DB" w:rsidP="00B940DB">
            <w:r>
              <w:t>7</w:t>
            </w:r>
          </w:p>
        </w:tc>
        <w:tc>
          <w:tcPr>
            <w:tcW w:w="845" w:type="dxa"/>
          </w:tcPr>
          <w:p w14:paraId="0F1D7B73" w14:textId="19AA5C1B" w:rsidR="00B940DB" w:rsidRDefault="00B940DB" w:rsidP="00B940DB">
            <w:r>
              <w:t>92</w:t>
            </w:r>
          </w:p>
        </w:tc>
        <w:tc>
          <w:tcPr>
            <w:tcW w:w="1123" w:type="dxa"/>
          </w:tcPr>
          <w:p w14:paraId="68036965" w14:textId="6DE2C529" w:rsidR="00B940DB" w:rsidRDefault="00B940DB" w:rsidP="00B940DB">
            <w:r>
              <w:t>31</w:t>
            </w:r>
          </w:p>
        </w:tc>
        <w:tc>
          <w:tcPr>
            <w:tcW w:w="1002" w:type="dxa"/>
          </w:tcPr>
          <w:p w14:paraId="209BAE59" w14:textId="2FB2B0DA" w:rsidR="00B940DB" w:rsidRDefault="00B940DB" w:rsidP="00B940DB">
            <w:r>
              <w:t>75</w:t>
            </w:r>
          </w:p>
        </w:tc>
        <w:tc>
          <w:tcPr>
            <w:tcW w:w="1070" w:type="dxa"/>
          </w:tcPr>
          <w:p w14:paraId="5A66D033" w14:textId="4E8522A5" w:rsidR="00B940DB" w:rsidRDefault="00B940DB" w:rsidP="00B940DB">
            <w:r>
              <w:t>T-YSI</w:t>
            </w:r>
          </w:p>
        </w:tc>
      </w:tr>
      <w:tr w:rsidR="00B940DB" w14:paraId="2F6732FA" w14:textId="354E11E4" w:rsidTr="00B940DB">
        <w:tc>
          <w:tcPr>
            <w:tcW w:w="1190" w:type="dxa"/>
          </w:tcPr>
          <w:p w14:paraId="4FD1D95A" w14:textId="77777777" w:rsidR="00B940DB" w:rsidRDefault="00B940DB" w:rsidP="00B940DB">
            <w:r>
              <w:t>03/06/2013</w:t>
            </w:r>
          </w:p>
        </w:tc>
        <w:tc>
          <w:tcPr>
            <w:tcW w:w="832" w:type="dxa"/>
          </w:tcPr>
          <w:p w14:paraId="408C2371" w14:textId="77777777" w:rsidR="00B940DB" w:rsidRDefault="00B940DB" w:rsidP="00B940DB">
            <w:r>
              <w:t>15</w:t>
            </w:r>
          </w:p>
        </w:tc>
        <w:tc>
          <w:tcPr>
            <w:tcW w:w="771" w:type="dxa"/>
          </w:tcPr>
          <w:p w14:paraId="5B388668" w14:textId="77777777" w:rsidR="00B940DB" w:rsidRDefault="00B940DB" w:rsidP="00B940DB">
            <w:r>
              <w:t>21</w:t>
            </w:r>
          </w:p>
        </w:tc>
        <w:tc>
          <w:tcPr>
            <w:tcW w:w="853" w:type="dxa"/>
          </w:tcPr>
          <w:p w14:paraId="22893440" w14:textId="77777777" w:rsidR="00B940DB" w:rsidRDefault="00B940DB" w:rsidP="00B940DB">
            <w:r>
              <w:t>0.06</w:t>
            </w:r>
          </w:p>
        </w:tc>
        <w:tc>
          <w:tcPr>
            <w:tcW w:w="893" w:type="dxa"/>
          </w:tcPr>
          <w:p w14:paraId="7A0D1CB1" w14:textId="77777777" w:rsidR="00B940DB" w:rsidRDefault="00B940DB" w:rsidP="00B940DB">
            <w:r>
              <w:t>0.85</w:t>
            </w:r>
          </w:p>
        </w:tc>
        <w:tc>
          <w:tcPr>
            <w:tcW w:w="860" w:type="dxa"/>
          </w:tcPr>
          <w:p w14:paraId="6412A4F0" w14:textId="77777777" w:rsidR="00B940DB" w:rsidRDefault="00B940DB" w:rsidP="00B940DB">
            <w:r>
              <w:t>0.9</w:t>
            </w:r>
          </w:p>
        </w:tc>
        <w:tc>
          <w:tcPr>
            <w:tcW w:w="784" w:type="dxa"/>
          </w:tcPr>
          <w:p w14:paraId="19EA9F34" w14:textId="1F6D37CD" w:rsidR="00B940DB" w:rsidRDefault="00B940DB" w:rsidP="00B940DB">
            <w:r>
              <w:t>6</w:t>
            </w:r>
          </w:p>
        </w:tc>
        <w:tc>
          <w:tcPr>
            <w:tcW w:w="845" w:type="dxa"/>
          </w:tcPr>
          <w:p w14:paraId="58EA4BB5" w14:textId="0157319B" w:rsidR="00B940DB" w:rsidRDefault="00B940DB" w:rsidP="00B940DB">
            <w:r>
              <w:t>93</w:t>
            </w:r>
          </w:p>
        </w:tc>
        <w:tc>
          <w:tcPr>
            <w:tcW w:w="1123" w:type="dxa"/>
          </w:tcPr>
          <w:p w14:paraId="27107497" w14:textId="753777E1" w:rsidR="00B940DB" w:rsidRDefault="00B940DB" w:rsidP="00B940DB">
            <w:r>
              <w:t>28</w:t>
            </w:r>
          </w:p>
        </w:tc>
        <w:tc>
          <w:tcPr>
            <w:tcW w:w="1002" w:type="dxa"/>
          </w:tcPr>
          <w:p w14:paraId="313205A0" w14:textId="6BFEE706" w:rsidR="00B940DB" w:rsidRDefault="00B940DB" w:rsidP="00B940DB">
            <w:r>
              <w:t>36</w:t>
            </w:r>
          </w:p>
        </w:tc>
        <w:tc>
          <w:tcPr>
            <w:tcW w:w="1070" w:type="dxa"/>
          </w:tcPr>
          <w:p w14:paraId="0F1117BF" w14:textId="648F0562" w:rsidR="00B940DB" w:rsidRDefault="00B940DB" w:rsidP="00B940DB">
            <w:r>
              <w:t>int. grab</w:t>
            </w:r>
          </w:p>
        </w:tc>
      </w:tr>
      <w:tr w:rsidR="00B940DB" w14:paraId="0BF694FD" w14:textId="1DC8AB8B" w:rsidTr="00B940DB">
        <w:tc>
          <w:tcPr>
            <w:tcW w:w="1190" w:type="dxa"/>
          </w:tcPr>
          <w:p w14:paraId="251B5A98" w14:textId="77777777" w:rsidR="00B940DB" w:rsidRDefault="00B940DB" w:rsidP="00B940DB">
            <w:r>
              <w:t>04/16/2013</w:t>
            </w:r>
          </w:p>
        </w:tc>
        <w:tc>
          <w:tcPr>
            <w:tcW w:w="832" w:type="dxa"/>
          </w:tcPr>
          <w:p w14:paraId="256F2E6B" w14:textId="77777777" w:rsidR="00B940DB" w:rsidRDefault="00B940DB" w:rsidP="00B940DB">
            <w:r>
              <w:t>16</w:t>
            </w:r>
          </w:p>
        </w:tc>
        <w:tc>
          <w:tcPr>
            <w:tcW w:w="771" w:type="dxa"/>
          </w:tcPr>
          <w:p w14:paraId="3554975D" w14:textId="77777777" w:rsidR="00B940DB" w:rsidRDefault="00B940DB" w:rsidP="00B940DB">
            <w:r>
              <w:t>53</w:t>
            </w:r>
          </w:p>
        </w:tc>
        <w:tc>
          <w:tcPr>
            <w:tcW w:w="853" w:type="dxa"/>
          </w:tcPr>
          <w:p w14:paraId="093F921F" w14:textId="77777777" w:rsidR="00B940DB" w:rsidRDefault="00B940DB" w:rsidP="00B940DB">
            <w:r>
              <w:t>0.53</w:t>
            </w:r>
          </w:p>
        </w:tc>
        <w:tc>
          <w:tcPr>
            <w:tcW w:w="893" w:type="dxa"/>
          </w:tcPr>
          <w:p w14:paraId="22C6C382" w14:textId="77777777" w:rsidR="00B940DB" w:rsidRDefault="00B940DB" w:rsidP="00B940DB">
            <w:r>
              <w:t>3.88</w:t>
            </w:r>
          </w:p>
        </w:tc>
        <w:tc>
          <w:tcPr>
            <w:tcW w:w="860" w:type="dxa"/>
          </w:tcPr>
          <w:p w14:paraId="3E4710A4" w14:textId="77777777" w:rsidR="00B940DB" w:rsidRDefault="00B940DB" w:rsidP="00B940DB">
            <w:r>
              <w:t>4.41</w:t>
            </w:r>
          </w:p>
        </w:tc>
        <w:tc>
          <w:tcPr>
            <w:tcW w:w="784" w:type="dxa"/>
          </w:tcPr>
          <w:p w14:paraId="0EE6B5B9" w14:textId="4664A538" w:rsidR="00B940DB" w:rsidRDefault="00B940DB" w:rsidP="00B940DB">
            <w:r>
              <w:t>12</w:t>
            </w:r>
          </w:p>
        </w:tc>
        <w:tc>
          <w:tcPr>
            <w:tcW w:w="845" w:type="dxa"/>
          </w:tcPr>
          <w:p w14:paraId="43D63686" w14:textId="67F3B7EC" w:rsidR="00B940DB" w:rsidRDefault="00B940DB" w:rsidP="00B940DB">
            <w:r>
              <w:t>87</w:t>
            </w:r>
          </w:p>
        </w:tc>
        <w:tc>
          <w:tcPr>
            <w:tcW w:w="1123" w:type="dxa"/>
          </w:tcPr>
          <w:p w14:paraId="16434088" w14:textId="2CF1CDC9" w:rsidR="00B940DB" w:rsidRDefault="00B940DB" w:rsidP="00B940DB">
            <w:r>
              <w:t>28</w:t>
            </w:r>
          </w:p>
        </w:tc>
        <w:tc>
          <w:tcPr>
            <w:tcW w:w="1002" w:type="dxa"/>
          </w:tcPr>
          <w:p w14:paraId="357FC490" w14:textId="5370748E" w:rsidR="00B940DB" w:rsidRDefault="00B940DB" w:rsidP="00B940DB">
            <w:r>
              <w:t>36</w:t>
            </w:r>
          </w:p>
        </w:tc>
        <w:tc>
          <w:tcPr>
            <w:tcW w:w="1070" w:type="dxa"/>
          </w:tcPr>
          <w:p w14:paraId="3669ACF8" w14:textId="5DCE5A97" w:rsidR="00B940DB" w:rsidRDefault="00B940DB" w:rsidP="00B940DB">
            <w:r>
              <w:t>int. grab</w:t>
            </w:r>
          </w:p>
        </w:tc>
      </w:tr>
      <w:tr w:rsidR="00B940DB" w14:paraId="7114B9CA" w14:textId="0F1D65C9" w:rsidTr="00B940DB">
        <w:tc>
          <w:tcPr>
            <w:tcW w:w="1190" w:type="dxa"/>
          </w:tcPr>
          <w:p w14:paraId="0DBE6D61" w14:textId="77777777" w:rsidR="00B940DB" w:rsidRDefault="00B940DB" w:rsidP="00B940DB">
            <w:r>
              <w:t>04/23/2013</w:t>
            </w:r>
          </w:p>
        </w:tc>
        <w:tc>
          <w:tcPr>
            <w:tcW w:w="832" w:type="dxa"/>
          </w:tcPr>
          <w:p w14:paraId="5D76CFF1" w14:textId="77777777" w:rsidR="00B940DB" w:rsidRDefault="00B940DB" w:rsidP="00B940DB">
            <w:r>
              <w:t>17</w:t>
            </w:r>
          </w:p>
        </w:tc>
        <w:tc>
          <w:tcPr>
            <w:tcW w:w="771" w:type="dxa"/>
          </w:tcPr>
          <w:p w14:paraId="3214491D" w14:textId="77777777" w:rsidR="00B940DB" w:rsidRDefault="00B940DB" w:rsidP="00B940DB">
            <w:r>
              <w:t>83</w:t>
            </w:r>
          </w:p>
        </w:tc>
        <w:tc>
          <w:tcPr>
            <w:tcW w:w="853" w:type="dxa"/>
          </w:tcPr>
          <w:p w14:paraId="4F459AFA" w14:textId="77777777" w:rsidR="00B940DB" w:rsidRDefault="00B940DB" w:rsidP="00B940DB">
            <w:r>
              <w:t>9.55</w:t>
            </w:r>
          </w:p>
        </w:tc>
        <w:tc>
          <w:tcPr>
            <w:tcW w:w="893" w:type="dxa"/>
          </w:tcPr>
          <w:p w14:paraId="7A54A2AF" w14:textId="77777777" w:rsidR="00B940DB" w:rsidRDefault="00B940DB" w:rsidP="00B940DB">
            <w:r>
              <w:t>16.86</w:t>
            </w:r>
          </w:p>
        </w:tc>
        <w:tc>
          <w:tcPr>
            <w:tcW w:w="860" w:type="dxa"/>
          </w:tcPr>
          <w:p w14:paraId="1BF213A1" w14:textId="77777777" w:rsidR="00B940DB" w:rsidRDefault="00B940DB" w:rsidP="00B940DB">
            <w:r>
              <w:t>26.41</w:t>
            </w:r>
          </w:p>
        </w:tc>
        <w:tc>
          <w:tcPr>
            <w:tcW w:w="784" w:type="dxa"/>
          </w:tcPr>
          <w:p w14:paraId="0A0DDFFA" w14:textId="49990FEE" w:rsidR="00B940DB" w:rsidRDefault="00B940DB" w:rsidP="00B940DB">
            <w:r>
              <w:t>36</w:t>
            </w:r>
          </w:p>
        </w:tc>
        <w:tc>
          <w:tcPr>
            <w:tcW w:w="845" w:type="dxa"/>
          </w:tcPr>
          <w:p w14:paraId="515626A0" w14:textId="3B434C2F" w:rsidR="00B940DB" w:rsidRDefault="00B940DB" w:rsidP="00B940DB">
            <w:r>
              <w:t>63</w:t>
            </w:r>
          </w:p>
        </w:tc>
        <w:tc>
          <w:tcPr>
            <w:tcW w:w="1123" w:type="dxa"/>
          </w:tcPr>
          <w:p w14:paraId="428E18E0" w14:textId="1C3451F1" w:rsidR="00B940DB" w:rsidRDefault="00B940DB" w:rsidP="00B940DB">
            <w:r>
              <w:t>28</w:t>
            </w:r>
          </w:p>
        </w:tc>
        <w:tc>
          <w:tcPr>
            <w:tcW w:w="1002" w:type="dxa"/>
          </w:tcPr>
          <w:p w14:paraId="2152A1D8" w14:textId="1E3842AD" w:rsidR="00B940DB" w:rsidRDefault="00B940DB" w:rsidP="00B940DB">
            <w:r>
              <w:t>36</w:t>
            </w:r>
          </w:p>
        </w:tc>
        <w:tc>
          <w:tcPr>
            <w:tcW w:w="1070" w:type="dxa"/>
          </w:tcPr>
          <w:p w14:paraId="75D692A1" w14:textId="50763277" w:rsidR="00B940DB" w:rsidRDefault="00B940DB" w:rsidP="00B940DB">
            <w:r>
              <w:t>int. grab</w:t>
            </w:r>
          </w:p>
        </w:tc>
      </w:tr>
      <w:tr w:rsidR="00B940DB" w14:paraId="7CE2C149" w14:textId="43C416AF" w:rsidTr="00B940DB">
        <w:tc>
          <w:tcPr>
            <w:tcW w:w="1190" w:type="dxa"/>
          </w:tcPr>
          <w:p w14:paraId="43286947" w14:textId="77777777" w:rsidR="00B940DB" w:rsidRDefault="00B940DB" w:rsidP="00B940DB">
            <w:r>
              <w:t>04/30/2013</w:t>
            </w:r>
          </w:p>
        </w:tc>
        <w:tc>
          <w:tcPr>
            <w:tcW w:w="832" w:type="dxa"/>
          </w:tcPr>
          <w:p w14:paraId="005B9C0B" w14:textId="77777777" w:rsidR="00B940DB" w:rsidRDefault="00B940DB" w:rsidP="00B940DB">
            <w:r>
              <w:t>18</w:t>
            </w:r>
          </w:p>
        </w:tc>
        <w:tc>
          <w:tcPr>
            <w:tcW w:w="771" w:type="dxa"/>
          </w:tcPr>
          <w:p w14:paraId="557DFDE7" w14:textId="77777777" w:rsidR="00B940DB" w:rsidRDefault="00B940DB" w:rsidP="00B940DB">
            <w:r>
              <w:t>112</w:t>
            </w:r>
          </w:p>
        </w:tc>
        <w:tc>
          <w:tcPr>
            <w:tcW w:w="853" w:type="dxa"/>
          </w:tcPr>
          <w:p w14:paraId="5D8271B1" w14:textId="77777777" w:rsidR="00B940DB" w:rsidRDefault="00B940DB" w:rsidP="00B940DB">
            <w:r>
              <w:t>0.48</w:t>
            </w:r>
          </w:p>
        </w:tc>
        <w:tc>
          <w:tcPr>
            <w:tcW w:w="893" w:type="dxa"/>
          </w:tcPr>
          <w:p w14:paraId="59B121A7" w14:textId="77777777" w:rsidR="00B940DB" w:rsidRDefault="00B940DB" w:rsidP="00B940DB">
            <w:r>
              <w:t>7.57</w:t>
            </w:r>
          </w:p>
        </w:tc>
        <w:tc>
          <w:tcPr>
            <w:tcW w:w="860" w:type="dxa"/>
          </w:tcPr>
          <w:p w14:paraId="7B64E84B" w14:textId="77777777" w:rsidR="00B940DB" w:rsidRDefault="00B940DB" w:rsidP="00B940DB">
            <w:r>
              <w:t>8.05</w:t>
            </w:r>
          </w:p>
        </w:tc>
        <w:tc>
          <w:tcPr>
            <w:tcW w:w="784" w:type="dxa"/>
          </w:tcPr>
          <w:p w14:paraId="114BFC15" w14:textId="2CCBF166" w:rsidR="00B940DB" w:rsidRDefault="00B940DB" w:rsidP="00B940DB">
            <w:r>
              <w:t>5</w:t>
            </w:r>
          </w:p>
        </w:tc>
        <w:tc>
          <w:tcPr>
            <w:tcW w:w="845" w:type="dxa"/>
          </w:tcPr>
          <w:p w14:paraId="2B126CC0" w14:textId="500F045C" w:rsidR="00B940DB" w:rsidRDefault="00B940DB" w:rsidP="00B940DB">
            <w:r>
              <w:t>94</w:t>
            </w:r>
          </w:p>
        </w:tc>
        <w:tc>
          <w:tcPr>
            <w:tcW w:w="1123" w:type="dxa"/>
          </w:tcPr>
          <w:p w14:paraId="6E119E30" w14:textId="6F629C32" w:rsidR="00B940DB" w:rsidRDefault="00B940DB" w:rsidP="00B940DB">
            <w:r>
              <w:t>28</w:t>
            </w:r>
          </w:p>
        </w:tc>
        <w:tc>
          <w:tcPr>
            <w:tcW w:w="1002" w:type="dxa"/>
          </w:tcPr>
          <w:p w14:paraId="7A0F3AD1" w14:textId="350F1098" w:rsidR="00B940DB" w:rsidRDefault="00B940DB" w:rsidP="00B940DB">
            <w:r>
              <w:t>36</w:t>
            </w:r>
          </w:p>
        </w:tc>
        <w:tc>
          <w:tcPr>
            <w:tcW w:w="1070" w:type="dxa"/>
          </w:tcPr>
          <w:p w14:paraId="54A71C80" w14:textId="617AD060" w:rsidR="00B940DB" w:rsidRDefault="00B940DB" w:rsidP="00B940DB">
            <w:r>
              <w:t>int. grab</w:t>
            </w:r>
          </w:p>
        </w:tc>
      </w:tr>
      <w:tr w:rsidR="00B940DB" w14:paraId="76CA76AC" w14:textId="29FD4E0B" w:rsidTr="00B940DB">
        <w:tc>
          <w:tcPr>
            <w:tcW w:w="1190" w:type="dxa"/>
          </w:tcPr>
          <w:p w14:paraId="221E0EEC" w14:textId="77777777" w:rsidR="00B940DB" w:rsidRDefault="00B940DB" w:rsidP="00B940DB">
            <w:r>
              <w:t>06/05/2013</w:t>
            </w:r>
          </w:p>
        </w:tc>
        <w:tc>
          <w:tcPr>
            <w:tcW w:w="832" w:type="dxa"/>
          </w:tcPr>
          <w:p w14:paraId="762F41E2" w14:textId="77777777" w:rsidR="00B940DB" w:rsidRDefault="00B940DB" w:rsidP="00B940DB">
            <w:r>
              <w:t>19</w:t>
            </w:r>
          </w:p>
        </w:tc>
        <w:tc>
          <w:tcPr>
            <w:tcW w:w="771" w:type="dxa"/>
          </w:tcPr>
          <w:p w14:paraId="0DFF6641" w14:textId="77777777" w:rsidR="00B940DB" w:rsidRDefault="00B940DB" w:rsidP="00B940DB">
            <w:r>
              <w:t>170</w:t>
            </w:r>
          </w:p>
        </w:tc>
        <w:tc>
          <w:tcPr>
            <w:tcW w:w="853" w:type="dxa"/>
          </w:tcPr>
          <w:p w14:paraId="1A027580" w14:textId="77777777" w:rsidR="00B940DB" w:rsidRDefault="00B940DB" w:rsidP="00B940DB">
            <w:r>
              <w:t>4.69</w:t>
            </w:r>
          </w:p>
        </w:tc>
        <w:tc>
          <w:tcPr>
            <w:tcW w:w="893" w:type="dxa"/>
          </w:tcPr>
          <w:p w14:paraId="3B925EEE" w14:textId="77777777" w:rsidR="00B940DB" w:rsidRDefault="00B940DB" w:rsidP="00B940DB">
            <w:r>
              <w:t>34.73</w:t>
            </w:r>
          </w:p>
        </w:tc>
        <w:tc>
          <w:tcPr>
            <w:tcW w:w="860" w:type="dxa"/>
          </w:tcPr>
          <w:p w14:paraId="7950952B" w14:textId="77777777" w:rsidR="00B940DB" w:rsidRDefault="00B940DB" w:rsidP="00B940DB">
            <w:r>
              <w:t>39.42</w:t>
            </w:r>
          </w:p>
        </w:tc>
        <w:tc>
          <w:tcPr>
            <w:tcW w:w="784" w:type="dxa"/>
          </w:tcPr>
          <w:p w14:paraId="11335DED" w14:textId="2DCB7281" w:rsidR="00B940DB" w:rsidRDefault="00B940DB" w:rsidP="00B940DB">
            <w:r>
              <w:t>11</w:t>
            </w:r>
          </w:p>
        </w:tc>
        <w:tc>
          <w:tcPr>
            <w:tcW w:w="845" w:type="dxa"/>
          </w:tcPr>
          <w:p w14:paraId="7AA71480" w14:textId="57EA7D89" w:rsidR="00B940DB" w:rsidRDefault="00B940DB" w:rsidP="00B940DB">
            <w:r>
              <w:t>88</w:t>
            </w:r>
          </w:p>
        </w:tc>
        <w:tc>
          <w:tcPr>
            <w:tcW w:w="1123" w:type="dxa"/>
          </w:tcPr>
          <w:p w14:paraId="3D95DED9" w14:textId="1DFC5663" w:rsidR="00B940DB" w:rsidRDefault="00B940DB" w:rsidP="00B940DB">
            <w:r>
              <w:t>28</w:t>
            </w:r>
          </w:p>
        </w:tc>
        <w:tc>
          <w:tcPr>
            <w:tcW w:w="1002" w:type="dxa"/>
          </w:tcPr>
          <w:p w14:paraId="69EA030A" w14:textId="748ACC28" w:rsidR="00B940DB" w:rsidRDefault="00B940DB" w:rsidP="00B940DB">
            <w:r>
              <w:t>36</w:t>
            </w:r>
          </w:p>
        </w:tc>
        <w:tc>
          <w:tcPr>
            <w:tcW w:w="1070" w:type="dxa"/>
          </w:tcPr>
          <w:p w14:paraId="75A7B2EA" w14:textId="3F98E837" w:rsidR="00B940DB" w:rsidRDefault="00B940DB" w:rsidP="00B940DB">
            <w:r>
              <w:t>int. grab</w:t>
            </w:r>
          </w:p>
        </w:tc>
      </w:tr>
      <w:tr w:rsidR="00B940DB" w14:paraId="2B3EF74A" w14:textId="3D87C0AE" w:rsidTr="00B940DB">
        <w:tc>
          <w:tcPr>
            <w:tcW w:w="1190" w:type="dxa"/>
          </w:tcPr>
          <w:p w14:paraId="50378E35" w14:textId="77777777" w:rsidR="00B940DB" w:rsidRDefault="00B940DB" w:rsidP="00B940DB">
            <w:r>
              <w:t>06/16/2013</w:t>
            </w:r>
          </w:p>
        </w:tc>
        <w:tc>
          <w:tcPr>
            <w:tcW w:w="832" w:type="dxa"/>
          </w:tcPr>
          <w:p w14:paraId="7E576C7B" w14:textId="77777777" w:rsidR="00B940DB" w:rsidRDefault="00B940DB" w:rsidP="00B940DB">
            <w:r>
              <w:t>20</w:t>
            </w:r>
          </w:p>
        </w:tc>
        <w:tc>
          <w:tcPr>
            <w:tcW w:w="771" w:type="dxa"/>
          </w:tcPr>
          <w:p w14:paraId="7AE993BB" w14:textId="77777777" w:rsidR="00B940DB" w:rsidRDefault="00B940DB" w:rsidP="00B940DB">
            <w:r>
              <w:t>28</w:t>
            </w:r>
          </w:p>
        </w:tc>
        <w:tc>
          <w:tcPr>
            <w:tcW w:w="853" w:type="dxa"/>
          </w:tcPr>
          <w:p w14:paraId="6DD5603F" w14:textId="77777777" w:rsidR="00B940DB" w:rsidRDefault="00B940DB" w:rsidP="00B940DB">
            <w:r>
              <w:t>0.13</w:t>
            </w:r>
          </w:p>
        </w:tc>
        <w:tc>
          <w:tcPr>
            <w:tcW w:w="893" w:type="dxa"/>
          </w:tcPr>
          <w:p w14:paraId="28CACF1C" w14:textId="77777777" w:rsidR="00B940DB" w:rsidRDefault="00B940DB" w:rsidP="00B940DB">
            <w:r>
              <w:t>0.42</w:t>
            </w:r>
          </w:p>
        </w:tc>
        <w:tc>
          <w:tcPr>
            <w:tcW w:w="860" w:type="dxa"/>
          </w:tcPr>
          <w:p w14:paraId="07781C2C" w14:textId="77777777" w:rsidR="00B940DB" w:rsidRDefault="00B940DB" w:rsidP="00B940DB">
            <w:r>
              <w:t>0.55</w:t>
            </w:r>
          </w:p>
        </w:tc>
        <w:tc>
          <w:tcPr>
            <w:tcW w:w="784" w:type="dxa"/>
          </w:tcPr>
          <w:p w14:paraId="029C2060" w14:textId="6DF2B858" w:rsidR="00B940DB" w:rsidRDefault="00B940DB" w:rsidP="00B940DB">
            <w:r>
              <w:t>23</w:t>
            </w:r>
          </w:p>
        </w:tc>
        <w:tc>
          <w:tcPr>
            <w:tcW w:w="845" w:type="dxa"/>
          </w:tcPr>
          <w:p w14:paraId="3A92C291" w14:textId="52129FB9" w:rsidR="00B940DB" w:rsidRDefault="00B940DB" w:rsidP="00B940DB">
            <w:r>
              <w:t>76</w:t>
            </w:r>
          </w:p>
        </w:tc>
        <w:tc>
          <w:tcPr>
            <w:tcW w:w="1123" w:type="dxa"/>
          </w:tcPr>
          <w:p w14:paraId="5566CBD7" w14:textId="0BC72394" w:rsidR="00B940DB" w:rsidRDefault="00B940DB" w:rsidP="00B940DB">
            <w:r>
              <w:t>38</w:t>
            </w:r>
          </w:p>
        </w:tc>
        <w:tc>
          <w:tcPr>
            <w:tcW w:w="1002" w:type="dxa"/>
          </w:tcPr>
          <w:p w14:paraId="40248294" w14:textId="71ACA0C8" w:rsidR="00B940DB" w:rsidRDefault="00B940DB" w:rsidP="00B940DB">
            <w:r>
              <w:t>39</w:t>
            </w:r>
          </w:p>
        </w:tc>
        <w:tc>
          <w:tcPr>
            <w:tcW w:w="1070" w:type="dxa"/>
          </w:tcPr>
          <w:p w14:paraId="1BF7AEDA" w14:textId="68114AB0" w:rsidR="00B940DB" w:rsidRDefault="00B940DB" w:rsidP="00B940DB">
            <w:r>
              <w:t>T-OBS</w:t>
            </w:r>
          </w:p>
        </w:tc>
      </w:tr>
      <w:tr w:rsidR="00B940DB" w14:paraId="0822449A" w14:textId="07FB9A4B" w:rsidTr="00B940DB">
        <w:tc>
          <w:tcPr>
            <w:tcW w:w="1190" w:type="dxa"/>
          </w:tcPr>
          <w:p w14:paraId="29A1AEB8" w14:textId="77777777" w:rsidR="00B940DB" w:rsidRDefault="00B940DB" w:rsidP="00B940DB">
            <w:r>
              <w:t>02/14/2014</w:t>
            </w:r>
          </w:p>
        </w:tc>
        <w:tc>
          <w:tcPr>
            <w:tcW w:w="832" w:type="dxa"/>
          </w:tcPr>
          <w:p w14:paraId="3AB8A4B5" w14:textId="77777777" w:rsidR="00B940DB" w:rsidRDefault="00B940DB" w:rsidP="00B940DB">
            <w:r>
              <w:t>21</w:t>
            </w:r>
          </w:p>
        </w:tc>
        <w:tc>
          <w:tcPr>
            <w:tcW w:w="771" w:type="dxa"/>
          </w:tcPr>
          <w:p w14:paraId="589381C1" w14:textId="77777777" w:rsidR="00B940DB" w:rsidRDefault="00B940DB" w:rsidP="00B940DB">
            <w:r>
              <w:t>18</w:t>
            </w:r>
          </w:p>
        </w:tc>
        <w:tc>
          <w:tcPr>
            <w:tcW w:w="853" w:type="dxa"/>
          </w:tcPr>
          <w:p w14:paraId="2DE5A653" w14:textId="77777777" w:rsidR="00B940DB" w:rsidRDefault="00B940DB" w:rsidP="00B940DB">
            <w:r>
              <w:t>0.22</w:t>
            </w:r>
          </w:p>
        </w:tc>
        <w:tc>
          <w:tcPr>
            <w:tcW w:w="893" w:type="dxa"/>
          </w:tcPr>
          <w:p w14:paraId="22DC3F89" w14:textId="77777777" w:rsidR="00B940DB" w:rsidRDefault="00B940DB" w:rsidP="00B940DB">
            <w:r>
              <w:t>1.54</w:t>
            </w:r>
          </w:p>
        </w:tc>
        <w:tc>
          <w:tcPr>
            <w:tcW w:w="860" w:type="dxa"/>
          </w:tcPr>
          <w:p w14:paraId="767E237D" w14:textId="77777777" w:rsidR="00B940DB" w:rsidRDefault="00B940DB" w:rsidP="00B940DB">
            <w:r>
              <w:t>1.76</w:t>
            </w:r>
          </w:p>
        </w:tc>
        <w:tc>
          <w:tcPr>
            <w:tcW w:w="784" w:type="dxa"/>
          </w:tcPr>
          <w:p w14:paraId="770FF905" w14:textId="1FD18365" w:rsidR="00B940DB" w:rsidRDefault="00B940DB" w:rsidP="00B940DB">
            <w:r>
              <w:t>12</w:t>
            </w:r>
          </w:p>
        </w:tc>
        <w:tc>
          <w:tcPr>
            <w:tcW w:w="845" w:type="dxa"/>
          </w:tcPr>
          <w:p w14:paraId="3AD13D1D" w14:textId="52297ECE" w:rsidR="00B940DB" w:rsidRDefault="00B940DB" w:rsidP="00B940DB">
            <w:r>
              <w:t>87</w:t>
            </w:r>
          </w:p>
        </w:tc>
        <w:tc>
          <w:tcPr>
            <w:tcW w:w="1123" w:type="dxa"/>
          </w:tcPr>
          <w:p w14:paraId="136DF149" w14:textId="06A10575" w:rsidR="00B940DB" w:rsidRDefault="00B940DB" w:rsidP="00B940DB">
            <w:r>
              <w:t>38</w:t>
            </w:r>
          </w:p>
        </w:tc>
        <w:tc>
          <w:tcPr>
            <w:tcW w:w="1002" w:type="dxa"/>
          </w:tcPr>
          <w:p w14:paraId="78498BF4" w14:textId="6A5B0316" w:rsidR="00B940DB" w:rsidRDefault="00B940DB" w:rsidP="00B940DB">
            <w:r>
              <w:t>52</w:t>
            </w:r>
          </w:p>
        </w:tc>
        <w:tc>
          <w:tcPr>
            <w:tcW w:w="1070" w:type="dxa"/>
          </w:tcPr>
          <w:p w14:paraId="5A5AF275" w14:textId="7A6B316D" w:rsidR="00B940DB" w:rsidRDefault="00B940DB" w:rsidP="00B940DB">
            <w:r>
              <w:t>T-OBS</w:t>
            </w:r>
          </w:p>
        </w:tc>
      </w:tr>
      <w:tr w:rsidR="00B940DB" w14:paraId="07834EA1" w14:textId="6E1449B8" w:rsidTr="00B940DB">
        <w:tc>
          <w:tcPr>
            <w:tcW w:w="1190" w:type="dxa"/>
          </w:tcPr>
          <w:p w14:paraId="25AE6ADD" w14:textId="77777777" w:rsidR="00B940DB" w:rsidRDefault="00B940DB" w:rsidP="00B940DB">
            <w:r>
              <w:t>02/15/2014</w:t>
            </w:r>
          </w:p>
        </w:tc>
        <w:tc>
          <w:tcPr>
            <w:tcW w:w="832" w:type="dxa"/>
          </w:tcPr>
          <w:p w14:paraId="2F466C7D" w14:textId="77777777" w:rsidR="00B940DB" w:rsidRDefault="00B940DB" w:rsidP="00B940DB">
            <w:r>
              <w:t>22</w:t>
            </w:r>
          </w:p>
        </w:tc>
        <w:tc>
          <w:tcPr>
            <w:tcW w:w="771" w:type="dxa"/>
          </w:tcPr>
          <w:p w14:paraId="3BBCC6D6" w14:textId="77777777" w:rsidR="00B940DB" w:rsidRDefault="00B940DB" w:rsidP="00B940DB">
            <w:r>
              <w:t>11</w:t>
            </w:r>
          </w:p>
        </w:tc>
        <w:tc>
          <w:tcPr>
            <w:tcW w:w="853" w:type="dxa"/>
          </w:tcPr>
          <w:p w14:paraId="5424C7E6" w14:textId="77777777" w:rsidR="00B940DB" w:rsidRDefault="00B940DB" w:rsidP="00B940DB">
            <w:r>
              <w:t>0.02</w:t>
            </w:r>
          </w:p>
        </w:tc>
        <w:tc>
          <w:tcPr>
            <w:tcW w:w="893" w:type="dxa"/>
          </w:tcPr>
          <w:p w14:paraId="31A7C5AB" w14:textId="77777777" w:rsidR="00B940DB" w:rsidRDefault="00B940DB" w:rsidP="00B940DB">
            <w:r>
              <w:t>0.5</w:t>
            </w:r>
          </w:p>
        </w:tc>
        <w:tc>
          <w:tcPr>
            <w:tcW w:w="860" w:type="dxa"/>
          </w:tcPr>
          <w:p w14:paraId="0C56F3A9" w14:textId="77777777" w:rsidR="00B940DB" w:rsidRDefault="00B940DB" w:rsidP="00B940DB">
            <w:r>
              <w:t>0.52</w:t>
            </w:r>
          </w:p>
        </w:tc>
        <w:tc>
          <w:tcPr>
            <w:tcW w:w="784" w:type="dxa"/>
          </w:tcPr>
          <w:p w14:paraId="237D337F" w14:textId="674DB300" w:rsidR="00B940DB" w:rsidRDefault="00B940DB" w:rsidP="00B940DB">
            <w:r>
              <w:t>3</w:t>
            </w:r>
          </w:p>
        </w:tc>
        <w:tc>
          <w:tcPr>
            <w:tcW w:w="845" w:type="dxa"/>
          </w:tcPr>
          <w:p w14:paraId="152D5785" w14:textId="1C4917AA" w:rsidR="00B940DB" w:rsidRDefault="00B940DB" w:rsidP="00B940DB">
            <w:r>
              <w:t>96</w:t>
            </w:r>
          </w:p>
        </w:tc>
        <w:tc>
          <w:tcPr>
            <w:tcW w:w="1123" w:type="dxa"/>
          </w:tcPr>
          <w:p w14:paraId="30EF902A" w14:textId="40925BED" w:rsidR="00B940DB" w:rsidRDefault="00B940DB" w:rsidP="00B940DB">
            <w:r>
              <w:t>38</w:t>
            </w:r>
          </w:p>
        </w:tc>
        <w:tc>
          <w:tcPr>
            <w:tcW w:w="1002" w:type="dxa"/>
          </w:tcPr>
          <w:p w14:paraId="46CF671D" w14:textId="49DD7361" w:rsidR="00B940DB" w:rsidRDefault="00B940DB" w:rsidP="00B940DB">
            <w:r>
              <w:t>52</w:t>
            </w:r>
          </w:p>
        </w:tc>
        <w:tc>
          <w:tcPr>
            <w:tcW w:w="1070" w:type="dxa"/>
          </w:tcPr>
          <w:p w14:paraId="1B5D022B" w14:textId="7D542D96" w:rsidR="00B940DB" w:rsidRDefault="00B940DB" w:rsidP="00B940DB">
            <w:r>
              <w:t>T-OBS</w:t>
            </w:r>
          </w:p>
        </w:tc>
      </w:tr>
      <w:tr w:rsidR="00B940DB" w14:paraId="5EDCB080" w14:textId="5A28FBDE" w:rsidTr="00B940DB">
        <w:tc>
          <w:tcPr>
            <w:tcW w:w="1190" w:type="dxa"/>
          </w:tcPr>
          <w:p w14:paraId="536C2AA3" w14:textId="77777777" w:rsidR="00B940DB" w:rsidRDefault="00B940DB" w:rsidP="00B940DB">
            <w:r>
              <w:t>02/18/2014</w:t>
            </w:r>
          </w:p>
        </w:tc>
        <w:tc>
          <w:tcPr>
            <w:tcW w:w="832" w:type="dxa"/>
          </w:tcPr>
          <w:p w14:paraId="77AC993C" w14:textId="77777777" w:rsidR="00B940DB" w:rsidRDefault="00B940DB" w:rsidP="00B940DB">
            <w:r>
              <w:t>23</w:t>
            </w:r>
          </w:p>
        </w:tc>
        <w:tc>
          <w:tcPr>
            <w:tcW w:w="771" w:type="dxa"/>
          </w:tcPr>
          <w:p w14:paraId="337F93D3" w14:textId="77777777" w:rsidR="00B940DB" w:rsidRDefault="00B940DB" w:rsidP="00B940DB">
            <w:r>
              <w:t>11</w:t>
            </w:r>
          </w:p>
        </w:tc>
        <w:tc>
          <w:tcPr>
            <w:tcW w:w="853" w:type="dxa"/>
          </w:tcPr>
          <w:p w14:paraId="4056D766" w14:textId="77777777" w:rsidR="00B940DB" w:rsidRDefault="00B940DB" w:rsidP="00B940DB">
            <w:r>
              <w:t>0.0</w:t>
            </w:r>
          </w:p>
        </w:tc>
        <w:tc>
          <w:tcPr>
            <w:tcW w:w="893" w:type="dxa"/>
          </w:tcPr>
          <w:p w14:paraId="2C57609D" w14:textId="77777777" w:rsidR="00B940DB" w:rsidRDefault="00B940DB" w:rsidP="00B940DB">
            <w:r>
              <w:t>0.09</w:t>
            </w:r>
          </w:p>
        </w:tc>
        <w:tc>
          <w:tcPr>
            <w:tcW w:w="860" w:type="dxa"/>
          </w:tcPr>
          <w:p w14:paraId="2F22332A" w14:textId="77777777" w:rsidR="00B940DB" w:rsidRDefault="00B940DB" w:rsidP="00B940DB">
            <w:r>
              <w:t>0.09</w:t>
            </w:r>
          </w:p>
        </w:tc>
        <w:tc>
          <w:tcPr>
            <w:tcW w:w="784" w:type="dxa"/>
          </w:tcPr>
          <w:p w14:paraId="219A2ADF" w14:textId="1153510A" w:rsidR="00B940DB" w:rsidRDefault="00B940DB" w:rsidP="00B940DB">
            <w:r>
              <w:t>1</w:t>
            </w:r>
          </w:p>
        </w:tc>
        <w:tc>
          <w:tcPr>
            <w:tcW w:w="845" w:type="dxa"/>
          </w:tcPr>
          <w:p w14:paraId="326B710C" w14:textId="76597EF7" w:rsidR="00B940DB" w:rsidRDefault="00B940DB" w:rsidP="00B940DB">
            <w:r>
              <w:t>98</w:t>
            </w:r>
          </w:p>
        </w:tc>
        <w:tc>
          <w:tcPr>
            <w:tcW w:w="1123" w:type="dxa"/>
          </w:tcPr>
          <w:p w14:paraId="7D730539" w14:textId="4FA039BD" w:rsidR="00B940DB" w:rsidRDefault="00B940DB" w:rsidP="00B940DB">
            <w:r>
              <w:t>38</w:t>
            </w:r>
          </w:p>
        </w:tc>
        <w:tc>
          <w:tcPr>
            <w:tcW w:w="1002" w:type="dxa"/>
          </w:tcPr>
          <w:p w14:paraId="0F475670" w14:textId="50D3D7E8" w:rsidR="00B940DB" w:rsidRDefault="00B940DB" w:rsidP="00B940DB">
            <w:r>
              <w:t>52</w:t>
            </w:r>
          </w:p>
        </w:tc>
        <w:tc>
          <w:tcPr>
            <w:tcW w:w="1070" w:type="dxa"/>
          </w:tcPr>
          <w:p w14:paraId="71536217" w14:textId="2165D199" w:rsidR="00B940DB" w:rsidRDefault="00B940DB" w:rsidP="00B940DB">
            <w:r>
              <w:t>T-OBS</w:t>
            </w:r>
          </w:p>
        </w:tc>
      </w:tr>
      <w:tr w:rsidR="00B940DB" w14:paraId="3DB9E42A" w14:textId="26E70285" w:rsidTr="00B940DB">
        <w:tc>
          <w:tcPr>
            <w:tcW w:w="1190" w:type="dxa"/>
          </w:tcPr>
          <w:p w14:paraId="536C01DB" w14:textId="77777777" w:rsidR="00B940DB" w:rsidRDefault="00B940DB" w:rsidP="00B940DB">
            <w:r>
              <w:t>02/20/2014</w:t>
            </w:r>
          </w:p>
        </w:tc>
        <w:tc>
          <w:tcPr>
            <w:tcW w:w="832" w:type="dxa"/>
          </w:tcPr>
          <w:p w14:paraId="719002DA" w14:textId="77777777" w:rsidR="00B940DB" w:rsidRDefault="00B940DB" w:rsidP="00B940DB">
            <w:r>
              <w:t>24</w:t>
            </w:r>
          </w:p>
        </w:tc>
        <w:tc>
          <w:tcPr>
            <w:tcW w:w="771" w:type="dxa"/>
          </w:tcPr>
          <w:p w14:paraId="3CCA4C4C" w14:textId="77777777" w:rsidR="00B940DB" w:rsidRDefault="00B940DB" w:rsidP="00B940DB">
            <w:r>
              <w:t>29</w:t>
            </w:r>
          </w:p>
        </w:tc>
        <w:tc>
          <w:tcPr>
            <w:tcW w:w="853" w:type="dxa"/>
          </w:tcPr>
          <w:p w14:paraId="37DDD70D" w14:textId="77777777" w:rsidR="00B940DB" w:rsidRDefault="00B940DB" w:rsidP="00B940DB">
            <w:r>
              <w:t>0.12</w:t>
            </w:r>
          </w:p>
        </w:tc>
        <w:tc>
          <w:tcPr>
            <w:tcW w:w="893" w:type="dxa"/>
          </w:tcPr>
          <w:p w14:paraId="2F8DF2AB" w14:textId="77777777" w:rsidR="00B940DB" w:rsidRDefault="00B940DB" w:rsidP="00B940DB">
            <w:r>
              <w:t>3.65</w:t>
            </w:r>
          </w:p>
        </w:tc>
        <w:tc>
          <w:tcPr>
            <w:tcW w:w="860" w:type="dxa"/>
          </w:tcPr>
          <w:p w14:paraId="73A34C5B" w14:textId="77777777" w:rsidR="00B940DB" w:rsidRDefault="00B940DB" w:rsidP="00B940DB">
            <w:r>
              <w:t>3.76</w:t>
            </w:r>
          </w:p>
        </w:tc>
        <w:tc>
          <w:tcPr>
            <w:tcW w:w="784" w:type="dxa"/>
          </w:tcPr>
          <w:p w14:paraId="1B548F68" w14:textId="5DD1AE42" w:rsidR="00B940DB" w:rsidRDefault="00B940DB" w:rsidP="00B940DB">
            <w:r>
              <w:t>3</w:t>
            </w:r>
          </w:p>
        </w:tc>
        <w:tc>
          <w:tcPr>
            <w:tcW w:w="845" w:type="dxa"/>
          </w:tcPr>
          <w:p w14:paraId="160E4D58" w14:textId="6A599916" w:rsidR="00B940DB" w:rsidRDefault="00B940DB" w:rsidP="00B940DB">
            <w:r>
              <w:t>96</w:t>
            </w:r>
          </w:p>
        </w:tc>
        <w:tc>
          <w:tcPr>
            <w:tcW w:w="1123" w:type="dxa"/>
          </w:tcPr>
          <w:p w14:paraId="48035C76" w14:textId="6A0ECDB9" w:rsidR="00B940DB" w:rsidRDefault="00B940DB" w:rsidP="00B940DB">
            <w:r>
              <w:t>38</w:t>
            </w:r>
          </w:p>
        </w:tc>
        <w:tc>
          <w:tcPr>
            <w:tcW w:w="1002" w:type="dxa"/>
          </w:tcPr>
          <w:p w14:paraId="292789A1" w14:textId="54F7285E" w:rsidR="00B940DB" w:rsidRDefault="00B940DB" w:rsidP="00B940DB">
            <w:r>
              <w:t>52</w:t>
            </w:r>
          </w:p>
        </w:tc>
        <w:tc>
          <w:tcPr>
            <w:tcW w:w="1070" w:type="dxa"/>
          </w:tcPr>
          <w:p w14:paraId="07586D08" w14:textId="5A26A908" w:rsidR="00B940DB" w:rsidRDefault="00B940DB" w:rsidP="00B940DB">
            <w:r>
              <w:t>T-OBS</w:t>
            </w:r>
          </w:p>
        </w:tc>
      </w:tr>
      <w:tr w:rsidR="00B940DB" w14:paraId="747ABB77" w14:textId="665B6EAC" w:rsidTr="00B940DB">
        <w:tc>
          <w:tcPr>
            <w:tcW w:w="1190" w:type="dxa"/>
          </w:tcPr>
          <w:p w14:paraId="1F72E5C5" w14:textId="77777777" w:rsidR="00B940DB" w:rsidRDefault="00B940DB" w:rsidP="00B940DB">
            <w:r>
              <w:t>02/21/2014</w:t>
            </w:r>
          </w:p>
        </w:tc>
        <w:tc>
          <w:tcPr>
            <w:tcW w:w="832" w:type="dxa"/>
          </w:tcPr>
          <w:p w14:paraId="15E5671F" w14:textId="77777777" w:rsidR="00B940DB" w:rsidRDefault="00B940DB" w:rsidP="00B940DB">
            <w:r>
              <w:t>25</w:t>
            </w:r>
          </w:p>
        </w:tc>
        <w:tc>
          <w:tcPr>
            <w:tcW w:w="771" w:type="dxa"/>
          </w:tcPr>
          <w:p w14:paraId="1CB1DEB7" w14:textId="77777777" w:rsidR="00B940DB" w:rsidRDefault="00B940DB" w:rsidP="00B940DB">
            <w:r>
              <w:t>51</w:t>
            </w:r>
          </w:p>
        </w:tc>
        <w:tc>
          <w:tcPr>
            <w:tcW w:w="853" w:type="dxa"/>
          </w:tcPr>
          <w:p w14:paraId="6EB9CCC6" w14:textId="77777777" w:rsidR="00B940DB" w:rsidRDefault="00B940DB" w:rsidP="00B940DB">
            <w:r>
              <w:t>1.84</w:t>
            </w:r>
          </w:p>
        </w:tc>
        <w:tc>
          <w:tcPr>
            <w:tcW w:w="893" w:type="dxa"/>
          </w:tcPr>
          <w:p w14:paraId="1AA97F5D" w14:textId="77777777" w:rsidR="00B940DB" w:rsidRDefault="00B940DB" w:rsidP="00B940DB">
            <w:r>
              <w:t>7.71</w:t>
            </w:r>
          </w:p>
        </w:tc>
        <w:tc>
          <w:tcPr>
            <w:tcW w:w="860" w:type="dxa"/>
          </w:tcPr>
          <w:p w14:paraId="7387E3B4" w14:textId="77777777" w:rsidR="00B940DB" w:rsidRDefault="00B940DB" w:rsidP="00B940DB">
            <w:r>
              <w:t>9.56</w:t>
            </w:r>
          </w:p>
        </w:tc>
        <w:tc>
          <w:tcPr>
            <w:tcW w:w="784" w:type="dxa"/>
          </w:tcPr>
          <w:p w14:paraId="481B7277" w14:textId="1B74CC06" w:rsidR="00B940DB" w:rsidRDefault="00B940DB" w:rsidP="00B940DB">
            <w:r>
              <w:t>19</w:t>
            </w:r>
          </w:p>
        </w:tc>
        <w:tc>
          <w:tcPr>
            <w:tcW w:w="845" w:type="dxa"/>
          </w:tcPr>
          <w:p w14:paraId="60032A4D" w14:textId="23A265DF" w:rsidR="00B940DB" w:rsidRDefault="00B940DB" w:rsidP="00B940DB">
            <w:r>
              <w:t>80</w:t>
            </w:r>
          </w:p>
        </w:tc>
        <w:tc>
          <w:tcPr>
            <w:tcW w:w="1123" w:type="dxa"/>
          </w:tcPr>
          <w:p w14:paraId="29011E47" w14:textId="28D48926" w:rsidR="00B940DB" w:rsidRDefault="00B940DB" w:rsidP="00B940DB">
            <w:r>
              <w:t>38</w:t>
            </w:r>
          </w:p>
        </w:tc>
        <w:tc>
          <w:tcPr>
            <w:tcW w:w="1002" w:type="dxa"/>
          </w:tcPr>
          <w:p w14:paraId="296F86BC" w14:textId="7C9E38F7" w:rsidR="00B940DB" w:rsidRDefault="00B940DB" w:rsidP="00B940DB">
            <w:r>
              <w:t>52</w:t>
            </w:r>
          </w:p>
        </w:tc>
        <w:tc>
          <w:tcPr>
            <w:tcW w:w="1070" w:type="dxa"/>
          </w:tcPr>
          <w:p w14:paraId="5CB1A11D" w14:textId="182F7891" w:rsidR="00B940DB" w:rsidRDefault="00B940DB" w:rsidP="00B940DB">
            <w:r>
              <w:t>T-OBS</w:t>
            </w:r>
          </w:p>
        </w:tc>
      </w:tr>
      <w:tr w:rsidR="00B940DB" w14:paraId="6D68929B" w14:textId="257EAD34" w:rsidTr="00B940DB">
        <w:tc>
          <w:tcPr>
            <w:tcW w:w="1190" w:type="dxa"/>
          </w:tcPr>
          <w:p w14:paraId="2376A8DC" w14:textId="77777777" w:rsidR="00B940DB" w:rsidRDefault="00B940DB" w:rsidP="00B940DB">
            <w:r>
              <w:t>02/24/2014</w:t>
            </w:r>
          </w:p>
        </w:tc>
        <w:tc>
          <w:tcPr>
            <w:tcW w:w="832" w:type="dxa"/>
          </w:tcPr>
          <w:p w14:paraId="1A38D7AA" w14:textId="77777777" w:rsidR="00B940DB" w:rsidRDefault="00B940DB" w:rsidP="00B940DB">
            <w:r>
              <w:t>26</w:t>
            </w:r>
          </w:p>
        </w:tc>
        <w:tc>
          <w:tcPr>
            <w:tcW w:w="771" w:type="dxa"/>
          </w:tcPr>
          <w:p w14:paraId="11B66323" w14:textId="77777777" w:rsidR="00B940DB" w:rsidRDefault="00B940DB" w:rsidP="00B940DB">
            <w:r>
              <w:t>20</w:t>
            </w:r>
          </w:p>
        </w:tc>
        <w:tc>
          <w:tcPr>
            <w:tcW w:w="853" w:type="dxa"/>
          </w:tcPr>
          <w:p w14:paraId="1D05E90B" w14:textId="77777777" w:rsidR="00B940DB" w:rsidRDefault="00B940DB" w:rsidP="00B940DB">
            <w:r>
              <w:t>0.06</w:t>
            </w:r>
          </w:p>
        </w:tc>
        <w:tc>
          <w:tcPr>
            <w:tcW w:w="893" w:type="dxa"/>
          </w:tcPr>
          <w:p w14:paraId="10A3FD92" w14:textId="77777777" w:rsidR="00B940DB" w:rsidRDefault="00B940DB" w:rsidP="00B940DB">
            <w:r>
              <w:t>0.44</w:t>
            </w:r>
          </w:p>
        </w:tc>
        <w:tc>
          <w:tcPr>
            <w:tcW w:w="860" w:type="dxa"/>
          </w:tcPr>
          <w:p w14:paraId="7E437126" w14:textId="77777777" w:rsidR="00B940DB" w:rsidRDefault="00B940DB" w:rsidP="00B940DB">
            <w:r>
              <w:t>0.5</w:t>
            </w:r>
          </w:p>
        </w:tc>
        <w:tc>
          <w:tcPr>
            <w:tcW w:w="784" w:type="dxa"/>
          </w:tcPr>
          <w:p w14:paraId="0B2CFDAC" w14:textId="7216D473" w:rsidR="00B940DB" w:rsidRDefault="00B940DB" w:rsidP="00B940DB">
            <w:r>
              <w:t>12</w:t>
            </w:r>
          </w:p>
        </w:tc>
        <w:tc>
          <w:tcPr>
            <w:tcW w:w="845" w:type="dxa"/>
          </w:tcPr>
          <w:p w14:paraId="580C5D6A" w14:textId="0F7A8829" w:rsidR="00B940DB" w:rsidRDefault="00B940DB" w:rsidP="00B940DB">
            <w:r>
              <w:t>87</w:t>
            </w:r>
          </w:p>
        </w:tc>
        <w:tc>
          <w:tcPr>
            <w:tcW w:w="1123" w:type="dxa"/>
          </w:tcPr>
          <w:p w14:paraId="54E07F6E" w14:textId="5CFC447B" w:rsidR="00B940DB" w:rsidRDefault="00B940DB" w:rsidP="00B940DB">
            <w:r>
              <w:t>38</w:t>
            </w:r>
          </w:p>
        </w:tc>
        <w:tc>
          <w:tcPr>
            <w:tcW w:w="1002" w:type="dxa"/>
          </w:tcPr>
          <w:p w14:paraId="679DBCEC" w14:textId="54DBFA20" w:rsidR="00B940DB" w:rsidRDefault="00B940DB" w:rsidP="00B940DB">
            <w:r>
              <w:t>52</w:t>
            </w:r>
          </w:p>
        </w:tc>
        <w:tc>
          <w:tcPr>
            <w:tcW w:w="1070" w:type="dxa"/>
          </w:tcPr>
          <w:p w14:paraId="07C76B4D" w14:textId="7031124A" w:rsidR="00B940DB" w:rsidRDefault="00B940DB" w:rsidP="00B940DB">
            <w:r>
              <w:t>T-OBS</w:t>
            </w:r>
          </w:p>
        </w:tc>
      </w:tr>
      <w:tr w:rsidR="00B940DB" w14:paraId="6B9A1F0F" w14:textId="086C206C" w:rsidTr="00B940DB">
        <w:tc>
          <w:tcPr>
            <w:tcW w:w="1190" w:type="dxa"/>
          </w:tcPr>
          <w:p w14:paraId="5FCD421D" w14:textId="77777777" w:rsidR="00B940DB" w:rsidRDefault="00B940DB" w:rsidP="00B940DB">
            <w:r>
              <w:t>02/25/2014</w:t>
            </w:r>
          </w:p>
        </w:tc>
        <w:tc>
          <w:tcPr>
            <w:tcW w:w="832" w:type="dxa"/>
          </w:tcPr>
          <w:p w14:paraId="606E2B79" w14:textId="77777777" w:rsidR="00B940DB" w:rsidRDefault="00B940DB" w:rsidP="00B940DB">
            <w:r>
              <w:t>27</w:t>
            </w:r>
          </w:p>
        </w:tc>
        <w:tc>
          <w:tcPr>
            <w:tcW w:w="771" w:type="dxa"/>
          </w:tcPr>
          <w:p w14:paraId="7D86B218" w14:textId="77777777" w:rsidR="00B940DB" w:rsidRDefault="00B940DB" w:rsidP="00B940DB">
            <w:r>
              <w:t>60</w:t>
            </w:r>
          </w:p>
        </w:tc>
        <w:tc>
          <w:tcPr>
            <w:tcW w:w="853" w:type="dxa"/>
          </w:tcPr>
          <w:p w14:paraId="336B4D90" w14:textId="77777777" w:rsidR="00B940DB" w:rsidRDefault="00B940DB" w:rsidP="00B940DB">
            <w:r>
              <w:t>0.53</w:t>
            </w:r>
          </w:p>
        </w:tc>
        <w:tc>
          <w:tcPr>
            <w:tcW w:w="893" w:type="dxa"/>
          </w:tcPr>
          <w:p w14:paraId="1A99F085" w14:textId="77777777" w:rsidR="00B940DB" w:rsidRDefault="00B940DB" w:rsidP="00B940DB">
            <w:r>
              <w:t>6.96</w:t>
            </w:r>
          </w:p>
        </w:tc>
        <w:tc>
          <w:tcPr>
            <w:tcW w:w="860" w:type="dxa"/>
          </w:tcPr>
          <w:p w14:paraId="1EACD0E5" w14:textId="77777777" w:rsidR="00B940DB" w:rsidRDefault="00B940DB" w:rsidP="00B940DB">
            <w:r>
              <w:t>7.49</w:t>
            </w:r>
          </w:p>
        </w:tc>
        <w:tc>
          <w:tcPr>
            <w:tcW w:w="784" w:type="dxa"/>
          </w:tcPr>
          <w:p w14:paraId="3A312A22" w14:textId="0A524987" w:rsidR="00B940DB" w:rsidRDefault="00B940DB" w:rsidP="00B940DB">
            <w:r>
              <w:t>7</w:t>
            </w:r>
          </w:p>
        </w:tc>
        <w:tc>
          <w:tcPr>
            <w:tcW w:w="845" w:type="dxa"/>
          </w:tcPr>
          <w:p w14:paraId="0B2A2A01" w14:textId="5349E68D" w:rsidR="00B940DB" w:rsidRDefault="00B940DB" w:rsidP="00B940DB">
            <w:r>
              <w:t>92</w:t>
            </w:r>
          </w:p>
        </w:tc>
        <w:tc>
          <w:tcPr>
            <w:tcW w:w="1123" w:type="dxa"/>
          </w:tcPr>
          <w:p w14:paraId="73A034D2" w14:textId="1617767E" w:rsidR="00B940DB" w:rsidRDefault="00B940DB" w:rsidP="00B940DB">
            <w:r>
              <w:t>38</w:t>
            </w:r>
          </w:p>
        </w:tc>
        <w:tc>
          <w:tcPr>
            <w:tcW w:w="1002" w:type="dxa"/>
          </w:tcPr>
          <w:p w14:paraId="36E86AE7" w14:textId="1D298396" w:rsidR="00B940DB" w:rsidRDefault="00B940DB" w:rsidP="00B940DB">
            <w:r>
              <w:t>52</w:t>
            </w:r>
          </w:p>
        </w:tc>
        <w:tc>
          <w:tcPr>
            <w:tcW w:w="1070" w:type="dxa"/>
          </w:tcPr>
          <w:p w14:paraId="37249299" w14:textId="259782E4" w:rsidR="00B940DB" w:rsidRDefault="00B940DB" w:rsidP="00B940DB">
            <w:r>
              <w:t>T-OBS</w:t>
            </w:r>
          </w:p>
        </w:tc>
      </w:tr>
      <w:tr w:rsidR="00B940DB" w14:paraId="65AFAE19" w14:textId="1118B660" w:rsidTr="00B940DB">
        <w:tc>
          <w:tcPr>
            <w:tcW w:w="1190" w:type="dxa"/>
          </w:tcPr>
          <w:p w14:paraId="12A67338" w14:textId="77777777" w:rsidR="00B940DB" w:rsidRDefault="00B940DB" w:rsidP="00B940DB">
            <w:r>
              <w:t>02/27/2014</w:t>
            </w:r>
          </w:p>
        </w:tc>
        <w:tc>
          <w:tcPr>
            <w:tcW w:w="832" w:type="dxa"/>
          </w:tcPr>
          <w:p w14:paraId="169EED0F" w14:textId="77777777" w:rsidR="00B940DB" w:rsidRDefault="00B940DB" w:rsidP="00B940DB">
            <w:r>
              <w:t>28</w:t>
            </w:r>
          </w:p>
        </w:tc>
        <w:tc>
          <w:tcPr>
            <w:tcW w:w="771" w:type="dxa"/>
          </w:tcPr>
          <w:p w14:paraId="69F91763" w14:textId="77777777" w:rsidR="00B940DB" w:rsidRDefault="00B940DB" w:rsidP="00B940DB">
            <w:r>
              <w:t>35</w:t>
            </w:r>
          </w:p>
        </w:tc>
        <w:tc>
          <w:tcPr>
            <w:tcW w:w="853" w:type="dxa"/>
          </w:tcPr>
          <w:p w14:paraId="140320FC" w14:textId="77777777" w:rsidR="00B940DB" w:rsidRDefault="00B940DB" w:rsidP="00B940DB">
            <w:r>
              <w:t>0.24</w:t>
            </w:r>
          </w:p>
        </w:tc>
        <w:tc>
          <w:tcPr>
            <w:tcW w:w="893" w:type="dxa"/>
          </w:tcPr>
          <w:p w14:paraId="624E8E40" w14:textId="77777777" w:rsidR="00B940DB" w:rsidRDefault="00B940DB" w:rsidP="00B940DB">
            <w:r>
              <w:t>1.94</w:t>
            </w:r>
          </w:p>
        </w:tc>
        <w:tc>
          <w:tcPr>
            <w:tcW w:w="860" w:type="dxa"/>
          </w:tcPr>
          <w:p w14:paraId="7AB41DA4" w14:textId="77777777" w:rsidR="00B940DB" w:rsidRDefault="00B940DB" w:rsidP="00B940DB">
            <w:r>
              <w:t>2.17</w:t>
            </w:r>
          </w:p>
        </w:tc>
        <w:tc>
          <w:tcPr>
            <w:tcW w:w="784" w:type="dxa"/>
          </w:tcPr>
          <w:p w14:paraId="2DED8407" w14:textId="28E61E45" w:rsidR="00B940DB" w:rsidRDefault="00B940DB" w:rsidP="00B940DB">
            <w:r>
              <w:t>10</w:t>
            </w:r>
          </w:p>
        </w:tc>
        <w:tc>
          <w:tcPr>
            <w:tcW w:w="845" w:type="dxa"/>
          </w:tcPr>
          <w:p w14:paraId="0BEEDD62" w14:textId="133D114B" w:rsidR="00B940DB" w:rsidRDefault="00B940DB" w:rsidP="00B940DB">
            <w:r>
              <w:t>89</w:t>
            </w:r>
          </w:p>
        </w:tc>
        <w:tc>
          <w:tcPr>
            <w:tcW w:w="1123" w:type="dxa"/>
          </w:tcPr>
          <w:p w14:paraId="6ED4047D" w14:textId="5CA9D3BA" w:rsidR="00B940DB" w:rsidRDefault="00B940DB" w:rsidP="00B940DB">
            <w:r>
              <w:t>38</w:t>
            </w:r>
          </w:p>
        </w:tc>
        <w:tc>
          <w:tcPr>
            <w:tcW w:w="1002" w:type="dxa"/>
          </w:tcPr>
          <w:p w14:paraId="4E092D95" w14:textId="7A2C7649" w:rsidR="00B940DB" w:rsidRDefault="00B940DB" w:rsidP="00B940DB">
            <w:r>
              <w:t>52</w:t>
            </w:r>
          </w:p>
        </w:tc>
        <w:tc>
          <w:tcPr>
            <w:tcW w:w="1070" w:type="dxa"/>
          </w:tcPr>
          <w:p w14:paraId="7C193C97" w14:textId="40852EC8" w:rsidR="00B940DB" w:rsidRDefault="00B940DB" w:rsidP="00B940DB">
            <w:r>
              <w:t>T-OBS</w:t>
            </w:r>
          </w:p>
        </w:tc>
      </w:tr>
      <w:tr w:rsidR="00B940DB" w14:paraId="06E331EE" w14:textId="6F366424" w:rsidTr="00B940DB">
        <w:tc>
          <w:tcPr>
            <w:tcW w:w="1190" w:type="dxa"/>
          </w:tcPr>
          <w:p w14:paraId="1FB6E973" w14:textId="77777777" w:rsidR="00B940DB" w:rsidRPr="00AB2763" w:rsidRDefault="00B940DB" w:rsidP="00B940DB">
            <w:pPr>
              <w:rPr>
                <w:b/>
              </w:rPr>
            </w:pPr>
            <w:r w:rsidRPr="00AB2763">
              <w:rPr>
                <w:b/>
              </w:rPr>
              <w:t>Total/</w:t>
            </w:r>
            <w:proofErr w:type="spellStart"/>
            <w:r w:rsidRPr="00AB2763">
              <w:rPr>
                <w:b/>
              </w:rPr>
              <w:t>Avg</w:t>
            </w:r>
            <w:proofErr w:type="spellEnd"/>
            <w:r w:rsidRPr="00AB2763">
              <w:rPr>
                <w:b/>
              </w:rPr>
              <w:t>:</w:t>
            </w:r>
          </w:p>
        </w:tc>
        <w:tc>
          <w:tcPr>
            <w:tcW w:w="832" w:type="dxa"/>
          </w:tcPr>
          <w:p w14:paraId="472697A0" w14:textId="77777777" w:rsidR="00B940DB" w:rsidRDefault="00B940DB" w:rsidP="00B940DB">
            <w:r>
              <w:t>28</w:t>
            </w:r>
          </w:p>
        </w:tc>
        <w:tc>
          <w:tcPr>
            <w:tcW w:w="771" w:type="dxa"/>
          </w:tcPr>
          <w:p w14:paraId="2E93AD78" w14:textId="77777777" w:rsidR="00B940DB" w:rsidRDefault="00B940DB" w:rsidP="00B940DB">
            <w:r>
              <w:t>1123</w:t>
            </w:r>
          </w:p>
        </w:tc>
        <w:tc>
          <w:tcPr>
            <w:tcW w:w="853" w:type="dxa"/>
          </w:tcPr>
          <w:p w14:paraId="72728DFC" w14:textId="77777777" w:rsidR="00B940DB" w:rsidRDefault="00B940DB" w:rsidP="00B940DB">
            <w:r>
              <w:t>21.1</w:t>
            </w:r>
          </w:p>
        </w:tc>
        <w:tc>
          <w:tcPr>
            <w:tcW w:w="893" w:type="dxa"/>
          </w:tcPr>
          <w:p w14:paraId="275F5A72" w14:textId="77777777" w:rsidR="00B940DB" w:rsidRDefault="00B940DB" w:rsidP="00B940DB">
            <w:r>
              <w:t>130.4</w:t>
            </w:r>
          </w:p>
        </w:tc>
        <w:tc>
          <w:tcPr>
            <w:tcW w:w="860" w:type="dxa"/>
          </w:tcPr>
          <w:p w14:paraId="101D93D8" w14:textId="77777777" w:rsidR="00B940DB" w:rsidRDefault="00B940DB" w:rsidP="00B940DB">
            <w:r>
              <w:t>151.4</w:t>
            </w:r>
          </w:p>
        </w:tc>
        <w:tc>
          <w:tcPr>
            <w:tcW w:w="784" w:type="dxa"/>
          </w:tcPr>
          <w:p w14:paraId="72F31592" w14:textId="77777777" w:rsidR="00B940DB" w:rsidRDefault="00B940DB" w:rsidP="00B940DB">
            <w:r>
              <w:t>14</w:t>
            </w:r>
          </w:p>
        </w:tc>
        <w:tc>
          <w:tcPr>
            <w:tcW w:w="845" w:type="dxa"/>
          </w:tcPr>
          <w:p w14:paraId="728F84B6" w14:textId="77777777" w:rsidR="00B940DB" w:rsidRDefault="00B940DB" w:rsidP="00B940DB">
            <w:r>
              <w:t>86</w:t>
            </w:r>
          </w:p>
        </w:tc>
        <w:tc>
          <w:tcPr>
            <w:tcW w:w="1123" w:type="dxa"/>
          </w:tcPr>
          <w:p w14:paraId="2E1E424E" w14:textId="16C2C80E" w:rsidR="00B940DB" w:rsidRDefault="00B940DB" w:rsidP="00B940DB">
            <w:r>
              <w:t>33</w:t>
            </w:r>
          </w:p>
        </w:tc>
        <w:tc>
          <w:tcPr>
            <w:tcW w:w="1002" w:type="dxa"/>
          </w:tcPr>
          <w:p w14:paraId="4DDB2C5A" w14:textId="49818C8A" w:rsidR="00B940DB" w:rsidRDefault="00B940DB" w:rsidP="00B940DB">
            <w:r>
              <w:t>60</w:t>
            </w:r>
          </w:p>
        </w:tc>
        <w:tc>
          <w:tcPr>
            <w:tcW w:w="1070" w:type="dxa"/>
          </w:tcPr>
          <w:p w14:paraId="14AC9984" w14:textId="50609336" w:rsidR="00B940DB" w:rsidRDefault="00B940DB" w:rsidP="00B940DB">
            <w:r>
              <w:t xml:space="preserve"> </w:t>
            </w:r>
          </w:p>
        </w:tc>
      </w:tr>
      <w:tr w:rsidR="00B940DB" w14:paraId="4025E7D8" w14:textId="3C8A07BD" w:rsidTr="00B940DB">
        <w:tc>
          <w:tcPr>
            <w:tcW w:w="1190" w:type="dxa"/>
          </w:tcPr>
          <w:p w14:paraId="54FF3C05" w14:textId="77777777" w:rsidR="00B940DB" w:rsidRPr="00AB2763" w:rsidRDefault="00B940DB" w:rsidP="004308F0">
            <w:pPr>
              <w:rPr>
                <w:b/>
              </w:rPr>
            </w:pPr>
            <w:r w:rsidRPr="00AB2763">
              <w:rPr>
                <w:b/>
              </w:rPr>
              <w:t>Tons/km2</w:t>
            </w:r>
          </w:p>
        </w:tc>
        <w:tc>
          <w:tcPr>
            <w:tcW w:w="832" w:type="dxa"/>
          </w:tcPr>
          <w:p w14:paraId="5EAE6D5F" w14:textId="77777777" w:rsidR="00B940DB" w:rsidRDefault="00B940DB" w:rsidP="004308F0"/>
        </w:tc>
        <w:tc>
          <w:tcPr>
            <w:tcW w:w="771" w:type="dxa"/>
          </w:tcPr>
          <w:p w14:paraId="64A6C261" w14:textId="77777777" w:rsidR="00B940DB" w:rsidRDefault="00B940DB" w:rsidP="004308F0"/>
        </w:tc>
        <w:tc>
          <w:tcPr>
            <w:tcW w:w="853" w:type="dxa"/>
          </w:tcPr>
          <w:p w14:paraId="6C7C0084" w14:textId="77777777" w:rsidR="00B940DB" w:rsidRDefault="00B940DB" w:rsidP="004308F0">
            <w:r>
              <w:t>23.5</w:t>
            </w:r>
          </w:p>
        </w:tc>
        <w:tc>
          <w:tcPr>
            <w:tcW w:w="893" w:type="dxa"/>
          </w:tcPr>
          <w:p w14:paraId="0B528BF0" w14:textId="77777777" w:rsidR="00B940DB" w:rsidRDefault="00B940DB" w:rsidP="004308F0">
            <w:r>
              <w:t>148.1</w:t>
            </w:r>
          </w:p>
        </w:tc>
        <w:tc>
          <w:tcPr>
            <w:tcW w:w="860" w:type="dxa"/>
          </w:tcPr>
          <w:p w14:paraId="78CF3CD7" w14:textId="77777777" w:rsidR="00B940DB" w:rsidRDefault="00B940DB" w:rsidP="004308F0">
            <w:r>
              <w:t>85.1</w:t>
            </w:r>
          </w:p>
        </w:tc>
        <w:tc>
          <w:tcPr>
            <w:tcW w:w="784" w:type="dxa"/>
          </w:tcPr>
          <w:p w14:paraId="2639CF92" w14:textId="77777777" w:rsidR="00B940DB" w:rsidRDefault="00B940DB" w:rsidP="004308F0">
            <w:r>
              <w:t>-</w:t>
            </w:r>
          </w:p>
        </w:tc>
        <w:tc>
          <w:tcPr>
            <w:tcW w:w="845" w:type="dxa"/>
          </w:tcPr>
          <w:p w14:paraId="12DCEABC" w14:textId="77777777" w:rsidR="00B940DB" w:rsidRDefault="00B940DB" w:rsidP="004308F0">
            <w:r>
              <w:t>-</w:t>
            </w:r>
          </w:p>
        </w:tc>
        <w:tc>
          <w:tcPr>
            <w:tcW w:w="1123" w:type="dxa"/>
          </w:tcPr>
          <w:p w14:paraId="5F85C015" w14:textId="77777777" w:rsidR="00B940DB" w:rsidRDefault="00B940DB" w:rsidP="004308F0"/>
        </w:tc>
        <w:tc>
          <w:tcPr>
            <w:tcW w:w="1002" w:type="dxa"/>
          </w:tcPr>
          <w:p w14:paraId="21D15A64" w14:textId="77777777" w:rsidR="00B940DB" w:rsidRDefault="00B940DB" w:rsidP="004308F0"/>
        </w:tc>
        <w:tc>
          <w:tcPr>
            <w:tcW w:w="1070" w:type="dxa"/>
          </w:tcPr>
          <w:p w14:paraId="1657ACA3" w14:textId="23FC4F51" w:rsidR="00B940DB" w:rsidRDefault="00B940DB" w:rsidP="004308F0">
            <w:r>
              <w:t xml:space="preserve"> </w:t>
            </w:r>
          </w:p>
        </w:tc>
      </w:tr>
      <w:tr w:rsidR="00B940DB" w14:paraId="6221999B" w14:textId="3C86ADED" w:rsidTr="00B940DB">
        <w:tc>
          <w:tcPr>
            <w:tcW w:w="1190" w:type="dxa"/>
          </w:tcPr>
          <w:p w14:paraId="093C1021" w14:textId="77777777" w:rsidR="00B940DB" w:rsidRPr="00AB2763" w:rsidRDefault="00B940DB" w:rsidP="004308F0">
            <w:pPr>
              <w:rPr>
                <w:b/>
              </w:rPr>
            </w:pPr>
            <w:r w:rsidRPr="00AB2763">
              <w:rPr>
                <w:b/>
              </w:rPr>
              <w:t>DR</w:t>
            </w:r>
          </w:p>
        </w:tc>
        <w:tc>
          <w:tcPr>
            <w:tcW w:w="832" w:type="dxa"/>
          </w:tcPr>
          <w:p w14:paraId="6043807A" w14:textId="77777777" w:rsidR="00B940DB" w:rsidRDefault="00B940DB" w:rsidP="004308F0"/>
        </w:tc>
        <w:tc>
          <w:tcPr>
            <w:tcW w:w="771" w:type="dxa"/>
          </w:tcPr>
          <w:p w14:paraId="18A4B4E5" w14:textId="77777777" w:rsidR="00B940DB" w:rsidRDefault="00B940DB" w:rsidP="004308F0"/>
        </w:tc>
        <w:tc>
          <w:tcPr>
            <w:tcW w:w="853" w:type="dxa"/>
          </w:tcPr>
          <w:p w14:paraId="01BC703D" w14:textId="77777777" w:rsidR="00B940DB" w:rsidRDefault="00B940DB" w:rsidP="004308F0">
            <w:r>
              <w:t>1</w:t>
            </w:r>
          </w:p>
        </w:tc>
        <w:tc>
          <w:tcPr>
            <w:tcW w:w="893" w:type="dxa"/>
          </w:tcPr>
          <w:p w14:paraId="3C65C118" w14:textId="77777777" w:rsidR="00B940DB" w:rsidRDefault="00B940DB" w:rsidP="004308F0">
            <w:r>
              <w:t>6.3</w:t>
            </w:r>
          </w:p>
        </w:tc>
        <w:tc>
          <w:tcPr>
            <w:tcW w:w="860" w:type="dxa"/>
          </w:tcPr>
          <w:p w14:paraId="26AD9A6D" w14:textId="77777777" w:rsidR="00B940DB" w:rsidRDefault="00B940DB" w:rsidP="004308F0">
            <w:r>
              <w:t>3.6</w:t>
            </w:r>
          </w:p>
        </w:tc>
        <w:tc>
          <w:tcPr>
            <w:tcW w:w="784" w:type="dxa"/>
          </w:tcPr>
          <w:p w14:paraId="14CF2EF2" w14:textId="77777777" w:rsidR="00B940DB" w:rsidRDefault="00B940DB" w:rsidP="004308F0">
            <w:r>
              <w:t>-</w:t>
            </w:r>
          </w:p>
        </w:tc>
        <w:tc>
          <w:tcPr>
            <w:tcW w:w="845" w:type="dxa"/>
          </w:tcPr>
          <w:p w14:paraId="6B48C7B0" w14:textId="77777777" w:rsidR="00B940DB" w:rsidRDefault="00B940DB" w:rsidP="004308F0">
            <w:r>
              <w:t>-</w:t>
            </w:r>
          </w:p>
        </w:tc>
        <w:tc>
          <w:tcPr>
            <w:tcW w:w="1123" w:type="dxa"/>
          </w:tcPr>
          <w:p w14:paraId="5043FC7A" w14:textId="77777777" w:rsidR="00B940DB" w:rsidRDefault="00B940DB" w:rsidP="004308F0"/>
        </w:tc>
        <w:tc>
          <w:tcPr>
            <w:tcW w:w="1002" w:type="dxa"/>
          </w:tcPr>
          <w:p w14:paraId="55B7CE78" w14:textId="77777777" w:rsidR="00B940DB" w:rsidRDefault="00B940DB" w:rsidP="004308F0"/>
        </w:tc>
        <w:tc>
          <w:tcPr>
            <w:tcW w:w="1070" w:type="dxa"/>
          </w:tcPr>
          <w:p w14:paraId="15CB263B" w14:textId="217BA1F5" w:rsidR="00B940DB" w:rsidRDefault="00B940DB" w:rsidP="004308F0">
            <w:r>
              <w:t xml:space="preserve"> </w:t>
            </w:r>
          </w:p>
        </w:tc>
      </w:tr>
    </w:tbl>
    <w:p w14:paraId="0C75105A" w14:textId="77777777" w:rsidR="004308F0" w:rsidRDefault="004308F0" w:rsidP="00B940DB">
      <w:pPr>
        <w:pStyle w:val="ListParagraph"/>
        <w:numPr>
          <w:ilvl w:val="0"/>
          <w:numId w:val="10"/>
        </w:numPr>
        <w:sectPr w:rsidR="004308F0" w:rsidSect="004308F0">
          <w:pgSz w:w="15840" w:h="12240" w:orient="landscape"/>
          <w:pgMar w:top="720" w:right="720" w:bottom="720" w:left="720" w:header="720" w:footer="720" w:gutter="0"/>
          <w:cols w:space="720"/>
          <w:docGrid w:linePitch="360"/>
        </w:sectPr>
      </w:pPr>
    </w:p>
    <w:p w14:paraId="3E0EB416" w14:textId="1DC79392" w:rsidR="008C37FF" w:rsidRPr="004308F0" w:rsidRDefault="00A902DC" w:rsidP="004308F0">
      <w:pPr>
        <w:pStyle w:val="ListParagraph"/>
        <w:numPr>
          <w:ilvl w:val="0"/>
          <w:numId w:val="10"/>
        </w:numPr>
        <w:spacing w:after="0" w:line="240" w:lineRule="auto"/>
        <w:rPr>
          <w:sz w:val="20"/>
        </w:rPr>
      </w:pPr>
      <w:r w:rsidRPr="004308F0">
        <w:rPr>
          <w:sz w:val="20"/>
        </w:rPr>
        <w:lastRenderedPageBreak/>
        <w:t xml:space="preserve"> PE is </w:t>
      </w:r>
      <w:r w:rsidR="00AF6901" w:rsidRPr="004308F0">
        <w:rPr>
          <w:sz w:val="20"/>
        </w:rPr>
        <w:t>cumulative probable error (</w:t>
      </w:r>
      <w:proofErr w:type="spellStart"/>
      <w:r w:rsidR="00AF6901" w:rsidRPr="004308F0">
        <w:rPr>
          <w:sz w:val="20"/>
        </w:rPr>
        <w:t>Eq</w:t>
      </w:r>
      <w:proofErr w:type="spellEnd"/>
      <w:r w:rsidR="00AF6901" w:rsidRPr="004308F0">
        <w:rPr>
          <w:sz w:val="20"/>
        </w:rPr>
        <w:t xml:space="preserve"> 6</w:t>
      </w:r>
      <w:r w:rsidRPr="004308F0">
        <w:rPr>
          <w:sz w:val="20"/>
        </w:rPr>
        <w:t>)</w:t>
      </w:r>
      <w:r w:rsidR="00EC076B" w:rsidRPr="004308F0">
        <w:rPr>
          <w:sz w:val="20"/>
        </w:rPr>
        <w:t xml:space="preserve"> as a percentage of the mean observed SSY.</w:t>
      </w:r>
    </w:p>
    <w:p w14:paraId="279AAE95" w14:textId="76B5C66F" w:rsidR="002D71DC" w:rsidRPr="004308F0" w:rsidRDefault="002D71DC" w:rsidP="004308F0">
      <w:pPr>
        <w:pStyle w:val="ListParagraph"/>
        <w:numPr>
          <w:ilvl w:val="0"/>
          <w:numId w:val="10"/>
        </w:numPr>
        <w:spacing w:after="0" w:line="240" w:lineRule="auto"/>
        <w:rPr>
          <w:sz w:val="20"/>
        </w:rPr>
      </w:pPr>
      <w:r w:rsidRPr="004308F0">
        <w:rPr>
          <w:sz w:val="20"/>
        </w:rPr>
        <w:t>Measured SSY</w:t>
      </w:r>
      <w:r w:rsidRPr="004308F0">
        <w:rPr>
          <w:sz w:val="20"/>
          <w:vertAlign w:val="subscript"/>
        </w:rPr>
        <w:t>EV</w:t>
      </w:r>
      <w:r w:rsidRPr="004308F0">
        <w:rPr>
          <w:sz w:val="20"/>
        </w:rPr>
        <w:t xml:space="preserve"> at FG1.</w:t>
      </w:r>
    </w:p>
    <w:p w14:paraId="6680CFEE" w14:textId="17B3068C" w:rsidR="002D71DC" w:rsidRPr="004308F0" w:rsidRDefault="002D71DC" w:rsidP="004308F0">
      <w:pPr>
        <w:pStyle w:val="ListParagraph"/>
        <w:numPr>
          <w:ilvl w:val="0"/>
          <w:numId w:val="10"/>
        </w:numPr>
        <w:spacing w:after="0" w:line="240" w:lineRule="auto"/>
        <w:rPr>
          <w:sz w:val="20"/>
        </w:rPr>
      </w:pPr>
      <w:r w:rsidRPr="004308F0">
        <w:rPr>
          <w:sz w:val="20"/>
        </w:rPr>
        <w:t>SSY</w:t>
      </w:r>
      <w:r w:rsidRPr="004308F0">
        <w:rPr>
          <w:sz w:val="20"/>
          <w:vertAlign w:val="subscript"/>
        </w:rPr>
        <w:t xml:space="preserve">EV </w:t>
      </w:r>
      <w:r w:rsidRPr="004308F0">
        <w:rPr>
          <w:sz w:val="20"/>
        </w:rPr>
        <w:t>at FG3 – SSY</w:t>
      </w:r>
      <w:r w:rsidRPr="004308F0">
        <w:rPr>
          <w:sz w:val="20"/>
          <w:vertAlign w:val="subscript"/>
        </w:rPr>
        <w:t>EV</w:t>
      </w:r>
      <w:r w:rsidRPr="004308F0">
        <w:rPr>
          <w:sz w:val="20"/>
        </w:rPr>
        <w:t xml:space="preserve"> at FG1.</w:t>
      </w:r>
    </w:p>
    <w:p w14:paraId="387265AA" w14:textId="049BDCCB" w:rsidR="002D71DC" w:rsidRPr="004308F0" w:rsidRDefault="002D71DC" w:rsidP="004308F0">
      <w:pPr>
        <w:pStyle w:val="ListParagraph"/>
        <w:numPr>
          <w:ilvl w:val="0"/>
          <w:numId w:val="10"/>
        </w:numPr>
        <w:spacing w:after="0" w:line="240" w:lineRule="auto"/>
        <w:rPr>
          <w:sz w:val="20"/>
        </w:rPr>
      </w:pPr>
      <w:r w:rsidRPr="004308F0">
        <w:rPr>
          <w:sz w:val="20"/>
        </w:rPr>
        <w:t>SSY</w:t>
      </w:r>
      <w:r w:rsidRPr="004308F0">
        <w:rPr>
          <w:sz w:val="20"/>
          <w:vertAlign w:val="subscript"/>
        </w:rPr>
        <w:t>EV</w:t>
      </w:r>
      <w:r w:rsidRPr="004308F0">
        <w:rPr>
          <w:sz w:val="20"/>
        </w:rPr>
        <w:t xml:space="preserve"> at FG3.</w:t>
      </w:r>
    </w:p>
    <w:p w14:paraId="7AC3F16A" w14:textId="77777777" w:rsidR="004308F0" w:rsidRDefault="004308F0">
      <w:pPr>
        <w:rPr>
          <w:sz w:val="20"/>
        </w:rPr>
      </w:pPr>
    </w:p>
    <w:p w14:paraId="69FE32CF" w14:textId="77777777" w:rsidR="004308F0" w:rsidRDefault="004308F0">
      <w:pPr>
        <w:rPr>
          <w:sz w:val="20"/>
        </w:rPr>
      </w:pPr>
    </w:p>
    <w:p w14:paraId="57F01806" w14:textId="77777777" w:rsidR="004308F0" w:rsidRDefault="004308F0">
      <w:pPr>
        <w:rPr>
          <w:sz w:val="20"/>
        </w:rPr>
      </w:pPr>
    </w:p>
    <w:p w14:paraId="2D36257A" w14:textId="77777777" w:rsidR="004308F0" w:rsidRDefault="004308F0">
      <w:pPr>
        <w:rPr>
          <w:sz w:val="20"/>
        </w:rPr>
      </w:pPr>
    </w:p>
    <w:p w14:paraId="30D67C71" w14:textId="77777777" w:rsidR="004308F0" w:rsidRDefault="004308F0">
      <w:pPr>
        <w:rPr>
          <w:sz w:val="20"/>
        </w:rPr>
      </w:pPr>
    </w:p>
    <w:p w14:paraId="2F70C1DC" w14:textId="77777777" w:rsidR="004308F0" w:rsidRDefault="004308F0">
      <w:pPr>
        <w:rPr>
          <w:sz w:val="20"/>
        </w:rPr>
      </w:pPr>
    </w:p>
    <w:p w14:paraId="13C9E15A" w14:textId="77777777" w:rsidR="004308F0" w:rsidRDefault="004308F0">
      <w:pPr>
        <w:rPr>
          <w:sz w:val="20"/>
        </w:rPr>
      </w:pPr>
    </w:p>
    <w:p w14:paraId="42D6F7A9" w14:textId="77777777" w:rsidR="004308F0" w:rsidRDefault="004308F0">
      <w:pPr>
        <w:rPr>
          <w:sz w:val="20"/>
        </w:rPr>
      </w:pPr>
    </w:p>
    <w:p w14:paraId="4BE7F08D" w14:textId="77777777" w:rsidR="004308F0" w:rsidRPr="004308F0" w:rsidRDefault="004308F0">
      <w:pPr>
        <w:rPr>
          <w:sz w:val="20"/>
        </w:rPr>
        <w:sectPr w:rsidR="004308F0" w:rsidRPr="004308F0" w:rsidSect="004308F0">
          <w:type w:val="continuous"/>
          <w:pgSz w:w="15840" w:h="12240" w:orient="landscape"/>
          <w:pgMar w:top="1800" w:right="1440" w:bottom="1800" w:left="1440" w:header="720" w:footer="720" w:gutter="0"/>
          <w:cols w:num="2" w:space="720"/>
          <w:docGrid w:linePitch="360"/>
        </w:sectPr>
      </w:pPr>
    </w:p>
    <w:tbl>
      <w:tblPr>
        <w:tblStyle w:val="TableGrid"/>
        <w:tblW w:w="0" w:type="auto"/>
        <w:tblLook w:val="04A0" w:firstRow="1" w:lastRow="0" w:firstColumn="1" w:lastColumn="0" w:noHBand="0" w:noVBand="1"/>
      </w:tblPr>
      <w:tblGrid>
        <w:gridCol w:w="2425"/>
        <w:gridCol w:w="900"/>
        <w:gridCol w:w="1350"/>
        <w:gridCol w:w="1440"/>
      </w:tblGrid>
      <w:tr w:rsidR="008C37FF" w14:paraId="37BACDBF" w14:textId="77777777" w:rsidTr="0041364F">
        <w:tc>
          <w:tcPr>
            <w:tcW w:w="6115" w:type="dxa"/>
            <w:gridSpan w:val="4"/>
          </w:tcPr>
          <w:p w14:paraId="551F9598" w14:textId="0200FBAE" w:rsidR="008C37FF" w:rsidRDefault="00454AC8">
            <w:r>
              <w:lastRenderedPageBreak/>
              <w:t>Table 3. S</w:t>
            </w:r>
            <w:r w:rsidR="00EC076B">
              <w:t>uspended s</w:t>
            </w:r>
            <w:r>
              <w:t>ediment yield</w:t>
            </w:r>
            <w:r w:rsidR="00EC076B">
              <w:t xml:space="preserve"> (SSY), specific sSSY, and disturbance ratio (DR) </w:t>
            </w:r>
            <w:r>
              <w:t xml:space="preserve">from disturbed portions of </w:t>
            </w:r>
            <w:r w:rsidR="00F21B34">
              <w:t xml:space="preserve">UPPER and LOWER </w:t>
            </w:r>
            <w:r>
              <w:t>subwatersheds</w:t>
            </w:r>
            <w:r w:rsidR="00204511">
              <w:t xml:space="preserve"> for the events in Table 2.</w:t>
            </w:r>
          </w:p>
        </w:tc>
      </w:tr>
      <w:tr w:rsidR="008C37FF" w14:paraId="6F47665E" w14:textId="77777777" w:rsidTr="00AF6901">
        <w:tc>
          <w:tcPr>
            <w:tcW w:w="2425" w:type="dxa"/>
          </w:tcPr>
          <w:p w14:paraId="1473F6F3" w14:textId="77777777" w:rsidR="008C37FF" w:rsidRPr="00AB2763" w:rsidRDefault="00454AC8">
            <w:pPr>
              <w:rPr>
                <w:b/>
              </w:rPr>
            </w:pPr>
            <w:r w:rsidRPr="00AB2763">
              <w:rPr>
                <w:b/>
              </w:rPr>
              <w:t xml:space="preserve"> </w:t>
            </w:r>
          </w:p>
        </w:tc>
        <w:tc>
          <w:tcPr>
            <w:tcW w:w="900" w:type="dxa"/>
          </w:tcPr>
          <w:p w14:paraId="3FD58498" w14:textId="77777777" w:rsidR="008C37FF" w:rsidRPr="00AB2763" w:rsidRDefault="00454AC8">
            <w:pPr>
              <w:rPr>
                <w:b/>
              </w:rPr>
            </w:pPr>
            <w:r w:rsidRPr="00AB2763">
              <w:rPr>
                <w:b/>
              </w:rPr>
              <w:t>UPPER</w:t>
            </w:r>
          </w:p>
        </w:tc>
        <w:tc>
          <w:tcPr>
            <w:tcW w:w="1350" w:type="dxa"/>
          </w:tcPr>
          <w:p w14:paraId="7D4C9D85" w14:textId="77777777" w:rsidR="008C37FF" w:rsidRPr="00AB2763" w:rsidRDefault="00454AC8">
            <w:pPr>
              <w:rPr>
                <w:b/>
              </w:rPr>
            </w:pPr>
            <w:r w:rsidRPr="00AB2763">
              <w:rPr>
                <w:b/>
              </w:rPr>
              <w:t>LOWER</w:t>
            </w:r>
          </w:p>
        </w:tc>
        <w:tc>
          <w:tcPr>
            <w:tcW w:w="1440" w:type="dxa"/>
          </w:tcPr>
          <w:p w14:paraId="7F440381" w14:textId="77777777" w:rsidR="008C37FF" w:rsidRPr="00AB2763" w:rsidRDefault="00454AC8">
            <w:pPr>
              <w:rPr>
                <w:b/>
              </w:rPr>
            </w:pPr>
            <w:r w:rsidRPr="00AB2763">
              <w:rPr>
                <w:b/>
              </w:rPr>
              <w:t>TOTAL</w:t>
            </w:r>
          </w:p>
        </w:tc>
      </w:tr>
      <w:tr w:rsidR="008C37FF" w14:paraId="25F6C76D" w14:textId="77777777" w:rsidTr="00AF6901">
        <w:tc>
          <w:tcPr>
            <w:tcW w:w="2425" w:type="dxa"/>
          </w:tcPr>
          <w:p w14:paraId="212F23C1" w14:textId="419B3164" w:rsidR="008C37FF" w:rsidRPr="00AB2763" w:rsidRDefault="00EC076B">
            <w:pPr>
              <w:rPr>
                <w:b/>
              </w:rPr>
            </w:pPr>
            <w:r>
              <w:rPr>
                <w:b/>
              </w:rPr>
              <w:t>F</w:t>
            </w:r>
            <w:r w:rsidR="00454AC8" w:rsidRPr="00AB2763">
              <w:rPr>
                <w:b/>
              </w:rPr>
              <w:t xml:space="preserve">raction </w:t>
            </w:r>
            <w:r>
              <w:rPr>
                <w:b/>
              </w:rPr>
              <w:t xml:space="preserve">of subwatershed area </w:t>
            </w:r>
            <w:r w:rsidR="00454AC8" w:rsidRPr="00AB2763">
              <w:rPr>
                <w:b/>
              </w:rPr>
              <w:t>disturbed (%)</w:t>
            </w:r>
          </w:p>
        </w:tc>
        <w:tc>
          <w:tcPr>
            <w:tcW w:w="900" w:type="dxa"/>
          </w:tcPr>
          <w:p w14:paraId="287B637A" w14:textId="690E90FB" w:rsidR="008C37FF" w:rsidRPr="00423B9D" w:rsidRDefault="00454AC8" w:rsidP="00292EC6">
            <w:pPr>
              <w:jc w:val="center"/>
            </w:pPr>
            <w:r>
              <w:t>0.4</w:t>
            </w:r>
            <w:r w:rsidR="00423B9D">
              <w:rPr>
                <w:vertAlign w:val="superscript"/>
              </w:rPr>
              <w:t>a</w:t>
            </w:r>
          </w:p>
        </w:tc>
        <w:tc>
          <w:tcPr>
            <w:tcW w:w="1350" w:type="dxa"/>
          </w:tcPr>
          <w:p w14:paraId="20A41A49" w14:textId="77777777" w:rsidR="008C37FF" w:rsidRDefault="00454AC8" w:rsidP="00292EC6">
            <w:pPr>
              <w:jc w:val="center"/>
            </w:pPr>
            <w:r>
              <w:t>10.1</w:t>
            </w:r>
          </w:p>
        </w:tc>
        <w:tc>
          <w:tcPr>
            <w:tcW w:w="1440" w:type="dxa"/>
          </w:tcPr>
          <w:p w14:paraId="529129A0" w14:textId="77777777" w:rsidR="008C37FF" w:rsidRDefault="00454AC8" w:rsidP="00292EC6">
            <w:pPr>
              <w:jc w:val="center"/>
            </w:pPr>
            <w:r>
              <w:t>5.2</w:t>
            </w:r>
          </w:p>
        </w:tc>
      </w:tr>
      <w:tr w:rsidR="00EC076B" w14:paraId="5A4BAB60" w14:textId="77777777" w:rsidTr="00AF6901">
        <w:tc>
          <w:tcPr>
            <w:tcW w:w="2425" w:type="dxa"/>
          </w:tcPr>
          <w:p w14:paraId="17B7AE52" w14:textId="4F57B086" w:rsidR="00EC076B" w:rsidRPr="00AB2763" w:rsidRDefault="00EC076B">
            <w:pPr>
              <w:rPr>
                <w:b/>
              </w:rPr>
            </w:pPr>
            <w:r>
              <w:rPr>
                <w:b/>
              </w:rPr>
              <w:t>SSY</w:t>
            </w:r>
            <w:r w:rsidR="00204511">
              <w:rPr>
                <w:b/>
                <w:vertAlign w:val="subscript"/>
              </w:rPr>
              <w:t>EV</w:t>
            </w:r>
            <w:r>
              <w:rPr>
                <w:b/>
              </w:rPr>
              <w:t xml:space="preserve"> (tons)</w:t>
            </w:r>
          </w:p>
        </w:tc>
        <w:tc>
          <w:tcPr>
            <w:tcW w:w="900" w:type="dxa"/>
          </w:tcPr>
          <w:p w14:paraId="7CA744CB" w14:textId="43098BB0" w:rsidR="00EC076B" w:rsidRDefault="00EC076B" w:rsidP="00292EC6">
            <w:pPr>
              <w:jc w:val="center"/>
            </w:pPr>
            <w:r>
              <w:t>21.1</w:t>
            </w:r>
          </w:p>
        </w:tc>
        <w:tc>
          <w:tcPr>
            <w:tcW w:w="1350" w:type="dxa"/>
          </w:tcPr>
          <w:p w14:paraId="38072B1D" w14:textId="6FCA8EEB" w:rsidR="00EC076B" w:rsidRDefault="00EC076B" w:rsidP="00292EC6">
            <w:pPr>
              <w:jc w:val="center"/>
            </w:pPr>
            <w:r>
              <w:t>130.4</w:t>
            </w:r>
          </w:p>
        </w:tc>
        <w:tc>
          <w:tcPr>
            <w:tcW w:w="1440" w:type="dxa"/>
          </w:tcPr>
          <w:p w14:paraId="060DCBAF" w14:textId="7CA4A948" w:rsidR="00EC076B" w:rsidRDefault="00EC076B" w:rsidP="00292EC6">
            <w:pPr>
              <w:jc w:val="center"/>
            </w:pPr>
            <w:r>
              <w:t>151.4</w:t>
            </w:r>
          </w:p>
        </w:tc>
      </w:tr>
      <w:tr w:rsidR="008C37FF" w14:paraId="3695069E" w14:textId="77777777" w:rsidTr="00AF6901">
        <w:tc>
          <w:tcPr>
            <w:tcW w:w="2425" w:type="dxa"/>
          </w:tcPr>
          <w:p w14:paraId="074D7472" w14:textId="79C29A2C" w:rsidR="008C37FF" w:rsidRPr="00AB2763" w:rsidRDefault="00204511">
            <w:pPr>
              <w:rPr>
                <w:b/>
              </w:rPr>
            </w:pPr>
            <w:r>
              <w:rPr>
                <w:b/>
              </w:rPr>
              <w:t xml:space="preserve">     Forested areas</w:t>
            </w:r>
          </w:p>
        </w:tc>
        <w:tc>
          <w:tcPr>
            <w:tcW w:w="900" w:type="dxa"/>
          </w:tcPr>
          <w:p w14:paraId="4178F6B5" w14:textId="77777777" w:rsidR="008C37FF" w:rsidRDefault="00454AC8" w:rsidP="00292EC6">
            <w:pPr>
              <w:jc w:val="center"/>
            </w:pPr>
            <w:r>
              <w:t>21.0</w:t>
            </w:r>
          </w:p>
        </w:tc>
        <w:tc>
          <w:tcPr>
            <w:tcW w:w="1350" w:type="dxa"/>
          </w:tcPr>
          <w:p w14:paraId="589D478F" w14:textId="77777777" w:rsidR="008C37FF" w:rsidRDefault="00454AC8" w:rsidP="00292EC6">
            <w:pPr>
              <w:jc w:val="center"/>
            </w:pPr>
            <w:r>
              <w:t>18.6</w:t>
            </w:r>
          </w:p>
        </w:tc>
        <w:tc>
          <w:tcPr>
            <w:tcW w:w="1440" w:type="dxa"/>
          </w:tcPr>
          <w:p w14:paraId="24CF0F91" w14:textId="77777777" w:rsidR="008C37FF" w:rsidRDefault="00454AC8" w:rsidP="00292EC6">
            <w:pPr>
              <w:jc w:val="center"/>
            </w:pPr>
            <w:r>
              <w:t>39.6</w:t>
            </w:r>
          </w:p>
        </w:tc>
      </w:tr>
      <w:tr w:rsidR="008C37FF" w14:paraId="11C5B755" w14:textId="77777777" w:rsidTr="00AF6901">
        <w:tc>
          <w:tcPr>
            <w:tcW w:w="2425" w:type="dxa"/>
          </w:tcPr>
          <w:p w14:paraId="0E2BA62E" w14:textId="1BE9B14F" w:rsidR="008C37FF" w:rsidRPr="00AB2763" w:rsidRDefault="00204511">
            <w:pPr>
              <w:rPr>
                <w:b/>
              </w:rPr>
            </w:pPr>
            <w:r>
              <w:rPr>
                <w:b/>
              </w:rPr>
              <w:t xml:space="preserve">     D</w:t>
            </w:r>
            <w:r w:rsidR="00454AC8" w:rsidRPr="00AB2763">
              <w:rPr>
                <w:b/>
              </w:rPr>
              <w:t>isturbed areas</w:t>
            </w:r>
          </w:p>
        </w:tc>
        <w:tc>
          <w:tcPr>
            <w:tcW w:w="900" w:type="dxa"/>
          </w:tcPr>
          <w:p w14:paraId="3B92F0D4" w14:textId="14229D56" w:rsidR="008C37FF" w:rsidRDefault="00454AC8" w:rsidP="00204511">
            <w:pPr>
              <w:jc w:val="center"/>
            </w:pPr>
            <w:r>
              <w:t>0.1</w:t>
            </w:r>
            <w:r w:rsidR="00204511">
              <w:t xml:space="preserve"> </w:t>
            </w:r>
          </w:p>
        </w:tc>
        <w:tc>
          <w:tcPr>
            <w:tcW w:w="1350" w:type="dxa"/>
          </w:tcPr>
          <w:p w14:paraId="0F2DBEC0" w14:textId="6CEDD18E" w:rsidR="008C37FF" w:rsidRDefault="00454AC8" w:rsidP="00204511">
            <w:pPr>
              <w:jc w:val="center"/>
            </w:pPr>
            <w:r>
              <w:t>111.8</w:t>
            </w:r>
            <w:r w:rsidR="00EC076B">
              <w:t xml:space="preserve"> </w:t>
            </w:r>
          </w:p>
        </w:tc>
        <w:tc>
          <w:tcPr>
            <w:tcW w:w="1440" w:type="dxa"/>
          </w:tcPr>
          <w:p w14:paraId="68FB7509" w14:textId="19FD91F7" w:rsidR="008C37FF" w:rsidRDefault="00454AC8" w:rsidP="00204511">
            <w:pPr>
              <w:jc w:val="center"/>
            </w:pPr>
            <w:r>
              <w:t>111.8</w:t>
            </w:r>
            <w:r w:rsidR="00EC076B">
              <w:t xml:space="preserve"> </w:t>
            </w:r>
          </w:p>
        </w:tc>
      </w:tr>
      <w:tr w:rsidR="00204511" w14:paraId="263E4E95" w14:textId="77777777" w:rsidTr="00AF6901">
        <w:tc>
          <w:tcPr>
            <w:tcW w:w="2425" w:type="dxa"/>
          </w:tcPr>
          <w:p w14:paraId="76A93863" w14:textId="28B77B68" w:rsidR="00204511" w:rsidRDefault="00204511">
            <w:pPr>
              <w:rPr>
                <w:b/>
              </w:rPr>
            </w:pPr>
            <w:r>
              <w:rPr>
                <w:b/>
              </w:rPr>
              <w:t xml:space="preserve">    % from disturbed areas</w:t>
            </w:r>
          </w:p>
        </w:tc>
        <w:tc>
          <w:tcPr>
            <w:tcW w:w="900" w:type="dxa"/>
          </w:tcPr>
          <w:p w14:paraId="54E52613" w14:textId="4BCD725C" w:rsidR="00204511" w:rsidRDefault="00204511" w:rsidP="00292EC6">
            <w:pPr>
              <w:jc w:val="center"/>
            </w:pPr>
            <w:r>
              <w:t>0.4%</w:t>
            </w:r>
          </w:p>
        </w:tc>
        <w:tc>
          <w:tcPr>
            <w:tcW w:w="1350" w:type="dxa"/>
          </w:tcPr>
          <w:p w14:paraId="75F28755" w14:textId="742AC303" w:rsidR="00204511" w:rsidRDefault="00204511" w:rsidP="00292EC6">
            <w:pPr>
              <w:jc w:val="center"/>
            </w:pPr>
            <w:r>
              <w:t>86%</w:t>
            </w:r>
          </w:p>
        </w:tc>
        <w:tc>
          <w:tcPr>
            <w:tcW w:w="1440" w:type="dxa"/>
          </w:tcPr>
          <w:p w14:paraId="743EBF50" w14:textId="52FC8363" w:rsidR="00204511" w:rsidRDefault="00204511" w:rsidP="00292EC6">
            <w:pPr>
              <w:jc w:val="center"/>
            </w:pPr>
            <w:r>
              <w:t>74%</w:t>
            </w:r>
          </w:p>
        </w:tc>
      </w:tr>
      <w:tr w:rsidR="008C37FF" w14:paraId="725E0EC4" w14:textId="77777777" w:rsidTr="00AF6901">
        <w:tc>
          <w:tcPr>
            <w:tcW w:w="2425" w:type="dxa"/>
          </w:tcPr>
          <w:p w14:paraId="19866571" w14:textId="6F43DB71" w:rsidR="008C37FF" w:rsidRPr="00AB2763" w:rsidRDefault="00454AC8">
            <w:pPr>
              <w:rPr>
                <w:b/>
              </w:rPr>
            </w:pPr>
            <w:proofErr w:type="spellStart"/>
            <w:r w:rsidRPr="00AB2763">
              <w:rPr>
                <w:b/>
              </w:rPr>
              <w:t>sSSY</w:t>
            </w:r>
            <w:r w:rsidR="00B43C6E">
              <w:rPr>
                <w:b/>
                <w:vertAlign w:val="subscript"/>
              </w:rPr>
              <w:t>EV</w:t>
            </w:r>
            <w:proofErr w:type="spellEnd"/>
            <w:r w:rsidR="00573DC0">
              <w:rPr>
                <w:b/>
              </w:rPr>
              <w:t xml:space="preserve">, </w:t>
            </w:r>
            <w:r w:rsidRPr="00AB2763">
              <w:rPr>
                <w:b/>
              </w:rPr>
              <w:t>disturbed areas (tons/km</w:t>
            </w:r>
            <w:r w:rsidRPr="00AF6901">
              <w:rPr>
                <w:b/>
                <w:vertAlign w:val="superscript"/>
              </w:rPr>
              <w:t>2</w:t>
            </w:r>
            <w:r w:rsidRPr="00AB2763">
              <w:rPr>
                <w:b/>
              </w:rPr>
              <w:t>)</w:t>
            </w:r>
          </w:p>
        </w:tc>
        <w:tc>
          <w:tcPr>
            <w:tcW w:w="900" w:type="dxa"/>
          </w:tcPr>
          <w:p w14:paraId="53EE570C" w14:textId="41354C0D" w:rsidR="008C37FF" w:rsidRDefault="00D8478B" w:rsidP="00292EC6">
            <w:pPr>
              <w:jc w:val="center"/>
            </w:pPr>
            <w:r>
              <w:t>-</w:t>
            </w:r>
          </w:p>
        </w:tc>
        <w:tc>
          <w:tcPr>
            <w:tcW w:w="1350" w:type="dxa"/>
          </w:tcPr>
          <w:p w14:paraId="798E4DA2" w14:textId="34B352E9" w:rsidR="008C37FF" w:rsidRDefault="00454AC8" w:rsidP="00292EC6">
            <w:pPr>
              <w:jc w:val="center"/>
            </w:pPr>
            <w:r>
              <w:t>1,25</w:t>
            </w:r>
            <w:r w:rsidR="00934D59">
              <w:t>8</w:t>
            </w:r>
          </w:p>
        </w:tc>
        <w:tc>
          <w:tcPr>
            <w:tcW w:w="1440" w:type="dxa"/>
          </w:tcPr>
          <w:p w14:paraId="63453DBB" w14:textId="5E80735C" w:rsidR="008C37FF" w:rsidRDefault="00454AC8" w:rsidP="00292EC6">
            <w:pPr>
              <w:jc w:val="center"/>
            </w:pPr>
            <w:r>
              <w:t>1</w:t>
            </w:r>
            <w:r w:rsidR="00D42BA6">
              <w:t>,</w:t>
            </w:r>
            <w:r>
              <w:t>208</w:t>
            </w:r>
          </w:p>
        </w:tc>
      </w:tr>
      <w:tr w:rsidR="008C37FF" w14:paraId="3002C4F9" w14:textId="77777777" w:rsidTr="00AF6901">
        <w:tc>
          <w:tcPr>
            <w:tcW w:w="2425" w:type="dxa"/>
          </w:tcPr>
          <w:p w14:paraId="1D695B42" w14:textId="1D19F88E" w:rsidR="008C37FF" w:rsidRPr="00FF44F2" w:rsidRDefault="00454AC8">
            <w:pPr>
              <w:rPr>
                <w:b/>
              </w:rPr>
            </w:pPr>
            <w:r w:rsidRPr="00AB2763">
              <w:rPr>
                <w:b/>
              </w:rPr>
              <w:t xml:space="preserve">DR for </w:t>
            </w:r>
            <w:proofErr w:type="spellStart"/>
            <w:r w:rsidRPr="00AB2763">
              <w:rPr>
                <w:b/>
              </w:rPr>
              <w:t>sSSY</w:t>
            </w:r>
            <w:r w:rsidR="00573DC0">
              <w:rPr>
                <w:b/>
                <w:vertAlign w:val="subscript"/>
              </w:rPr>
              <w:t>EV</w:t>
            </w:r>
            <w:proofErr w:type="spellEnd"/>
            <w:r w:rsidRPr="00AB2763">
              <w:rPr>
                <w:b/>
              </w:rPr>
              <w:t xml:space="preserve"> from disturbed </w:t>
            </w:r>
            <w:proofErr w:type="spellStart"/>
            <w:r w:rsidRPr="00AB2763">
              <w:rPr>
                <w:b/>
              </w:rPr>
              <w:t>areas</w:t>
            </w:r>
            <w:r w:rsidR="00FF44F2">
              <w:rPr>
                <w:b/>
                <w:vertAlign w:val="superscript"/>
              </w:rPr>
              <w:t>b</w:t>
            </w:r>
            <w:proofErr w:type="spellEnd"/>
          </w:p>
        </w:tc>
        <w:tc>
          <w:tcPr>
            <w:tcW w:w="900" w:type="dxa"/>
          </w:tcPr>
          <w:p w14:paraId="6DDEB5BC" w14:textId="77777777" w:rsidR="008C37FF" w:rsidRDefault="00454AC8" w:rsidP="00292EC6">
            <w:pPr>
              <w:jc w:val="center"/>
            </w:pPr>
            <w:r>
              <w:t>-</w:t>
            </w:r>
          </w:p>
        </w:tc>
        <w:tc>
          <w:tcPr>
            <w:tcW w:w="1350" w:type="dxa"/>
          </w:tcPr>
          <w:p w14:paraId="13EEE76F" w14:textId="77777777" w:rsidR="008C37FF" w:rsidRDefault="00454AC8" w:rsidP="00292EC6">
            <w:pPr>
              <w:jc w:val="center"/>
            </w:pPr>
            <w:r>
              <w:t>54</w:t>
            </w:r>
          </w:p>
        </w:tc>
        <w:tc>
          <w:tcPr>
            <w:tcW w:w="1440" w:type="dxa"/>
          </w:tcPr>
          <w:p w14:paraId="4F3143CC" w14:textId="77777777" w:rsidR="008C37FF" w:rsidRDefault="00454AC8" w:rsidP="00292EC6">
            <w:pPr>
              <w:jc w:val="center"/>
            </w:pPr>
            <w:r>
              <w:t>51</w:t>
            </w:r>
          </w:p>
        </w:tc>
      </w:tr>
    </w:tbl>
    <w:p w14:paraId="754B5274" w14:textId="7EF48845" w:rsidR="008C37FF" w:rsidRDefault="00423B9D" w:rsidP="00AF6901">
      <w:pPr>
        <w:pStyle w:val="ListParagraph"/>
        <w:numPr>
          <w:ilvl w:val="0"/>
          <w:numId w:val="11"/>
        </w:numPr>
      </w:pPr>
      <w:r>
        <w:t xml:space="preserve"> Disturbed areas in UPPER are bare areas from landslides</w:t>
      </w:r>
    </w:p>
    <w:p w14:paraId="65C5F05A" w14:textId="546A5D4D" w:rsidR="00FF44F2" w:rsidRDefault="00FF44F2" w:rsidP="00AF6901">
      <w:pPr>
        <w:pStyle w:val="ListParagraph"/>
        <w:numPr>
          <w:ilvl w:val="0"/>
          <w:numId w:val="11"/>
        </w:numPr>
      </w:pPr>
      <w:r>
        <w:t>Calculated as (</w:t>
      </w:r>
      <w:proofErr w:type="spellStart"/>
      <w:r>
        <w:t>sSSY</w:t>
      </w:r>
      <w:r>
        <w:rPr>
          <w:vertAlign w:val="subscript"/>
        </w:rPr>
        <w:t>EV</w:t>
      </w:r>
      <w:proofErr w:type="spellEnd"/>
      <w:r>
        <w:t xml:space="preserve"> from disturbed areas)/</w:t>
      </w:r>
      <w:proofErr w:type="spellStart"/>
      <w:r>
        <w:t>sSSY</w:t>
      </w:r>
      <w:r>
        <w:rPr>
          <w:vertAlign w:val="subscript"/>
        </w:rPr>
        <w:t>EV</w:t>
      </w:r>
      <w:proofErr w:type="spellEnd"/>
      <w:r>
        <w:rPr>
          <w:vertAlign w:val="subscript"/>
        </w:rPr>
        <w:t xml:space="preserve"> </w:t>
      </w:r>
      <w:r>
        <w:t xml:space="preserve">from </w:t>
      </w:r>
      <w:r w:rsidR="00D8478B">
        <w:t>UPPER (23.5 tons/km2)</w:t>
      </w:r>
    </w:p>
    <w:p w14:paraId="11488753" w14:textId="77777777" w:rsidR="004308F0" w:rsidRDefault="004308F0" w:rsidP="004308F0"/>
    <w:tbl>
      <w:tblPr>
        <w:tblStyle w:val="TableGrid"/>
        <w:tblW w:w="0" w:type="auto"/>
        <w:tblLook w:val="04A0" w:firstRow="1" w:lastRow="0" w:firstColumn="1" w:lastColumn="0" w:noHBand="0" w:noVBand="1"/>
      </w:tblPr>
      <w:tblGrid>
        <w:gridCol w:w="1190"/>
        <w:gridCol w:w="864"/>
        <w:gridCol w:w="864"/>
        <w:gridCol w:w="864"/>
        <w:gridCol w:w="1615"/>
        <w:gridCol w:w="1617"/>
        <w:gridCol w:w="864"/>
        <w:gridCol w:w="864"/>
        <w:gridCol w:w="1615"/>
        <w:gridCol w:w="1617"/>
      </w:tblGrid>
      <w:tr w:rsidR="008C37FF" w14:paraId="59DE57D2" w14:textId="77777777" w:rsidTr="00B11554">
        <w:tc>
          <w:tcPr>
            <w:tcW w:w="11974" w:type="dxa"/>
            <w:gridSpan w:val="10"/>
          </w:tcPr>
          <w:p w14:paraId="65A72FB6" w14:textId="636DB96F" w:rsidR="008C37FF" w:rsidRDefault="00454AC8" w:rsidP="00023C44">
            <w:r>
              <w:t>Table 4</w:t>
            </w:r>
            <w:r w:rsidR="00023C44">
              <w:t>. Event-wise s</w:t>
            </w:r>
            <w:r w:rsidR="00B11554">
              <w:t>uspended s</w:t>
            </w:r>
            <w:r>
              <w:t xml:space="preserve">ediment yield </w:t>
            </w:r>
            <w:r w:rsidR="00B11554">
              <w:t>(SSY</w:t>
            </w:r>
            <w:r w:rsidR="00023C44">
              <w:rPr>
                <w:vertAlign w:val="subscript"/>
              </w:rPr>
              <w:t>EV</w:t>
            </w:r>
            <w:r w:rsidR="00B11554">
              <w:t xml:space="preserve">) </w:t>
            </w:r>
            <w:r>
              <w:t>from subwatersheds in Faga'alu</w:t>
            </w:r>
            <w:r w:rsidR="00B11554">
              <w:t xml:space="preserve"> for events with data from FG1, FG2, and FG3.</w:t>
            </w:r>
          </w:p>
        </w:tc>
      </w:tr>
      <w:tr w:rsidR="00B11554" w:rsidRPr="00AB2763" w14:paraId="059AF502" w14:textId="77777777" w:rsidTr="00425FA8">
        <w:tc>
          <w:tcPr>
            <w:tcW w:w="1190" w:type="dxa"/>
          </w:tcPr>
          <w:p w14:paraId="3A3E5F0C" w14:textId="32C9BC00" w:rsidR="00B11554" w:rsidRPr="00AB2763" w:rsidRDefault="00B11554" w:rsidP="00B11554">
            <w:pPr>
              <w:rPr>
                <w:b/>
              </w:rPr>
            </w:pPr>
            <w:r w:rsidRPr="00AB2763">
              <w:rPr>
                <w:b/>
              </w:rPr>
              <w:t>Storm Start</w:t>
            </w:r>
          </w:p>
        </w:tc>
        <w:tc>
          <w:tcPr>
            <w:tcW w:w="864" w:type="dxa"/>
          </w:tcPr>
          <w:p w14:paraId="05D11BB7" w14:textId="003E1DC0" w:rsidR="00B11554" w:rsidRPr="00AB2763" w:rsidRDefault="00B11554" w:rsidP="00B11554">
            <w:pPr>
              <w:rPr>
                <w:b/>
              </w:rPr>
            </w:pPr>
            <w:r w:rsidRPr="00AB2763">
              <w:rPr>
                <w:b/>
              </w:rPr>
              <w:t>Storm#</w:t>
            </w:r>
          </w:p>
        </w:tc>
        <w:tc>
          <w:tcPr>
            <w:tcW w:w="864" w:type="dxa"/>
          </w:tcPr>
          <w:p w14:paraId="4220F27A" w14:textId="6A0808BE" w:rsidR="00B11554" w:rsidRPr="00AB2763" w:rsidRDefault="00B11554" w:rsidP="00B11554">
            <w:pPr>
              <w:rPr>
                <w:b/>
              </w:rPr>
            </w:pPr>
            <w:proofErr w:type="spellStart"/>
            <w:r w:rsidRPr="00AB2763">
              <w:rPr>
                <w:b/>
              </w:rPr>
              <w:t>Precip</w:t>
            </w:r>
            <w:proofErr w:type="spellEnd"/>
            <w:r w:rsidRPr="00AB2763">
              <w:rPr>
                <w:b/>
              </w:rPr>
              <w:t xml:space="preserve"> (mm)</w:t>
            </w:r>
          </w:p>
        </w:tc>
        <w:tc>
          <w:tcPr>
            <w:tcW w:w="4960" w:type="dxa"/>
            <w:gridSpan w:val="4"/>
          </w:tcPr>
          <w:p w14:paraId="6603820F" w14:textId="140D297D" w:rsidR="00B11554" w:rsidRPr="00AB2763" w:rsidRDefault="00B11554" w:rsidP="00AF6901">
            <w:pPr>
              <w:jc w:val="center"/>
              <w:rPr>
                <w:b/>
              </w:rPr>
            </w:pPr>
            <w:r>
              <w:rPr>
                <w:b/>
              </w:rPr>
              <w:t>SSY</w:t>
            </w:r>
            <w:r>
              <w:rPr>
                <w:b/>
                <w:vertAlign w:val="subscript"/>
              </w:rPr>
              <w:t xml:space="preserve">EV, </w:t>
            </w:r>
            <w:r>
              <w:rPr>
                <w:b/>
              </w:rPr>
              <w:t>tons</w:t>
            </w:r>
          </w:p>
        </w:tc>
        <w:tc>
          <w:tcPr>
            <w:tcW w:w="4096" w:type="dxa"/>
            <w:gridSpan w:val="3"/>
          </w:tcPr>
          <w:p w14:paraId="6FC221E3" w14:textId="21BD9CA1" w:rsidR="00B11554" w:rsidRPr="00B11554" w:rsidRDefault="00B11554" w:rsidP="00AF6901">
            <w:pPr>
              <w:jc w:val="center"/>
              <w:rPr>
                <w:b/>
              </w:rPr>
            </w:pPr>
            <w:r>
              <w:rPr>
                <w:b/>
              </w:rPr>
              <w:t>% of SSY</w:t>
            </w:r>
            <w:r>
              <w:rPr>
                <w:b/>
                <w:vertAlign w:val="subscript"/>
              </w:rPr>
              <w:t>EV</w:t>
            </w:r>
            <w:r>
              <w:rPr>
                <w:b/>
              </w:rPr>
              <w:t xml:space="preserve"> TOTAL</w:t>
            </w:r>
          </w:p>
        </w:tc>
      </w:tr>
      <w:tr w:rsidR="008C37FF" w:rsidRPr="00AB2763" w14:paraId="3866D70B" w14:textId="77777777" w:rsidTr="00B11554">
        <w:tc>
          <w:tcPr>
            <w:tcW w:w="1190" w:type="dxa"/>
          </w:tcPr>
          <w:p w14:paraId="41DBF30C" w14:textId="00D66B8A" w:rsidR="008C37FF" w:rsidRPr="00AB2763" w:rsidRDefault="008C37FF">
            <w:pPr>
              <w:rPr>
                <w:b/>
              </w:rPr>
            </w:pPr>
          </w:p>
        </w:tc>
        <w:tc>
          <w:tcPr>
            <w:tcW w:w="864" w:type="dxa"/>
          </w:tcPr>
          <w:p w14:paraId="2E07F272" w14:textId="3CE83BD0" w:rsidR="008C37FF" w:rsidRPr="00AB2763" w:rsidRDefault="008C37FF">
            <w:pPr>
              <w:rPr>
                <w:b/>
              </w:rPr>
            </w:pPr>
          </w:p>
        </w:tc>
        <w:tc>
          <w:tcPr>
            <w:tcW w:w="864" w:type="dxa"/>
          </w:tcPr>
          <w:p w14:paraId="01ECC627" w14:textId="344B7A9F" w:rsidR="008C37FF" w:rsidRPr="00AB2763" w:rsidRDefault="008C37FF">
            <w:pPr>
              <w:rPr>
                <w:b/>
              </w:rPr>
            </w:pPr>
          </w:p>
        </w:tc>
        <w:tc>
          <w:tcPr>
            <w:tcW w:w="864" w:type="dxa"/>
          </w:tcPr>
          <w:p w14:paraId="737A6543" w14:textId="4EAC05D2" w:rsidR="008C37FF" w:rsidRPr="00AB2763" w:rsidRDefault="00454AC8" w:rsidP="00B11554">
            <w:pPr>
              <w:rPr>
                <w:b/>
              </w:rPr>
            </w:pPr>
            <w:r w:rsidRPr="00AB2763">
              <w:rPr>
                <w:b/>
              </w:rPr>
              <w:t xml:space="preserve">UPPER </w:t>
            </w:r>
          </w:p>
        </w:tc>
        <w:tc>
          <w:tcPr>
            <w:tcW w:w="1615" w:type="dxa"/>
          </w:tcPr>
          <w:p w14:paraId="398BA3CB" w14:textId="38681DE2" w:rsidR="008C37FF" w:rsidRPr="00AB2763" w:rsidRDefault="00454AC8" w:rsidP="00B11554">
            <w:pPr>
              <w:rPr>
                <w:b/>
              </w:rPr>
            </w:pPr>
            <w:r w:rsidRPr="00AB2763">
              <w:rPr>
                <w:b/>
              </w:rPr>
              <w:t xml:space="preserve">LOWER_QUARRY </w:t>
            </w:r>
          </w:p>
        </w:tc>
        <w:tc>
          <w:tcPr>
            <w:tcW w:w="1617" w:type="dxa"/>
          </w:tcPr>
          <w:p w14:paraId="3D17753E" w14:textId="0D4F43B7" w:rsidR="008C37FF" w:rsidRPr="00AB2763" w:rsidRDefault="00454AC8" w:rsidP="00B11554">
            <w:pPr>
              <w:rPr>
                <w:b/>
              </w:rPr>
            </w:pPr>
            <w:r w:rsidRPr="00AB2763">
              <w:rPr>
                <w:b/>
              </w:rPr>
              <w:t xml:space="preserve">LOWER_VILLAGE </w:t>
            </w:r>
          </w:p>
        </w:tc>
        <w:tc>
          <w:tcPr>
            <w:tcW w:w="864" w:type="dxa"/>
          </w:tcPr>
          <w:p w14:paraId="47F9A4D6" w14:textId="34E58A70" w:rsidR="008C37FF" w:rsidRPr="00AB2763" w:rsidRDefault="00454AC8" w:rsidP="00B11554">
            <w:pPr>
              <w:rPr>
                <w:b/>
              </w:rPr>
            </w:pPr>
            <w:r w:rsidRPr="00AB2763">
              <w:rPr>
                <w:b/>
              </w:rPr>
              <w:t>TOTAL</w:t>
            </w:r>
          </w:p>
        </w:tc>
        <w:tc>
          <w:tcPr>
            <w:tcW w:w="864" w:type="dxa"/>
          </w:tcPr>
          <w:p w14:paraId="4F35935D" w14:textId="64FCC50D" w:rsidR="008C37FF" w:rsidRPr="00AB2763" w:rsidRDefault="00454AC8">
            <w:pPr>
              <w:rPr>
                <w:b/>
              </w:rPr>
            </w:pPr>
            <w:r w:rsidRPr="00AB2763">
              <w:rPr>
                <w:b/>
              </w:rPr>
              <w:t>UPPER</w:t>
            </w:r>
          </w:p>
        </w:tc>
        <w:tc>
          <w:tcPr>
            <w:tcW w:w="1615" w:type="dxa"/>
          </w:tcPr>
          <w:p w14:paraId="556326A8" w14:textId="50205FCF" w:rsidR="008C37FF" w:rsidRPr="00AB2763" w:rsidRDefault="00454AC8">
            <w:pPr>
              <w:rPr>
                <w:b/>
              </w:rPr>
            </w:pPr>
            <w:r w:rsidRPr="00AB2763">
              <w:rPr>
                <w:b/>
              </w:rPr>
              <w:t>LOWER_QUARRY</w:t>
            </w:r>
          </w:p>
        </w:tc>
        <w:tc>
          <w:tcPr>
            <w:tcW w:w="1617" w:type="dxa"/>
          </w:tcPr>
          <w:p w14:paraId="57CEECFF" w14:textId="05086B1C" w:rsidR="008C37FF" w:rsidRPr="00AB2763" w:rsidRDefault="00454AC8">
            <w:pPr>
              <w:rPr>
                <w:b/>
              </w:rPr>
            </w:pPr>
            <w:r w:rsidRPr="00AB2763">
              <w:rPr>
                <w:b/>
              </w:rPr>
              <w:t>LOWER_VILLAGE</w:t>
            </w:r>
          </w:p>
        </w:tc>
      </w:tr>
      <w:tr w:rsidR="008C37FF" w14:paraId="1897BC08" w14:textId="77777777" w:rsidTr="00B11554">
        <w:tc>
          <w:tcPr>
            <w:tcW w:w="1190" w:type="dxa"/>
          </w:tcPr>
          <w:p w14:paraId="5C5483C1" w14:textId="77777777" w:rsidR="008C37FF" w:rsidRDefault="00454AC8">
            <w:r>
              <w:t>03/06/2013</w:t>
            </w:r>
          </w:p>
        </w:tc>
        <w:tc>
          <w:tcPr>
            <w:tcW w:w="864" w:type="dxa"/>
          </w:tcPr>
          <w:p w14:paraId="314F7D3F" w14:textId="77777777" w:rsidR="008C37FF" w:rsidRDefault="00454AC8" w:rsidP="00292EC6">
            <w:pPr>
              <w:jc w:val="center"/>
            </w:pPr>
            <w:r>
              <w:t>1</w:t>
            </w:r>
          </w:p>
        </w:tc>
        <w:tc>
          <w:tcPr>
            <w:tcW w:w="864" w:type="dxa"/>
          </w:tcPr>
          <w:p w14:paraId="5184B693" w14:textId="77777777" w:rsidR="008C37FF" w:rsidRDefault="00454AC8" w:rsidP="00292EC6">
            <w:pPr>
              <w:jc w:val="center"/>
            </w:pPr>
            <w:r>
              <w:t>21</w:t>
            </w:r>
          </w:p>
        </w:tc>
        <w:tc>
          <w:tcPr>
            <w:tcW w:w="864" w:type="dxa"/>
          </w:tcPr>
          <w:p w14:paraId="6B5CF353" w14:textId="77777777" w:rsidR="008C37FF" w:rsidRDefault="00454AC8" w:rsidP="00292EC6">
            <w:pPr>
              <w:jc w:val="center"/>
            </w:pPr>
            <w:r>
              <w:t>0.06</w:t>
            </w:r>
          </w:p>
        </w:tc>
        <w:tc>
          <w:tcPr>
            <w:tcW w:w="1615" w:type="dxa"/>
          </w:tcPr>
          <w:p w14:paraId="67EFB3C2" w14:textId="77777777" w:rsidR="008C37FF" w:rsidRDefault="00454AC8" w:rsidP="00292EC6">
            <w:pPr>
              <w:jc w:val="center"/>
            </w:pPr>
            <w:r>
              <w:t>0.23</w:t>
            </w:r>
          </w:p>
        </w:tc>
        <w:tc>
          <w:tcPr>
            <w:tcW w:w="1617" w:type="dxa"/>
          </w:tcPr>
          <w:p w14:paraId="71CFF603" w14:textId="77777777" w:rsidR="008C37FF" w:rsidRDefault="00454AC8" w:rsidP="00292EC6">
            <w:pPr>
              <w:jc w:val="center"/>
            </w:pPr>
            <w:r>
              <w:t>0.61</w:t>
            </w:r>
          </w:p>
        </w:tc>
        <w:tc>
          <w:tcPr>
            <w:tcW w:w="864" w:type="dxa"/>
          </w:tcPr>
          <w:p w14:paraId="521DB771" w14:textId="77777777" w:rsidR="008C37FF" w:rsidRDefault="00454AC8" w:rsidP="00292EC6">
            <w:pPr>
              <w:jc w:val="center"/>
            </w:pPr>
            <w:r>
              <w:t>0.9</w:t>
            </w:r>
          </w:p>
        </w:tc>
        <w:tc>
          <w:tcPr>
            <w:tcW w:w="864" w:type="dxa"/>
          </w:tcPr>
          <w:p w14:paraId="591348AF" w14:textId="77777777" w:rsidR="008C37FF" w:rsidRDefault="00454AC8" w:rsidP="00292EC6">
            <w:pPr>
              <w:jc w:val="center"/>
            </w:pPr>
            <w:r>
              <w:t>6.0</w:t>
            </w:r>
          </w:p>
        </w:tc>
        <w:tc>
          <w:tcPr>
            <w:tcW w:w="1615" w:type="dxa"/>
          </w:tcPr>
          <w:p w14:paraId="53D84B39" w14:textId="77777777" w:rsidR="008C37FF" w:rsidRDefault="00454AC8" w:rsidP="00292EC6">
            <w:pPr>
              <w:jc w:val="center"/>
            </w:pPr>
            <w:r>
              <w:t>25.0</w:t>
            </w:r>
          </w:p>
        </w:tc>
        <w:tc>
          <w:tcPr>
            <w:tcW w:w="1617" w:type="dxa"/>
          </w:tcPr>
          <w:p w14:paraId="2BCAA7E5" w14:textId="77777777" w:rsidR="008C37FF" w:rsidRDefault="00454AC8" w:rsidP="00292EC6">
            <w:pPr>
              <w:jc w:val="center"/>
            </w:pPr>
            <w:r>
              <w:t>67.0</w:t>
            </w:r>
          </w:p>
        </w:tc>
      </w:tr>
      <w:tr w:rsidR="008C37FF" w14:paraId="6AAF0FA9" w14:textId="77777777" w:rsidTr="00B11554">
        <w:tc>
          <w:tcPr>
            <w:tcW w:w="1190" w:type="dxa"/>
          </w:tcPr>
          <w:p w14:paraId="10154F75" w14:textId="77777777" w:rsidR="008C37FF" w:rsidRDefault="00454AC8">
            <w:r>
              <w:t>04/16/2013</w:t>
            </w:r>
          </w:p>
        </w:tc>
        <w:tc>
          <w:tcPr>
            <w:tcW w:w="864" w:type="dxa"/>
          </w:tcPr>
          <w:p w14:paraId="1C95F919" w14:textId="77777777" w:rsidR="008C37FF" w:rsidRDefault="00454AC8" w:rsidP="00292EC6">
            <w:pPr>
              <w:jc w:val="center"/>
            </w:pPr>
            <w:r>
              <w:t>2</w:t>
            </w:r>
          </w:p>
        </w:tc>
        <w:tc>
          <w:tcPr>
            <w:tcW w:w="864" w:type="dxa"/>
          </w:tcPr>
          <w:p w14:paraId="4081F366" w14:textId="77777777" w:rsidR="008C37FF" w:rsidRDefault="00454AC8" w:rsidP="00292EC6">
            <w:pPr>
              <w:jc w:val="center"/>
            </w:pPr>
            <w:r>
              <w:t>53</w:t>
            </w:r>
          </w:p>
        </w:tc>
        <w:tc>
          <w:tcPr>
            <w:tcW w:w="864" w:type="dxa"/>
          </w:tcPr>
          <w:p w14:paraId="54635630" w14:textId="77777777" w:rsidR="008C37FF" w:rsidRDefault="00454AC8" w:rsidP="00292EC6">
            <w:pPr>
              <w:jc w:val="center"/>
            </w:pPr>
            <w:r>
              <w:t>0.53</w:t>
            </w:r>
          </w:p>
        </w:tc>
        <w:tc>
          <w:tcPr>
            <w:tcW w:w="1615" w:type="dxa"/>
          </w:tcPr>
          <w:p w14:paraId="01EE49E1" w14:textId="77777777" w:rsidR="008C37FF" w:rsidRDefault="00454AC8" w:rsidP="00292EC6">
            <w:pPr>
              <w:jc w:val="center"/>
            </w:pPr>
            <w:r>
              <w:t>3.49</w:t>
            </w:r>
          </w:p>
        </w:tc>
        <w:tc>
          <w:tcPr>
            <w:tcW w:w="1617" w:type="dxa"/>
          </w:tcPr>
          <w:p w14:paraId="2D94F96F" w14:textId="77777777" w:rsidR="008C37FF" w:rsidRDefault="00454AC8" w:rsidP="00292EC6">
            <w:pPr>
              <w:jc w:val="center"/>
            </w:pPr>
            <w:r>
              <w:t>0.39</w:t>
            </w:r>
          </w:p>
        </w:tc>
        <w:tc>
          <w:tcPr>
            <w:tcW w:w="864" w:type="dxa"/>
          </w:tcPr>
          <w:p w14:paraId="4731CFBF" w14:textId="77777777" w:rsidR="008C37FF" w:rsidRDefault="00454AC8" w:rsidP="00292EC6">
            <w:pPr>
              <w:jc w:val="center"/>
            </w:pPr>
            <w:r>
              <w:t>4.41</w:t>
            </w:r>
          </w:p>
        </w:tc>
        <w:tc>
          <w:tcPr>
            <w:tcW w:w="864" w:type="dxa"/>
          </w:tcPr>
          <w:p w14:paraId="5CFBBA9C" w14:textId="77777777" w:rsidR="008C37FF" w:rsidRDefault="00454AC8" w:rsidP="00292EC6">
            <w:pPr>
              <w:jc w:val="center"/>
            </w:pPr>
            <w:r>
              <w:t>12.0</w:t>
            </w:r>
          </w:p>
        </w:tc>
        <w:tc>
          <w:tcPr>
            <w:tcW w:w="1615" w:type="dxa"/>
          </w:tcPr>
          <w:p w14:paraId="4032E5E9" w14:textId="77777777" w:rsidR="008C37FF" w:rsidRDefault="00454AC8" w:rsidP="00292EC6">
            <w:pPr>
              <w:jc w:val="center"/>
            </w:pPr>
            <w:r>
              <w:t>79.0</w:t>
            </w:r>
          </w:p>
        </w:tc>
        <w:tc>
          <w:tcPr>
            <w:tcW w:w="1617" w:type="dxa"/>
          </w:tcPr>
          <w:p w14:paraId="7BAB036B" w14:textId="77777777" w:rsidR="008C37FF" w:rsidRDefault="00454AC8" w:rsidP="00292EC6">
            <w:pPr>
              <w:jc w:val="center"/>
            </w:pPr>
            <w:r>
              <w:t>8.0</w:t>
            </w:r>
          </w:p>
        </w:tc>
      </w:tr>
      <w:tr w:rsidR="008C37FF" w14:paraId="768985A6" w14:textId="77777777" w:rsidTr="00B11554">
        <w:tc>
          <w:tcPr>
            <w:tcW w:w="1190" w:type="dxa"/>
          </w:tcPr>
          <w:p w14:paraId="58F8C6E5" w14:textId="77777777" w:rsidR="008C37FF" w:rsidRDefault="00454AC8">
            <w:r>
              <w:t>04/23/2013</w:t>
            </w:r>
          </w:p>
        </w:tc>
        <w:tc>
          <w:tcPr>
            <w:tcW w:w="864" w:type="dxa"/>
          </w:tcPr>
          <w:p w14:paraId="5AF32CBC" w14:textId="77777777" w:rsidR="008C37FF" w:rsidRDefault="00454AC8" w:rsidP="00292EC6">
            <w:pPr>
              <w:jc w:val="center"/>
            </w:pPr>
            <w:r>
              <w:t>3</w:t>
            </w:r>
          </w:p>
        </w:tc>
        <w:tc>
          <w:tcPr>
            <w:tcW w:w="864" w:type="dxa"/>
          </w:tcPr>
          <w:p w14:paraId="3E081791" w14:textId="77777777" w:rsidR="008C37FF" w:rsidRDefault="00454AC8" w:rsidP="00292EC6">
            <w:pPr>
              <w:jc w:val="center"/>
            </w:pPr>
            <w:r>
              <w:t>83</w:t>
            </w:r>
          </w:p>
        </w:tc>
        <w:tc>
          <w:tcPr>
            <w:tcW w:w="864" w:type="dxa"/>
          </w:tcPr>
          <w:p w14:paraId="577CE566" w14:textId="77777777" w:rsidR="008C37FF" w:rsidRDefault="00454AC8" w:rsidP="00292EC6">
            <w:pPr>
              <w:jc w:val="center"/>
            </w:pPr>
            <w:r>
              <w:t>9.55</w:t>
            </w:r>
          </w:p>
        </w:tc>
        <w:tc>
          <w:tcPr>
            <w:tcW w:w="1615" w:type="dxa"/>
          </w:tcPr>
          <w:p w14:paraId="6D795E15" w14:textId="77777777" w:rsidR="008C37FF" w:rsidRDefault="00454AC8" w:rsidP="00292EC6">
            <w:pPr>
              <w:jc w:val="center"/>
            </w:pPr>
            <w:r>
              <w:t>7.06</w:t>
            </w:r>
          </w:p>
        </w:tc>
        <w:tc>
          <w:tcPr>
            <w:tcW w:w="1617" w:type="dxa"/>
          </w:tcPr>
          <w:p w14:paraId="641B3846" w14:textId="77777777" w:rsidR="008C37FF" w:rsidRDefault="00454AC8" w:rsidP="00292EC6">
            <w:pPr>
              <w:jc w:val="center"/>
            </w:pPr>
            <w:r>
              <w:t>9.8</w:t>
            </w:r>
          </w:p>
        </w:tc>
        <w:tc>
          <w:tcPr>
            <w:tcW w:w="864" w:type="dxa"/>
          </w:tcPr>
          <w:p w14:paraId="034ABDF5" w14:textId="77777777" w:rsidR="008C37FF" w:rsidRDefault="00454AC8" w:rsidP="00292EC6">
            <w:pPr>
              <w:jc w:val="center"/>
            </w:pPr>
            <w:r>
              <w:t>26.41</w:t>
            </w:r>
          </w:p>
        </w:tc>
        <w:tc>
          <w:tcPr>
            <w:tcW w:w="864" w:type="dxa"/>
          </w:tcPr>
          <w:p w14:paraId="65662263" w14:textId="77777777" w:rsidR="008C37FF" w:rsidRDefault="00454AC8" w:rsidP="00292EC6">
            <w:pPr>
              <w:jc w:val="center"/>
            </w:pPr>
            <w:r>
              <w:t>36.0</w:t>
            </w:r>
          </w:p>
        </w:tc>
        <w:tc>
          <w:tcPr>
            <w:tcW w:w="1615" w:type="dxa"/>
          </w:tcPr>
          <w:p w14:paraId="1A422DA0" w14:textId="77777777" w:rsidR="008C37FF" w:rsidRDefault="00454AC8" w:rsidP="00292EC6">
            <w:pPr>
              <w:jc w:val="center"/>
            </w:pPr>
            <w:r>
              <w:t>26.0</w:t>
            </w:r>
          </w:p>
        </w:tc>
        <w:tc>
          <w:tcPr>
            <w:tcW w:w="1617" w:type="dxa"/>
          </w:tcPr>
          <w:p w14:paraId="77DD0EB1" w14:textId="77777777" w:rsidR="008C37FF" w:rsidRDefault="00454AC8" w:rsidP="00292EC6">
            <w:pPr>
              <w:jc w:val="center"/>
            </w:pPr>
            <w:r>
              <w:t>37.0</w:t>
            </w:r>
          </w:p>
        </w:tc>
      </w:tr>
      <w:tr w:rsidR="008C37FF" w14:paraId="442E51B7" w14:textId="77777777" w:rsidTr="00B11554">
        <w:tc>
          <w:tcPr>
            <w:tcW w:w="1190" w:type="dxa"/>
          </w:tcPr>
          <w:p w14:paraId="14D91A22" w14:textId="77777777" w:rsidR="008C37FF" w:rsidRDefault="00454AC8">
            <w:r>
              <w:t>04/30/2013</w:t>
            </w:r>
          </w:p>
        </w:tc>
        <w:tc>
          <w:tcPr>
            <w:tcW w:w="864" w:type="dxa"/>
          </w:tcPr>
          <w:p w14:paraId="67CC4252" w14:textId="77777777" w:rsidR="008C37FF" w:rsidRDefault="00454AC8" w:rsidP="00292EC6">
            <w:pPr>
              <w:jc w:val="center"/>
            </w:pPr>
            <w:r>
              <w:t>4</w:t>
            </w:r>
          </w:p>
        </w:tc>
        <w:tc>
          <w:tcPr>
            <w:tcW w:w="864" w:type="dxa"/>
          </w:tcPr>
          <w:p w14:paraId="221937EE" w14:textId="77777777" w:rsidR="008C37FF" w:rsidRDefault="00454AC8" w:rsidP="00292EC6">
            <w:pPr>
              <w:jc w:val="center"/>
            </w:pPr>
            <w:r>
              <w:t>112</w:t>
            </w:r>
          </w:p>
        </w:tc>
        <w:tc>
          <w:tcPr>
            <w:tcW w:w="864" w:type="dxa"/>
          </w:tcPr>
          <w:p w14:paraId="3C836DC4" w14:textId="77777777" w:rsidR="008C37FF" w:rsidRDefault="00454AC8" w:rsidP="00292EC6">
            <w:pPr>
              <w:jc w:val="center"/>
            </w:pPr>
            <w:r>
              <w:t>0.48</w:t>
            </w:r>
          </w:p>
        </w:tc>
        <w:tc>
          <w:tcPr>
            <w:tcW w:w="1615" w:type="dxa"/>
          </w:tcPr>
          <w:p w14:paraId="1916DCE9" w14:textId="77777777" w:rsidR="008C37FF" w:rsidRDefault="00454AC8" w:rsidP="00292EC6">
            <w:pPr>
              <w:jc w:val="center"/>
            </w:pPr>
            <w:r>
              <w:t>0.68</w:t>
            </w:r>
          </w:p>
        </w:tc>
        <w:tc>
          <w:tcPr>
            <w:tcW w:w="1617" w:type="dxa"/>
          </w:tcPr>
          <w:p w14:paraId="1D258EEB" w14:textId="77777777" w:rsidR="008C37FF" w:rsidRDefault="00454AC8" w:rsidP="00292EC6">
            <w:pPr>
              <w:jc w:val="center"/>
            </w:pPr>
            <w:r>
              <w:t>6.89</w:t>
            </w:r>
          </w:p>
        </w:tc>
        <w:tc>
          <w:tcPr>
            <w:tcW w:w="864" w:type="dxa"/>
          </w:tcPr>
          <w:p w14:paraId="44E890A8" w14:textId="77777777" w:rsidR="008C37FF" w:rsidRDefault="00454AC8" w:rsidP="00292EC6">
            <w:pPr>
              <w:jc w:val="center"/>
            </w:pPr>
            <w:r>
              <w:t>8.05</w:t>
            </w:r>
          </w:p>
        </w:tc>
        <w:tc>
          <w:tcPr>
            <w:tcW w:w="864" w:type="dxa"/>
          </w:tcPr>
          <w:p w14:paraId="29025B38" w14:textId="77777777" w:rsidR="008C37FF" w:rsidRDefault="00454AC8" w:rsidP="00292EC6">
            <w:pPr>
              <w:jc w:val="center"/>
            </w:pPr>
            <w:r>
              <w:t>5.0</w:t>
            </w:r>
          </w:p>
        </w:tc>
        <w:tc>
          <w:tcPr>
            <w:tcW w:w="1615" w:type="dxa"/>
          </w:tcPr>
          <w:p w14:paraId="5A72332E" w14:textId="77777777" w:rsidR="008C37FF" w:rsidRDefault="00454AC8" w:rsidP="00292EC6">
            <w:pPr>
              <w:jc w:val="center"/>
            </w:pPr>
            <w:r>
              <w:t>8.0</w:t>
            </w:r>
          </w:p>
        </w:tc>
        <w:tc>
          <w:tcPr>
            <w:tcW w:w="1617" w:type="dxa"/>
          </w:tcPr>
          <w:p w14:paraId="6A22629F" w14:textId="77777777" w:rsidR="008C37FF" w:rsidRDefault="00454AC8" w:rsidP="00292EC6">
            <w:pPr>
              <w:jc w:val="center"/>
            </w:pPr>
            <w:r>
              <w:t>85.0</w:t>
            </w:r>
          </w:p>
        </w:tc>
      </w:tr>
      <w:tr w:rsidR="008C37FF" w14:paraId="02ED9C72" w14:textId="77777777" w:rsidTr="00B11554">
        <w:tc>
          <w:tcPr>
            <w:tcW w:w="1190" w:type="dxa"/>
          </w:tcPr>
          <w:p w14:paraId="4001BF29" w14:textId="77777777" w:rsidR="008C37FF" w:rsidRDefault="00454AC8">
            <w:r>
              <w:t>06/05/2013</w:t>
            </w:r>
          </w:p>
        </w:tc>
        <w:tc>
          <w:tcPr>
            <w:tcW w:w="864" w:type="dxa"/>
          </w:tcPr>
          <w:p w14:paraId="1E0F4E08" w14:textId="77777777" w:rsidR="008C37FF" w:rsidRDefault="00454AC8" w:rsidP="00292EC6">
            <w:pPr>
              <w:jc w:val="center"/>
            </w:pPr>
            <w:r>
              <w:t>5</w:t>
            </w:r>
          </w:p>
        </w:tc>
        <w:tc>
          <w:tcPr>
            <w:tcW w:w="864" w:type="dxa"/>
          </w:tcPr>
          <w:p w14:paraId="4C313CFB" w14:textId="77777777" w:rsidR="008C37FF" w:rsidRDefault="00454AC8" w:rsidP="00292EC6">
            <w:pPr>
              <w:jc w:val="center"/>
            </w:pPr>
            <w:r>
              <w:t>170</w:t>
            </w:r>
          </w:p>
        </w:tc>
        <w:tc>
          <w:tcPr>
            <w:tcW w:w="864" w:type="dxa"/>
          </w:tcPr>
          <w:p w14:paraId="17FD4C3E" w14:textId="77777777" w:rsidR="008C37FF" w:rsidRDefault="00454AC8" w:rsidP="00292EC6">
            <w:pPr>
              <w:jc w:val="center"/>
            </w:pPr>
            <w:r>
              <w:t>4.69</w:t>
            </w:r>
          </w:p>
        </w:tc>
        <w:tc>
          <w:tcPr>
            <w:tcW w:w="1615" w:type="dxa"/>
          </w:tcPr>
          <w:p w14:paraId="6B629EF1" w14:textId="77777777" w:rsidR="008C37FF" w:rsidRDefault="00454AC8" w:rsidP="00292EC6">
            <w:pPr>
              <w:jc w:val="center"/>
            </w:pPr>
            <w:r>
              <w:t>30.6</w:t>
            </w:r>
          </w:p>
        </w:tc>
        <w:tc>
          <w:tcPr>
            <w:tcW w:w="1617" w:type="dxa"/>
          </w:tcPr>
          <w:p w14:paraId="41787B23" w14:textId="77777777" w:rsidR="008C37FF" w:rsidRDefault="00454AC8" w:rsidP="00292EC6">
            <w:pPr>
              <w:jc w:val="center"/>
            </w:pPr>
            <w:r>
              <w:t>4.13</w:t>
            </w:r>
          </w:p>
        </w:tc>
        <w:tc>
          <w:tcPr>
            <w:tcW w:w="864" w:type="dxa"/>
          </w:tcPr>
          <w:p w14:paraId="4618C3A8" w14:textId="77777777" w:rsidR="008C37FF" w:rsidRDefault="00454AC8" w:rsidP="00292EC6">
            <w:pPr>
              <w:jc w:val="center"/>
            </w:pPr>
            <w:r>
              <w:t>39.42</w:t>
            </w:r>
          </w:p>
        </w:tc>
        <w:tc>
          <w:tcPr>
            <w:tcW w:w="864" w:type="dxa"/>
          </w:tcPr>
          <w:p w14:paraId="3F16EAFC" w14:textId="77777777" w:rsidR="008C37FF" w:rsidRDefault="00454AC8" w:rsidP="00292EC6">
            <w:pPr>
              <w:jc w:val="center"/>
            </w:pPr>
            <w:r>
              <w:t>11.0</w:t>
            </w:r>
          </w:p>
        </w:tc>
        <w:tc>
          <w:tcPr>
            <w:tcW w:w="1615" w:type="dxa"/>
          </w:tcPr>
          <w:p w14:paraId="6D418F0D" w14:textId="77777777" w:rsidR="008C37FF" w:rsidRDefault="00454AC8" w:rsidP="00292EC6">
            <w:pPr>
              <w:jc w:val="center"/>
            </w:pPr>
            <w:r>
              <w:t>77.0</w:t>
            </w:r>
          </w:p>
        </w:tc>
        <w:tc>
          <w:tcPr>
            <w:tcW w:w="1617" w:type="dxa"/>
          </w:tcPr>
          <w:p w14:paraId="0719C6D5" w14:textId="77777777" w:rsidR="008C37FF" w:rsidRDefault="00454AC8" w:rsidP="00292EC6">
            <w:pPr>
              <w:jc w:val="center"/>
            </w:pPr>
            <w:r>
              <w:t>10.0</w:t>
            </w:r>
          </w:p>
        </w:tc>
      </w:tr>
      <w:tr w:rsidR="008C37FF" w14:paraId="63DAEA38" w14:textId="77777777" w:rsidTr="00B11554">
        <w:tc>
          <w:tcPr>
            <w:tcW w:w="1190" w:type="dxa"/>
          </w:tcPr>
          <w:p w14:paraId="70976454" w14:textId="77777777" w:rsidR="008C37FF" w:rsidRDefault="00454AC8">
            <w:r>
              <w:t>02/14/2014</w:t>
            </w:r>
          </w:p>
        </w:tc>
        <w:tc>
          <w:tcPr>
            <w:tcW w:w="864" w:type="dxa"/>
          </w:tcPr>
          <w:p w14:paraId="7AF0DD14" w14:textId="77777777" w:rsidR="008C37FF" w:rsidRDefault="00454AC8" w:rsidP="00292EC6">
            <w:pPr>
              <w:jc w:val="center"/>
            </w:pPr>
            <w:r>
              <w:t>6</w:t>
            </w:r>
          </w:p>
        </w:tc>
        <w:tc>
          <w:tcPr>
            <w:tcW w:w="864" w:type="dxa"/>
          </w:tcPr>
          <w:p w14:paraId="055E550F" w14:textId="77777777" w:rsidR="008C37FF" w:rsidRDefault="00454AC8" w:rsidP="00292EC6">
            <w:pPr>
              <w:jc w:val="center"/>
            </w:pPr>
            <w:r>
              <w:t>18</w:t>
            </w:r>
          </w:p>
        </w:tc>
        <w:tc>
          <w:tcPr>
            <w:tcW w:w="864" w:type="dxa"/>
          </w:tcPr>
          <w:p w14:paraId="0EF1DF9E" w14:textId="77777777" w:rsidR="008C37FF" w:rsidRDefault="00454AC8" w:rsidP="00292EC6">
            <w:pPr>
              <w:jc w:val="center"/>
            </w:pPr>
            <w:r>
              <w:t>0.22</w:t>
            </w:r>
          </w:p>
        </w:tc>
        <w:tc>
          <w:tcPr>
            <w:tcW w:w="1615" w:type="dxa"/>
          </w:tcPr>
          <w:p w14:paraId="701C6898" w14:textId="77777777" w:rsidR="008C37FF" w:rsidRDefault="00454AC8" w:rsidP="00292EC6">
            <w:pPr>
              <w:jc w:val="center"/>
            </w:pPr>
            <w:r>
              <w:t>0.98</w:t>
            </w:r>
          </w:p>
        </w:tc>
        <w:tc>
          <w:tcPr>
            <w:tcW w:w="1617" w:type="dxa"/>
          </w:tcPr>
          <w:p w14:paraId="0CE571E7" w14:textId="77777777" w:rsidR="008C37FF" w:rsidRDefault="00454AC8" w:rsidP="00292EC6">
            <w:pPr>
              <w:jc w:val="center"/>
            </w:pPr>
            <w:r>
              <w:t>0.56</w:t>
            </w:r>
          </w:p>
        </w:tc>
        <w:tc>
          <w:tcPr>
            <w:tcW w:w="864" w:type="dxa"/>
          </w:tcPr>
          <w:p w14:paraId="594F66EF" w14:textId="77777777" w:rsidR="008C37FF" w:rsidRDefault="00454AC8" w:rsidP="00292EC6">
            <w:pPr>
              <w:jc w:val="center"/>
            </w:pPr>
            <w:r>
              <w:t>1.76</w:t>
            </w:r>
          </w:p>
        </w:tc>
        <w:tc>
          <w:tcPr>
            <w:tcW w:w="864" w:type="dxa"/>
          </w:tcPr>
          <w:p w14:paraId="562CCB9E" w14:textId="77777777" w:rsidR="008C37FF" w:rsidRDefault="00454AC8" w:rsidP="00292EC6">
            <w:pPr>
              <w:jc w:val="center"/>
            </w:pPr>
            <w:r>
              <w:t>12.0</w:t>
            </w:r>
          </w:p>
        </w:tc>
        <w:tc>
          <w:tcPr>
            <w:tcW w:w="1615" w:type="dxa"/>
          </w:tcPr>
          <w:p w14:paraId="0F8C62B7" w14:textId="77777777" w:rsidR="008C37FF" w:rsidRDefault="00454AC8" w:rsidP="00292EC6">
            <w:pPr>
              <w:jc w:val="center"/>
            </w:pPr>
            <w:r>
              <w:t>55.0</w:t>
            </w:r>
          </w:p>
        </w:tc>
        <w:tc>
          <w:tcPr>
            <w:tcW w:w="1617" w:type="dxa"/>
          </w:tcPr>
          <w:p w14:paraId="17B3B2B1" w14:textId="77777777" w:rsidR="008C37FF" w:rsidRDefault="00454AC8" w:rsidP="00292EC6">
            <w:pPr>
              <w:jc w:val="center"/>
            </w:pPr>
            <w:r>
              <w:t>31.0</w:t>
            </w:r>
          </w:p>
        </w:tc>
      </w:tr>
      <w:tr w:rsidR="008C37FF" w14:paraId="0D575281" w14:textId="77777777" w:rsidTr="00B11554">
        <w:tc>
          <w:tcPr>
            <w:tcW w:w="1190" w:type="dxa"/>
          </w:tcPr>
          <w:p w14:paraId="60584FD7" w14:textId="77777777" w:rsidR="008C37FF" w:rsidRDefault="00454AC8">
            <w:r>
              <w:t>02/20/2014</w:t>
            </w:r>
          </w:p>
        </w:tc>
        <w:tc>
          <w:tcPr>
            <w:tcW w:w="864" w:type="dxa"/>
          </w:tcPr>
          <w:p w14:paraId="36FBE1B8" w14:textId="77777777" w:rsidR="008C37FF" w:rsidRDefault="00454AC8" w:rsidP="00292EC6">
            <w:pPr>
              <w:jc w:val="center"/>
            </w:pPr>
            <w:r>
              <w:t>7</w:t>
            </w:r>
          </w:p>
        </w:tc>
        <w:tc>
          <w:tcPr>
            <w:tcW w:w="864" w:type="dxa"/>
          </w:tcPr>
          <w:p w14:paraId="780F17EC" w14:textId="77777777" w:rsidR="008C37FF" w:rsidRDefault="00454AC8" w:rsidP="00292EC6">
            <w:pPr>
              <w:jc w:val="center"/>
            </w:pPr>
            <w:r>
              <w:t>29</w:t>
            </w:r>
          </w:p>
        </w:tc>
        <w:tc>
          <w:tcPr>
            <w:tcW w:w="864" w:type="dxa"/>
          </w:tcPr>
          <w:p w14:paraId="7615AEE5" w14:textId="77777777" w:rsidR="008C37FF" w:rsidRDefault="00454AC8" w:rsidP="00292EC6">
            <w:pPr>
              <w:jc w:val="center"/>
            </w:pPr>
            <w:r>
              <w:t>0.12</w:t>
            </w:r>
          </w:p>
        </w:tc>
        <w:tc>
          <w:tcPr>
            <w:tcW w:w="1615" w:type="dxa"/>
          </w:tcPr>
          <w:p w14:paraId="38E37244" w14:textId="77777777" w:rsidR="008C37FF" w:rsidRDefault="00454AC8" w:rsidP="00292EC6">
            <w:pPr>
              <w:jc w:val="center"/>
            </w:pPr>
            <w:r>
              <w:t>1.14</w:t>
            </w:r>
          </w:p>
        </w:tc>
        <w:tc>
          <w:tcPr>
            <w:tcW w:w="1617" w:type="dxa"/>
          </w:tcPr>
          <w:p w14:paraId="08A363E9" w14:textId="77777777" w:rsidR="008C37FF" w:rsidRDefault="00454AC8" w:rsidP="00292EC6">
            <w:pPr>
              <w:jc w:val="center"/>
            </w:pPr>
            <w:r>
              <w:t>2.5</w:t>
            </w:r>
          </w:p>
        </w:tc>
        <w:tc>
          <w:tcPr>
            <w:tcW w:w="864" w:type="dxa"/>
          </w:tcPr>
          <w:p w14:paraId="7F3CA6E0" w14:textId="77777777" w:rsidR="008C37FF" w:rsidRDefault="00454AC8" w:rsidP="00292EC6">
            <w:pPr>
              <w:jc w:val="center"/>
            </w:pPr>
            <w:r>
              <w:t>3.76</w:t>
            </w:r>
          </w:p>
        </w:tc>
        <w:tc>
          <w:tcPr>
            <w:tcW w:w="864" w:type="dxa"/>
          </w:tcPr>
          <w:p w14:paraId="54DAD948" w14:textId="77777777" w:rsidR="008C37FF" w:rsidRDefault="00454AC8" w:rsidP="00292EC6">
            <w:pPr>
              <w:jc w:val="center"/>
            </w:pPr>
            <w:r>
              <w:t>3.0</w:t>
            </w:r>
          </w:p>
        </w:tc>
        <w:tc>
          <w:tcPr>
            <w:tcW w:w="1615" w:type="dxa"/>
          </w:tcPr>
          <w:p w14:paraId="6ACE8D60" w14:textId="77777777" w:rsidR="008C37FF" w:rsidRDefault="00454AC8" w:rsidP="00292EC6">
            <w:pPr>
              <w:jc w:val="center"/>
            </w:pPr>
            <w:r>
              <w:t>30.0</w:t>
            </w:r>
          </w:p>
        </w:tc>
        <w:tc>
          <w:tcPr>
            <w:tcW w:w="1617" w:type="dxa"/>
          </w:tcPr>
          <w:p w14:paraId="11127D23" w14:textId="77777777" w:rsidR="008C37FF" w:rsidRDefault="00454AC8" w:rsidP="00292EC6">
            <w:pPr>
              <w:jc w:val="center"/>
            </w:pPr>
            <w:r>
              <w:t>66.0</w:t>
            </w:r>
          </w:p>
        </w:tc>
      </w:tr>
      <w:tr w:rsidR="008C37FF" w14:paraId="53799326" w14:textId="77777777" w:rsidTr="00B11554">
        <w:tc>
          <w:tcPr>
            <w:tcW w:w="1190" w:type="dxa"/>
          </w:tcPr>
          <w:p w14:paraId="6A04C779" w14:textId="77777777" w:rsidR="008C37FF" w:rsidRDefault="00454AC8">
            <w:r>
              <w:t>02/21/2014</w:t>
            </w:r>
          </w:p>
        </w:tc>
        <w:tc>
          <w:tcPr>
            <w:tcW w:w="864" w:type="dxa"/>
          </w:tcPr>
          <w:p w14:paraId="54655807" w14:textId="77777777" w:rsidR="008C37FF" w:rsidRDefault="00454AC8" w:rsidP="00292EC6">
            <w:pPr>
              <w:jc w:val="center"/>
            </w:pPr>
            <w:r>
              <w:t>8</w:t>
            </w:r>
          </w:p>
        </w:tc>
        <w:tc>
          <w:tcPr>
            <w:tcW w:w="864" w:type="dxa"/>
          </w:tcPr>
          <w:p w14:paraId="4EEEF409" w14:textId="77777777" w:rsidR="008C37FF" w:rsidRDefault="00454AC8" w:rsidP="00292EC6">
            <w:pPr>
              <w:jc w:val="center"/>
            </w:pPr>
            <w:r>
              <w:t>51</w:t>
            </w:r>
          </w:p>
        </w:tc>
        <w:tc>
          <w:tcPr>
            <w:tcW w:w="864" w:type="dxa"/>
          </w:tcPr>
          <w:p w14:paraId="4014E1E6" w14:textId="77777777" w:rsidR="008C37FF" w:rsidRDefault="00454AC8" w:rsidP="00292EC6">
            <w:pPr>
              <w:jc w:val="center"/>
            </w:pPr>
            <w:r>
              <w:t>1.84</w:t>
            </w:r>
          </w:p>
        </w:tc>
        <w:tc>
          <w:tcPr>
            <w:tcW w:w="1615" w:type="dxa"/>
          </w:tcPr>
          <w:p w14:paraId="7C2B0C38" w14:textId="77777777" w:rsidR="008C37FF" w:rsidRDefault="00454AC8" w:rsidP="00292EC6">
            <w:pPr>
              <w:jc w:val="center"/>
            </w:pPr>
            <w:r>
              <w:t>3.91</w:t>
            </w:r>
          </w:p>
        </w:tc>
        <w:tc>
          <w:tcPr>
            <w:tcW w:w="1617" w:type="dxa"/>
          </w:tcPr>
          <w:p w14:paraId="1A80AE1E" w14:textId="77777777" w:rsidR="008C37FF" w:rsidRDefault="00454AC8" w:rsidP="00292EC6">
            <w:pPr>
              <w:jc w:val="center"/>
            </w:pPr>
            <w:r>
              <w:t>3.81</w:t>
            </w:r>
          </w:p>
        </w:tc>
        <w:tc>
          <w:tcPr>
            <w:tcW w:w="864" w:type="dxa"/>
          </w:tcPr>
          <w:p w14:paraId="55A46C6B" w14:textId="77777777" w:rsidR="008C37FF" w:rsidRDefault="00454AC8" w:rsidP="00292EC6">
            <w:pPr>
              <w:jc w:val="center"/>
            </w:pPr>
            <w:r>
              <w:t>9.56</w:t>
            </w:r>
          </w:p>
        </w:tc>
        <w:tc>
          <w:tcPr>
            <w:tcW w:w="864" w:type="dxa"/>
          </w:tcPr>
          <w:p w14:paraId="1FE03591" w14:textId="77777777" w:rsidR="008C37FF" w:rsidRDefault="00454AC8" w:rsidP="00292EC6">
            <w:pPr>
              <w:jc w:val="center"/>
            </w:pPr>
            <w:r>
              <w:t>19.0</w:t>
            </w:r>
          </w:p>
        </w:tc>
        <w:tc>
          <w:tcPr>
            <w:tcW w:w="1615" w:type="dxa"/>
          </w:tcPr>
          <w:p w14:paraId="7773B657" w14:textId="77777777" w:rsidR="008C37FF" w:rsidRDefault="00454AC8" w:rsidP="00292EC6">
            <w:pPr>
              <w:jc w:val="center"/>
            </w:pPr>
            <w:r>
              <w:t>40.0</w:t>
            </w:r>
          </w:p>
        </w:tc>
        <w:tc>
          <w:tcPr>
            <w:tcW w:w="1617" w:type="dxa"/>
          </w:tcPr>
          <w:p w14:paraId="2D27306D" w14:textId="77777777" w:rsidR="008C37FF" w:rsidRDefault="00454AC8" w:rsidP="00292EC6">
            <w:pPr>
              <w:jc w:val="center"/>
            </w:pPr>
            <w:r>
              <w:t>39.0</w:t>
            </w:r>
          </w:p>
        </w:tc>
      </w:tr>
      <w:tr w:rsidR="008C37FF" w14:paraId="1338FC4F" w14:textId="77777777" w:rsidTr="00B11554">
        <w:tc>
          <w:tcPr>
            <w:tcW w:w="1190" w:type="dxa"/>
          </w:tcPr>
          <w:p w14:paraId="7A0EF291" w14:textId="77777777" w:rsidR="008C37FF" w:rsidRPr="00AB2763" w:rsidRDefault="00454AC8">
            <w:pPr>
              <w:rPr>
                <w:b/>
              </w:rPr>
            </w:pPr>
            <w:r w:rsidRPr="00AB2763">
              <w:rPr>
                <w:b/>
              </w:rPr>
              <w:t>Total/</w:t>
            </w:r>
            <w:proofErr w:type="spellStart"/>
            <w:r w:rsidRPr="00AB2763">
              <w:rPr>
                <w:b/>
              </w:rPr>
              <w:t>Avg</w:t>
            </w:r>
            <w:proofErr w:type="spellEnd"/>
            <w:r w:rsidRPr="00AB2763">
              <w:rPr>
                <w:b/>
              </w:rPr>
              <w:t>:</w:t>
            </w:r>
          </w:p>
        </w:tc>
        <w:tc>
          <w:tcPr>
            <w:tcW w:w="864" w:type="dxa"/>
          </w:tcPr>
          <w:p w14:paraId="2A7C95BF" w14:textId="77777777" w:rsidR="008C37FF" w:rsidRDefault="00454AC8" w:rsidP="00292EC6">
            <w:pPr>
              <w:jc w:val="center"/>
            </w:pPr>
            <w:r>
              <w:t>8</w:t>
            </w:r>
          </w:p>
        </w:tc>
        <w:tc>
          <w:tcPr>
            <w:tcW w:w="864" w:type="dxa"/>
          </w:tcPr>
          <w:p w14:paraId="0889779D" w14:textId="77777777" w:rsidR="008C37FF" w:rsidRDefault="00454AC8" w:rsidP="00292EC6">
            <w:pPr>
              <w:jc w:val="center"/>
            </w:pPr>
            <w:r>
              <w:t>537</w:t>
            </w:r>
          </w:p>
        </w:tc>
        <w:tc>
          <w:tcPr>
            <w:tcW w:w="864" w:type="dxa"/>
          </w:tcPr>
          <w:p w14:paraId="1CBE707E" w14:textId="77777777" w:rsidR="008C37FF" w:rsidRDefault="00454AC8" w:rsidP="00292EC6">
            <w:pPr>
              <w:jc w:val="center"/>
            </w:pPr>
            <w:r>
              <w:t>17</w:t>
            </w:r>
          </w:p>
        </w:tc>
        <w:tc>
          <w:tcPr>
            <w:tcW w:w="1615" w:type="dxa"/>
          </w:tcPr>
          <w:p w14:paraId="50EE5CED" w14:textId="77777777" w:rsidR="008C37FF" w:rsidRDefault="00454AC8" w:rsidP="00292EC6">
            <w:pPr>
              <w:jc w:val="center"/>
            </w:pPr>
            <w:r>
              <w:t>48</w:t>
            </w:r>
          </w:p>
        </w:tc>
        <w:tc>
          <w:tcPr>
            <w:tcW w:w="1617" w:type="dxa"/>
          </w:tcPr>
          <w:p w14:paraId="636FD10E" w14:textId="77777777" w:rsidR="008C37FF" w:rsidRDefault="00454AC8" w:rsidP="00292EC6">
            <w:pPr>
              <w:jc w:val="center"/>
            </w:pPr>
            <w:r>
              <w:t>29</w:t>
            </w:r>
          </w:p>
        </w:tc>
        <w:tc>
          <w:tcPr>
            <w:tcW w:w="864" w:type="dxa"/>
          </w:tcPr>
          <w:p w14:paraId="53B3E193" w14:textId="77777777" w:rsidR="008C37FF" w:rsidRDefault="00454AC8" w:rsidP="00292EC6">
            <w:pPr>
              <w:jc w:val="center"/>
            </w:pPr>
            <w:r>
              <w:t>94</w:t>
            </w:r>
          </w:p>
        </w:tc>
        <w:tc>
          <w:tcPr>
            <w:tcW w:w="864" w:type="dxa"/>
          </w:tcPr>
          <w:p w14:paraId="36E195ED" w14:textId="77777777" w:rsidR="008C37FF" w:rsidRDefault="00454AC8" w:rsidP="00292EC6">
            <w:pPr>
              <w:jc w:val="center"/>
            </w:pPr>
            <w:r>
              <w:t>19</w:t>
            </w:r>
          </w:p>
        </w:tc>
        <w:tc>
          <w:tcPr>
            <w:tcW w:w="1615" w:type="dxa"/>
          </w:tcPr>
          <w:p w14:paraId="0741708E" w14:textId="77777777" w:rsidR="008C37FF" w:rsidRDefault="00454AC8" w:rsidP="00292EC6">
            <w:pPr>
              <w:jc w:val="center"/>
            </w:pPr>
            <w:r>
              <w:t>51</w:t>
            </w:r>
          </w:p>
        </w:tc>
        <w:tc>
          <w:tcPr>
            <w:tcW w:w="1617" w:type="dxa"/>
          </w:tcPr>
          <w:p w14:paraId="7487A7B0" w14:textId="77777777" w:rsidR="008C37FF" w:rsidRDefault="00454AC8" w:rsidP="00292EC6">
            <w:pPr>
              <w:jc w:val="center"/>
            </w:pPr>
            <w:r>
              <w:t>30</w:t>
            </w:r>
          </w:p>
        </w:tc>
      </w:tr>
      <w:tr w:rsidR="008C37FF" w14:paraId="251E12A6" w14:textId="77777777" w:rsidTr="00B11554">
        <w:tc>
          <w:tcPr>
            <w:tcW w:w="1190" w:type="dxa"/>
          </w:tcPr>
          <w:p w14:paraId="0C340F6F" w14:textId="77777777" w:rsidR="008C37FF" w:rsidRPr="00AB2763" w:rsidRDefault="00454AC8">
            <w:pPr>
              <w:rPr>
                <w:b/>
              </w:rPr>
            </w:pPr>
            <w:r w:rsidRPr="00AB2763">
              <w:rPr>
                <w:b/>
              </w:rPr>
              <w:t>Tons/km2</w:t>
            </w:r>
          </w:p>
        </w:tc>
        <w:tc>
          <w:tcPr>
            <w:tcW w:w="864" w:type="dxa"/>
          </w:tcPr>
          <w:p w14:paraId="4440D9A9" w14:textId="77777777" w:rsidR="008C37FF" w:rsidRDefault="008C37FF" w:rsidP="00292EC6">
            <w:pPr>
              <w:jc w:val="center"/>
            </w:pPr>
          </w:p>
        </w:tc>
        <w:tc>
          <w:tcPr>
            <w:tcW w:w="864" w:type="dxa"/>
          </w:tcPr>
          <w:p w14:paraId="06EAF50D" w14:textId="77777777" w:rsidR="008C37FF" w:rsidRDefault="008C37FF" w:rsidP="00292EC6">
            <w:pPr>
              <w:jc w:val="center"/>
            </w:pPr>
          </w:p>
        </w:tc>
        <w:tc>
          <w:tcPr>
            <w:tcW w:w="864" w:type="dxa"/>
          </w:tcPr>
          <w:p w14:paraId="7EC7A03A" w14:textId="77777777" w:rsidR="008C37FF" w:rsidRDefault="00454AC8" w:rsidP="00292EC6">
            <w:pPr>
              <w:jc w:val="center"/>
            </w:pPr>
            <w:r>
              <w:t>19</w:t>
            </w:r>
          </w:p>
        </w:tc>
        <w:tc>
          <w:tcPr>
            <w:tcW w:w="1615" w:type="dxa"/>
          </w:tcPr>
          <w:p w14:paraId="4B5ACD3A" w14:textId="77777777" w:rsidR="008C37FF" w:rsidRDefault="00454AC8" w:rsidP="00292EC6">
            <w:pPr>
              <w:jc w:val="center"/>
            </w:pPr>
            <w:r>
              <w:t>178</w:t>
            </w:r>
          </w:p>
        </w:tc>
        <w:tc>
          <w:tcPr>
            <w:tcW w:w="1617" w:type="dxa"/>
          </w:tcPr>
          <w:p w14:paraId="75800328" w14:textId="77777777" w:rsidR="008C37FF" w:rsidRDefault="00454AC8" w:rsidP="00292EC6">
            <w:pPr>
              <w:jc w:val="center"/>
            </w:pPr>
            <w:r>
              <w:t>47</w:t>
            </w:r>
          </w:p>
        </w:tc>
        <w:tc>
          <w:tcPr>
            <w:tcW w:w="864" w:type="dxa"/>
          </w:tcPr>
          <w:p w14:paraId="4B06149C" w14:textId="77777777" w:rsidR="008C37FF" w:rsidRDefault="00454AC8" w:rsidP="00292EC6">
            <w:pPr>
              <w:jc w:val="center"/>
            </w:pPr>
            <w:r>
              <w:t>53</w:t>
            </w:r>
          </w:p>
        </w:tc>
        <w:tc>
          <w:tcPr>
            <w:tcW w:w="864" w:type="dxa"/>
          </w:tcPr>
          <w:p w14:paraId="435180E9" w14:textId="77777777" w:rsidR="008C37FF" w:rsidRDefault="00454AC8" w:rsidP="00292EC6">
            <w:pPr>
              <w:jc w:val="center"/>
            </w:pPr>
            <w:r>
              <w:t>-</w:t>
            </w:r>
          </w:p>
        </w:tc>
        <w:tc>
          <w:tcPr>
            <w:tcW w:w="1615" w:type="dxa"/>
          </w:tcPr>
          <w:p w14:paraId="28CB3520" w14:textId="77777777" w:rsidR="008C37FF" w:rsidRDefault="00454AC8" w:rsidP="00292EC6">
            <w:pPr>
              <w:jc w:val="center"/>
            </w:pPr>
            <w:r>
              <w:t>-</w:t>
            </w:r>
          </w:p>
        </w:tc>
        <w:tc>
          <w:tcPr>
            <w:tcW w:w="1617" w:type="dxa"/>
          </w:tcPr>
          <w:p w14:paraId="16C1D53C" w14:textId="77777777" w:rsidR="008C37FF" w:rsidRDefault="00454AC8" w:rsidP="00292EC6">
            <w:pPr>
              <w:jc w:val="center"/>
            </w:pPr>
            <w:r>
              <w:t>-</w:t>
            </w:r>
          </w:p>
        </w:tc>
      </w:tr>
      <w:tr w:rsidR="008C37FF" w14:paraId="09DB8273" w14:textId="77777777" w:rsidTr="00B11554">
        <w:tc>
          <w:tcPr>
            <w:tcW w:w="1190" w:type="dxa"/>
          </w:tcPr>
          <w:p w14:paraId="0DBE3875" w14:textId="77777777" w:rsidR="008C37FF" w:rsidRPr="00AB2763" w:rsidRDefault="00454AC8">
            <w:pPr>
              <w:rPr>
                <w:b/>
              </w:rPr>
            </w:pPr>
            <w:r w:rsidRPr="00AB2763">
              <w:rPr>
                <w:b/>
              </w:rPr>
              <w:t>DR</w:t>
            </w:r>
          </w:p>
        </w:tc>
        <w:tc>
          <w:tcPr>
            <w:tcW w:w="864" w:type="dxa"/>
          </w:tcPr>
          <w:p w14:paraId="5588A549" w14:textId="77777777" w:rsidR="008C37FF" w:rsidRDefault="008C37FF" w:rsidP="00292EC6">
            <w:pPr>
              <w:jc w:val="center"/>
            </w:pPr>
          </w:p>
        </w:tc>
        <w:tc>
          <w:tcPr>
            <w:tcW w:w="864" w:type="dxa"/>
          </w:tcPr>
          <w:p w14:paraId="7639D7FA" w14:textId="77777777" w:rsidR="008C37FF" w:rsidRDefault="008C37FF" w:rsidP="00292EC6">
            <w:pPr>
              <w:jc w:val="center"/>
            </w:pPr>
          </w:p>
        </w:tc>
        <w:tc>
          <w:tcPr>
            <w:tcW w:w="864" w:type="dxa"/>
          </w:tcPr>
          <w:p w14:paraId="241F98B1" w14:textId="77777777" w:rsidR="008C37FF" w:rsidRDefault="00454AC8" w:rsidP="00292EC6">
            <w:pPr>
              <w:jc w:val="center"/>
            </w:pPr>
            <w:r>
              <w:t>1.0</w:t>
            </w:r>
          </w:p>
        </w:tc>
        <w:tc>
          <w:tcPr>
            <w:tcW w:w="1615" w:type="dxa"/>
          </w:tcPr>
          <w:p w14:paraId="6B319657" w14:textId="77777777" w:rsidR="008C37FF" w:rsidRDefault="00454AC8" w:rsidP="00292EC6">
            <w:pPr>
              <w:jc w:val="center"/>
            </w:pPr>
            <w:r>
              <w:t>9.17</w:t>
            </w:r>
          </w:p>
        </w:tc>
        <w:tc>
          <w:tcPr>
            <w:tcW w:w="1617" w:type="dxa"/>
          </w:tcPr>
          <w:p w14:paraId="686171DA" w14:textId="77777777" w:rsidR="008C37FF" w:rsidRDefault="00454AC8" w:rsidP="00292EC6">
            <w:pPr>
              <w:jc w:val="center"/>
            </w:pPr>
            <w:r>
              <w:t>2.4</w:t>
            </w:r>
          </w:p>
        </w:tc>
        <w:tc>
          <w:tcPr>
            <w:tcW w:w="864" w:type="dxa"/>
          </w:tcPr>
          <w:p w14:paraId="7D59A7E9" w14:textId="77777777" w:rsidR="008C37FF" w:rsidRDefault="00454AC8" w:rsidP="00292EC6">
            <w:pPr>
              <w:jc w:val="center"/>
            </w:pPr>
            <w:r>
              <w:t>2.7</w:t>
            </w:r>
          </w:p>
        </w:tc>
        <w:tc>
          <w:tcPr>
            <w:tcW w:w="864" w:type="dxa"/>
          </w:tcPr>
          <w:p w14:paraId="738B8F2D" w14:textId="77777777" w:rsidR="008C37FF" w:rsidRDefault="00454AC8" w:rsidP="00292EC6">
            <w:pPr>
              <w:jc w:val="center"/>
            </w:pPr>
            <w:r>
              <w:t>-</w:t>
            </w:r>
          </w:p>
        </w:tc>
        <w:tc>
          <w:tcPr>
            <w:tcW w:w="1615" w:type="dxa"/>
          </w:tcPr>
          <w:p w14:paraId="4C00A32A" w14:textId="77777777" w:rsidR="008C37FF" w:rsidRDefault="00454AC8" w:rsidP="00292EC6">
            <w:pPr>
              <w:jc w:val="center"/>
            </w:pPr>
            <w:r>
              <w:t>-</w:t>
            </w:r>
          </w:p>
        </w:tc>
        <w:tc>
          <w:tcPr>
            <w:tcW w:w="1617" w:type="dxa"/>
          </w:tcPr>
          <w:p w14:paraId="4F8058CD" w14:textId="77777777" w:rsidR="008C37FF" w:rsidRDefault="00454AC8" w:rsidP="00292EC6">
            <w:pPr>
              <w:jc w:val="center"/>
            </w:pPr>
            <w:r>
              <w:t>-</w:t>
            </w:r>
          </w:p>
        </w:tc>
      </w:tr>
    </w:tbl>
    <w:p w14:paraId="45281E50" w14:textId="77777777" w:rsidR="008C37FF" w:rsidRDefault="008C37FF"/>
    <w:p w14:paraId="1C04291E" w14:textId="77777777" w:rsidR="004308F0" w:rsidRDefault="004308F0">
      <w:bookmarkStart w:id="4" w:name="_GoBack"/>
      <w:bookmarkEnd w:id="4"/>
    </w:p>
    <w:p w14:paraId="66AA19D8" w14:textId="77777777" w:rsidR="004308F0" w:rsidRDefault="004308F0"/>
    <w:p w14:paraId="26AE6B48" w14:textId="77777777" w:rsidR="004308F0" w:rsidRDefault="004308F0"/>
    <w:tbl>
      <w:tblPr>
        <w:tblStyle w:val="TableGrid"/>
        <w:tblW w:w="0" w:type="auto"/>
        <w:tblLook w:val="04A0" w:firstRow="1" w:lastRow="0" w:firstColumn="1" w:lastColumn="0" w:noHBand="0" w:noVBand="1"/>
      </w:tblPr>
      <w:tblGrid>
        <w:gridCol w:w="1728"/>
        <w:gridCol w:w="1728"/>
        <w:gridCol w:w="1728"/>
        <w:gridCol w:w="1728"/>
        <w:gridCol w:w="1728"/>
      </w:tblGrid>
      <w:tr w:rsidR="008C37FF" w14:paraId="712889DF" w14:textId="77777777">
        <w:tc>
          <w:tcPr>
            <w:tcW w:w="8640" w:type="dxa"/>
            <w:gridSpan w:val="5"/>
          </w:tcPr>
          <w:p w14:paraId="2F1FC72B" w14:textId="42264F6E" w:rsidR="008C37FF" w:rsidRDefault="00454AC8">
            <w:r>
              <w:t xml:space="preserve">Table 5. </w:t>
            </w:r>
            <w:r w:rsidR="00BE4A70">
              <w:t>Suspended sediment yield (SSY), specific sSSY, and disturbance ratio (DR) from disturbed portions of UPPER and LOWER subwatersheds for the events in Table 4.</w:t>
            </w:r>
          </w:p>
        </w:tc>
      </w:tr>
      <w:tr w:rsidR="008C37FF" w14:paraId="2DFB2E8F" w14:textId="77777777">
        <w:tc>
          <w:tcPr>
            <w:tcW w:w="1728" w:type="dxa"/>
          </w:tcPr>
          <w:p w14:paraId="3B3E1444" w14:textId="77777777" w:rsidR="008C37FF" w:rsidRDefault="00454AC8">
            <w:r>
              <w:t xml:space="preserve"> </w:t>
            </w:r>
          </w:p>
        </w:tc>
        <w:tc>
          <w:tcPr>
            <w:tcW w:w="1728" w:type="dxa"/>
          </w:tcPr>
          <w:p w14:paraId="579C500A" w14:textId="77777777" w:rsidR="008C37FF" w:rsidRPr="00AB2763" w:rsidRDefault="00454AC8" w:rsidP="009A08CF">
            <w:pPr>
              <w:jc w:val="center"/>
              <w:rPr>
                <w:b/>
              </w:rPr>
            </w:pPr>
            <w:r w:rsidRPr="00AB2763">
              <w:rPr>
                <w:b/>
              </w:rPr>
              <w:t>UPPER</w:t>
            </w:r>
          </w:p>
        </w:tc>
        <w:tc>
          <w:tcPr>
            <w:tcW w:w="1728" w:type="dxa"/>
          </w:tcPr>
          <w:p w14:paraId="22B77995" w14:textId="77777777" w:rsidR="008C37FF" w:rsidRPr="00AB2763" w:rsidRDefault="00454AC8" w:rsidP="009A08CF">
            <w:pPr>
              <w:jc w:val="center"/>
              <w:rPr>
                <w:b/>
              </w:rPr>
            </w:pPr>
            <w:r w:rsidRPr="00AB2763">
              <w:rPr>
                <w:b/>
              </w:rPr>
              <w:t>LOWER_QUARRY</w:t>
            </w:r>
          </w:p>
        </w:tc>
        <w:tc>
          <w:tcPr>
            <w:tcW w:w="1728" w:type="dxa"/>
          </w:tcPr>
          <w:p w14:paraId="73C01CD2" w14:textId="77777777" w:rsidR="008C37FF" w:rsidRPr="00AB2763" w:rsidRDefault="00454AC8" w:rsidP="009A08CF">
            <w:pPr>
              <w:jc w:val="center"/>
              <w:rPr>
                <w:b/>
              </w:rPr>
            </w:pPr>
            <w:r w:rsidRPr="00AB2763">
              <w:rPr>
                <w:b/>
              </w:rPr>
              <w:t>LOWER_VILLAGE</w:t>
            </w:r>
          </w:p>
        </w:tc>
        <w:tc>
          <w:tcPr>
            <w:tcW w:w="1728" w:type="dxa"/>
          </w:tcPr>
          <w:p w14:paraId="2C1EA05F" w14:textId="77777777" w:rsidR="008C37FF" w:rsidRPr="00AB2763" w:rsidRDefault="00454AC8" w:rsidP="009A08CF">
            <w:pPr>
              <w:jc w:val="center"/>
              <w:rPr>
                <w:b/>
              </w:rPr>
            </w:pPr>
            <w:r w:rsidRPr="00AB2763">
              <w:rPr>
                <w:b/>
              </w:rPr>
              <w:t>TOTAL</w:t>
            </w:r>
          </w:p>
        </w:tc>
      </w:tr>
      <w:tr w:rsidR="008C37FF" w14:paraId="39D8671F" w14:textId="77777777">
        <w:tc>
          <w:tcPr>
            <w:tcW w:w="1728" w:type="dxa"/>
          </w:tcPr>
          <w:p w14:paraId="1835F9D2" w14:textId="513EDE54" w:rsidR="008C37FF" w:rsidRPr="00AB2763" w:rsidRDefault="00AF6901">
            <w:pPr>
              <w:rPr>
                <w:b/>
              </w:rPr>
            </w:pPr>
            <w:r>
              <w:rPr>
                <w:b/>
              </w:rPr>
              <w:t>F</w:t>
            </w:r>
            <w:r w:rsidR="00454AC8" w:rsidRPr="00AB2763">
              <w:rPr>
                <w:b/>
              </w:rPr>
              <w:t>raction</w:t>
            </w:r>
            <w:r>
              <w:rPr>
                <w:b/>
              </w:rPr>
              <w:t xml:space="preserve"> of subwatershed</w:t>
            </w:r>
            <w:r w:rsidR="00454AC8" w:rsidRPr="00AB2763">
              <w:rPr>
                <w:b/>
              </w:rPr>
              <w:t xml:space="preserve"> disturbed (%)</w:t>
            </w:r>
          </w:p>
        </w:tc>
        <w:tc>
          <w:tcPr>
            <w:tcW w:w="1728" w:type="dxa"/>
          </w:tcPr>
          <w:p w14:paraId="69BDA6E8" w14:textId="77777777" w:rsidR="008C37FF" w:rsidRDefault="00454AC8" w:rsidP="009A08CF">
            <w:pPr>
              <w:jc w:val="center"/>
            </w:pPr>
            <w:r>
              <w:t>0.4</w:t>
            </w:r>
          </w:p>
        </w:tc>
        <w:tc>
          <w:tcPr>
            <w:tcW w:w="1728" w:type="dxa"/>
          </w:tcPr>
          <w:p w14:paraId="2BB90646" w14:textId="77777777" w:rsidR="008C37FF" w:rsidRDefault="00454AC8" w:rsidP="009A08CF">
            <w:pPr>
              <w:jc w:val="center"/>
            </w:pPr>
            <w:r>
              <w:t>6.5</w:t>
            </w:r>
          </w:p>
        </w:tc>
        <w:tc>
          <w:tcPr>
            <w:tcW w:w="1728" w:type="dxa"/>
          </w:tcPr>
          <w:p w14:paraId="743265CC" w14:textId="77777777" w:rsidR="008C37FF" w:rsidRDefault="00454AC8" w:rsidP="009A08CF">
            <w:pPr>
              <w:jc w:val="center"/>
            </w:pPr>
            <w:r>
              <w:t>11.7</w:t>
            </w:r>
          </w:p>
        </w:tc>
        <w:tc>
          <w:tcPr>
            <w:tcW w:w="1728" w:type="dxa"/>
          </w:tcPr>
          <w:p w14:paraId="4C78300E" w14:textId="77777777" w:rsidR="008C37FF" w:rsidRDefault="00454AC8" w:rsidP="009A08CF">
            <w:pPr>
              <w:jc w:val="center"/>
            </w:pPr>
            <w:r>
              <w:t>5.2</w:t>
            </w:r>
          </w:p>
        </w:tc>
      </w:tr>
      <w:tr w:rsidR="00AF6901" w14:paraId="33C31A0D" w14:textId="77777777">
        <w:tc>
          <w:tcPr>
            <w:tcW w:w="1728" w:type="dxa"/>
          </w:tcPr>
          <w:p w14:paraId="641BA23F" w14:textId="1D6A394D" w:rsidR="00AF6901" w:rsidRPr="00AB2763" w:rsidRDefault="00AF6901">
            <w:pPr>
              <w:rPr>
                <w:b/>
              </w:rPr>
            </w:pPr>
            <w:r>
              <w:rPr>
                <w:b/>
              </w:rPr>
              <w:t>SSY</w:t>
            </w:r>
            <w:r>
              <w:rPr>
                <w:b/>
                <w:vertAlign w:val="subscript"/>
              </w:rPr>
              <w:t>EV</w:t>
            </w:r>
            <w:r>
              <w:rPr>
                <w:b/>
              </w:rPr>
              <w:t xml:space="preserve"> (tons)</w:t>
            </w:r>
          </w:p>
        </w:tc>
        <w:tc>
          <w:tcPr>
            <w:tcW w:w="1728" w:type="dxa"/>
          </w:tcPr>
          <w:p w14:paraId="132C43E6" w14:textId="0F24F945" w:rsidR="00AF6901" w:rsidRDefault="00AF6901" w:rsidP="009A08CF">
            <w:pPr>
              <w:jc w:val="center"/>
            </w:pPr>
            <w:r>
              <w:t>17.4</w:t>
            </w:r>
          </w:p>
        </w:tc>
        <w:tc>
          <w:tcPr>
            <w:tcW w:w="1728" w:type="dxa"/>
          </w:tcPr>
          <w:p w14:paraId="24358F72" w14:textId="187B8BAF" w:rsidR="00AF6901" w:rsidRDefault="00AF6901" w:rsidP="009A08CF">
            <w:pPr>
              <w:jc w:val="center"/>
            </w:pPr>
            <w:r>
              <w:t>48</w:t>
            </w:r>
          </w:p>
        </w:tc>
        <w:tc>
          <w:tcPr>
            <w:tcW w:w="1728" w:type="dxa"/>
          </w:tcPr>
          <w:p w14:paraId="35CCC76E" w14:textId="56AA7437" w:rsidR="00AF6901" w:rsidRDefault="00AF6901" w:rsidP="009A08CF">
            <w:pPr>
              <w:jc w:val="center"/>
            </w:pPr>
            <w:r>
              <w:t>29</w:t>
            </w:r>
          </w:p>
        </w:tc>
        <w:tc>
          <w:tcPr>
            <w:tcW w:w="1728" w:type="dxa"/>
          </w:tcPr>
          <w:p w14:paraId="0C0B9796" w14:textId="6439524C" w:rsidR="00AF6901" w:rsidRDefault="00AF6901" w:rsidP="009A08CF">
            <w:pPr>
              <w:jc w:val="center"/>
            </w:pPr>
            <w:r>
              <w:t>94</w:t>
            </w:r>
          </w:p>
        </w:tc>
      </w:tr>
      <w:tr w:rsidR="008C37FF" w14:paraId="50004A0A" w14:textId="77777777">
        <w:tc>
          <w:tcPr>
            <w:tcW w:w="1728" w:type="dxa"/>
          </w:tcPr>
          <w:p w14:paraId="3DF8E887" w14:textId="51DC05D7" w:rsidR="008C37FF" w:rsidRPr="00AB2763" w:rsidRDefault="00AF6901" w:rsidP="00AF6901">
            <w:pPr>
              <w:jc w:val="center"/>
              <w:rPr>
                <w:b/>
              </w:rPr>
            </w:pPr>
            <w:r>
              <w:rPr>
                <w:b/>
              </w:rPr>
              <w:t>Forested areas</w:t>
            </w:r>
          </w:p>
        </w:tc>
        <w:tc>
          <w:tcPr>
            <w:tcW w:w="1728" w:type="dxa"/>
          </w:tcPr>
          <w:p w14:paraId="10FD5BD6" w14:textId="77777777" w:rsidR="008C37FF" w:rsidRDefault="00454AC8" w:rsidP="009A08CF">
            <w:pPr>
              <w:jc w:val="center"/>
            </w:pPr>
            <w:r>
              <w:t>17.4</w:t>
            </w:r>
          </w:p>
        </w:tc>
        <w:tc>
          <w:tcPr>
            <w:tcW w:w="1728" w:type="dxa"/>
          </w:tcPr>
          <w:p w14:paraId="62B8DD95" w14:textId="77777777" w:rsidR="008C37FF" w:rsidRDefault="00454AC8" w:rsidP="009A08CF">
            <w:pPr>
              <w:jc w:val="center"/>
            </w:pPr>
            <w:r>
              <w:t>4.9</w:t>
            </w:r>
          </w:p>
        </w:tc>
        <w:tc>
          <w:tcPr>
            <w:tcW w:w="1728" w:type="dxa"/>
          </w:tcPr>
          <w:p w14:paraId="691989D9" w14:textId="77777777" w:rsidR="008C37FF" w:rsidRDefault="00454AC8" w:rsidP="009A08CF">
            <w:pPr>
              <w:jc w:val="center"/>
            </w:pPr>
            <w:r>
              <w:t>10.5</w:t>
            </w:r>
          </w:p>
        </w:tc>
        <w:tc>
          <w:tcPr>
            <w:tcW w:w="1728" w:type="dxa"/>
          </w:tcPr>
          <w:p w14:paraId="13CA392E" w14:textId="77777777" w:rsidR="008C37FF" w:rsidRDefault="00454AC8" w:rsidP="009A08CF">
            <w:pPr>
              <w:jc w:val="center"/>
            </w:pPr>
            <w:r>
              <w:t>32.8</w:t>
            </w:r>
          </w:p>
        </w:tc>
      </w:tr>
      <w:tr w:rsidR="008C37FF" w14:paraId="631CEB51" w14:textId="77777777">
        <w:tc>
          <w:tcPr>
            <w:tcW w:w="1728" w:type="dxa"/>
          </w:tcPr>
          <w:p w14:paraId="3625418B" w14:textId="52681506" w:rsidR="008C37FF" w:rsidRPr="00AB2763" w:rsidRDefault="00AF6901" w:rsidP="00AF6901">
            <w:pPr>
              <w:jc w:val="center"/>
              <w:rPr>
                <w:b/>
              </w:rPr>
            </w:pPr>
            <w:r>
              <w:rPr>
                <w:b/>
              </w:rPr>
              <w:t>Disturbed areas</w:t>
            </w:r>
          </w:p>
        </w:tc>
        <w:tc>
          <w:tcPr>
            <w:tcW w:w="1728" w:type="dxa"/>
          </w:tcPr>
          <w:p w14:paraId="4E503827" w14:textId="77777777" w:rsidR="008C37FF" w:rsidRDefault="00454AC8" w:rsidP="009A08CF">
            <w:pPr>
              <w:jc w:val="center"/>
            </w:pPr>
            <w:r>
              <w:t>0.1</w:t>
            </w:r>
          </w:p>
        </w:tc>
        <w:tc>
          <w:tcPr>
            <w:tcW w:w="1728" w:type="dxa"/>
          </w:tcPr>
          <w:p w14:paraId="76871505" w14:textId="77777777" w:rsidR="008C37FF" w:rsidRDefault="00454AC8" w:rsidP="009A08CF">
            <w:pPr>
              <w:jc w:val="center"/>
            </w:pPr>
            <w:r>
              <w:t>43.18</w:t>
            </w:r>
          </w:p>
        </w:tc>
        <w:tc>
          <w:tcPr>
            <w:tcW w:w="1728" w:type="dxa"/>
          </w:tcPr>
          <w:p w14:paraId="373E4D63" w14:textId="77777777" w:rsidR="008C37FF" w:rsidRDefault="00454AC8" w:rsidP="009A08CF">
            <w:pPr>
              <w:jc w:val="center"/>
            </w:pPr>
            <w:r>
              <w:t>18.2</w:t>
            </w:r>
          </w:p>
        </w:tc>
        <w:tc>
          <w:tcPr>
            <w:tcW w:w="1728" w:type="dxa"/>
          </w:tcPr>
          <w:p w14:paraId="6C2BB072" w14:textId="77777777" w:rsidR="008C37FF" w:rsidRDefault="00454AC8" w:rsidP="009A08CF">
            <w:pPr>
              <w:jc w:val="center"/>
            </w:pPr>
            <w:r>
              <w:t>61.5</w:t>
            </w:r>
          </w:p>
        </w:tc>
      </w:tr>
      <w:tr w:rsidR="008C37FF" w14:paraId="7FDB7E88" w14:textId="77777777">
        <w:tc>
          <w:tcPr>
            <w:tcW w:w="1728" w:type="dxa"/>
          </w:tcPr>
          <w:p w14:paraId="677C5D76" w14:textId="308385F4" w:rsidR="008C37FF" w:rsidRPr="00AB2763" w:rsidRDefault="00AF6901" w:rsidP="00AF6901">
            <w:pPr>
              <w:jc w:val="center"/>
              <w:rPr>
                <w:b/>
              </w:rPr>
            </w:pPr>
            <w:r>
              <w:rPr>
                <w:b/>
              </w:rPr>
              <w:t>%</w:t>
            </w:r>
            <w:r w:rsidR="00454AC8" w:rsidRPr="00AB2763">
              <w:rPr>
                <w:b/>
              </w:rPr>
              <w:t xml:space="preserve"> from disturbed areas</w:t>
            </w:r>
          </w:p>
        </w:tc>
        <w:tc>
          <w:tcPr>
            <w:tcW w:w="1728" w:type="dxa"/>
          </w:tcPr>
          <w:p w14:paraId="291A6C4F" w14:textId="77777777" w:rsidR="008C37FF" w:rsidRDefault="00454AC8" w:rsidP="009A08CF">
            <w:pPr>
              <w:jc w:val="center"/>
            </w:pPr>
            <w:r>
              <w:t>0.4</w:t>
            </w:r>
          </w:p>
        </w:tc>
        <w:tc>
          <w:tcPr>
            <w:tcW w:w="1728" w:type="dxa"/>
          </w:tcPr>
          <w:p w14:paraId="75B9D083" w14:textId="77777777" w:rsidR="008C37FF" w:rsidRDefault="00454AC8" w:rsidP="009A08CF">
            <w:pPr>
              <w:jc w:val="center"/>
            </w:pPr>
            <w:r>
              <w:t>90</w:t>
            </w:r>
          </w:p>
        </w:tc>
        <w:tc>
          <w:tcPr>
            <w:tcW w:w="1728" w:type="dxa"/>
          </w:tcPr>
          <w:p w14:paraId="74812C2B" w14:textId="77777777" w:rsidR="008C37FF" w:rsidRDefault="00454AC8" w:rsidP="009A08CF">
            <w:pPr>
              <w:jc w:val="center"/>
            </w:pPr>
            <w:r>
              <w:t>64</w:t>
            </w:r>
          </w:p>
        </w:tc>
        <w:tc>
          <w:tcPr>
            <w:tcW w:w="1728" w:type="dxa"/>
          </w:tcPr>
          <w:p w14:paraId="1A88741F" w14:textId="77777777" w:rsidR="008C37FF" w:rsidRDefault="00454AC8" w:rsidP="009A08CF">
            <w:pPr>
              <w:jc w:val="center"/>
            </w:pPr>
            <w:r>
              <w:t>65</w:t>
            </w:r>
          </w:p>
        </w:tc>
      </w:tr>
      <w:tr w:rsidR="008C37FF" w14:paraId="7F007925" w14:textId="77777777">
        <w:tc>
          <w:tcPr>
            <w:tcW w:w="1728" w:type="dxa"/>
          </w:tcPr>
          <w:p w14:paraId="22922D3B" w14:textId="7B17B275" w:rsidR="008C37FF" w:rsidRPr="00AB2763" w:rsidRDefault="00AF6901">
            <w:pPr>
              <w:rPr>
                <w:b/>
              </w:rPr>
            </w:pPr>
            <w:proofErr w:type="spellStart"/>
            <w:r w:rsidRPr="00AB2763">
              <w:rPr>
                <w:b/>
              </w:rPr>
              <w:t>sSSY</w:t>
            </w:r>
            <w:r>
              <w:rPr>
                <w:b/>
                <w:vertAlign w:val="subscript"/>
              </w:rPr>
              <w:t>EV</w:t>
            </w:r>
            <w:proofErr w:type="spellEnd"/>
            <w:r>
              <w:rPr>
                <w:b/>
              </w:rPr>
              <w:t xml:space="preserve">, </w:t>
            </w:r>
            <w:r w:rsidRPr="00AB2763">
              <w:rPr>
                <w:b/>
              </w:rPr>
              <w:t>disturbed areas (tons/km</w:t>
            </w:r>
            <w:r w:rsidRPr="00AF6901">
              <w:rPr>
                <w:b/>
                <w:vertAlign w:val="superscript"/>
              </w:rPr>
              <w:t>2</w:t>
            </w:r>
            <w:r w:rsidRPr="00AB2763">
              <w:rPr>
                <w:b/>
              </w:rPr>
              <w:t>)</w:t>
            </w:r>
          </w:p>
        </w:tc>
        <w:tc>
          <w:tcPr>
            <w:tcW w:w="1728" w:type="dxa"/>
          </w:tcPr>
          <w:p w14:paraId="5CDDF3CB" w14:textId="06F42779" w:rsidR="008C37FF" w:rsidRDefault="00AF6901" w:rsidP="009A08CF">
            <w:pPr>
              <w:jc w:val="center"/>
            </w:pPr>
            <w:r>
              <w:t>-</w:t>
            </w:r>
          </w:p>
        </w:tc>
        <w:tc>
          <w:tcPr>
            <w:tcW w:w="1728" w:type="dxa"/>
          </w:tcPr>
          <w:p w14:paraId="49DE97E6" w14:textId="77777777" w:rsidR="008C37FF" w:rsidRDefault="00454AC8" w:rsidP="009A08CF">
            <w:pPr>
              <w:jc w:val="center"/>
            </w:pPr>
            <w:r>
              <w:t>2</w:t>
            </w:r>
            <w:r w:rsidR="00292EC6">
              <w:t>,</w:t>
            </w:r>
            <w:r>
              <w:t>460.6</w:t>
            </w:r>
          </w:p>
        </w:tc>
        <w:tc>
          <w:tcPr>
            <w:tcW w:w="1728" w:type="dxa"/>
          </w:tcPr>
          <w:p w14:paraId="7B7634A2" w14:textId="77777777" w:rsidR="008C37FF" w:rsidRDefault="00454AC8" w:rsidP="009A08CF">
            <w:pPr>
              <w:jc w:val="center"/>
            </w:pPr>
            <w:r>
              <w:t>255.3</w:t>
            </w:r>
          </w:p>
        </w:tc>
        <w:tc>
          <w:tcPr>
            <w:tcW w:w="1728" w:type="dxa"/>
          </w:tcPr>
          <w:p w14:paraId="00CE2224" w14:textId="77777777" w:rsidR="008C37FF" w:rsidRDefault="00454AC8" w:rsidP="009A08CF">
            <w:pPr>
              <w:jc w:val="center"/>
            </w:pPr>
            <w:r>
              <w:t>664.2</w:t>
            </w:r>
          </w:p>
        </w:tc>
      </w:tr>
      <w:tr w:rsidR="008C37FF" w14:paraId="679B3487" w14:textId="77777777">
        <w:tc>
          <w:tcPr>
            <w:tcW w:w="1728" w:type="dxa"/>
          </w:tcPr>
          <w:p w14:paraId="503477E1" w14:textId="725CD73C" w:rsidR="008C37FF" w:rsidRPr="00AB2763" w:rsidRDefault="00AF6901">
            <w:pPr>
              <w:rPr>
                <w:b/>
              </w:rPr>
            </w:pPr>
            <w:r w:rsidRPr="00AB2763">
              <w:rPr>
                <w:b/>
              </w:rPr>
              <w:t xml:space="preserve">DR for </w:t>
            </w:r>
            <w:proofErr w:type="spellStart"/>
            <w:r w:rsidRPr="00AB2763">
              <w:rPr>
                <w:b/>
              </w:rPr>
              <w:t>sSSY</w:t>
            </w:r>
            <w:r>
              <w:rPr>
                <w:b/>
                <w:vertAlign w:val="subscript"/>
              </w:rPr>
              <w:t>EV</w:t>
            </w:r>
            <w:proofErr w:type="spellEnd"/>
            <w:r w:rsidRPr="00AB2763">
              <w:rPr>
                <w:b/>
              </w:rPr>
              <w:t xml:space="preserve"> from disturbed areas</w:t>
            </w:r>
          </w:p>
        </w:tc>
        <w:tc>
          <w:tcPr>
            <w:tcW w:w="1728" w:type="dxa"/>
          </w:tcPr>
          <w:p w14:paraId="07E7C649" w14:textId="6EBA0A29" w:rsidR="008C37FF" w:rsidRDefault="00AF6901" w:rsidP="009A08CF">
            <w:pPr>
              <w:jc w:val="center"/>
            </w:pPr>
            <w:r>
              <w:t>-</w:t>
            </w:r>
          </w:p>
        </w:tc>
        <w:tc>
          <w:tcPr>
            <w:tcW w:w="1728" w:type="dxa"/>
          </w:tcPr>
          <w:p w14:paraId="61AEA64D" w14:textId="77777777" w:rsidR="008C37FF" w:rsidRDefault="00454AC8" w:rsidP="009A08CF">
            <w:pPr>
              <w:jc w:val="center"/>
            </w:pPr>
            <w:r>
              <w:t>126.6</w:t>
            </w:r>
          </w:p>
        </w:tc>
        <w:tc>
          <w:tcPr>
            <w:tcW w:w="1728" w:type="dxa"/>
          </w:tcPr>
          <w:p w14:paraId="042EB244" w14:textId="77777777" w:rsidR="008C37FF" w:rsidRDefault="00454AC8" w:rsidP="009A08CF">
            <w:pPr>
              <w:jc w:val="center"/>
            </w:pPr>
            <w:r>
              <w:t>13.1</w:t>
            </w:r>
          </w:p>
        </w:tc>
        <w:tc>
          <w:tcPr>
            <w:tcW w:w="1728" w:type="dxa"/>
          </w:tcPr>
          <w:p w14:paraId="0E798976" w14:textId="77777777" w:rsidR="008C37FF" w:rsidRDefault="00454AC8" w:rsidP="009A08CF">
            <w:pPr>
              <w:jc w:val="center"/>
            </w:pPr>
            <w:r>
              <w:t>34.2</w:t>
            </w:r>
          </w:p>
        </w:tc>
      </w:tr>
    </w:tbl>
    <w:p w14:paraId="483B15E1" w14:textId="77777777" w:rsidR="008C37FF" w:rsidRDefault="008C37FF"/>
    <w:tbl>
      <w:tblPr>
        <w:tblStyle w:val="TableGrid"/>
        <w:tblW w:w="0" w:type="auto"/>
        <w:tblLook w:val="04A0" w:firstRow="1" w:lastRow="0" w:firstColumn="1" w:lastColumn="0" w:noHBand="0" w:noVBand="1"/>
      </w:tblPr>
      <w:tblGrid>
        <w:gridCol w:w="1261"/>
        <w:gridCol w:w="1234"/>
        <w:gridCol w:w="1234"/>
        <w:gridCol w:w="1234"/>
        <w:gridCol w:w="1234"/>
        <w:gridCol w:w="1358"/>
        <w:gridCol w:w="1110"/>
      </w:tblGrid>
      <w:tr w:rsidR="008C37FF" w14:paraId="64F0E401" w14:textId="77777777" w:rsidTr="003D621B">
        <w:tc>
          <w:tcPr>
            <w:tcW w:w="8665" w:type="dxa"/>
            <w:gridSpan w:val="7"/>
          </w:tcPr>
          <w:p w14:paraId="1DC335BA" w14:textId="77777777" w:rsidR="008C37FF" w:rsidRDefault="00454AC8">
            <w:r>
              <w:t>Table 6. Goodness-of-fit statistics for SSYEV-storm metric relationships.</w:t>
            </w:r>
          </w:p>
        </w:tc>
      </w:tr>
      <w:tr w:rsidR="008C37FF" w14:paraId="0DE172E9" w14:textId="77777777" w:rsidTr="003D621B">
        <w:tc>
          <w:tcPr>
            <w:tcW w:w="1261" w:type="dxa"/>
          </w:tcPr>
          <w:p w14:paraId="0867E67D" w14:textId="77777777" w:rsidR="008C37FF" w:rsidRPr="00AB2763" w:rsidRDefault="00454AC8">
            <w:pPr>
              <w:rPr>
                <w:b/>
              </w:rPr>
            </w:pPr>
            <w:r w:rsidRPr="00AB2763">
              <w:rPr>
                <w:b/>
              </w:rPr>
              <w:t>Model</w:t>
            </w:r>
          </w:p>
        </w:tc>
        <w:tc>
          <w:tcPr>
            <w:tcW w:w="1234" w:type="dxa"/>
          </w:tcPr>
          <w:p w14:paraId="15020103" w14:textId="77777777" w:rsidR="008C37FF" w:rsidRPr="00AB2763" w:rsidRDefault="00454AC8" w:rsidP="009A08CF">
            <w:pPr>
              <w:jc w:val="center"/>
              <w:rPr>
                <w:b/>
              </w:rPr>
            </w:pPr>
            <w:r w:rsidRPr="00AB2763">
              <w:rPr>
                <w:b/>
              </w:rPr>
              <w:t>Pearson</w:t>
            </w:r>
          </w:p>
        </w:tc>
        <w:tc>
          <w:tcPr>
            <w:tcW w:w="1234" w:type="dxa"/>
          </w:tcPr>
          <w:p w14:paraId="08ED7B07" w14:textId="77777777" w:rsidR="008C37FF" w:rsidRPr="00AB2763" w:rsidRDefault="00454AC8" w:rsidP="009A08CF">
            <w:pPr>
              <w:jc w:val="center"/>
              <w:rPr>
                <w:b/>
              </w:rPr>
            </w:pPr>
            <w:r w:rsidRPr="00AB2763">
              <w:rPr>
                <w:b/>
              </w:rPr>
              <w:t>Spearman</w:t>
            </w:r>
          </w:p>
        </w:tc>
        <w:tc>
          <w:tcPr>
            <w:tcW w:w="1234" w:type="dxa"/>
          </w:tcPr>
          <w:p w14:paraId="19957218" w14:textId="77777777" w:rsidR="008C37FF" w:rsidRPr="00AB2763" w:rsidRDefault="00454AC8" w:rsidP="009A08CF">
            <w:pPr>
              <w:jc w:val="center"/>
              <w:rPr>
                <w:b/>
              </w:rPr>
            </w:pPr>
            <w:r w:rsidRPr="00AB2763">
              <w:rPr>
                <w:b/>
              </w:rPr>
              <w:t>r2</w:t>
            </w:r>
          </w:p>
        </w:tc>
        <w:tc>
          <w:tcPr>
            <w:tcW w:w="1234" w:type="dxa"/>
          </w:tcPr>
          <w:p w14:paraId="1546BF30" w14:textId="77777777" w:rsidR="008C37FF" w:rsidRPr="00AB2763" w:rsidRDefault="00454AC8" w:rsidP="009A08CF">
            <w:pPr>
              <w:jc w:val="center"/>
              <w:rPr>
                <w:b/>
              </w:rPr>
            </w:pPr>
            <w:r w:rsidRPr="00AB2763">
              <w:rPr>
                <w:b/>
              </w:rPr>
              <w:t>RMSE(tons)</w:t>
            </w:r>
          </w:p>
        </w:tc>
        <w:tc>
          <w:tcPr>
            <w:tcW w:w="1358" w:type="dxa"/>
          </w:tcPr>
          <w:p w14:paraId="56215E51" w14:textId="77777777" w:rsidR="008C37FF" w:rsidRPr="00AB2763" w:rsidRDefault="003D621B" w:rsidP="009A08CF">
            <w:pPr>
              <w:jc w:val="center"/>
              <w:rPr>
                <w:b/>
              </w:rPr>
            </w:pPr>
            <w:r>
              <w:rPr>
                <w:b/>
              </w:rPr>
              <w:t>Intercept (α)</w:t>
            </w:r>
          </w:p>
        </w:tc>
        <w:tc>
          <w:tcPr>
            <w:tcW w:w="1110" w:type="dxa"/>
          </w:tcPr>
          <w:p w14:paraId="592C2703" w14:textId="77777777" w:rsidR="008C37FF" w:rsidRPr="00AB2763" w:rsidRDefault="00454AC8" w:rsidP="009A08CF">
            <w:pPr>
              <w:jc w:val="center"/>
              <w:rPr>
                <w:b/>
              </w:rPr>
            </w:pPr>
            <w:r w:rsidRPr="00AB2763">
              <w:rPr>
                <w:b/>
              </w:rPr>
              <w:t>Beta</w:t>
            </w:r>
            <w:r w:rsidR="003D621B">
              <w:rPr>
                <w:b/>
              </w:rPr>
              <w:t xml:space="preserve"> (</w:t>
            </w:r>
            <w:r w:rsidR="003D621B">
              <w:rPr>
                <w:rFonts w:ascii="Cambria Math" w:hAnsi="Cambria Math"/>
                <w:b/>
              </w:rPr>
              <w:t>β</w:t>
            </w:r>
            <w:r w:rsidR="003D621B">
              <w:rPr>
                <w:b/>
              </w:rPr>
              <w:t>)</w:t>
            </w:r>
          </w:p>
        </w:tc>
      </w:tr>
      <w:tr w:rsidR="008C37FF" w14:paraId="1016B406" w14:textId="77777777" w:rsidTr="003D621B">
        <w:tc>
          <w:tcPr>
            <w:tcW w:w="1261" w:type="dxa"/>
          </w:tcPr>
          <w:p w14:paraId="1D021FCD" w14:textId="77777777" w:rsidR="008C37FF" w:rsidRPr="00AB2763" w:rsidRDefault="00454AC8">
            <w:pPr>
              <w:rPr>
                <w:b/>
              </w:rPr>
            </w:pPr>
            <w:proofErr w:type="spellStart"/>
            <w:r w:rsidRPr="00AB2763">
              <w:rPr>
                <w:b/>
              </w:rPr>
              <w:t>Psum_upper</w:t>
            </w:r>
            <w:proofErr w:type="spellEnd"/>
          </w:p>
        </w:tc>
        <w:tc>
          <w:tcPr>
            <w:tcW w:w="1234" w:type="dxa"/>
          </w:tcPr>
          <w:p w14:paraId="758AB610" w14:textId="77777777" w:rsidR="008C37FF" w:rsidRDefault="00454AC8" w:rsidP="009A08CF">
            <w:pPr>
              <w:jc w:val="center"/>
            </w:pPr>
            <w:r>
              <w:t>0.80</w:t>
            </w:r>
          </w:p>
        </w:tc>
        <w:tc>
          <w:tcPr>
            <w:tcW w:w="1234" w:type="dxa"/>
          </w:tcPr>
          <w:p w14:paraId="657785A9" w14:textId="77777777" w:rsidR="008C37FF" w:rsidRDefault="00454AC8" w:rsidP="009A08CF">
            <w:pPr>
              <w:jc w:val="center"/>
            </w:pPr>
            <w:r>
              <w:t>0.80</w:t>
            </w:r>
          </w:p>
        </w:tc>
        <w:tc>
          <w:tcPr>
            <w:tcW w:w="1234" w:type="dxa"/>
          </w:tcPr>
          <w:p w14:paraId="354F9C5B" w14:textId="77777777" w:rsidR="008C37FF" w:rsidRDefault="00454AC8" w:rsidP="009A08CF">
            <w:pPr>
              <w:jc w:val="center"/>
            </w:pPr>
            <w:r>
              <w:t>0.64</w:t>
            </w:r>
          </w:p>
        </w:tc>
        <w:tc>
          <w:tcPr>
            <w:tcW w:w="1234" w:type="dxa"/>
          </w:tcPr>
          <w:p w14:paraId="4A2E217B" w14:textId="77777777" w:rsidR="008C37FF" w:rsidRDefault="00454AC8" w:rsidP="009A08CF">
            <w:pPr>
              <w:jc w:val="center"/>
            </w:pPr>
            <w:r>
              <w:t>2.85</w:t>
            </w:r>
          </w:p>
        </w:tc>
        <w:tc>
          <w:tcPr>
            <w:tcW w:w="1358" w:type="dxa"/>
          </w:tcPr>
          <w:p w14:paraId="66C73E07" w14:textId="77777777" w:rsidR="008C37FF" w:rsidRDefault="00454AC8" w:rsidP="009A08CF">
            <w:pPr>
              <w:jc w:val="center"/>
            </w:pPr>
            <w:r>
              <w:t>0.000</w:t>
            </w:r>
          </w:p>
        </w:tc>
        <w:tc>
          <w:tcPr>
            <w:tcW w:w="1110" w:type="dxa"/>
          </w:tcPr>
          <w:p w14:paraId="04A3844A" w14:textId="77777777" w:rsidR="008C37FF" w:rsidRDefault="00454AC8" w:rsidP="009A08CF">
            <w:pPr>
              <w:jc w:val="center"/>
            </w:pPr>
            <w:r>
              <w:t>1.95</w:t>
            </w:r>
          </w:p>
        </w:tc>
      </w:tr>
      <w:tr w:rsidR="008C37FF" w14:paraId="6CDE3C2E" w14:textId="77777777" w:rsidTr="003D621B">
        <w:tc>
          <w:tcPr>
            <w:tcW w:w="1261" w:type="dxa"/>
          </w:tcPr>
          <w:p w14:paraId="5204F2F1" w14:textId="77777777" w:rsidR="008C37FF" w:rsidRPr="00AB2763" w:rsidRDefault="00454AC8">
            <w:pPr>
              <w:rPr>
                <w:b/>
              </w:rPr>
            </w:pPr>
            <w:proofErr w:type="spellStart"/>
            <w:r w:rsidRPr="00AB2763">
              <w:rPr>
                <w:b/>
              </w:rPr>
              <w:t>Psum_total</w:t>
            </w:r>
            <w:proofErr w:type="spellEnd"/>
          </w:p>
        </w:tc>
        <w:tc>
          <w:tcPr>
            <w:tcW w:w="1234" w:type="dxa"/>
          </w:tcPr>
          <w:p w14:paraId="22E8DA33" w14:textId="77777777" w:rsidR="008C37FF" w:rsidRDefault="00454AC8" w:rsidP="009A08CF">
            <w:pPr>
              <w:jc w:val="center"/>
            </w:pPr>
            <w:r>
              <w:t>0.83</w:t>
            </w:r>
          </w:p>
        </w:tc>
        <w:tc>
          <w:tcPr>
            <w:tcW w:w="1234" w:type="dxa"/>
          </w:tcPr>
          <w:p w14:paraId="5A07976A" w14:textId="77777777" w:rsidR="008C37FF" w:rsidRDefault="00454AC8" w:rsidP="009A08CF">
            <w:pPr>
              <w:jc w:val="center"/>
            </w:pPr>
            <w:r>
              <w:t>0.86</w:t>
            </w:r>
          </w:p>
        </w:tc>
        <w:tc>
          <w:tcPr>
            <w:tcW w:w="1234" w:type="dxa"/>
          </w:tcPr>
          <w:p w14:paraId="7048A2E2" w14:textId="77777777" w:rsidR="008C37FF" w:rsidRDefault="00454AC8" w:rsidP="009A08CF">
            <w:pPr>
              <w:jc w:val="center"/>
            </w:pPr>
            <w:r>
              <w:t>0.69</w:t>
            </w:r>
          </w:p>
        </w:tc>
        <w:tc>
          <w:tcPr>
            <w:tcW w:w="1234" w:type="dxa"/>
          </w:tcPr>
          <w:p w14:paraId="2D9DAF17" w14:textId="77777777" w:rsidR="008C37FF" w:rsidRDefault="00454AC8" w:rsidP="009A08CF">
            <w:pPr>
              <w:jc w:val="center"/>
            </w:pPr>
            <w:r>
              <w:t>2.36</w:t>
            </w:r>
          </w:p>
        </w:tc>
        <w:tc>
          <w:tcPr>
            <w:tcW w:w="1358" w:type="dxa"/>
          </w:tcPr>
          <w:p w14:paraId="1552C9EB" w14:textId="77777777" w:rsidR="008C37FF" w:rsidRDefault="00454AC8" w:rsidP="009A08CF">
            <w:pPr>
              <w:jc w:val="center"/>
            </w:pPr>
            <w:r>
              <w:t>0.041</w:t>
            </w:r>
          </w:p>
        </w:tc>
        <w:tc>
          <w:tcPr>
            <w:tcW w:w="1110" w:type="dxa"/>
          </w:tcPr>
          <w:p w14:paraId="2418F791" w14:textId="77777777" w:rsidR="008C37FF" w:rsidRDefault="00454AC8" w:rsidP="009A08CF">
            <w:pPr>
              <w:jc w:val="center"/>
            </w:pPr>
            <w:r>
              <w:t>1.26</w:t>
            </w:r>
          </w:p>
        </w:tc>
      </w:tr>
      <w:tr w:rsidR="008C37FF" w14:paraId="0C36A59B" w14:textId="77777777" w:rsidTr="003D621B">
        <w:tc>
          <w:tcPr>
            <w:tcW w:w="1261" w:type="dxa"/>
          </w:tcPr>
          <w:p w14:paraId="24B7ADFE" w14:textId="77777777" w:rsidR="008C37FF" w:rsidRPr="00AB2763" w:rsidRDefault="00454AC8">
            <w:pPr>
              <w:rPr>
                <w:b/>
              </w:rPr>
            </w:pPr>
            <w:proofErr w:type="spellStart"/>
            <w:r w:rsidRPr="00AB2763">
              <w:rPr>
                <w:b/>
              </w:rPr>
              <w:t>EI_upper</w:t>
            </w:r>
            <w:proofErr w:type="spellEnd"/>
          </w:p>
        </w:tc>
        <w:tc>
          <w:tcPr>
            <w:tcW w:w="1234" w:type="dxa"/>
          </w:tcPr>
          <w:p w14:paraId="359AB7B9" w14:textId="77777777" w:rsidR="008C37FF" w:rsidRDefault="00454AC8" w:rsidP="009A08CF">
            <w:pPr>
              <w:jc w:val="center"/>
            </w:pPr>
            <w:r>
              <w:t>0.37</w:t>
            </w:r>
          </w:p>
        </w:tc>
        <w:tc>
          <w:tcPr>
            <w:tcW w:w="1234" w:type="dxa"/>
          </w:tcPr>
          <w:p w14:paraId="0B8714DE" w14:textId="77777777" w:rsidR="008C37FF" w:rsidRDefault="00454AC8" w:rsidP="009A08CF">
            <w:pPr>
              <w:jc w:val="center"/>
            </w:pPr>
            <w:r>
              <w:t>0.35</w:t>
            </w:r>
          </w:p>
        </w:tc>
        <w:tc>
          <w:tcPr>
            <w:tcW w:w="1234" w:type="dxa"/>
          </w:tcPr>
          <w:p w14:paraId="58384843" w14:textId="77777777" w:rsidR="008C37FF" w:rsidRDefault="00454AC8" w:rsidP="009A08CF">
            <w:pPr>
              <w:jc w:val="center"/>
            </w:pPr>
            <w:r>
              <w:t>0.14</w:t>
            </w:r>
          </w:p>
        </w:tc>
        <w:tc>
          <w:tcPr>
            <w:tcW w:w="1234" w:type="dxa"/>
          </w:tcPr>
          <w:p w14:paraId="0239145A" w14:textId="77777777" w:rsidR="008C37FF" w:rsidRDefault="00454AC8" w:rsidP="009A08CF">
            <w:pPr>
              <w:jc w:val="center"/>
            </w:pPr>
            <w:r>
              <w:t>5.40</w:t>
            </w:r>
          </w:p>
        </w:tc>
        <w:tc>
          <w:tcPr>
            <w:tcW w:w="1358" w:type="dxa"/>
          </w:tcPr>
          <w:p w14:paraId="62CE6449" w14:textId="77777777" w:rsidR="008C37FF" w:rsidRDefault="00454AC8" w:rsidP="009A08CF">
            <w:pPr>
              <w:jc w:val="center"/>
            </w:pPr>
            <w:r>
              <w:t>0.002</w:t>
            </w:r>
          </w:p>
        </w:tc>
        <w:tc>
          <w:tcPr>
            <w:tcW w:w="1110" w:type="dxa"/>
          </w:tcPr>
          <w:p w14:paraId="22EA2914" w14:textId="77777777" w:rsidR="008C37FF" w:rsidRDefault="00454AC8" w:rsidP="009A08CF">
            <w:pPr>
              <w:jc w:val="center"/>
            </w:pPr>
            <w:r>
              <w:t>0.82</w:t>
            </w:r>
          </w:p>
        </w:tc>
      </w:tr>
      <w:tr w:rsidR="008C37FF" w14:paraId="0C533F9A" w14:textId="77777777" w:rsidTr="003D621B">
        <w:tc>
          <w:tcPr>
            <w:tcW w:w="1261" w:type="dxa"/>
          </w:tcPr>
          <w:p w14:paraId="277BEDC6" w14:textId="77777777" w:rsidR="008C37FF" w:rsidRPr="00AB2763" w:rsidRDefault="00454AC8">
            <w:pPr>
              <w:rPr>
                <w:b/>
              </w:rPr>
            </w:pPr>
            <w:proofErr w:type="spellStart"/>
            <w:r w:rsidRPr="00AB2763">
              <w:rPr>
                <w:b/>
              </w:rPr>
              <w:t>EI_total</w:t>
            </w:r>
            <w:proofErr w:type="spellEnd"/>
          </w:p>
        </w:tc>
        <w:tc>
          <w:tcPr>
            <w:tcW w:w="1234" w:type="dxa"/>
          </w:tcPr>
          <w:p w14:paraId="585D7CD3" w14:textId="77777777" w:rsidR="008C37FF" w:rsidRDefault="00454AC8" w:rsidP="009A08CF">
            <w:pPr>
              <w:jc w:val="center"/>
            </w:pPr>
            <w:r>
              <w:t>0.72</w:t>
            </w:r>
          </w:p>
        </w:tc>
        <w:tc>
          <w:tcPr>
            <w:tcW w:w="1234" w:type="dxa"/>
          </w:tcPr>
          <w:p w14:paraId="158A97D3" w14:textId="77777777" w:rsidR="008C37FF" w:rsidRDefault="00454AC8" w:rsidP="009A08CF">
            <w:pPr>
              <w:jc w:val="center"/>
            </w:pPr>
            <w:r>
              <w:t>0.58</w:t>
            </w:r>
          </w:p>
        </w:tc>
        <w:tc>
          <w:tcPr>
            <w:tcW w:w="1234" w:type="dxa"/>
          </w:tcPr>
          <w:p w14:paraId="00EF4615" w14:textId="77777777" w:rsidR="008C37FF" w:rsidRDefault="00454AC8" w:rsidP="009A08CF">
            <w:pPr>
              <w:jc w:val="center"/>
            </w:pPr>
            <w:r>
              <w:t>0.51</w:t>
            </w:r>
          </w:p>
        </w:tc>
        <w:tc>
          <w:tcPr>
            <w:tcW w:w="1234" w:type="dxa"/>
          </w:tcPr>
          <w:p w14:paraId="76605197" w14:textId="77777777" w:rsidR="008C37FF" w:rsidRDefault="00454AC8" w:rsidP="009A08CF">
            <w:pPr>
              <w:jc w:val="center"/>
            </w:pPr>
            <w:r>
              <w:t>3.41</w:t>
            </w:r>
          </w:p>
        </w:tc>
        <w:tc>
          <w:tcPr>
            <w:tcW w:w="1358" w:type="dxa"/>
          </w:tcPr>
          <w:p w14:paraId="68271660" w14:textId="77777777" w:rsidR="008C37FF" w:rsidRDefault="00454AC8" w:rsidP="009A08CF">
            <w:pPr>
              <w:jc w:val="center"/>
            </w:pPr>
            <w:r>
              <w:t>0.002</w:t>
            </w:r>
          </w:p>
        </w:tc>
        <w:tc>
          <w:tcPr>
            <w:tcW w:w="1110" w:type="dxa"/>
          </w:tcPr>
          <w:p w14:paraId="3E92444E" w14:textId="77777777" w:rsidR="008C37FF" w:rsidRDefault="00454AC8" w:rsidP="009A08CF">
            <w:pPr>
              <w:jc w:val="center"/>
            </w:pPr>
            <w:r>
              <w:t>1.32</w:t>
            </w:r>
          </w:p>
        </w:tc>
      </w:tr>
      <w:tr w:rsidR="008C37FF" w14:paraId="51089C1F" w14:textId="77777777" w:rsidTr="003D621B">
        <w:tc>
          <w:tcPr>
            <w:tcW w:w="1261" w:type="dxa"/>
          </w:tcPr>
          <w:p w14:paraId="70BBB38F" w14:textId="77777777" w:rsidR="008C37FF" w:rsidRPr="00AB2763" w:rsidRDefault="00454AC8">
            <w:pPr>
              <w:rPr>
                <w:b/>
              </w:rPr>
            </w:pPr>
            <w:proofErr w:type="spellStart"/>
            <w:r w:rsidRPr="00AB2763">
              <w:rPr>
                <w:b/>
              </w:rPr>
              <w:t>Qsum_upper</w:t>
            </w:r>
            <w:proofErr w:type="spellEnd"/>
          </w:p>
        </w:tc>
        <w:tc>
          <w:tcPr>
            <w:tcW w:w="1234" w:type="dxa"/>
          </w:tcPr>
          <w:p w14:paraId="6BE47320" w14:textId="77777777" w:rsidR="008C37FF" w:rsidRDefault="00454AC8" w:rsidP="009A08CF">
            <w:pPr>
              <w:jc w:val="center"/>
            </w:pPr>
            <w:r>
              <w:t>0.89</w:t>
            </w:r>
          </w:p>
        </w:tc>
        <w:tc>
          <w:tcPr>
            <w:tcW w:w="1234" w:type="dxa"/>
          </w:tcPr>
          <w:p w14:paraId="36218E55" w14:textId="77777777" w:rsidR="008C37FF" w:rsidRDefault="00454AC8" w:rsidP="009A08CF">
            <w:pPr>
              <w:jc w:val="center"/>
            </w:pPr>
            <w:r>
              <w:t>0.89</w:t>
            </w:r>
          </w:p>
        </w:tc>
        <w:tc>
          <w:tcPr>
            <w:tcW w:w="1234" w:type="dxa"/>
          </w:tcPr>
          <w:p w14:paraId="405E2886" w14:textId="77777777" w:rsidR="008C37FF" w:rsidRDefault="00454AC8" w:rsidP="009A08CF">
            <w:pPr>
              <w:jc w:val="center"/>
            </w:pPr>
            <w:r>
              <w:t>0.79</w:t>
            </w:r>
          </w:p>
        </w:tc>
        <w:tc>
          <w:tcPr>
            <w:tcW w:w="1234" w:type="dxa"/>
          </w:tcPr>
          <w:p w14:paraId="774567C1" w14:textId="77777777" w:rsidR="008C37FF" w:rsidRDefault="00454AC8" w:rsidP="009A08CF">
            <w:pPr>
              <w:jc w:val="center"/>
            </w:pPr>
            <w:r>
              <w:t>2.26</w:t>
            </w:r>
          </w:p>
        </w:tc>
        <w:tc>
          <w:tcPr>
            <w:tcW w:w="1358" w:type="dxa"/>
          </w:tcPr>
          <w:p w14:paraId="3CAA5777" w14:textId="77777777" w:rsidR="008C37FF" w:rsidRDefault="00454AC8" w:rsidP="009A08CF">
            <w:pPr>
              <w:jc w:val="center"/>
            </w:pPr>
            <w:r>
              <w:t>0.000</w:t>
            </w:r>
          </w:p>
        </w:tc>
        <w:tc>
          <w:tcPr>
            <w:tcW w:w="1110" w:type="dxa"/>
          </w:tcPr>
          <w:p w14:paraId="6DEA4FE9" w14:textId="77777777" w:rsidR="008C37FF" w:rsidRDefault="00454AC8" w:rsidP="009A08CF">
            <w:pPr>
              <w:jc w:val="center"/>
            </w:pPr>
            <w:r>
              <w:t>1.17</w:t>
            </w:r>
          </w:p>
        </w:tc>
      </w:tr>
      <w:tr w:rsidR="008C37FF" w14:paraId="275E53EB" w14:textId="77777777" w:rsidTr="003D621B">
        <w:tc>
          <w:tcPr>
            <w:tcW w:w="1261" w:type="dxa"/>
          </w:tcPr>
          <w:p w14:paraId="525A427A" w14:textId="77777777" w:rsidR="008C37FF" w:rsidRPr="00AB2763" w:rsidRDefault="00454AC8">
            <w:pPr>
              <w:rPr>
                <w:b/>
              </w:rPr>
            </w:pPr>
            <w:proofErr w:type="spellStart"/>
            <w:r w:rsidRPr="00AB2763">
              <w:rPr>
                <w:b/>
              </w:rPr>
              <w:t>Qsum_total</w:t>
            </w:r>
            <w:proofErr w:type="spellEnd"/>
          </w:p>
        </w:tc>
        <w:tc>
          <w:tcPr>
            <w:tcW w:w="1234" w:type="dxa"/>
          </w:tcPr>
          <w:p w14:paraId="6BB52DC4" w14:textId="77777777" w:rsidR="008C37FF" w:rsidRDefault="00454AC8" w:rsidP="009A08CF">
            <w:pPr>
              <w:jc w:val="center"/>
            </w:pPr>
            <w:r>
              <w:t>0.83</w:t>
            </w:r>
          </w:p>
        </w:tc>
        <w:tc>
          <w:tcPr>
            <w:tcW w:w="1234" w:type="dxa"/>
          </w:tcPr>
          <w:p w14:paraId="20A9A42D" w14:textId="77777777" w:rsidR="008C37FF" w:rsidRDefault="00454AC8" w:rsidP="009A08CF">
            <w:pPr>
              <w:jc w:val="center"/>
            </w:pPr>
            <w:r>
              <w:t>0.82</w:t>
            </w:r>
          </w:p>
        </w:tc>
        <w:tc>
          <w:tcPr>
            <w:tcW w:w="1234" w:type="dxa"/>
          </w:tcPr>
          <w:p w14:paraId="270C2273" w14:textId="77777777" w:rsidR="008C37FF" w:rsidRDefault="00454AC8" w:rsidP="009A08CF">
            <w:pPr>
              <w:jc w:val="center"/>
            </w:pPr>
            <w:r>
              <w:t>0.69</w:t>
            </w:r>
          </w:p>
        </w:tc>
        <w:tc>
          <w:tcPr>
            <w:tcW w:w="1234" w:type="dxa"/>
          </w:tcPr>
          <w:p w14:paraId="17924FED" w14:textId="77777777" w:rsidR="008C37FF" w:rsidRDefault="00454AC8" w:rsidP="009A08CF">
            <w:pPr>
              <w:jc w:val="center"/>
            </w:pPr>
            <w:r>
              <w:t>2.64</w:t>
            </w:r>
          </w:p>
        </w:tc>
        <w:tc>
          <w:tcPr>
            <w:tcW w:w="1358" w:type="dxa"/>
          </w:tcPr>
          <w:p w14:paraId="6310E8C6" w14:textId="77777777" w:rsidR="008C37FF" w:rsidRDefault="00454AC8" w:rsidP="009A08CF">
            <w:pPr>
              <w:jc w:val="center"/>
            </w:pPr>
            <w:r>
              <w:t>0.000</w:t>
            </w:r>
          </w:p>
        </w:tc>
        <w:tc>
          <w:tcPr>
            <w:tcW w:w="1110" w:type="dxa"/>
          </w:tcPr>
          <w:p w14:paraId="1ABEDE2E" w14:textId="77777777" w:rsidR="008C37FF" w:rsidRDefault="00454AC8" w:rsidP="009A08CF">
            <w:pPr>
              <w:jc w:val="center"/>
            </w:pPr>
            <w:r>
              <w:t>1.13</w:t>
            </w:r>
          </w:p>
        </w:tc>
      </w:tr>
      <w:tr w:rsidR="008C37FF" w14:paraId="4001022F" w14:textId="77777777" w:rsidTr="003D621B">
        <w:tc>
          <w:tcPr>
            <w:tcW w:w="1261" w:type="dxa"/>
          </w:tcPr>
          <w:p w14:paraId="68C6239A" w14:textId="77777777" w:rsidR="008C37FF" w:rsidRPr="00AB2763" w:rsidRDefault="00454AC8">
            <w:pPr>
              <w:rPr>
                <w:b/>
              </w:rPr>
            </w:pPr>
            <w:proofErr w:type="spellStart"/>
            <w:r w:rsidRPr="00AB2763">
              <w:rPr>
                <w:b/>
              </w:rPr>
              <w:t>Qmax_upper</w:t>
            </w:r>
            <w:proofErr w:type="spellEnd"/>
          </w:p>
        </w:tc>
        <w:tc>
          <w:tcPr>
            <w:tcW w:w="1234" w:type="dxa"/>
          </w:tcPr>
          <w:p w14:paraId="1450C4DB" w14:textId="77777777" w:rsidR="008C37FF" w:rsidRDefault="00454AC8" w:rsidP="009A08CF">
            <w:pPr>
              <w:jc w:val="center"/>
            </w:pPr>
            <w:r>
              <w:t>0.89</w:t>
            </w:r>
          </w:p>
        </w:tc>
        <w:tc>
          <w:tcPr>
            <w:tcW w:w="1234" w:type="dxa"/>
          </w:tcPr>
          <w:p w14:paraId="799CCD56" w14:textId="77777777" w:rsidR="008C37FF" w:rsidRDefault="00454AC8" w:rsidP="009A08CF">
            <w:pPr>
              <w:jc w:val="center"/>
            </w:pPr>
            <w:r>
              <w:t>0.94</w:t>
            </w:r>
          </w:p>
        </w:tc>
        <w:tc>
          <w:tcPr>
            <w:tcW w:w="1234" w:type="dxa"/>
          </w:tcPr>
          <w:p w14:paraId="0F7E5CE6" w14:textId="77777777" w:rsidR="008C37FF" w:rsidRDefault="00454AC8" w:rsidP="009A08CF">
            <w:pPr>
              <w:jc w:val="center"/>
            </w:pPr>
            <w:r>
              <w:t>0.79</w:t>
            </w:r>
          </w:p>
        </w:tc>
        <w:tc>
          <w:tcPr>
            <w:tcW w:w="1234" w:type="dxa"/>
          </w:tcPr>
          <w:p w14:paraId="7DBE9262" w14:textId="77777777" w:rsidR="008C37FF" w:rsidRDefault="00454AC8" w:rsidP="009A08CF">
            <w:pPr>
              <w:jc w:val="center"/>
            </w:pPr>
            <w:r>
              <w:t>2.25</w:t>
            </w:r>
          </w:p>
        </w:tc>
        <w:tc>
          <w:tcPr>
            <w:tcW w:w="1358" w:type="dxa"/>
          </w:tcPr>
          <w:p w14:paraId="1302A799" w14:textId="77777777" w:rsidR="008C37FF" w:rsidRDefault="00454AC8" w:rsidP="009A08CF">
            <w:pPr>
              <w:jc w:val="center"/>
            </w:pPr>
            <w:r>
              <w:t>0.353</w:t>
            </w:r>
          </w:p>
        </w:tc>
        <w:tc>
          <w:tcPr>
            <w:tcW w:w="1110" w:type="dxa"/>
          </w:tcPr>
          <w:p w14:paraId="67E464EF" w14:textId="77777777" w:rsidR="008C37FF" w:rsidRDefault="00454AC8" w:rsidP="009A08CF">
            <w:pPr>
              <w:jc w:val="center"/>
            </w:pPr>
            <w:r>
              <w:t>1.44</w:t>
            </w:r>
          </w:p>
        </w:tc>
      </w:tr>
      <w:tr w:rsidR="008C37FF" w14:paraId="1094D41F" w14:textId="77777777" w:rsidTr="003D621B">
        <w:tc>
          <w:tcPr>
            <w:tcW w:w="1261" w:type="dxa"/>
          </w:tcPr>
          <w:p w14:paraId="01BDAB5B" w14:textId="77777777" w:rsidR="008C37FF" w:rsidRPr="00AB2763" w:rsidRDefault="00454AC8">
            <w:pPr>
              <w:rPr>
                <w:b/>
              </w:rPr>
            </w:pPr>
            <w:proofErr w:type="spellStart"/>
            <w:r w:rsidRPr="00AB2763">
              <w:rPr>
                <w:b/>
              </w:rPr>
              <w:t>Qmax_total</w:t>
            </w:r>
            <w:proofErr w:type="spellEnd"/>
          </w:p>
        </w:tc>
        <w:tc>
          <w:tcPr>
            <w:tcW w:w="1234" w:type="dxa"/>
          </w:tcPr>
          <w:p w14:paraId="64637336" w14:textId="77777777" w:rsidR="008C37FF" w:rsidRDefault="00454AC8" w:rsidP="009A08CF">
            <w:pPr>
              <w:jc w:val="center"/>
            </w:pPr>
            <w:r>
              <w:t>0.89</w:t>
            </w:r>
          </w:p>
        </w:tc>
        <w:tc>
          <w:tcPr>
            <w:tcW w:w="1234" w:type="dxa"/>
          </w:tcPr>
          <w:p w14:paraId="5647BE74" w14:textId="77777777" w:rsidR="008C37FF" w:rsidRDefault="00454AC8" w:rsidP="009A08CF">
            <w:pPr>
              <w:jc w:val="center"/>
            </w:pPr>
            <w:r>
              <w:t>0.89</w:t>
            </w:r>
          </w:p>
        </w:tc>
        <w:tc>
          <w:tcPr>
            <w:tcW w:w="1234" w:type="dxa"/>
          </w:tcPr>
          <w:p w14:paraId="19623ED6" w14:textId="77777777" w:rsidR="008C37FF" w:rsidRDefault="00454AC8" w:rsidP="009A08CF">
            <w:pPr>
              <w:jc w:val="center"/>
            </w:pPr>
            <w:r>
              <w:t>0.79</w:t>
            </w:r>
          </w:p>
        </w:tc>
        <w:tc>
          <w:tcPr>
            <w:tcW w:w="1234" w:type="dxa"/>
          </w:tcPr>
          <w:p w14:paraId="69115149" w14:textId="77777777" w:rsidR="008C37FF" w:rsidRDefault="00454AC8" w:rsidP="009A08CF">
            <w:pPr>
              <w:jc w:val="center"/>
            </w:pPr>
            <w:r>
              <w:t>2.22</w:t>
            </w:r>
          </w:p>
        </w:tc>
        <w:tc>
          <w:tcPr>
            <w:tcW w:w="1358" w:type="dxa"/>
          </w:tcPr>
          <w:p w14:paraId="58684A8A" w14:textId="77777777" w:rsidR="008C37FF" w:rsidRDefault="00454AC8" w:rsidP="009A08CF">
            <w:pPr>
              <w:jc w:val="center"/>
            </w:pPr>
            <w:r>
              <w:t>1.380</w:t>
            </w:r>
          </w:p>
        </w:tc>
        <w:tc>
          <w:tcPr>
            <w:tcW w:w="1110" w:type="dxa"/>
          </w:tcPr>
          <w:p w14:paraId="340074FD" w14:textId="77777777" w:rsidR="008C37FF" w:rsidRDefault="00454AC8" w:rsidP="009A08CF">
            <w:pPr>
              <w:jc w:val="center"/>
            </w:pPr>
            <w:r>
              <w:t>1.81</w:t>
            </w:r>
          </w:p>
        </w:tc>
      </w:tr>
    </w:tbl>
    <w:p w14:paraId="389A644E" w14:textId="77777777" w:rsidR="008C37FF" w:rsidRDefault="008C37FF"/>
    <w:p w14:paraId="0C566DA5" w14:textId="77777777" w:rsidR="004308F0" w:rsidRDefault="004308F0"/>
    <w:p w14:paraId="6AB9072A" w14:textId="77777777" w:rsidR="004308F0" w:rsidRDefault="004308F0"/>
    <w:p w14:paraId="5754C740" w14:textId="77777777" w:rsidR="004308F0" w:rsidRDefault="004308F0"/>
    <w:tbl>
      <w:tblPr>
        <w:tblStyle w:val="TableGrid"/>
        <w:tblW w:w="0" w:type="auto"/>
        <w:tblLook w:val="04A0" w:firstRow="1" w:lastRow="0" w:firstColumn="1" w:lastColumn="0" w:noHBand="0" w:noVBand="1"/>
      </w:tblPr>
      <w:tblGrid>
        <w:gridCol w:w="1728"/>
        <w:gridCol w:w="1728"/>
        <w:gridCol w:w="1728"/>
        <w:gridCol w:w="1728"/>
        <w:gridCol w:w="1728"/>
      </w:tblGrid>
      <w:tr w:rsidR="008C37FF" w14:paraId="2149AD3A" w14:textId="77777777">
        <w:tc>
          <w:tcPr>
            <w:tcW w:w="8640" w:type="dxa"/>
            <w:gridSpan w:val="5"/>
          </w:tcPr>
          <w:p w14:paraId="1606E346" w14:textId="6F3AC9A2" w:rsidR="008C37FF" w:rsidRDefault="00454AC8">
            <w:r>
              <w:t xml:space="preserve">Table 7. </w:t>
            </w:r>
            <w:r w:rsidR="00464D8E">
              <w:t xml:space="preserve">Estimates of </w:t>
            </w:r>
            <w:r>
              <w:t>Annual SSY</w:t>
            </w:r>
            <w:r w:rsidR="00E912A0">
              <w:t xml:space="preserve"> and sSSY calculated using four different methods.  </w:t>
            </w:r>
          </w:p>
        </w:tc>
      </w:tr>
      <w:tr w:rsidR="00E912A0" w14:paraId="01F6BD38" w14:textId="6E5CEB56" w:rsidTr="00E912A0">
        <w:tc>
          <w:tcPr>
            <w:tcW w:w="8640" w:type="dxa"/>
            <w:gridSpan w:val="5"/>
          </w:tcPr>
          <w:p w14:paraId="292B6CB9" w14:textId="4FE4A41A" w:rsidR="00E912A0" w:rsidRPr="00AB2763" w:rsidRDefault="00AD24BF" w:rsidP="009518E7">
            <w:pPr>
              <w:rPr>
                <w:b/>
              </w:rPr>
            </w:pPr>
            <w:r>
              <w:rPr>
                <w:b/>
              </w:rPr>
              <w:t>Annual SSY</w:t>
            </w:r>
          </w:p>
        </w:tc>
      </w:tr>
      <w:tr w:rsidR="00464D8E" w14:paraId="5CBE1129" w14:textId="77777777" w:rsidTr="00425FA8">
        <w:tc>
          <w:tcPr>
            <w:tcW w:w="1728" w:type="dxa"/>
          </w:tcPr>
          <w:p w14:paraId="59FEA725" w14:textId="77777777" w:rsidR="00464D8E" w:rsidRDefault="00464D8E" w:rsidP="009A08CF">
            <w:pPr>
              <w:jc w:val="center"/>
            </w:pPr>
          </w:p>
        </w:tc>
        <w:tc>
          <w:tcPr>
            <w:tcW w:w="1728" w:type="dxa"/>
          </w:tcPr>
          <w:p w14:paraId="195F2FAE" w14:textId="168C63C4" w:rsidR="00464D8E" w:rsidRPr="00AB2763" w:rsidRDefault="00464D8E" w:rsidP="009A08CF">
            <w:pPr>
              <w:jc w:val="center"/>
              <w:rPr>
                <w:b/>
              </w:rPr>
            </w:pPr>
            <w:r w:rsidRPr="00AB2763">
              <w:rPr>
                <w:b/>
              </w:rPr>
              <w:t>SSY Qmax (2014)</w:t>
            </w:r>
          </w:p>
        </w:tc>
        <w:tc>
          <w:tcPr>
            <w:tcW w:w="5184" w:type="dxa"/>
            <w:gridSpan w:val="3"/>
          </w:tcPr>
          <w:p w14:paraId="4B0011F7" w14:textId="07B1B8DE" w:rsidR="00464D8E" w:rsidRPr="00AB2763" w:rsidRDefault="00464D8E" w:rsidP="009A08CF">
            <w:pPr>
              <w:jc w:val="center"/>
              <w:rPr>
                <w:b/>
              </w:rPr>
            </w:pPr>
            <w:r>
              <w:rPr>
                <w:b/>
              </w:rPr>
              <w:t>Equation 5</w:t>
            </w:r>
          </w:p>
        </w:tc>
      </w:tr>
      <w:tr w:rsidR="008C37FF" w14:paraId="02BA38F2" w14:textId="77777777">
        <w:tc>
          <w:tcPr>
            <w:tcW w:w="1728" w:type="dxa"/>
          </w:tcPr>
          <w:p w14:paraId="228757C6" w14:textId="77777777" w:rsidR="008C37FF" w:rsidRDefault="008C37FF"/>
        </w:tc>
        <w:tc>
          <w:tcPr>
            <w:tcW w:w="1728" w:type="dxa"/>
          </w:tcPr>
          <w:p w14:paraId="3D3F0845" w14:textId="7D6154F3" w:rsidR="008C37FF" w:rsidRPr="00AB2763" w:rsidRDefault="008C37FF">
            <w:pPr>
              <w:rPr>
                <w:b/>
              </w:rPr>
            </w:pPr>
          </w:p>
        </w:tc>
        <w:tc>
          <w:tcPr>
            <w:tcW w:w="1728" w:type="dxa"/>
          </w:tcPr>
          <w:p w14:paraId="362D0187" w14:textId="7DDD7CE6" w:rsidR="008C37FF" w:rsidRPr="00AB2763" w:rsidRDefault="00AD24BF" w:rsidP="009A08CF">
            <w:pPr>
              <w:jc w:val="center"/>
              <w:rPr>
                <w:b/>
              </w:rPr>
            </w:pPr>
            <w:r>
              <w:rPr>
                <w:b/>
              </w:rPr>
              <w:t xml:space="preserve">Events in </w:t>
            </w:r>
            <w:r w:rsidR="00454AC8" w:rsidRPr="00AB2763">
              <w:rPr>
                <w:b/>
              </w:rPr>
              <w:t>Table 2</w:t>
            </w:r>
          </w:p>
        </w:tc>
        <w:tc>
          <w:tcPr>
            <w:tcW w:w="1728" w:type="dxa"/>
          </w:tcPr>
          <w:p w14:paraId="77A0764D" w14:textId="195505D6" w:rsidR="008C37FF" w:rsidRPr="00AB2763" w:rsidRDefault="00AD24BF" w:rsidP="009A08CF">
            <w:pPr>
              <w:jc w:val="center"/>
              <w:rPr>
                <w:b/>
              </w:rPr>
            </w:pPr>
            <w:r>
              <w:rPr>
                <w:b/>
              </w:rPr>
              <w:t>Events in</w:t>
            </w:r>
            <w:r w:rsidR="009518E7">
              <w:rPr>
                <w:b/>
              </w:rPr>
              <w:t xml:space="preserve"> </w:t>
            </w:r>
            <w:r w:rsidR="003C28BD" w:rsidRPr="00AB2763">
              <w:rPr>
                <w:b/>
              </w:rPr>
              <w:t>Table 4</w:t>
            </w:r>
          </w:p>
        </w:tc>
        <w:tc>
          <w:tcPr>
            <w:tcW w:w="1728" w:type="dxa"/>
          </w:tcPr>
          <w:p w14:paraId="61E75524" w14:textId="6DCDAB58" w:rsidR="008C37FF" w:rsidRPr="00AB2763" w:rsidRDefault="00454AC8" w:rsidP="009A08CF">
            <w:pPr>
              <w:jc w:val="center"/>
              <w:rPr>
                <w:b/>
              </w:rPr>
            </w:pPr>
            <w:r w:rsidRPr="00AB2763">
              <w:rPr>
                <w:b/>
              </w:rPr>
              <w:t>ALL</w:t>
            </w:r>
            <w:r w:rsidR="006E67D7">
              <w:rPr>
                <w:b/>
              </w:rPr>
              <w:t xml:space="preserve"> </w:t>
            </w:r>
            <w:r w:rsidR="00AD24BF">
              <w:rPr>
                <w:b/>
              </w:rPr>
              <w:t xml:space="preserve">EVENTS </w:t>
            </w:r>
            <w:r w:rsidR="00AD24BF">
              <w:rPr>
                <w:rStyle w:val="CommentReference"/>
              </w:rPr>
              <w:commentReference w:id="5"/>
            </w:r>
            <w:r w:rsidR="00B00298">
              <w:rPr>
                <w:rStyle w:val="CommentReference"/>
              </w:rPr>
              <w:commentReference w:id="6"/>
            </w:r>
          </w:p>
        </w:tc>
      </w:tr>
      <w:tr w:rsidR="008C37FF" w14:paraId="0C9CF809" w14:textId="77777777">
        <w:tc>
          <w:tcPr>
            <w:tcW w:w="1728" w:type="dxa"/>
          </w:tcPr>
          <w:p w14:paraId="3D2760D9" w14:textId="77777777" w:rsidR="008C37FF" w:rsidRPr="00AB2763" w:rsidRDefault="00454AC8">
            <w:pPr>
              <w:rPr>
                <w:b/>
              </w:rPr>
            </w:pPr>
            <w:proofErr w:type="spellStart"/>
            <w:r w:rsidRPr="00AB2763">
              <w:rPr>
                <w:b/>
              </w:rPr>
              <w:t>Precip</w:t>
            </w:r>
            <w:proofErr w:type="spellEnd"/>
            <w:r w:rsidRPr="00AB2763">
              <w:rPr>
                <w:b/>
              </w:rPr>
              <w:t>(mm)</w:t>
            </w:r>
          </w:p>
        </w:tc>
        <w:tc>
          <w:tcPr>
            <w:tcW w:w="1728" w:type="dxa"/>
          </w:tcPr>
          <w:p w14:paraId="2ABB42DF" w14:textId="77777777" w:rsidR="008C37FF" w:rsidRDefault="00454AC8" w:rsidP="00292EC6">
            <w:pPr>
              <w:jc w:val="center"/>
            </w:pPr>
            <w:r>
              <w:t>2</w:t>
            </w:r>
            <w:r w:rsidR="00292EC6">
              <w:t>,</w:t>
            </w:r>
            <w:r>
              <w:t>279</w:t>
            </w:r>
          </w:p>
        </w:tc>
        <w:tc>
          <w:tcPr>
            <w:tcW w:w="1728" w:type="dxa"/>
          </w:tcPr>
          <w:p w14:paraId="6D012DEA" w14:textId="77777777" w:rsidR="008C37FF" w:rsidRDefault="00454AC8" w:rsidP="00292EC6">
            <w:pPr>
              <w:jc w:val="center"/>
            </w:pPr>
            <w:r>
              <w:t>1</w:t>
            </w:r>
            <w:r w:rsidR="00292EC6">
              <w:t>,</w:t>
            </w:r>
            <w:r>
              <w:t>123 (49%)</w:t>
            </w:r>
          </w:p>
        </w:tc>
        <w:tc>
          <w:tcPr>
            <w:tcW w:w="1728" w:type="dxa"/>
          </w:tcPr>
          <w:p w14:paraId="614B6018" w14:textId="77777777" w:rsidR="008C37FF" w:rsidRDefault="00454AC8" w:rsidP="00292EC6">
            <w:pPr>
              <w:jc w:val="center"/>
            </w:pPr>
            <w:r>
              <w:t>537 (24%)</w:t>
            </w:r>
          </w:p>
        </w:tc>
        <w:tc>
          <w:tcPr>
            <w:tcW w:w="1728" w:type="dxa"/>
          </w:tcPr>
          <w:p w14:paraId="23B25CC0" w14:textId="77777777" w:rsidR="008C37FF" w:rsidRDefault="00454AC8" w:rsidP="00292EC6">
            <w:pPr>
              <w:jc w:val="center"/>
            </w:pPr>
            <w:r>
              <w:t>2</w:t>
            </w:r>
            <w:r w:rsidR="00292EC6">
              <w:t>,</w:t>
            </w:r>
            <w:r>
              <w:t>780 (122%)</w:t>
            </w:r>
          </w:p>
        </w:tc>
      </w:tr>
      <w:tr w:rsidR="008C37FF" w14:paraId="5DDEF1AD" w14:textId="77777777">
        <w:tc>
          <w:tcPr>
            <w:tcW w:w="1728" w:type="dxa"/>
          </w:tcPr>
          <w:p w14:paraId="7CE43347" w14:textId="77777777" w:rsidR="008C37FF" w:rsidRPr="00AB2763" w:rsidRDefault="00454AC8">
            <w:pPr>
              <w:rPr>
                <w:b/>
              </w:rPr>
            </w:pPr>
            <w:r w:rsidRPr="00AB2763">
              <w:rPr>
                <w:b/>
              </w:rPr>
              <w:t>UPPER</w:t>
            </w:r>
          </w:p>
        </w:tc>
        <w:tc>
          <w:tcPr>
            <w:tcW w:w="1728" w:type="dxa"/>
          </w:tcPr>
          <w:p w14:paraId="59902BF8" w14:textId="77777777" w:rsidR="008C37FF" w:rsidRDefault="00454AC8" w:rsidP="00292EC6">
            <w:pPr>
              <w:jc w:val="center"/>
            </w:pPr>
            <w:r>
              <w:t>29</w:t>
            </w:r>
          </w:p>
        </w:tc>
        <w:tc>
          <w:tcPr>
            <w:tcW w:w="1728" w:type="dxa"/>
          </w:tcPr>
          <w:p w14:paraId="0AF3A8A2" w14:textId="77777777" w:rsidR="008C37FF" w:rsidRDefault="00454AC8" w:rsidP="00292EC6">
            <w:pPr>
              <w:jc w:val="center"/>
            </w:pPr>
            <w:r>
              <w:t>40</w:t>
            </w:r>
          </w:p>
        </w:tc>
        <w:tc>
          <w:tcPr>
            <w:tcW w:w="1728" w:type="dxa"/>
          </w:tcPr>
          <w:p w14:paraId="4098F2AB" w14:textId="77777777" w:rsidR="008C37FF" w:rsidRDefault="00454AC8" w:rsidP="00292EC6">
            <w:pPr>
              <w:jc w:val="center"/>
            </w:pPr>
            <w:r>
              <w:t>70</w:t>
            </w:r>
          </w:p>
        </w:tc>
        <w:tc>
          <w:tcPr>
            <w:tcW w:w="1728" w:type="dxa"/>
          </w:tcPr>
          <w:p w14:paraId="46A25D37" w14:textId="77777777" w:rsidR="008C37FF" w:rsidRDefault="00454AC8" w:rsidP="00292EC6">
            <w:pPr>
              <w:jc w:val="center"/>
            </w:pPr>
            <w:r>
              <w:t>44</w:t>
            </w:r>
          </w:p>
        </w:tc>
      </w:tr>
      <w:tr w:rsidR="008C37FF" w14:paraId="3F987F95" w14:textId="77777777">
        <w:tc>
          <w:tcPr>
            <w:tcW w:w="1728" w:type="dxa"/>
          </w:tcPr>
          <w:p w14:paraId="4CEA6CDD" w14:textId="77777777" w:rsidR="008C37FF" w:rsidRPr="00AB2763" w:rsidRDefault="00454AC8">
            <w:pPr>
              <w:rPr>
                <w:b/>
              </w:rPr>
            </w:pPr>
            <w:r w:rsidRPr="00AB2763">
              <w:rPr>
                <w:b/>
              </w:rPr>
              <w:t>LOWER</w:t>
            </w:r>
          </w:p>
        </w:tc>
        <w:tc>
          <w:tcPr>
            <w:tcW w:w="1728" w:type="dxa"/>
          </w:tcPr>
          <w:p w14:paraId="585F2D28" w14:textId="77777777" w:rsidR="008C37FF" w:rsidRDefault="00454AC8" w:rsidP="00292EC6">
            <w:pPr>
              <w:jc w:val="center"/>
            </w:pPr>
            <w:r>
              <w:t>-</w:t>
            </w:r>
          </w:p>
        </w:tc>
        <w:tc>
          <w:tcPr>
            <w:tcW w:w="1728" w:type="dxa"/>
          </w:tcPr>
          <w:p w14:paraId="56542D53" w14:textId="77777777" w:rsidR="008C37FF" w:rsidRDefault="00454AC8" w:rsidP="00292EC6">
            <w:pPr>
              <w:jc w:val="center"/>
            </w:pPr>
            <w:r>
              <w:t>390</w:t>
            </w:r>
          </w:p>
        </w:tc>
        <w:tc>
          <w:tcPr>
            <w:tcW w:w="1728" w:type="dxa"/>
          </w:tcPr>
          <w:p w14:paraId="765BA22A" w14:textId="77777777" w:rsidR="008C37FF" w:rsidRDefault="00454AC8" w:rsidP="00292EC6">
            <w:pPr>
              <w:jc w:val="center"/>
            </w:pPr>
            <w:r>
              <w:t>310</w:t>
            </w:r>
          </w:p>
        </w:tc>
        <w:tc>
          <w:tcPr>
            <w:tcW w:w="1728" w:type="dxa"/>
          </w:tcPr>
          <w:p w14:paraId="34691D5E" w14:textId="77777777" w:rsidR="008C37FF" w:rsidRDefault="00454AC8" w:rsidP="00292EC6">
            <w:pPr>
              <w:jc w:val="center"/>
            </w:pPr>
            <w:r>
              <w:t>-</w:t>
            </w:r>
          </w:p>
        </w:tc>
      </w:tr>
      <w:tr w:rsidR="008C37FF" w14:paraId="0A97768D" w14:textId="77777777">
        <w:tc>
          <w:tcPr>
            <w:tcW w:w="1728" w:type="dxa"/>
          </w:tcPr>
          <w:p w14:paraId="58634833" w14:textId="77777777" w:rsidR="008C37FF" w:rsidRPr="00AB2763" w:rsidRDefault="00454AC8">
            <w:pPr>
              <w:rPr>
                <w:b/>
              </w:rPr>
            </w:pPr>
            <w:r w:rsidRPr="00AB2763">
              <w:rPr>
                <w:b/>
              </w:rPr>
              <w:t>LOWER_QUARRY</w:t>
            </w:r>
          </w:p>
        </w:tc>
        <w:tc>
          <w:tcPr>
            <w:tcW w:w="1728" w:type="dxa"/>
          </w:tcPr>
          <w:p w14:paraId="73D5BAE5" w14:textId="77777777" w:rsidR="008C37FF" w:rsidRDefault="00454AC8" w:rsidP="00292EC6">
            <w:pPr>
              <w:jc w:val="center"/>
            </w:pPr>
            <w:r>
              <w:t>-</w:t>
            </w:r>
          </w:p>
        </w:tc>
        <w:tc>
          <w:tcPr>
            <w:tcW w:w="1728" w:type="dxa"/>
          </w:tcPr>
          <w:p w14:paraId="696FD262" w14:textId="77777777" w:rsidR="008C37FF" w:rsidRDefault="00454AC8" w:rsidP="00292EC6">
            <w:pPr>
              <w:jc w:val="center"/>
            </w:pPr>
            <w:r>
              <w:t>-</w:t>
            </w:r>
          </w:p>
        </w:tc>
        <w:tc>
          <w:tcPr>
            <w:tcW w:w="1728" w:type="dxa"/>
          </w:tcPr>
          <w:p w14:paraId="01E6E8B9" w14:textId="77777777" w:rsidR="008C37FF" w:rsidRDefault="00454AC8" w:rsidP="00292EC6">
            <w:pPr>
              <w:jc w:val="center"/>
            </w:pPr>
            <w:r>
              <w:t>190</w:t>
            </w:r>
          </w:p>
        </w:tc>
        <w:tc>
          <w:tcPr>
            <w:tcW w:w="1728" w:type="dxa"/>
          </w:tcPr>
          <w:p w14:paraId="127AC2FF" w14:textId="77777777" w:rsidR="008C37FF" w:rsidRDefault="00454AC8" w:rsidP="00292EC6">
            <w:pPr>
              <w:jc w:val="center"/>
            </w:pPr>
            <w:r>
              <w:t>-</w:t>
            </w:r>
          </w:p>
        </w:tc>
      </w:tr>
      <w:tr w:rsidR="008C37FF" w14:paraId="742FE1C1" w14:textId="77777777">
        <w:tc>
          <w:tcPr>
            <w:tcW w:w="1728" w:type="dxa"/>
          </w:tcPr>
          <w:p w14:paraId="6FABB565" w14:textId="77777777" w:rsidR="008C37FF" w:rsidRPr="00AB2763" w:rsidRDefault="00454AC8">
            <w:pPr>
              <w:rPr>
                <w:b/>
              </w:rPr>
            </w:pPr>
            <w:r w:rsidRPr="00AB2763">
              <w:rPr>
                <w:b/>
              </w:rPr>
              <w:t>LOWER_VILLAGE</w:t>
            </w:r>
          </w:p>
        </w:tc>
        <w:tc>
          <w:tcPr>
            <w:tcW w:w="1728" w:type="dxa"/>
          </w:tcPr>
          <w:p w14:paraId="295ACA0C" w14:textId="77777777" w:rsidR="008C37FF" w:rsidRDefault="00454AC8" w:rsidP="00292EC6">
            <w:pPr>
              <w:jc w:val="center"/>
            </w:pPr>
            <w:r>
              <w:t>-</w:t>
            </w:r>
          </w:p>
        </w:tc>
        <w:tc>
          <w:tcPr>
            <w:tcW w:w="1728" w:type="dxa"/>
          </w:tcPr>
          <w:p w14:paraId="1B05E6A2" w14:textId="77777777" w:rsidR="008C37FF" w:rsidRDefault="00454AC8" w:rsidP="00292EC6">
            <w:pPr>
              <w:jc w:val="center"/>
            </w:pPr>
            <w:r>
              <w:t>-</w:t>
            </w:r>
          </w:p>
        </w:tc>
        <w:tc>
          <w:tcPr>
            <w:tcW w:w="1728" w:type="dxa"/>
          </w:tcPr>
          <w:p w14:paraId="4C6D9823" w14:textId="77777777" w:rsidR="008C37FF" w:rsidRDefault="00454AC8" w:rsidP="00292EC6">
            <w:pPr>
              <w:jc w:val="center"/>
            </w:pPr>
            <w:r>
              <w:t>120</w:t>
            </w:r>
          </w:p>
        </w:tc>
        <w:tc>
          <w:tcPr>
            <w:tcW w:w="1728" w:type="dxa"/>
          </w:tcPr>
          <w:p w14:paraId="237254E7" w14:textId="77777777" w:rsidR="008C37FF" w:rsidRDefault="00454AC8" w:rsidP="00292EC6">
            <w:pPr>
              <w:jc w:val="center"/>
            </w:pPr>
            <w:r>
              <w:t>-</w:t>
            </w:r>
          </w:p>
        </w:tc>
      </w:tr>
      <w:tr w:rsidR="008C37FF" w14:paraId="19A6F02B" w14:textId="77777777">
        <w:tc>
          <w:tcPr>
            <w:tcW w:w="1728" w:type="dxa"/>
          </w:tcPr>
          <w:p w14:paraId="6BF4A006" w14:textId="77777777" w:rsidR="008C37FF" w:rsidRPr="00AB2763" w:rsidRDefault="00454AC8">
            <w:pPr>
              <w:rPr>
                <w:b/>
              </w:rPr>
            </w:pPr>
            <w:r w:rsidRPr="00AB2763">
              <w:rPr>
                <w:b/>
              </w:rPr>
              <w:t>TOTAL</w:t>
            </w:r>
          </w:p>
        </w:tc>
        <w:tc>
          <w:tcPr>
            <w:tcW w:w="1728" w:type="dxa"/>
          </w:tcPr>
          <w:p w14:paraId="22ABEA36" w14:textId="77777777" w:rsidR="008C37FF" w:rsidRDefault="00454AC8" w:rsidP="00292EC6">
            <w:pPr>
              <w:jc w:val="center"/>
            </w:pPr>
            <w:r>
              <w:t>392</w:t>
            </w:r>
          </w:p>
        </w:tc>
        <w:tc>
          <w:tcPr>
            <w:tcW w:w="1728" w:type="dxa"/>
          </w:tcPr>
          <w:p w14:paraId="3844DFFA" w14:textId="77777777" w:rsidR="008C37FF" w:rsidRDefault="00454AC8" w:rsidP="00292EC6">
            <w:pPr>
              <w:jc w:val="center"/>
            </w:pPr>
            <w:r>
              <w:t>450</w:t>
            </w:r>
          </w:p>
        </w:tc>
        <w:tc>
          <w:tcPr>
            <w:tcW w:w="1728" w:type="dxa"/>
          </w:tcPr>
          <w:p w14:paraId="455142CD" w14:textId="77777777" w:rsidR="008C37FF" w:rsidRDefault="00454AC8" w:rsidP="00292EC6">
            <w:pPr>
              <w:jc w:val="center"/>
            </w:pPr>
            <w:r>
              <w:t>380</w:t>
            </w:r>
          </w:p>
        </w:tc>
        <w:tc>
          <w:tcPr>
            <w:tcW w:w="1728" w:type="dxa"/>
          </w:tcPr>
          <w:p w14:paraId="597C892A" w14:textId="77777777" w:rsidR="008C37FF" w:rsidRDefault="00454AC8" w:rsidP="00292EC6">
            <w:pPr>
              <w:jc w:val="center"/>
            </w:pPr>
            <w:r>
              <w:t>341</w:t>
            </w:r>
          </w:p>
        </w:tc>
      </w:tr>
      <w:tr w:rsidR="008C37FF" w14:paraId="3EA550A6" w14:textId="77777777">
        <w:tc>
          <w:tcPr>
            <w:tcW w:w="8640" w:type="dxa"/>
            <w:gridSpan w:val="5"/>
          </w:tcPr>
          <w:p w14:paraId="7DBD3900" w14:textId="77777777" w:rsidR="00AD24BF" w:rsidRDefault="00AD24BF" w:rsidP="009518E7"/>
          <w:p w14:paraId="34586848" w14:textId="762C7D9F" w:rsidR="008C37FF" w:rsidRPr="009518E7" w:rsidRDefault="00454AC8" w:rsidP="009518E7">
            <w:pPr>
              <w:rPr>
                <w:b/>
              </w:rPr>
            </w:pPr>
            <w:r w:rsidRPr="009518E7">
              <w:rPr>
                <w:b/>
              </w:rPr>
              <w:t>Annual sSSY</w:t>
            </w:r>
          </w:p>
        </w:tc>
      </w:tr>
      <w:tr w:rsidR="008737AA" w14:paraId="20D5C52C" w14:textId="77777777" w:rsidTr="008737AA">
        <w:tc>
          <w:tcPr>
            <w:tcW w:w="1728" w:type="dxa"/>
          </w:tcPr>
          <w:p w14:paraId="406733F4" w14:textId="77777777" w:rsidR="008737AA" w:rsidRDefault="008737AA" w:rsidP="008737AA"/>
        </w:tc>
        <w:tc>
          <w:tcPr>
            <w:tcW w:w="1728" w:type="dxa"/>
          </w:tcPr>
          <w:p w14:paraId="5240F8F9" w14:textId="79C05F60" w:rsidR="008737AA" w:rsidRDefault="008737AA" w:rsidP="009A08CF">
            <w:pPr>
              <w:jc w:val="center"/>
            </w:pPr>
            <w:r w:rsidRPr="00AB2763">
              <w:rPr>
                <w:b/>
              </w:rPr>
              <w:t>SSY Qmax (2014)</w:t>
            </w:r>
          </w:p>
        </w:tc>
        <w:tc>
          <w:tcPr>
            <w:tcW w:w="5184" w:type="dxa"/>
            <w:gridSpan w:val="3"/>
          </w:tcPr>
          <w:p w14:paraId="3CE463CF" w14:textId="6417DA03" w:rsidR="008737AA" w:rsidRDefault="008737AA" w:rsidP="009A08CF">
            <w:pPr>
              <w:jc w:val="center"/>
            </w:pPr>
            <w:r>
              <w:rPr>
                <w:b/>
              </w:rPr>
              <w:t>Equation 5</w:t>
            </w:r>
          </w:p>
        </w:tc>
      </w:tr>
      <w:tr w:rsidR="008737AA" w14:paraId="72E535A9" w14:textId="77777777">
        <w:tc>
          <w:tcPr>
            <w:tcW w:w="1728" w:type="dxa"/>
          </w:tcPr>
          <w:p w14:paraId="6713B683" w14:textId="77777777" w:rsidR="008737AA" w:rsidRDefault="008737AA" w:rsidP="008737AA"/>
        </w:tc>
        <w:tc>
          <w:tcPr>
            <w:tcW w:w="1728" w:type="dxa"/>
          </w:tcPr>
          <w:p w14:paraId="7A4DA0FE" w14:textId="77777777" w:rsidR="008737AA" w:rsidRPr="00AB2763" w:rsidRDefault="008737AA" w:rsidP="009A08CF">
            <w:pPr>
              <w:jc w:val="center"/>
              <w:rPr>
                <w:b/>
              </w:rPr>
            </w:pPr>
            <w:r w:rsidRPr="00AB2763">
              <w:rPr>
                <w:b/>
              </w:rPr>
              <w:t>sSSY Qmax (2014)</w:t>
            </w:r>
          </w:p>
        </w:tc>
        <w:tc>
          <w:tcPr>
            <w:tcW w:w="1728" w:type="dxa"/>
          </w:tcPr>
          <w:p w14:paraId="0F263593" w14:textId="06334F8D" w:rsidR="008737AA" w:rsidRPr="00AB2763" w:rsidRDefault="008737AA" w:rsidP="009A08CF">
            <w:pPr>
              <w:jc w:val="center"/>
              <w:rPr>
                <w:b/>
              </w:rPr>
            </w:pPr>
            <w:r>
              <w:rPr>
                <w:b/>
              </w:rPr>
              <w:t xml:space="preserve">Events in </w:t>
            </w:r>
            <w:r w:rsidRPr="00AB2763">
              <w:rPr>
                <w:b/>
              </w:rPr>
              <w:t>Table 2</w:t>
            </w:r>
          </w:p>
        </w:tc>
        <w:tc>
          <w:tcPr>
            <w:tcW w:w="1728" w:type="dxa"/>
          </w:tcPr>
          <w:p w14:paraId="47E20146" w14:textId="77777777" w:rsidR="008737AA" w:rsidRPr="00AB2763" w:rsidRDefault="008737AA" w:rsidP="009A08CF">
            <w:pPr>
              <w:jc w:val="center"/>
              <w:rPr>
                <w:b/>
              </w:rPr>
            </w:pPr>
            <w:r w:rsidRPr="00AB2763">
              <w:rPr>
                <w:b/>
              </w:rPr>
              <w:t>sSSY Table 4</w:t>
            </w:r>
          </w:p>
        </w:tc>
        <w:tc>
          <w:tcPr>
            <w:tcW w:w="1728" w:type="dxa"/>
          </w:tcPr>
          <w:p w14:paraId="4457AF19" w14:textId="77777777" w:rsidR="008737AA" w:rsidRPr="00AB2763" w:rsidRDefault="008737AA" w:rsidP="009A08CF">
            <w:pPr>
              <w:jc w:val="center"/>
              <w:rPr>
                <w:b/>
              </w:rPr>
            </w:pPr>
            <w:r w:rsidRPr="00AB2763">
              <w:rPr>
                <w:b/>
              </w:rPr>
              <w:t>sSSY ALL</w:t>
            </w:r>
          </w:p>
        </w:tc>
      </w:tr>
      <w:tr w:rsidR="008737AA" w14:paraId="7A09A65E" w14:textId="77777777">
        <w:tc>
          <w:tcPr>
            <w:tcW w:w="1728" w:type="dxa"/>
          </w:tcPr>
          <w:p w14:paraId="5E487D98" w14:textId="77777777" w:rsidR="008737AA" w:rsidRPr="00AB2763" w:rsidRDefault="008737AA" w:rsidP="008737AA">
            <w:pPr>
              <w:rPr>
                <w:b/>
              </w:rPr>
            </w:pPr>
            <w:proofErr w:type="spellStart"/>
            <w:r w:rsidRPr="00AB2763">
              <w:rPr>
                <w:b/>
              </w:rPr>
              <w:t>Precip</w:t>
            </w:r>
            <w:proofErr w:type="spellEnd"/>
            <w:r w:rsidRPr="00AB2763">
              <w:rPr>
                <w:b/>
              </w:rPr>
              <w:t>(mm)</w:t>
            </w:r>
          </w:p>
        </w:tc>
        <w:tc>
          <w:tcPr>
            <w:tcW w:w="1728" w:type="dxa"/>
          </w:tcPr>
          <w:p w14:paraId="1E070AF6" w14:textId="77777777" w:rsidR="008737AA" w:rsidRDefault="008737AA" w:rsidP="008737AA">
            <w:pPr>
              <w:jc w:val="center"/>
            </w:pPr>
            <w:r>
              <w:t>2,279</w:t>
            </w:r>
          </w:p>
        </w:tc>
        <w:tc>
          <w:tcPr>
            <w:tcW w:w="1728" w:type="dxa"/>
          </w:tcPr>
          <w:p w14:paraId="0F3C3193" w14:textId="77777777" w:rsidR="008737AA" w:rsidRDefault="008737AA" w:rsidP="008737AA">
            <w:pPr>
              <w:jc w:val="center"/>
            </w:pPr>
            <w:r>
              <w:t>1,123 (49%)</w:t>
            </w:r>
          </w:p>
        </w:tc>
        <w:tc>
          <w:tcPr>
            <w:tcW w:w="1728" w:type="dxa"/>
          </w:tcPr>
          <w:p w14:paraId="13467C58" w14:textId="77777777" w:rsidR="008737AA" w:rsidRDefault="008737AA" w:rsidP="008737AA">
            <w:pPr>
              <w:jc w:val="center"/>
            </w:pPr>
            <w:r>
              <w:t>537 (24%)</w:t>
            </w:r>
          </w:p>
        </w:tc>
        <w:tc>
          <w:tcPr>
            <w:tcW w:w="1728" w:type="dxa"/>
          </w:tcPr>
          <w:p w14:paraId="121CE854" w14:textId="20B403D9" w:rsidR="008737AA" w:rsidRDefault="008737AA" w:rsidP="008737AA">
            <w:pPr>
              <w:jc w:val="center"/>
            </w:pPr>
            <w:r>
              <w:t>2,780 (122%)</w:t>
            </w:r>
          </w:p>
        </w:tc>
      </w:tr>
      <w:tr w:rsidR="008737AA" w14:paraId="71A762AB" w14:textId="77777777">
        <w:tc>
          <w:tcPr>
            <w:tcW w:w="1728" w:type="dxa"/>
          </w:tcPr>
          <w:p w14:paraId="5F406BC4" w14:textId="77777777" w:rsidR="008737AA" w:rsidRPr="00AB2763" w:rsidRDefault="008737AA" w:rsidP="008737AA">
            <w:pPr>
              <w:rPr>
                <w:b/>
              </w:rPr>
            </w:pPr>
            <w:r w:rsidRPr="00AB2763">
              <w:rPr>
                <w:b/>
              </w:rPr>
              <w:t>UPPER</w:t>
            </w:r>
          </w:p>
        </w:tc>
        <w:tc>
          <w:tcPr>
            <w:tcW w:w="1728" w:type="dxa"/>
          </w:tcPr>
          <w:p w14:paraId="457335B7" w14:textId="77777777" w:rsidR="008737AA" w:rsidRDefault="008737AA" w:rsidP="008737AA">
            <w:pPr>
              <w:jc w:val="center"/>
            </w:pPr>
            <w:r>
              <w:t>33</w:t>
            </w:r>
          </w:p>
        </w:tc>
        <w:tc>
          <w:tcPr>
            <w:tcW w:w="1728" w:type="dxa"/>
          </w:tcPr>
          <w:p w14:paraId="6FE07C74" w14:textId="77777777" w:rsidR="008737AA" w:rsidRDefault="008737AA" w:rsidP="008737AA">
            <w:pPr>
              <w:jc w:val="center"/>
            </w:pPr>
            <w:r>
              <w:t>50</w:t>
            </w:r>
          </w:p>
        </w:tc>
        <w:tc>
          <w:tcPr>
            <w:tcW w:w="1728" w:type="dxa"/>
          </w:tcPr>
          <w:p w14:paraId="12135937" w14:textId="77777777" w:rsidR="008737AA" w:rsidRDefault="008737AA" w:rsidP="008737AA">
            <w:pPr>
              <w:jc w:val="center"/>
            </w:pPr>
            <w:r>
              <w:t>80</w:t>
            </w:r>
          </w:p>
        </w:tc>
        <w:tc>
          <w:tcPr>
            <w:tcW w:w="1728" w:type="dxa"/>
          </w:tcPr>
          <w:p w14:paraId="0B525C30" w14:textId="77777777" w:rsidR="008737AA" w:rsidRDefault="008737AA" w:rsidP="008737AA">
            <w:pPr>
              <w:jc w:val="center"/>
            </w:pPr>
            <w:r>
              <w:t>49</w:t>
            </w:r>
          </w:p>
        </w:tc>
      </w:tr>
      <w:tr w:rsidR="008737AA" w14:paraId="3153AAF2" w14:textId="77777777">
        <w:tc>
          <w:tcPr>
            <w:tcW w:w="1728" w:type="dxa"/>
          </w:tcPr>
          <w:p w14:paraId="3D813408" w14:textId="77777777" w:rsidR="008737AA" w:rsidRPr="00AB2763" w:rsidRDefault="008737AA" w:rsidP="008737AA">
            <w:pPr>
              <w:rPr>
                <w:b/>
              </w:rPr>
            </w:pPr>
            <w:r w:rsidRPr="00AB2763">
              <w:rPr>
                <w:b/>
              </w:rPr>
              <w:t>LOWER</w:t>
            </w:r>
          </w:p>
        </w:tc>
        <w:tc>
          <w:tcPr>
            <w:tcW w:w="1728" w:type="dxa"/>
          </w:tcPr>
          <w:p w14:paraId="20B5DEC4" w14:textId="77777777" w:rsidR="008737AA" w:rsidRDefault="008737AA" w:rsidP="008737AA">
            <w:pPr>
              <w:jc w:val="center"/>
            </w:pPr>
            <w:r>
              <w:t>-</w:t>
            </w:r>
          </w:p>
        </w:tc>
        <w:tc>
          <w:tcPr>
            <w:tcW w:w="1728" w:type="dxa"/>
          </w:tcPr>
          <w:p w14:paraId="7C2FC018" w14:textId="77777777" w:rsidR="008737AA" w:rsidRDefault="008737AA" w:rsidP="008737AA">
            <w:pPr>
              <w:jc w:val="center"/>
            </w:pPr>
            <w:r>
              <w:t>300</w:t>
            </w:r>
          </w:p>
        </w:tc>
        <w:tc>
          <w:tcPr>
            <w:tcW w:w="1728" w:type="dxa"/>
          </w:tcPr>
          <w:p w14:paraId="4EE95014" w14:textId="77777777" w:rsidR="008737AA" w:rsidRDefault="008737AA" w:rsidP="008737AA">
            <w:pPr>
              <w:jc w:val="center"/>
            </w:pPr>
            <w:r>
              <w:t>350</w:t>
            </w:r>
          </w:p>
        </w:tc>
        <w:tc>
          <w:tcPr>
            <w:tcW w:w="1728" w:type="dxa"/>
          </w:tcPr>
          <w:p w14:paraId="67B1F6BD" w14:textId="77777777" w:rsidR="008737AA" w:rsidRDefault="008737AA" w:rsidP="008737AA">
            <w:pPr>
              <w:jc w:val="center"/>
            </w:pPr>
            <w:r>
              <w:t>-</w:t>
            </w:r>
          </w:p>
        </w:tc>
      </w:tr>
      <w:tr w:rsidR="008737AA" w14:paraId="06B53209" w14:textId="77777777">
        <w:tc>
          <w:tcPr>
            <w:tcW w:w="1728" w:type="dxa"/>
          </w:tcPr>
          <w:p w14:paraId="71D1CA2C" w14:textId="77777777" w:rsidR="008737AA" w:rsidRPr="00AB2763" w:rsidRDefault="008737AA" w:rsidP="008737AA">
            <w:pPr>
              <w:rPr>
                <w:b/>
              </w:rPr>
            </w:pPr>
            <w:r w:rsidRPr="00AB2763">
              <w:rPr>
                <w:b/>
              </w:rPr>
              <w:t>LOWER_QUARRY</w:t>
            </w:r>
          </w:p>
        </w:tc>
        <w:tc>
          <w:tcPr>
            <w:tcW w:w="1728" w:type="dxa"/>
          </w:tcPr>
          <w:p w14:paraId="1845E609" w14:textId="77777777" w:rsidR="008737AA" w:rsidRDefault="008737AA" w:rsidP="008737AA">
            <w:pPr>
              <w:jc w:val="center"/>
            </w:pPr>
            <w:r>
              <w:t>-</w:t>
            </w:r>
          </w:p>
        </w:tc>
        <w:tc>
          <w:tcPr>
            <w:tcW w:w="1728" w:type="dxa"/>
          </w:tcPr>
          <w:p w14:paraId="4C96980C" w14:textId="77777777" w:rsidR="008737AA" w:rsidRDefault="008737AA" w:rsidP="008737AA">
            <w:pPr>
              <w:jc w:val="center"/>
            </w:pPr>
            <w:r>
              <w:t>-</w:t>
            </w:r>
          </w:p>
        </w:tc>
        <w:tc>
          <w:tcPr>
            <w:tcW w:w="1728" w:type="dxa"/>
          </w:tcPr>
          <w:p w14:paraId="4853E7B7" w14:textId="77777777" w:rsidR="008737AA" w:rsidRDefault="008737AA" w:rsidP="008737AA">
            <w:pPr>
              <w:jc w:val="center"/>
            </w:pPr>
            <w:r>
              <w:t>710</w:t>
            </w:r>
          </w:p>
        </w:tc>
        <w:tc>
          <w:tcPr>
            <w:tcW w:w="1728" w:type="dxa"/>
          </w:tcPr>
          <w:p w14:paraId="55ED2BC6" w14:textId="77777777" w:rsidR="008737AA" w:rsidRDefault="008737AA" w:rsidP="008737AA">
            <w:pPr>
              <w:jc w:val="center"/>
            </w:pPr>
            <w:r>
              <w:t>-</w:t>
            </w:r>
          </w:p>
        </w:tc>
      </w:tr>
      <w:tr w:rsidR="008737AA" w14:paraId="37AE2B3B" w14:textId="77777777">
        <w:tc>
          <w:tcPr>
            <w:tcW w:w="1728" w:type="dxa"/>
          </w:tcPr>
          <w:p w14:paraId="704D3458" w14:textId="77777777" w:rsidR="008737AA" w:rsidRPr="00AB2763" w:rsidRDefault="008737AA" w:rsidP="008737AA">
            <w:pPr>
              <w:rPr>
                <w:b/>
              </w:rPr>
            </w:pPr>
            <w:r w:rsidRPr="00AB2763">
              <w:rPr>
                <w:b/>
              </w:rPr>
              <w:t>LOWER_VILLAGE</w:t>
            </w:r>
          </w:p>
        </w:tc>
        <w:tc>
          <w:tcPr>
            <w:tcW w:w="1728" w:type="dxa"/>
          </w:tcPr>
          <w:p w14:paraId="5CDE1332" w14:textId="77777777" w:rsidR="008737AA" w:rsidRDefault="008737AA" w:rsidP="008737AA">
            <w:pPr>
              <w:jc w:val="center"/>
            </w:pPr>
            <w:r>
              <w:t>-</w:t>
            </w:r>
          </w:p>
        </w:tc>
        <w:tc>
          <w:tcPr>
            <w:tcW w:w="1728" w:type="dxa"/>
          </w:tcPr>
          <w:p w14:paraId="4E934F7D" w14:textId="77777777" w:rsidR="008737AA" w:rsidRDefault="008737AA" w:rsidP="008737AA">
            <w:pPr>
              <w:jc w:val="center"/>
            </w:pPr>
            <w:r>
              <w:t>-</w:t>
            </w:r>
          </w:p>
        </w:tc>
        <w:tc>
          <w:tcPr>
            <w:tcW w:w="1728" w:type="dxa"/>
          </w:tcPr>
          <w:p w14:paraId="045D3E96" w14:textId="77777777" w:rsidR="008737AA" w:rsidRDefault="008737AA" w:rsidP="008737AA">
            <w:pPr>
              <w:jc w:val="center"/>
            </w:pPr>
            <w:r>
              <w:t>190</w:t>
            </w:r>
          </w:p>
        </w:tc>
        <w:tc>
          <w:tcPr>
            <w:tcW w:w="1728" w:type="dxa"/>
          </w:tcPr>
          <w:p w14:paraId="0836C19C" w14:textId="77777777" w:rsidR="008737AA" w:rsidRDefault="008737AA" w:rsidP="008737AA">
            <w:pPr>
              <w:jc w:val="center"/>
            </w:pPr>
            <w:r>
              <w:t>-</w:t>
            </w:r>
          </w:p>
        </w:tc>
      </w:tr>
      <w:tr w:rsidR="008737AA" w14:paraId="791B68C0" w14:textId="77777777">
        <w:tc>
          <w:tcPr>
            <w:tcW w:w="1728" w:type="dxa"/>
          </w:tcPr>
          <w:p w14:paraId="2FBD3AB2" w14:textId="77777777" w:rsidR="008737AA" w:rsidRPr="00AB2763" w:rsidRDefault="008737AA" w:rsidP="008737AA">
            <w:pPr>
              <w:rPr>
                <w:b/>
              </w:rPr>
            </w:pPr>
            <w:r w:rsidRPr="00AB2763">
              <w:rPr>
                <w:b/>
              </w:rPr>
              <w:t>TOTAL</w:t>
            </w:r>
          </w:p>
        </w:tc>
        <w:tc>
          <w:tcPr>
            <w:tcW w:w="1728" w:type="dxa"/>
          </w:tcPr>
          <w:p w14:paraId="0981845A" w14:textId="77777777" w:rsidR="008737AA" w:rsidRDefault="008737AA" w:rsidP="008737AA">
            <w:pPr>
              <w:jc w:val="center"/>
            </w:pPr>
            <w:r>
              <w:t>220</w:t>
            </w:r>
          </w:p>
        </w:tc>
        <w:tc>
          <w:tcPr>
            <w:tcW w:w="1728" w:type="dxa"/>
          </w:tcPr>
          <w:p w14:paraId="48BF2153" w14:textId="77777777" w:rsidR="008737AA" w:rsidRDefault="008737AA" w:rsidP="008737AA">
            <w:pPr>
              <w:jc w:val="center"/>
            </w:pPr>
            <w:r>
              <w:t>170</w:t>
            </w:r>
          </w:p>
        </w:tc>
        <w:tc>
          <w:tcPr>
            <w:tcW w:w="1728" w:type="dxa"/>
          </w:tcPr>
          <w:p w14:paraId="676E4292" w14:textId="77777777" w:rsidR="008737AA" w:rsidRDefault="008737AA" w:rsidP="008737AA">
            <w:pPr>
              <w:jc w:val="center"/>
            </w:pPr>
            <w:r>
              <w:t>210</w:t>
            </w:r>
          </w:p>
        </w:tc>
        <w:tc>
          <w:tcPr>
            <w:tcW w:w="1728" w:type="dxa"/>
          </w:tcPr>
          <w:p w14:paraId="0BFCB794" w14:textId="77777777" w:rsidR="008737AA" w:rsidRDefault="008737AA" w:rsidP="008737AA">
            <w:pPr>
              <w:jc w:val="center"/>
            </w:pPr>
            <w:r>
              <w:t>191</w:t>
            </w:r>
          </w:p>
        </w:tc>
      </w:tr>
    </w:tbl>
    <w:p w14:paraId="2B8E9299" w14:textId="77777777" w:rsidR="008C37FF" w:rsidRDefault="008C37FF"/>
    <w:p w14:paraId="786B6DE0" w14:textId="77777777" w:rsidR="00F557D2" w:rsidRDefault="00F557D2"/>
    <w:p w14:paraId="4C6327BB" w14:textId="77777777" w:rsidR="00F557D2" w:rsidRDefault="00F557D2"/>
    <w:p w14:paraId="501B671A" w14:textId="77777777" w:rsidR="00F557D2" w:rsidRDefault="00F557D2"/>
    <w:p w14:paraId="2911BFDF" w14:textId="77777777" w:rsidR="004308F0" w:rsidRDefault="004308F0"/>
    <w:p w14:paraId="28FAA2E8" w14:textId="77777777" w:rsidR="004308F0" w:rsidRDefault="004308F0"/>
    <w:p w14:paraId="32487067" w14:textId="77777777" w:rsidR="004308F0" w:rsidRDefault="004308F0"/>
    <w:p w14:paraId="200CFC42" w14:textId="77777777" w:rsidR="004308F0" w:rsidRDefault="004308F0"/>
    <w:p w14:paraId="464F32AD" w14:textId="77777777" w:rsidR="00F557D2" w:rsidRDefault="00F557D2"/>
    <w:tbl>
      <w:tblPr>
        <w:tblStyle w:val="TableGrid"/>
        <w:tblW w:w="0" w:type="auto"/>
        <w:tblLook w:val="04A0" w:firstRow="1" w:lastRow="0" w:firstColumn="1" w:lastColumn="0" w:noHBand="0" w:noVBand="1"/>
      </w:tblPr>
      <w:tblGrid>
        <w:gridCol w:w="2245"/>
        <w:gridCol w:w="2018"/>
        <w:gridCol w:w="2247"/>
        <w:gridCol w:w="1952"/>
        <w:gridCol w:w="2218"/>
        <w:gridCol w:w="2270"/>
      </w:tblGrid>
      <w:tr w:rsidR="00F557D2" w14:paraId="2183867B" w14:textId="77777777" w:rsidTr="000C5699">
        <w:tc>
          <w:tcPr>
            <w:tcW w:w="12950" w:type="dxa"/>
            <w:gridSpan w:val="6"/>
          </w:tcPr>
          <w:p w14:paraId="37F3DD74" w14:textId="6F022852" w:rsidR="00F557D2" w:rsidRDefault="00F557D2">
            <w:r>
              <w:t xml:space="preserve">Table 8. </w:t>
            </w:r>
            <w:r w:rsidR="00ED586B">
              <w:t>Specific Suspended Sediment Yield (sSSY) from steep, volcanic islands in the tropical Pacific.</w:t>
            </w:r>
          </w:p>
        </w:tc>
      </w:tr>
      <w:tr w:rsidR="00084D96" w14:paraId="10A5B000" w14:textId="77777777" w:rsidTr="009518E7">
        <w:tc>
          <w:tcPr>
            <w:tcW w:w="2245" w:type="dxa"/>
          </w:tcPr>
          <w:p w14:paraId="4DCAE045" w14:textId="07D039A7" w:rsidR="00084D96" w:rsidRPr="00B00298" w:rsidRDefault="00084D96">
            <w:pPr>
              <w:rPr>
                <w:b/>
              </w:rPr>
            </w:pPr>
            <w:r w:rsidRPr="00B00298">
              <w:rPr>
                <w:b/>
              </w:rPr>
              <w:t>Location</w:t>
            </w:r>
          </w:p>
        </w:tc>
        <w:tc>
          <w:tcPr>
            <w:tcW w:w="2018" w:type="dxa"/>
          </w:tcPr>
          <w:p w14:paraId="390E2A74" w14:textId="3B15B59F" w:rsidR="00084D96" w:rsidRPr="00B00298" w:rsidRDefault="00084D96">
            <w:pPr>
              <w:rPr>
                <w:b/>
              </w:rPr>
            </w:pPr>
            <w:r w:rsidRPr="00B00298">
              <w:rPr>
                <w:b/>
              </w:rPr>
              <w:t>Watershed drainage area (km2)</w:t>
            </w:r>
          </w:p>
        </w:tc>
        <w:tc>
          <w:tcPr>
            <w:tcW w:w="2247" w:type="dxa"/>
          </w:tcPr>
          <w:p w14:paraId="08FF683E" w14:textId="2820A6D0" w:rsidR="00084D96" w:rsidRPr="00B00298" w:rsidRDefault="00084D96">
            <w:pPr>
              <w:rPr>
                <w:b/>
              </w:rPr>
            </w:pPr>
            <w:r w:rsidRPr="00B00298">
              <w:rPr>
                <w:b/>
              </w:rPr>
              <w:t>Mean annual precipitation</w:t>
            </w:r>
            <w:r w:rsidR="00574E85">
              <w:rPr>
                <w:b/>
              </w:rPr>
              <w:t xml:space="preserve"> (mm)</w:t>
            </w:r>
          </w:p>
        </w:tc>
        <w:tc>
          <w:tcPr>
            <w:tcW w:w="1952" w:type="dxa"/>
          </w:tcPr>
          <w:p w14:paraId="77F76C18" w14:textId="4169FA05" w:rsidR="00084D96" w:rsidRPr="00B00298" w:rsidRDefault="00084D96">
            <w:pPr>
              <w:rPr>
                <w:b/>
              </w:rPr>
            </w:pPr>
            <w:r w:rsidRPr="00B00298">
              <w:rPr>
                <w:b/>
              </w:rPr>
              <w:t>Rock type</w:t>
            </w:r>
          </w:p>
        </w:tc>
        <w:tc>
          <w:tcPr>
            <w:tcW w:w="2218" w:type="dxa"/>
          </w:tcPr>
          <w:p w14:paraId="3A9C511B" w14:textId="68CC12BB" w:rsidR="00084D96" w:rsidRPr="00B00298" w:rsidRDefault="00084D96">
            <w:pPr>
              <w:rPr>
                <w:b/>
              </w:rPr>
            </w:pPr>
            <w:r w:rsidRPr="00B00298">
              <w:rPr>
                <w:b/>
              </w:rPr>
              <w:t xml:space="preserve">sSSY range </w:t>
            </w:r>
          </w:p>
          <w:p w14:paraId="7B0A8AC2" w14:textId="4E901350" w:rsidR="00084D96" w:rsidRPr="00B00298" w:rsidRDefault="00084D96">
            <w:pPr>
              <w:rPr>
                <w:b/>
              </w:rPr>
            </w:pPr>
            <w:r w:rsidRPr="00B00298">
              <w:rPr>
                <w:b/>
              </w:rPr>
              <w:t>tons/km2/yr</w:t>
            </w:r>
          </w:p>
        </w:tc>
        <w:tc>
          <w:tcPr>
            <w:tcW w:w="2270" w:type="dxa"/>
          </w:tcPr>
          <w:p w14:paraId="5E7A308E" w14:textId="792C213B" w:rsidR="00084D96" w:rsidRPr="00B00298" w:rsidRDefault="00084D96">
            <w:pPr>
              <w:rPr>
                <w:b/>
              </w:rPr>
            </w:pPr>
            <w:r w:rsidRPr="00B00298">
              <w:rPr>
                <w:b/>
              </w:rPr>
              <w:t>Reference</w:t>
            </w:r>
          </w:p>
        </w:tc>
      </w:tr>
      <w:tr w:rsidR="00084D96" w14:paraId="017A223E" w14:textId="77777777" w:rsidTr="009518E7">
        <w:tc>
          <w:tcPr>
            <w:tcW w:w="2245" w:type="dxa"/>
          </w:tcPr>
          <w:p w14:paraId="3F5D9F81" w14:textId="19E057AC" w:rsidR="00084D96" w:rsidRPr="00B00298" w:rsidRDefault="00084D96">
            <w:pPr>
              <w:rPr>
                <w:b/>
              </w:rPr>
            </w:pPr>
            <w:r w:rsidRPr="00B00298">
              <w:rPr>
                <w:b/>
              </w:rPr>
              <w:t>Faga’alu UPPER</w:t>
            </w:r>
          </w:p>
        </w:tc>
        <w:tc>
          <w:tcPr>
            <w:tcW w:w="2018" w:type="dxa"/>
          </w:tcPr>
          <w:p w14:paraId="0A2D6B0E" w14:textId="1E02CE28" w:rsidR="00084D96" w:rsidRDefault="001F522C">
            <w:r>
              <w:t>0.88</w:t>
            </w:r>
          </w:p>
        </w:tc>
        <w:tc>
          <w:tcPr>
            <w:tcW w:w="2247" w:type="dxa"/>
          </w:tcPr>
          <w:p w14:paraId="6C5F9311" w14:textId="6F7F8565" w:rsidR="00084D96" w:rsidRDefault="00084D96"/>
        </w:tc>
        <w:tc>
          <w:tcPr>
            <w:tcW w:w="1952" w:type="dxa"/>
          </w:tcPr>
          <w:p w14:paraId="536E9A05" w14:textId="19A9630B" w:rsidR="00084D96" w:rsidRDefault="00084D96">
            <w:r>
              <w:t>Volcanic</w:t>
            </w:r>
          </w:p>
        </w:tc>
        <w:tc>
          <w:tcPr>
            <w:tcW w:w="2218" w:type="dxa"/>
          </w:tcPr>
          <w:p w14:paraId="05BCF7DA" w14:textId="69FABE97" w:rsidR="00084D96" w:rsidRDefault="00084D96">
            <w:r>
              <w:t>33-80</w:t>
            </w:r>
          </w:p>
        </w:tc>
        <w:tc>
          <w:tcPr>
            <w:tcW w:w="2270" w:type="dxa"/>
          </w:tcPr>
          <w:p w14:paraId="3D7D0D75" w14:textId="46A1D1A5" w:rsidR="00084D96" w:rsidRDefault="00084D96">
            <w:r>
              <w:t>This study</w:t>
            </w:r>
          </w:p>
        </w:tc>
      </w:tr>
      <w:tr w:rsidR="00084D96" w14:paraId="308A3BB4" w14:textId="77777777" w:rsidTr="009518E7">
        <w:tc>
          <w:tcPr>
            <w:tcW w:w="2245" w:type="dxa"/>
          </w:tcPr>
          <w:p w14:paraId="458044BE" w14:textId="60833EB3" w:rsidR="00084D96" w:rsidRPr="00B00298" w:rsidRDefault="00084D96">
            <w:pPr>
              <w:rPr>
                <w:b/>
              </w:rPr>
            </w:pPr>
            <w:r w:rsidRPr="00B00298">
              <w:rPr>
                <w:b/>
              </w:rPr>
              <w:t>Faga’alu TOTAL</w:t>
            </w:r>
          </w:p>
        </w:tc>
        <w:tc>
          <w:tcPr>
            <w:tcW w:w="2018" w:type="dxa"/>
          </w:tcPr>
          <w:p w14:paraId="7E7DAD72" w14:textId="2AD4BCA9" w:rsidR="00084D96" w:rsidRDefault="00084D96">
            <w:r>
              <w:t>1.78</w:t>
            </w:r>
          </w:p>
        </w:tc>
        <w:tc>
          <w:tcPr>
            <w:tcW w:w="2247" w:type="dxa"/>
          </w:tcPr>
          <w:p w14:paraId="12B01B43" w14:textId="7963E029" w:rsidR="00084D96" w:rsidRDefault="008730C8">
            <w:r>
              <w:t>2.380-6,350 (varies with elevation)</w:t>
            </w:r>
          </w:p>
        </w:tc>
        <w:tc>
          <w:tcPr>
            <w:tcW w:w="1952" w:type="dxa"/>
          </w:tcPr>
          <w:p w14:paraId="0460D1AE" w14:textId="12494C94" w:rsidR="00084D96" w:rsidRDefault="00084D96">
            <w:r>
              <w:t>Volcanic</w:t>
            </w:r>
          </w:p>
        </w:tc>
        <w:tc>
          <w:tcPr>
            <w:tcW w:w="2218" w:type="dxa"/>
          </w:tcPr>
          <w:p w14:paraId="64DA0AE8" w14:textId="5517929F" w:rsidR="00084D96" w:rsidRDefault="00084D96">
            <w:r>
              <w:t>170-380</w:t>
            </w:r>
          </w:p>
        </w:tc>
        <w:tc>
          <w:tcPr>
            <w:tcW w:w="2270" w:type="dxa"/>
          </w:tcPr>
          <w:p w14:paraId="1BE16271" w14:textId="48F47BD6" w:rsidR="00084D96" w:rsidRDefault="00084D96">
            <w:r>
              <w:t>This study</w:t>
            </w:r>
          </w:p>
        </w:tc>
      </w:tr>
      <w:tr w:rsidR="00D41452" w14:paraId="390032ED" w14:textId="77777777" w:rsidTr="009518E7">
        <w:tc>
          <w:tcPr>
            <w:tcW w:w="2245" w:type="dxa"/>
          </w:tcPr>
          <w:p w14:paraId="212C4E4A" w14:textId="57AE834A" w:rsidR="00D41452" w:rsidRPr="00B00298" w:rsidRDefault="00D41452">
            <w:pPr>
              <w:rPr>
                <w:b/>
              </w:rPr>
            </w:pPr>
            <w:r>
              <w:rPr>
                <w:b/>
              </w:rPr>
              <w:t>Kawela, Molokai</w:t>
            </w:r>
          </w:p>
        </w:tc>
        <w:tc>
          <w:tcPr>
            <w:tcW w:w="2018" w:type="dxa"/>
          </w:tcPr>
          <w:p w14:paraId="3BC43869" w14:textId="5CEF9BE0" w:rsidR="00D41452" w:rsidRDefault="00D41452">
            <w:r>
              <w:t>13.5</w:t>
            </w:r>
          </w:p>
        </w:tc>
        <w:tc>
          <w:tcPr>
            <w:tcW w:w="2247" w:type="dxa"/>
          </w:tcPr>
          <w:p w14:paraId="71B4F194" w14:textId="498EB0E8" w:rsidR="00D41452" w:rsidRDefault="00D41452">
            <w:r>
              <w:t>500-3,000 (varies with elevation)</w:t>
            </w:r>
          </w:p>
        </w:tc>
        <w:tc>
          <w:tcPr>
            <w:tcW w:w="1952" w:type="dxa"/>
          </w:tcPr>
          <w:p w14:paraId="45A4A803" w14:textId="77777777" w:rsidR="00D41452" w:rsidRDefault="00D41452"/>
        </w:tc>
        <w:tc>
          <w:tcPr>
            <w:tcW w:w="2218" w:type="dxa"/>
          </w:tcPr>
          <w:p w14:paraId="58CE4EA2" w14:textId="022599BD" w:rsidR="00D41452" w:rsidRDefault="00D41452">
            <w:r>
              <w:t>459</w:t>
            </w:r>
          </w:p>
        </w:tc>
        <w:tc>
          <w:tcPr>
            <w:tcW w:w="2270" w:type="dxa"/>
          </w:tcPr>
          <w:p w14:paraId="7DAB8AFE" w14:textId="590C48E2" w:rsidR="00D41452" w:rsidRDefault="00D41452">
            <w:r>
              <w:fldChar w:fldCharType="begin" w:fldLock="1"/>
            </w:r>
            <w:r>
              <w:instrText>ADDIN CSL_CITATION { "citationItems" : [ { "id" : "ITEM-1",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"ITEM-1", "issued" : { "date-parts" : [ [ "2010" ] ] }, "page" : "#EP22A-01", "title" : "Sediment budget for a polluted Hawaiian reef using hillslope monitoring and process mapping", "type" : "paper-conference" }, "uris" : [ "http://www.mendeley.com/documents/?uuid=4378c49d-290f-4de2-b054-3c2ff8e4d978" ] } ], "mendeley" : { "formattedCitation" : "(Stock et al. 2010)", "plainTextFormattedCitation" : "(Stock et al. 2010)", "previouslyFormattedCitation" : "(Stock et al. 2010)" }, "properties" : { "noteIndex" : 0 }, "schema" : "https://github.com/citation-style-language/schema/raw/master/csl-citation.json" }</w:instrText>
            </w:r>
            <w:r>
              <w:fldChar w:fldCharType="separate"/>
            </w:r>
            <w:r w:rsidRPr="00D41452">
              <w:rPr>
                <w:noProof/>
              </w:rPr>
              <w:t>(Stock et al. 2010)</w:t>
            </w:r>
            <w:r>
              <w:fldChar w:fldCharType="end"/>
            </w:r>
          </w:p>
        </w:tc>
      </w:tr>
      <w:tr w:rsidR="00084D96" w14:paraId="6FFDDD9F" w14:textId="77777777" w:rsidTr="009518E7">
        <w:tc>
          <w:tcPr>
            <w:tcW w:w="2245" w:type="dxa"/>
          </w:tcPr>
          <w:p w14:paraId="20264204" w14:textId="2C334A01" w:rsidR="00084D96" w:rsidRPr="00B00298" w:rsidRDefault="00084D96">
            <w:pPr>
              <w:rPr>
                <w:b/>
              </w:rPr>
            </w:pPr>
            <w:r w:rsidRPr="00B00298">
              <w:rPr>
                <w:b/>
              </w:rPr>
              <w:t>Kawela, Molokai</w:t>
            </w:r>
          </w:p>
        </w:tc>
        <w:tc>
          <w:tcPr>
            <w:tcW w:w="2018" w:type="dxa"/>
          </w:tcPr>
          <w:p w14:paraId="4582842E" w14:textId="48596AC9" w:rsidR="00084D96" w:rsidRDefault="00574E85">
            <w:r>
              <w:t>13.5</w:t>
            </w:r>
          </w:p>
        </w:tc>
        <w:tc>
          <w:tcPr>
            <w:tcW w:w="2247" w:type="dxa"/>
          </w:tcPr>
          <w:p w14:paraId="37F1F04F" w14:textId="7AC592AF" w:rsidR="00084D96" w:rsidRDefault="00574E85">
            <w:r>
              <w:t>500-3,000 (varies with elevation)</w:t>
            </w:r>
          </w:p>
        </w:tc>
        <w:tc>
          <w:tcPr>
            <w:tcW w:w="1952" w:type="dxa"/>
          </w:tcPr>
          <w:p w14:paraId="500DEDD6" w14:textId="77777777" w:rsidR="00084D96" w:rsidRDefault="00084D96"/>
        </w:tc>
        <w:tc>
          <w:tcPr>
            <w:tcW w:w="2218" w:type="dxa"/>
          </w:tcPr>
          <w:p w14:paraId="76BF5FBA" w14:textId="4EB2E0B6" w:rsidR="00084D96" w:rsidRDefault="00D41452">
            <w:r>
              <w:t>394</w:t>
            </w:r>
          </w:p>
        </w:tc>
        <w:tc>
          <w:tcPr>
            <w:tcW w:w="2270" w:type="dxa"/>
          </w:tcPr>
          <w:p w14:paraId="26C85F54" w14:textId="76CEB9AF" w:rsidR="00084D96" w:rsidRDefault="00D41452">
            <w:r>
              <w:fldChar w:fldCharType="begin" w:fldLock="1"/>
            </w:r>
            <w:r>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"plainTextFormattedCitation" : "(Stock and Tribble 2010)", "previouslyFormattedCitation" : "(Stock and Tribble 2010)" }, "properties" : { "noteIndex" : 0 }, "schema" : "https://github.com/citation-style-language/schema/raw/master/csl-citation.json" }</w:instrText>
            </w:r>
            <w:r>
              <w:fldChar w:fldCharType="separate"/>
            </w:r>
            <w:r w:rsidRPr="00D41452">
              <w:rPr>
                <w:noProof/>
              </w:rPr>
              <w:t>(Stock and Tribble 2010)</w:t>
            </w:r>
            <w:r>
              <w:fldChar w:fldCharType="end"/>
            </w:r>
          </w:p>
        </w:tc>
      </w:tr>
      <w:tr w:rsidR="00D41452" w14:paraId="12CDFFC3" w14:textId="77777777" w:rsidTr="009518E7">
        <w:tc>
          <w:tcPr>
            <w:tcW w:w="2245" w:type="dxa"/>
          </w:tcPr>
          <w:p w14:paraId="6FA263C4" w14:textId="6167C5ED" w:rsidR="00D41452" w:rsidRPr="00B00298" w:rsidRDefault="00D41452" w:rsidP="00D41452">
            <w:pPr>
              <w:rPr>
                <w:b/>
              </w:rPr>
            </w:pPr>
            <w:r w:rsidRPr="00B00298">
              <w:rPr>
                <w:b/>
              </w:rPr>
              <w:t>Hanalei, Kauai</w:t>
            </w:r>
          </w:p>
        </w:tc>
        <w:tc>
          <w:tcPr>
            <w:tcW w:w="2018" w:type="dxa"/>
          </w:tcPr>
          <w:p w14:paraId="43DA3ECE" w14:textId="6520FC59" w:rsidR="00D41452" w:rsidRDefault="00D41452" w:rsidP="00D41452">
            <w:r>
              <w:t>48.4</w:t>
            </w:r>
          </w:p>
        </w:tc>
        <w:tc>
          <w:tcPr>
            <w:tcW w:w="2247" w:type="dxa"/>
          </w:tcPr>
          <w:p w14:paraId="26A82E31" w14:textId="3D7DC7B6" w:rsidR="00D41452" w:rsidRDefault="00D41452" w:rsidP="00D41452">
            <w:r>
              <w:t>2,000-11,000 (varies with elevation)</w:t>
            </w:r>
          </w:p>
        </w:tc>
        <w:tc>
          <w:tcPr>
            <w:tcW w:w="1952" w:type="dxa"/>
          </w:tcPr>
          <w:p w14:paraId="1D00E0F9" w14:textId="77777777" w:rsidR="00D41452" w:rsidRDefault="00D41452" w:rsidP="00D41452"/>
        </w:tc>
        <w:tc>
          <w:tcPr>
            <w:tcW w:w="2218" w:type="dxa"/>
          </w:tcPr>
          <w:p w14:paraId="45C37BC3" w14:textId="1D619E41" w:rsidR="00D41452" w:rsidRDefault="00D41452" w:rsidP="00D41452">
            <w:r>
              <w:t>525</w:t>
            </w:r>
          </w:p>
        </w:tc>
        <w:tc>
          <w:tcPr>
            <w:tcW w:w="2270" w:type="dxa"/>
          </w:tcPr>
          <w:p w14:paraId="776FB05E" w14:textId="7B619C78" w:rsidR="00D41452" w:rsidRDefault="00D41452" w:rsidP="00D41452">
            <w:r>
              <w:fldChar w:fldCharType="begin" w:fldLock="1"/>
            </w:r>
            <w:r>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"plainTextFormattedCitation" : "(Stock and Tribble 2010)", "previouslyFormattedCitation" : "(Stock and Tribble 2010)" }, "properties" : { "noteIndex" : 0 }, "schema" : "https://github.com/citation-style-language/schema/raw/master/csl-citation.json" }</w:instrText>
            </w:r>
            <w:r>
              <w:fldChar w:fldCharType="separate"/>
            </w:r>
            <w:r w:rsidRPr="00D41452">
              <w:rPr>
                <w:noProof/>
              </w:rPr>
              <w:t>(Stock and Tribble 2010)</w:t>
            </w:r>
            <w:r>
              <w:fldChar w:fldCharType="end"/>
            </w:r>
          </w:p>
        </w:tc>
      </w:tr>
      <w:tr w:rsidR="00D41452" w14:paraId="0718F4C9" w14:textId="77777777" w:rsidTr="009518E7">
        <w:tc>
          <w:tcPr>
            <w:tcW w:w="2245" w:type="dxa"/>
          </w:tcPr>
          <w:p w14:paraId="181178F7" w14:textId="257EB9A1" w:rsidR="00D41452" w:rsidRPr="00B00298" w:rsidRDefault="00D41452" w:rsidP="00D41452">
            <w:pPr>
              <w:rPr>
                <w:b/>
              </w:rPr>
            </w:pPr>
            <w:r>
              <w:rPr>
                <w:b/>
              </w:rPr>
              <w:t>Hanalei, Kauai</w:t>
            </w:r>
          </w:p>
        </w:tc>
        <w:tc>
          <w:tcPr>
            <w:tcW w:w="2018" w:type="dxa"/>
          </w:tcPr>
          <w:p w14:paraId="715A5772" w14:textId="14C39612" w:rsidR="00D41452" w:rsidRDefault="00D41452" w:rsidP="00D41452">
            <w:r>
              <w:t>54.4</w:t>
            </w:r>
          </w:p>
        </w:tc>
        <w:tc>
          <w:tcPr>
            <w:tcW w:w="2247" w:type="dxa"/>
          </w:tcPr>
          <w:p w14:paraId="31D9A7B3" w14:textId="7B85F5F3" w:rsidR="00D41452" w:rsidRDefault="00D41452" w:rsidP="00D41452">
            <w:r>
              <w:t>2,000-11,000 (varies with elevation)</w:t>
            </w:r>
          </w:p>
        </w:tc>
        <w:tc>
          <w:tcPr>
            <w:tcW w:w="1952" w:type="dxa"/>
          </w:tcPr>
          <w:p w14:paraId="06035E77" w14:textId="77777777" w:rsidR="00D41452" w:rsidRDefault="00D41452" w:rsidP="00D41452"/>
        </w:tc>
        <w:tc>
          <w:tcPr>
            <w:tcW w:w="2218" w:type="dxa"/>
          </w:tcPr>
          <w:p w14:paraId="4A4BA5F0" w14:textId="28C78F4D" w:rsidR="00D41452" w:rsidRDefault="00D41452" w:rsidP="00D41452">
            <w:r>
              <w:t>140±55</w:t>
            </w:r>
          </w:p>
        </w:tc>
        <w:tc>
          <w:tcPr>
            <w:tcW w:w="2270" w:type="dxa"/>
          </w:tcPr>
          <w:p w14:paraId="5329D68E" w14:textId="7298200E" w:rsidR="00D41452" w:rsidRDefault="00D41452" w:rsidP="00D41452">
            <w:r>
              <w:fldChar w:fldCharType="begin" w:fldLock="1"/>
            </w:r>
            <w:r>
              <w:instrText>ADDIN CSL_CITATION { "citationItems" : [ { "id" : "ITEM-1", "itemData" : { "ISBN" : "0169-555X", "author" : [ { "dropping-particle" : "", "family" : "Calhoun", "given" : "R Scott", "non-dropping-particle" : "", "parse-names" : false, "suffix" : "" }, { "dropping-particle" : "", "family" : "Fletcher", "given" : "C H", "non-dropping-particle" : "", "parse-names" : false, "suffix" : "" } ], "container-title" : "Geomorphology", "id" : "ITEM-1", "issue" : "3", "issued" : { "date-parts" : [ [ "1999" ] ] }, "page" : "213-226", "title" : "Measured and predicted sediment yield from a subtropical, heavy rainfall, steep-sided river basin: Hanalei, Kauai, Hawaiian Islands", "type" : "article-journal", "volume" : "30" }, "uris" : [ "http://www.mendeley.com/documents/?uuid=a22500eb-4c0c-4421-8d1c-bd2ddb3d7e0b" ] } ], "mendeley" : { "formattedCitation" : "(Calhoun and Fletcher 1999)", "plainTextFormattedCitation" : "(Calhoun and Fletcher 1999)", "previouslyFormattedCitation" : "(Calhoun and Fletcher 1999)" }, "properties" : { "noteIndex" : 0 }, "schema" : "https://github.com/citation-style-language/schema/raw/master/csl-citation.json" }</w:instrText>
            </w:r>
            <w:r>
              <w:fldChar w:fldCharType="separate"/>
            </w:r>
            <w:r w:rsidRPr="00D41452">
              <w:rPr>
                <w:noProof/>
              </w:rPr>
              <w:t>(Calhoun and Fletcher 1999)</w:t>
            </w:r>
            <w:r>
              <w:fldChar w:fldCharType="end"/>
            </w:r>
          </w:p>
        </w:tc>
      </w:tr>
      <w:tr w:rsidR="00D41452" w14:paraId="4DF2CEE1" w14:textId="77777777" w:rsidTr="00084D96">
        <w:tc>
          <w:tcPr>
            <w:tcW w:w="2245" w:type="dxa"/>
          </w:tcPr>
          <w:p w14:paraId="08D70FCE" w14:textId="2C9B6F74" w:rsidR="00D41452" w:rsidRPr="00B00298" w:rsidRDefault="00D41452" w:rsidP="00D41452">
            <w:pPr>
              <w:rPr>
                <w:b/>
              </w:rPr>
            </w:pPr>
            <w:r>
              <w:rPr>
                <w:b/>
              </w:rPr>
              <w:t>St. John, USVI</w:t>
            </w:r>
          </w:p>
        </w:tc>
        <w:tc>
          <w:tcPr>
            <w:tcW w:w="2018" w:type="dxa"/>
          </w:tcPr>
          <w:p w14:paraId="3D85FFEB" w14:textId="620F74E7" w:rsidR="00D41452" w:rsidRDefault="00D41452" w:rsidP="00D41452">
            <w:r>
              <w:t>3.5</w:t>
            </w:r>
          </w:p>
        </w:tc>
        <w:tc>
          <w:tcPr>
            <w:tcW w:w="2247" w:type="dxa"/>
          </w:tcPr>
          <w:p w14:paraId="58B7A90B" w14:textId="115AB3F0" w:rsidR="00D41452" w:rsidRDefault="00D41452" w:rsidP="00D41452">
            <w:r>
              <w:t>1,300-1,400</w:t>
            </w:r>
          </w:p>
        </w:tc>
        <w:tc>
          <w:tcPr>
            <w:tcW w:w="1952" w:type="dxa"/>
          </w:tcPr>
          <w:p w14:paraId="18DD0090" w14:textId="77777777" w:rsidR="00D41452" w:rsidRDefault="00D41452" w:rsidP="00D41452"/>
        </w:tc>
        <w:tc>
          <w:tcPr>
            <w:tcW w:w="2218" w:type="dxa"/>
          </w:tcPr>
          <w:p w14:paraId="716B4790" w14:textId="51DF299E" w:rsidR="00D41452" w:rsidRDefault="00D41452" w:rsidP="00D41452">
            <w:r>
              <w:t>18</w:t>
            </w:r>
          </w:p>
        </w:tc>
        <w:tc>
          <w:tcPr>
            <w:tcW w:w="2270" w:type="dxa"/>
          </w:tcPr>
          <w:p w14:paraId="3BA54271" w14:textId="39B27450" w:rsidR="00D41452" w:rsidRDefault="00D41452" w:rsidP="00D41452">
            <w:r>
              <w:fldChar w:fldCharType="begin" w:fldLock="1"/>
            </w:r>
            <w:r w:rsidR="00F557D2">
              <w:instrText>ADDIN CSL_CITATION { "citationItems" : [ { "id" : "ITEM-1", "itemData" : { "DOI" : "10.1016/j.jenvman.2006.05.019", "ISSN" : "0301-4797", "PMID" : "17029758", "abstract" : "Accelerated erosion and increased sediment yields resulting from changes in land use are a critical environmental problem. Resource managers and decision makers need spatially explicit tools to help them predict the changes in sediment production and delivery due to unpaved roads and other types of land disturbance. This is a particularly important issue in much of the Caribbean because of the rapid pace of development and potential damage to nearshore coral reef communities. The specific objectives of this study were to: (1) develop a GIS-based sediment budget model; (2) use the model to evaluate the effects of unpaved roads on sediment delivery rates in three watersheds on St. John in the US Virgin Islands; and (3) compare the predicted sediment yields to pre-existing data. The St. John Erosion Model (STJ-EROS) is an ArcInfo-based program that uses empirical sediment production functions and delivery ratios to quantify watershed-scale sediment yields. The program consists of six input routines and five routines to calculate sediment production and delivery. The input routines have interfaces that allow the user to adjust the key variables that control sediment production and delivery. The other five routines use pre-set erosion rate constants, user-defined variables, and values from nine data layers to calculate watershed-scale sediment yields from unpaved road travelways, road cutslopes, streambanks, treethrow, and undisturbed hillslopes. STJ-EROS was applied to three basins on St. John with varying levels of development. Predicted sediment yields under natural conditions ranged from 2 to 7Mgkm(-2)yr(-1), while yield rates for current conditions ranged from 8 to 46Mgkm(-2)yr(-1). Unpaved roads are estimated to be increasing sediment delivery rates by 3-6 times for Lameshur Bay, 5-9 times for Fish Bay, and 4-8 times for Cinnamon Bay. Predicted basin-scale sediment yields for both undisturbed and current conditions are within the range of measured sediment yields and bay sedimentation rates. The structure and user interfaces in STJ-EROS mean that the model can be readily adapted to other areas and used to assess the impact of unpaved roads and other land uses sediment production and delivery.", "author" : [ { "dropping-particle" : "", "family" : "Ramos-Scharr\u00f3n", "given" : "Carlos E", "non-dropping-particle" : "", "parse-names" : false, "suffix" : "" }, { "dropping-particle" : "", "family" : "Macdonald", "given" : "Lee H", "non-dropping-particle" : "", "parse-names" : false, "suffix" : "" } ], "container-title" : "Journal of Environmental Management", "id" : "ITEM-1", "issue" : "2", "issued" : { "date-parts" : [ [ "2007", "7" ] ] }, "page" : "157-72", "title" : "Development and application of a GIS-based sediment budget model.", "type" : "article-journal", "volume" : "84" }, "uris" : [ "http://www.mendeley.com/documents/?uuid=c1bc7677-6d02-4625-94ba-d87d463a1948" ] } ], "mendeley" : { "formattedCitation" : "(Ramos-Scharr\u00f3n and Macdonald 2007)", "plainTextFormattedCitation" : "(Ramos-Scharr\u00f3n and Macdonald 2007)", "previouslyFormattedCitation" : "(Ramos-Scharr\u00f3n and Macdonald 2007)" }, "properties" : { "noteIndex" : 0 }, "schema" : "https://github.com/citation-style-language/schema/raw/master/csl-citation.json" }</w:instrText>
            </w:r>
            <w:r>
              <w:fldChar w:fldCharType="separate"/>
            </w:r>
            <w:r w:rsidRPr="00D41452">
              <w:rPr>
                <w:noProof/>
              </w:rPr>
              <w:t>(Ramos-Scharrón and Macdonald 2007)</w:t>
            </w:r>
            <w:r>
              <w:fldChar w:fldCharType="end"/>
            </w:r>
          </w:p>
        </w:tc>
      </w:tr>
      <w:tr w:rsidR="00D41452" w14:paraId="18E27172" w14:textId="77777777" w:rsidTr="00084D96">
        <w:tc>
          <w:tcPr>
            <w:tcW w:w="2245" w:type="dxa"/>
          </w:tcPr>
          <w:p w14:paraId="0F6B712E" w14:textId="34418D86" w:rsidR="00D41452" w:rsidRPr="00B00298" w:rsidRDefault="00D41452" w:rsidP="00D41452">
            <w:pPr>
              <w:rPr>
                <w:b/>
              </w:rPr>
            </w:pPr>
            <w:r>
              <w:rPr>
                <w:b/>
              </w:rPr>
              <w:t>St. John, USVI</w:t>
            </w:r>
          </w:p>
        </w:tc>
        <w:tc>
          <w:tcPr>
            <w:tcW w:w="2018" w:type="dxa"/>
          </w:tcPr>
          <w:p w14:paraId="27E19860" w14:textId="7D282CFE" w:rsidR="00D41452" w:rsidRDefault="00D41452" w:rsidP="00D41452">
            <w:r>
              <w:t>2.3</w:t>
            </w:r>
          </w:p>
        </w:tc>
        <w:tc>
          <w:tcPr>
            <w:tcW w:w="2247" w:type="dxa"/>
          </w:tcPr>
          <w:p w14:paraId="149F6A3A" w14:textId="44E7E820" w:rsidR="00D41452" w:rsidRDefault="00D41452" w:rsidP="00D41452">
            <w:r w:rsidRPr="00F709BB">
              <w:t>1,300-1,400</w:t>
            </w:r>
          </w:p>
        </w:tc>
        <w:tc>
          <w:tcPr>
            <w:tcW w:w="1952" w:type="dxa"/>
          </w:tcPr>
          <w:p w14:paraId="42BAF442" w14:textId="77777777" w:rsidR="00D41452" w:rsidRDefault="00D41452" w:rsidP="00D41452"/>
        </w:tc>
        <w:tc>
          <w:tcPr>
            <w:tcW w:w="2218" w:type="dxa"/>
          </w:tcPr>
          <w:p w14:paraId="193962DE" w14:textId="794C675D" w:rsidR="00D41452" w:rsidRDefault="00D41452" w:rsidP="00D41452">
            <w:r>
              <w:t>24</w:t>
            </w:r>
          </w:p>
        </w:tc>
        <w:tc>
          <w:tcPr>
            <w:tcW w:w="2270" w:type="dxa"/>
          </w:tcPr>
          <w:p w14:paraId="49929EC9" w14:textId="69322F1D" w:rsidR="00D41452" w:rsidRDefault="00F557D2" w:rsidP="00D41452">
            <w:r>
              <w:fldChar w:fldCharType="begin" w:fldLock="1"/>
            </w:r>
            <w:r>
              <w:instrText>ADDIN CSL_CITATION { "citationItems" : [ { "id" : "ITEM-1", "itemData" : { "author" : [ { "dropping-particle" : "", "family" : "Nemeth", "given" : "R.S.", "non-dropping-particle" : "", "parse-names" : false, "suffix" : "" }, { "dropping-particle" : "", "family" : "Nowlis", "given" : "J.S.", "non-dropping-particle" : "", "parse-names" : false, "suffix" : "" } ], "container-title" : "Bulletin of Marine Science", "id" : "ITEM-1", "issue" : "2", "issued" : { "date-parts" : [ [ "2001" ] ] }, "page" : "759\u2013775.", "title" : "Monitoring the effects of land development on the near-shore marine environment of St. Thomas, USVI.", "type" : "article-journal", "volume" : "69" }, "uris" : [ "http://www.mendeley.com/documents/?uuid=2f99eb1b-d1eb-4603-82e1-e403d7ad3ef4" ] } ], "mendeley" : { "formattedCitation" : "(Nemeth and Nowlis 2001)", "plainTextFormattedCitation" : "(Nemeth and Nowlis 2001)", "previouslyFormattedCitation" : "(Nemeth and Nowlis 2001)" }, "properties" : { "noteIndex" : 0 }, "schema" : "https://github.com/citation-style-language/schema/raw/master/csl-citation.json" }</w:instrText>
            </w:r>
            <w:r>
              <w:fldChar w:fldCharType="separate"/>
            </w:r>
            <w:r w:rsidRPr="00F557D2">
              <w:rPr>
                <w:noProof/>
              </w:rPr>
              <w:t>(Nemeth and Nowlis 2001)</w:t>
            </w:r>
            <w:r>
              <w:fldChar w:fldCharType="end"/>
            </w:r>
          </w:p>
        </w:tc>
      </w:tr>
      <w:tr w:rsidR="00D41452" w14:paraId="3B8EB99C" w14:textId="77777777" w:rsidTr="00084D96">
        <w:tc>
          <w:tcPr>
            <w:tcW w:w="2245" w:type="dxa"/>
          </w:tcPr>
          <w:p w14:paraId="20F75E62" w14:textId="095317F2" w:rsidR="00D41452" w:rsidRPr="00B00298" w:rsidRDefault="00D41452" w:rsidP="00D41452">
            <w:pPr>
              <w:rPr>
                <w:b/>
              </w:rPr>
            </w:pPr>
            <w:r>
              <w:rPr>
                <w:b/>
              </w:rPr>
              <w:t>St. John, USVI</w:t>
            </w:r>
          </w:p>
        </w:tc>
        <w:tc>
          <w:tcPr>
            <w:tcW w:w="2018" w:type="dxa"/>
          </w:tcPr>
          <w:p w14:paraId="4CECAAA5" w14:textId="53CA4234" w:rsidR="00D41452" w:rsidRDefault="00D41452" w:rsidP="00D41452">
            <w:r>
              <w:t>6</w:t>
            </w:r>
          </w:p>
        </w:tc>
        <w:tc>
          <w:tcPr>
            <w:tcW w:w="2247" w:type="dxa"/>
          </w:tcPr>
          <w:p w14:paraId="2E5B5C00" w14:textId="0FC0E886" w:rsidR="00D41452" w:rsidRDefault="00D41452" w:rsidP="00D41452">
            <w:r w:rsidRPr="00F709BB">
              <w:t>1,300-1,400</w:t>
            </w:r>
          </w:p>
        </w:tc>
        <w:tc>
          <w:tcPr>
            <w:tcW w:w="1952" w:type="dxa"/>
          </w:tcPr>
          <w:p w14:paraId="01E54099" w14:textId="77777777" w:rsidR="00D41452" w:rsidRDefault="00D41452" w:rsidP="00D41452"/>
        </w:tc>
        <w:tc>
          <w:tcPr>
            <w:tcW w:w="2218" w:type="dxa"/>
          </w:tcPr>
          <w:p w14:paraId="52EBE3D4" w14:textId="03265A3E" w:rsidR="00D41452" w:rsidRDefault="00D41452" w:rsidP="00D41452">
            <w:r>
              <w:t>36</w:t>
            </w:r>
          </w:p>
        </w:tc>
        <w:tc>
          <w:tcPr>
            <w:tcW w:w="2270" w:type="dxa"/>
          </w:tcPr>
          <w:p w14:paraId="3E902957" w14:textId="362183A3" w:rsidR="00D41452" w:rsidRDefault="00F557D2" w:rsidP="00D41452">
            <w:r>
              <w:fldChar w:fldCharType="begin" w:fldLock="1"/>
            </w:r>
            <w:r>
              <w:instrText>ADDIN CSL_CITATION { "citationItems" : [ { "id" : "ITEM-1", "itemData" : { "author" : [ { "dropping-particle" : "", "family" : "Nemeth", "given" : "R.S.", "non-dropping-particle" : "", "parse-names" : false, "suffix" : "" }, { "dropping-particle" : "", "family" : "Nowlis", "given" : "J.S.", "non-dropping-particle" : "", "parse-names" : false, "suffix" : "" } ], "container-title" : "Bulletin of Marine Science", "id" : "ITEM-1", "issue" : "2", "issued" : { "date-parts" : [ [ "2001" ] ] }, "page" : "759\u2013775.", "title" : "Monitoring the effects of land development on the near-shore marine environment of St. Thomas, USVI.", "type" : "article-journal", "volume" : "69" }, "uris" : [ "http://www.mendeley.com/documents/?uuid=2f99eb1b-d1eb-4603-82e1-e403d7ad3ef4" ] } ], "mendeley" : { "formattedCitation" : "(Nemeth and Nowlis 2001)", "plainTextFormattedCitation" : "(Nemeth and Nowlis 2001)", "previouslyFormattedCitation" : "(Nemeth and Nowlis 2001)" }, "properties" : { "noteIndex" : 0 }, "schema" : "https://github.com/citation-style-language/schema/raw/master/csl-citation.json" }</w:instrText>
            </w:r>
            <w:r>
              <w:fldChar w:fldCharType="separate"/>
            </w:r>
            <w:r w:rsidRPr="00F557D2">
              <w:rPr>
                <w:noProof/>
              </w:rPr>
              <w:t>(Nemeth and Nowlis 2001)</w:t>
            </w:r>
            <w:r>
              <w:fldChar w:fldCharType="end"/>
            </w:r>
          </w:p>
        </w:tc>
      </w:tr>
      <w:tr w:rsidR="00D41452" w14:paraId="6377E011" w14:textId="77777777" w:rsidTr="00084D96">
        <w:tc>
          <w:tcPr>
            <w:tcW w:w="2245" w:type="dxa"/>
          </w:tcPr>
          <w:p w14:paraId="434F35A1" w14:textId="6F73C157" w:rsidR="00D41452" w:rsidRPr="00B00298" w:rsidRDefault="00F557D2" w:rsidP="00D41452">
            <w:pPr>
              <w:rPr>
                <w:b/>
              </w:rPr>
            </w:pPr>
            <w:r>
              <w:rPr>
                <w:b/>
              </w:rPr>
              <w:t>Oahu</w:t>
            </w:r>
          </w:p>
        </w:tc>
        <w:tc>
          <w:tcPr>
            <w:tcW w:w="2018" w:type="dxa"/>
          </w:tcPr>
          <w:p w14:paraId="50C9424C" w14:textId="46CD2CA7" w:rsidR="00D41452" w:rsidRDefault="00F557D2" w:rsidP="00D41452">
            <w:r>
              <w:t>10.4</w:t>
            </w:r>
          </w:p>
        </w:tc>
        <w:tc>
          <w:tcPr>
            <w:tcW w:w="2247" w:type="dxa"/>
          </w:tcPr>
          <w:p w14:paraId="54012B29" w14:textId="0CFC3714" w:rsidR="00D41452" w:rsidRDefault="00E3271F" w:rsidP="00D41452">
            <w:r>
              <w:t>1,</w:t>
            </w:r>
            <w:r w:rsidR="00F557D2">
              <w:t>000-3,800 (varies with elevation)</w:t>
            </w:r>
          </w:p>
        </w:tc>
        <w:tc>
          <w:tcPr>
            <w:tcW w:w="1952" w:type="dxa"/>
          </w:tcPr>
          <w:p w14:paraId="4BE19DA9" w14:textId="77777777" w:rsidR="00D41452" w:rsidRDefault="00D41452" w:rsidP="00D41452"/>
        </w:tc>
        <w:tc>
          <w:tcPr>
            <w:tcW w:w="2218" w:type="dxa"/>
          </w:tcPr>
          <w:p w14:paraId="296A271A" w14:textId="5F8FB70F" w:rsidR="00D41452" w:rsidRDefault="00F557D2" w:rsidP="00D41452">
            <w:r>
              <w:t>330±130; 200±100 (varies with method)</w:t>
            </w:r>
          </w:p>
        </w:tc>
        <w:tc>
          <w:tcPr>
            <w:tcW w:w="2270" w:type="dxa"/>
          </w:tcPr>
          <w:p w14:paraId="686AC797" w14:textId="0F413ACF" w:rsidR="00D41452" w:rsidRDefault="00F557D2" w:rsidP="00D41452">
            <w:r>
              <w:fldChar w:fldCharType="begin" w:fldLock="1"/>
            </w:r>
            <w:r>
              <w:instrText>ADDIN CSL_CITATION { "citationItems" : [ { "id" : "ITEM-1", "itemData" : { "DOI" : "10.1016/S0169-555X(96)00053-0", "ISSN" : "0169555X", "author" : [ { "dropping-particle" : "", "family" : "Hill", "given" : "Barry R.", "non-dropping-particle" : "", "parse-names" : false, "suffix" : "" }, { "dropping-particle" : "", "family" : "Fuller", "given" : "Christopher C.", "non-dropping-particle" : "", "parse-names" : false, "suffix" : "" }, { "dropping-particle" : "", "family" : "DeCarlo", "given" : "Eric H.", "non-dropping-particle" : "", "parse-names" : false, "suffix" : "" } ], "container-title" : "Geomorphology", "id" : "ITEM-1", "issue" : "1-2", "issued" : { "date-parts" : [ [ "1997", "9" ] ] }, "page" : "67-79", "title" : "Hillslope soil erosion estimated from aerosol concentrations, North Halawa Valley, Oahu, Hawaii", "type" : "article-journal", "volume" : "20" }, "uris" : [ "http://www.mendeley.com/documents/?uuid=cbb9aa76-64c7-422d-ba40-ee6a96163948" ] } ], "mendeley" : { "formattedCitation" : "(Hill et al. 1997)", "plainTextFormattedCitation" : "(Hill et al. 1997)", "previouslyFormattedCitation" : "(Hill et al. 1997)" }, "properties" : { "noteIndex" : 0 }, "schema" : "https://github.com/citation-style-language/schema/raw/master/csl-citation.json" }</w:instrText>
            </w:r>
            <w:r>
              <w:fldChar w:fldCharType="separate"/>
            </w:r>
            <w:r w:rsidRPr="00F557D2">
              <w:rPr>
                <w:noProof/>
              </w:rPr>
              <w:t>(Hill et al. 1997)</w:t>
            </w:r>
            <w:r>
              <w:fldChar w:fldCharType="end"/>
            </w:r>
          </w:p>
        </w:tc>
      </w:tr>
      <w:tr w:rsidR="00F557D2" w14:paraId="31FA940F" w14:textId="77777777" w:rsidTr="00084D96">
        <w:tc>
          <w:tcPr>
            <w:tcW w:w="2245" w:type="dxa"/>
          </w:tcPr>
          <w:p w14:paraId="336B3BCE" w14:textId="5D323364" w:rsidR="00F557D2" w:rsidRPr="00B00298" w:rsidRDefault="00F557D2" w:rsidP="00D41452">
            <w:pPr>
              <w:rPr>
                <w:b/>
              </w:rPr>
            </w:pPr>
            <w:proofErr w:type="spellStart"/>
            <w:r>
              <w:rPr>
                <w:b/>
              </w:rPr>
              <w:t>Barro</w:t>
            </w:r>
            <w:proofErr w:type="spellEnd"/>
            <w:r>
              <w:rPr>
                <w:b/>
              </w:rPr>
              <w:t xml:space="preserve"> Colorado, Panama</w:t>
            </w:r>
          </w:p>
        </w:tc>
        <w:tc>
          <w:tcPr>
            <w:tcW w:w="2018" w:type="dxa"/>
          </w:tcPr>
          <w:p w14:paraId="33E21625" w14:textId="69EA70A5" w:rsidR="00F557D2" w:rsidRDefault="00F557D2" w:rsidP="00D41452">
            <w:r>
              <w:t>0.033</w:t>
            </w:r>
          </w:p>
        </w:tc>
        <w:tc>
          <w:tcPr>
            <w:tcW w:w="2247" w:type="dxa"/>
          </w:tcPr>
          <w:p w14:paraId="037847C9" w14:textId="626167BE" w:rsidR="00F557D2" w:rsidRDefault="00F557D2" w:rsidP="00D41452">
            <w:r>
              <w:t>2,623±458</w:t>
            </w:r>
          </w:p>
        </w:tc>
        <w:tc>
          <w:tcPr>
            <w:tcW w:w="1952" w:type="dxa"/>
          </w:tcPr>
          <w:p w14:paraId="3866A24B" w14:textId="77777777" w:rsidR="00F557D2" w:rsidRDefault="00F557D2" w:rsidP="00D41452"/>
        </w:tc>
        <w:tc>
          <w:tcPr>
            <w:tcW w:w="2218" w:type="dxa"/>
          </w:tcPr>
          <w:p w14:paraId="546CDA88" w14:textId="4DD5BD7D" w:rsidR="00F557D2" w:rsidRDefault="00F557D2" w:rsidP="00D41452">
            <w:r>
              <w:t>100-200</w:t>
            </w:r>
          </w:p>
        </w:tc>
        <w:tc>
          <w:tcPr>
            <w:tcW w:w="2270" w:type="dxa"/>
          </w:tcPr>
          <w:p w14:paraId="6F087197" w14:textId="071379D9" w:rsidR="00F557D2" w:rsidRDefault="00F557D2" w:rsidP="00D41452">
            <w:r>
              <w:fldChar w:fldCharType="begin" w:fldLock="1"/>
            </w:r>
            <w:r>
              <w:instrText>ADDIN CSL_CITATION { "citationItems" : [ { "id" : "ITEM-1", "itemData" : { "ISBN" : "0022-1694", "author" : [ { "dropping-particle" : "", "family" : "Zimmermann", "given" : "A", "non-dropping-particle" : "", "parse-names" : false, "suffix" : "" }, { "dropping-particle" : "", "family" : "Francke", "given" : "T", "non-dropping-particle" : "", "parse-names" : false, "suffix" : "" }, { "dropping-particle" : "", "family" : "Elsenbeer", "given" : "H", "non-dropping-particle" : "", "parse-names" : false, "suffix" : "" } ], "container-title" : "Journal of Hydrology", "id" : "ITEM-1", "issue" : "428-429", "issued" : { "date-parts" : [ [ "2012" ] ] }, "page" : "170-181", "title" : "Forests and erosion: Insights from a study of suspended-sediment dynamics in an overland flow-prone rainforest catchment", "type" : "article-journal" }, "uris" : [ "http://www.mendeley.com/documents/?uuid=b82faf52-48b9-420d-a9dc-e7be4cac6821" ] } ], "mendeley" : { "formattedCitation" : "(Zimmermann et al. 2012)", "plainTextFormattedCitation" : "(Zimmermann et al. 2012)", "previouslyFormattedCitation" : "(Zimmermann et al. 2012)" }, "properties" : { "noteIndex" : 0 }, "schema" : "https://github.com/citation-style-language/schema/raw/master/csl-citation.json" }</w:instrText>
            </w:r>
            <w:r>
              <w:fldChar w:fldCharType="separate"/>
            </w:r>
            <w:r w:rsidRPr="00F557D2">
              <w:rPr>
                <w:noProof/>
              </w:rPr>
              <w:t>(Zimmermann et al. 2012)</w:t>
            </w:r>
            <w:r>
              <w:fldChar w:fldCharType="end"/>
            </w:r>
          </w:p>
        </w:tc>
      </w:tr>
      <w:tr w:rsidR="00F557D2" w14:paraId="3D40C6C0" w14:textId="77777777" w:rsidTr="00084D96">
        <w:tc>
          <w:tcPr>
            <w:tcW w:w="2245" w:type="dxa"/>
          </w:tcPr>
          <w:p w14:paraId="0CBC3FEE" w14:textId="069EF99E" w:rsidR="00F557D2" w:rsidRPr="00B00298" w:rsidRDefault="00F557D2" w:rsidP="00D41452">
            <w:pPr>
              <w:rPr>
                <w:b/>
              </w:rPr>
            </w:pPr>
            <w:r>
              <w:rPr>
                <w:b/>
              </w:rPr>
              <w:t>Papua New Guinea</w:t>
            </w:r>
          </w:p>
        </w:tc>
        <w:tc>
          <w:tcPr>
            <w:tcW w:w="2018" w:type="dxa"/>
          </w:tcPr>
          <w:p w14:paraId="2CED57B7" w14:textId="77777777" w:rsidR="00F557D2" w:rsidRDefault="00F557D2" w:rsidP="00D41452"/>
        </w:tc>
        <w:tc>
          <w:tcPr>
            <w:tcW w:w="2247" w:type="dxa"/>
          </w:tcPr>
          <w:p w14:paraId="284AE18C" w14:textId="77777777" w:rsidR="00F557D2" w:rsidRDefault="00F557D2" w:rsidP="00D41452"/>
        </w:tc>
        <w:tc>
          <w:tcPr>
            <w:tcW w:w="1952" w:type="dxa"/>
          </w:tcPr>
          <w:p w14:paraId="5BBB7812" w14:textId="77777777" w:rsidR="00F557D2" w:rsidRDefault="00F557D2" w:rsidP="00D41452"/>
        </w:tc>
        <w:tc>
          <w:tcPr>
            <w:tcW w:w="2218" w:type="dxa"/>
          </w:tcPr>
          <w:p w14:paraId="41FA3DEE" w14:textId="77777777" w:rsidR="00F557D2" w:rsidRDefault="00F557D2" w:rsidP="00D41452"/>
        </w:tc>
        <w:tc>
          <w:tcPr>
            <w:tcW w:w="2270" w:type="dxa"/>
          </w:tcPr>
          <w:p w14:paraId="3826A2D0" w14:textId="2D11A231" w:rsidR="00F557D2" w:rsidRDefault="00F557D2" w:rsidP="00D41452"/>
        </w:tc>
      </w:tr>
      <w:tr w:rsidR="00F557D2" w14:paraId="1DCA7F16" w14:textId="77777777" w:rsidTr="00084D96">
        <w:tc>
          <w:tcPr>
            <w:tcW w:w="2245" w:type="dxa"/>
          </w:tcPr>
          <w:p w14:paraId="7D1DC1CD" w14:textId="1BDAE383" w:rsidR="00F557D2" w:rsidRPr="00B00298" w:rsidRDefault="00F557D2" w:rsidP="00D41452">
            <w:pPr>
              <w:rPr>
                <w:b/>
              </w:rPr>
            </w:pPr>
            <w:r>
              <w:rPr>
                <w:b/>
              </w:rPr>
              <w:t xml:space="preserve">    Fly River</w:t>
            </w:r>
          </w:p>
        </w:tc>
        <w:tc>
          <w:tcPr>
            <w:tcW w:w="2018" w:type="dxa"/>
          </w:tcPr>
          <w:p w14:paraId="79A0E302" w14:textId="24877DB1" w:rsidR="00F557D2" w:rsidRDefault="00F557D2" w:rsidP="00D41452">
            <w:r>
              <w:t>76,000</w:t>
            </w:r>
          </w:p>
        </w:tc>
        <w:tc>
          <w:tcPr>
            <w:tcW w:w="2247" w:type="dxa"/>
          </w:tcPr>
          <w:p w14:paraId="2C31C893" w14:textId="301A00E3" w:rsidR="00F557D2" w:rsidRDefault="00F557D2" w:rsidP="00D41452">
            <w:r>
              <w:t>10,000</w:t>
            </w:r>
          </w:p>
        </w:tc>
        <w:tc>
          <w:tcPr>
            <w:tcW w:w="1952" w:type="dxa"/>
          </w:tcPr>
          <w:p w14:paraId="0CE88B31" w14:textId="77777777" w:rsidR="00F557D2" w:rsidRDefault="00F557D2" w:rsidP="00D41452"/>
        </w:tc>
        <w:tc>
          <w:tcPr>
            <w:tcW w:w="2218" w:type="dxa"/>
          </w:tcPr>
          <w:p w14:paraId="50309DD5" w14:textId="16F8E92D" w:rsidR="00F557D2" w:rsidRDefault="00F557D2" w:rsidP="00D41452">
            <w:r>
              <w:t>1,000-1,500</w:t>
            </w:r>
          </w:p>
        </w:tc>
        <w:tc>
          <w:tcPr>
            <w:tcW w:w="2270" w:type="dxa"/>
          </w:tcPr>
          <w:p w14:paraId="7423D5B5" w14:textId="35674D6F" w:rsidR="00F557D2" w:rsidRDefault="001F522C" w:rsidP="00D41452">
            <w:r>
              <w:fldChar w:fldCharType="begin" w:fldLock="1"/>
            </w:r>
            <w:r>
              <w:instrText>ADDIN CSL_CITATION { "citationItems" : [ { "id" : "ITEM-1", "itemData" : { "DOI" : "10.1007/BF01204453", "ISSN" : "0276-0460", "author" : [ { "dropping-particle" : "", "family" : "Milliman", "given" : "John D.", "non-dropping-particle" : "", "parse-names" : false, "suffix" : "" } ], "container-title" : "Geo-Marine Letters", "id" : "ITEM-1", "issue" : "3-4", "issued" : { "date-parts" : [ [ "1995", "9" ] ] }, "page" : "127-133", "title" : "Sediment discharge to the ocean from small mountainous rivers: The New Guinea example", "type" : "article-journal", "volume" : "15" }, "uris" : [ "http://www.mendeley.com/documents/?uuid=3bbed525-5f00-4f2b-a824-72252cf599f9" ] } ], "mendeley" : { "formattedCitation" : "(Milliman 1995)", "plainTextFormattedCitation" : "(Milliman 1995)", "previouslyFormattedCitation" : "(Milliman 1995)" }, "properties" : { "noteIndex" : 0 }, "schema" : "https://github.com/citation-style-language/schema/raw/master/csl-citation.json" }</w:instrText>
            </w:r>
            <w:r>
              <w:fldChar w:fldCharType="separate"/>
            </w:r>
            <w:r w:rsidRPr="00F557D2">
              <w:rPr>
                <w:noProof/>
              </w:rPr>
              <w:t>(Milliman 1995)</w:t>
            </w:r>
            <w:r>
              <w:fldChar w:fldCharType="end"/>
            </w:r>
          </w:p>
        </w:tc>
      </w:tr>
      <w:tr w:rsidR="00F557D2" w14:paraId="303FF25C" w14:textId="77777777" w:rsidTr="008730C8">
        <w:trPr>
          <w:trHeight w:val="305"/>
        </w:trPr>
        <w:tc>
          <w:tcPr>
            <w:tcW w:w="2245" w:type="dxa"/>
          </w:tcPr>
          <w:p w14:paraId="214E6292" w14:textId="1CBC21DA" w:rsidR="00F557D2" w:rsidRPr="00B00298" w:rsidRDefault="00F557D2" w:rsidP="00D41452">
            <w:pPr>
              <w:rPr>
                <w:b/>
              </w:rPr>
            </w:pPr>
            <w:r>
              <w:rPr>
                <w:b/>
              </w:rPr>
              <w:t xml:space="preserve">    </w:t>
            </w:r>
            <w:proofErr w:type="spellStart"/>
            <w:r>
              <w:rPr>
                <w:b/>
              </w:rPr>
              <w:t>Purari</w:t>
            </w:r>
            <w:proofErr w:type="spellEnd"/>
            <w:r>
              <w:rPr>
                <w:b/>
              </w:rPr>
              <w:t xml:space="preserve"> River</w:t>
            </w:r>
          </w:p>
        </w:tc>
        <w:tc>
          <w:tcPr>
            <w:tcW w:w="2018" w:type="dxa"/>
          </w:tcPr>
          <w:p w14:paraId="57282CCA" w14:textId="77777777" w:rsidR="00F557D2" w:rsidRDefault="00F557D2" w:rsidP="00D41452"/>
        </w:tc>
        <w:tc>
          <w:tcPr>
            <w:tcW w:w="2247" w:type="dxa"/>
          </w:tcPr>
          <w:p w14:paraId="3B4B329A" w14:textId="66468A77" w:rsidR="00F557D2" w:rsidRDefault="00F557D2" w:rsidP="00D41452">
            <w:r>
              <w:t>35,000</w:t>
            </w:r>
          </w:p>
        </w:tc>
        <w:tc>
          <w:tcPr>
            <w:tcW w:w="1952" w:type="dxa"/>
          </w:tcPr>
          <w:p w14:paraId="4EE10307" w14:textId="77777777" w:rsidR="00F557D2" w:rsidRDefault="00F557D2" w:rsidP="00D41452"/>
        </w:tc>
        <w:tc>
          <w:tcPr>
            <w:tcW w:w="2218" w:type="dxa"/>
          </w:tcPr>
          <w:p w14:paraId="293E0F84" w14:textId="66161579" w:rsidR="00F557D2" w:rsidRDefault="00F557D2" w:rsidP="00D41452">
            <w:r>
              <w:t>3,000</w:t>
            </w:r>
          </w:p>
        </w:tc>
        <w:tc>
          <w:tcPr>
            <w:tcW w:w="2270" w:type="dxa"/>
          </w:tcPr>
          <w:p w14:paraId="4CE60AFA" w14:textId="5F1DCF44" w:rsidR="00F557D2" w:rsidRDefault="001F522C" w:rsidP="00D41452">
            <w:r>
              <w:fldChar w:fldCharType="begin" w:fldLock="1"/>
            </w:r>
            <w:r>
              <w:instrText>ADDIN CSL_CITATION { "citationItems" : [ { "id" : "ITEM-1", "itemData" : { "DOI" : "10.1007/BF01204453", "ISSN" : "0276-0460", "author" : [ { "dropping-particle" : "", "family" : "Milliman", "given" : "John D.", "non-dropping-particle" : "", "parse-names" : false, "suffix" : "" } ], "container-title" : "Geo-Marine Letters", "id" : "ITEM-1", "issue" : "3-4", "issued" : { "date-parts" : [ [ "1995", "9" ] ] }, "page" : "127-133", "title" : "Sediment discharge to the ocean from small mountainous rivers: The New Guinea example", "type" : "article-journal", "volume" : "15" }, "uris" : [ "http://www.mendeley.com/documents/?uuid=3bbed525-5f00-4f2b-a824-72252cf599f9" ] } ], "mendeley" : { "formattedCitation" : "(Milliman 1995)", "plainTextFormattedCitation" : "(Milliman 1995)", "previouslyFormattedCitation" : "(Milliman 1995)" }, "properties" : { "noteIndex" : 0 }, "schema" : "https://github.com/citation-style-language/schema/raw/master/csl-citation.json" }</w:instrText>
            </w:r>
            <w:r>
              <w:fldChar w:fldCharType="separate"/>
            </w:r>
            <w:r w:rsidRPr="00F557D2">
              <w:rPr>
                <w:noProof/>
              </w:rPr>
              <w:t>(Milliman 1995)</w:t>
            </w:r>
            <w:r>
              <w:fldChar w:fldCharType="end"/>
            </w:r>
          </w:p>
        </w:tc>
      </w:tr>
      <w:tr w:rsidR="008730C8" w14:paraId="742FF916" w14:textId="77777777" w:rsidTr="000C5699">
        <w:tc>
          <w:tcPr>
            <w:tcW w:w="4263" w:type="dxa"/>
            <w:gridSpan w:val="2"/>
          </w:tcPr>
          <w:p w14:paraId="5FA08447" w14:textId="586126DB" w:rsidR="008730C8" w:rsidRDefault="008730C8" w:rsidP="008730C8">
            <w:pPr>
              <w:rPr>
                <w:b/>
              </w:rPr>
            </w:pPr>
            <w:r>
              <w:rPr>
                <w:b/>
              </w:rPr>
              <w:t>Milliman and Syvitski</w:t>
            </w:r>
            <w:r w:rsidR="001F522C">
              <w:rPr>
                <w:b/>
              </w:rPr>
              <w:t xml:space="preserve"> (1992)</w:t>
            </w:r>
            <w:r>
              <w:rPr>
                <w:b/>
              </w:rPr>
              <w:t xml:space="preserve"> Model:</w:t>
            </w:r>
          </w:p>
          <w:p w14:paraId="2BFF7CA6" w14:textId="7F61ED39" w:rsidR="008730C8" w:rsidRPr="008730C8" w:rsidRDefault="001F522C" w:rsidP="008730C8">
            <w:pPr>
              <w:rPr>
                <w:b/>
                <w:vertAlign w:val="superscript"/>
              </w:rPr>
            </w:pPr>
            <w:r>
              <w:rPr>
                <w:b/>
              </w:rPr>
              <w:t xml:space="preserve">    </w:t>
            </w:r>
            <w:r w:rsidR="008730C8" w:rsidRPr="008730C8">
              <w:rPr>
                <w:b/>
              </w:rPr>
              <w:t xml:space="preserve">sSSY = </w:t>
            </w:r>
            <w:proofErr w:type="spellStart"/>
            <w:r w:rsidR="008730C8" w:rsidRPr="008730C8">
              <w:rPr>
                <w:b/>
              </w:rPr>
              <w:t>cA</w:t>
            </w:r>
            <w:r w:rsidR="008730C8" w:rsidRPr="008730C8">
              <w:rPr>
                <w:b/>
                <w:vertAlign w:val="superscript"/>
              </w:rPr>
              <w:t>f</w:t>
            </w:r>
            <w:proofErr w:type="spellEnd"/>
          </w:p>
          <w:p w14:paraId="2D4E6185" w14:textId="15A53EAB" w:rsidR="008730C8" w:rsidRPr="001F522C" w:rsidRDefault="001F522C" w:rsidP="008730C8">
            <w:pPr>
              <w:rPr>
                <w:i/>
              </w:rPr>
            </w:pPr>
            <w:r>
              <w:rPr>
                <w:i/>
              </w:rPr>
              <w:t xml:space="preserve">      </w:t>
            </w:r>
            <w:proofErr w:type="spellStart"/>
            <w:proofErr w:type="gramStart"/>
            <w:r w:rsidR="008730C8" w:rsidRPr="001F522C">
              <w:rPr>
                <w:i/>
              </w:rPr>
              <w:t>c,</w:t>
            </w:r>
            <w:proofErr w:type="gramEnd"/>
            <w:r w:rsidR="008730C8" w:rsidRPr="001F522C">
              <w:rPr>
                <w:i/>
              </w:rPr>
              <w:t>f</w:t>
            </w:r>
            <w:proofErr w:type="spellEnd"/>
            <w:r w:rsidR="008730C8" w:rsidRPr="001F522C">
              <w:rPr>
                <w:i/>
              </w:rPr>
              <w:t xml:space="preserve"> = regression </w:t>
            </w:r>
            <w:proofErr w:type="spellStart"/>
            <w:r w:rsidR="008730C8" w:rsidRPr="001F522C">
              <w:rPr>
                <w:i/>
              </w:rPr>
              <w:t>coeff</w:t>
            </w:r>
            <w:proofErr w:type="spellEnd"/>
            <w:r w:rsidR="008730C8" w:rsidRPr="001F522C">
              <w:rPr>
                <w:i/>
              </w:rPr>
              <w:t>. for region/max elevation</w:t>
            </w:r>
          </w:p>
        </w:tc>
        <w:tc>
          <w:tcPr>
            <w:tcW w:w="2247" w:type="dxa"/>
          </w:tcPr>
          <w:p w14:paraId="380540E7" w14:textId="77777777" w:rsidR="001F522C" w:rsidRDefault="001F522C" w:rsidP="008730C8">
            <w:pPr>
              <w:jc w:val="center"/>
              <w:rPr>
                <w:b/>
              </w:rPr>
            </w:pPr>
          </w:p>
          <w:p w14:paraId="3C97BDE7" w14:textId="77777777" w:rsidR="001F522C" w:rsidRDefault="001F522C" w:rsidP="008730C8">
            <w:pPr>
              <w:jc w:val="center"/>
              <w:rPr>
                <w:b/>
              </w:rPr>
            </w:pPr>
          </w:p>
          <w:p w14:paraId="32FFF74B" w14:textId="32A56020" w:rsidR="008730C8" w:rsidRPr="001F522C" w:rsidRDefault="008730C8" w:rsidP="008730C8">
            <w:pPr>
              <w:jc w:val="center"/>
              <w:rPr>
                <w:b/>
              </w:rPr>
            </w:pPr>
            <w:r w:rsidRPr="001F522C">
              <w:rPr>
                <w:b/>
              </w:rPr>
              <w:t>c</w:t>
            </w:r>
          </w:p>
        </w:tc>
        <w:tc>
          <w:tcPr>
            <w:tcW w:w="1952" w:type="dxa"/>
          </w:tcPr>
          <w:p w14:paraId="245D148C" w14:textId="77777777" w:rsidR="001F522C" w:rsidRDefault="001F522C" w:rsidP="008730C8">
            <w:pPr>
              <w:jc w:val="center"/>
              <w:rPr>
                <w:b/>
              </w:rPr>
            </w:pPr>
          </w:p>
          <w:p w14:paraId="21E9F93B" w14:textId="77777777" w:rsidR="001F522C" w:rsidRDefault="001F522C" w:rsidP="008730C8">
            <w:pPr>
              <w:jc w:val="center"/>
              <w:rPr>
                <w:b/>
              </w:rPr>
            </w:pPr>
          </w:p>
          <w:p w14:paraId="20BED921" w14:textId="1BBEB9A7" w:rsidR="008730C8" w:rsidRPr="001F522C" w:rsidRDefault="008730C8" w:rsidP="008730C8">
            <w:pPr>
              <w:jc w:val="center"/>
              <w:rPr>
                <w:b/>
              </w:rPr>
            </w:pPr>
            <w:r w:rsidRPr="001F522C">
              <w:rPr>
                <w:b/>
              </w:rPr>
              <w:t>f</w:t>
            </w:r>
          </w:p>
        </w:tc>
        <w:tc>
          <w:tcPr>
            <w:tcW w:w="2218" w:type="dxa"/>
          </w:tcPr>
          <w:p w14:paraId="280B1305" w14:textId="77777777" w:rsidR="001F522C" w:rsidRDefault="001F522C" w:rsidP="008730C8">
            <w:pPr>
              <w:rPr>
                <w:b/>
              </w:rPr>
            </w:pPr>
          </w:p>
          <w:p w14:paraId="4BE55E56" w14:textId="77777777" w:rsidR="001F522C" w:rsidRDefault="001F522C" w:rsidP="008730C8">
            <w:pPr>
              <w:rPr>
                <w:b/>
              </w:rPr>
            </w:pPr>
          </w:p>
          <w:p w14:paraId="549C9B82" w14:textId="26F5C965" w:rsidR="008730C8" w:rsidRPr="001F522C" w:rsidRDefault="001F522C" w:rsidP="008730C8">
            <w:pPr>
              <w:rPr>
                <w:b/>
              </w:rPr>
            </w:pPr>
            <w:r w:rsidRPr="001F522C">
              <w:rPr>
                <w:b/>
              </w:rPr>
              <w:t>sSSY tons/km2/yr</w:t>
            </w:r>
          </w:p>
        </w:tc>
        <w:tc>
          <w:tcPr>
            <w:tcW w:w="2270" w:type="dxa"/>
          </w:tcPr>
          <w:p w14:paraId="3960F9EF" w14:textId="77777777" w:rsidR="001F522C" w:rsidRDefault="001F522C" w:rsidP="008730C8"/>
          <w:p w14:paraId="17069FDF" w14:textId="085FEE96" w:rsidR="008730C8" w:rsidRDefault="008730C8" w:rsidP="008730C8">
            <w:r>
              <w:fldChar w:fldCharType="begin" w:fldLock="1"/>
            </w:r>
            <w:r>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"plainTextFormattedCitation" : "(Milliman and Syvitski 1992)" }, "properties" : { "noteIndex" : 0 }, "schema" : "https://github.com/citation-style-language/schema/raw/master/csl-citation.json" }</w:instrText>
            </w:r>
            <w:r>
              <w:fldChar w:fldCharType="separate"/>
            </w:r>
            <w:r w:rsidRPr="008730C8">
              <w:rPr>
                <w:noProof/>
              </w:rPr>
              <w:t>(Milliman and Syvitski 1992)</w:t>
            </w:r>
            <w:r>
              <w:fldChar w:fldCharType="end"/>
            </w:r>
          </w:p>
        </w:tc>
      </w:tr>
      <w:tr w:rsidR="008730C8" w14:paraId="044D0D21" w14:textId="77777777" w:rsidTr="00084D96">
        <w:tc>
          <w:tcPr>
            <w:tcW w:w="2245" w:type="dxa"/>
          </w:tcPr>
          <w:p w14:paraId="12D70DC5" w14:textId="7C980789" w:rsidR="008730C8" w:rsidRPr="00B00298" w:rsidRDefault="008730C8" w:rsidP="008730C8">
            <w:pPr>
              <w:rPr>
                <w:b/>
              </w:rPr>
            </w:pPr>
            <w:r w:rsidRPr="00B00298">
              <w:rPr>
                <w:b/>
              </w:rPr>
              <w:t xml:space="preserve">    Max </w:t>
            </w:r>
            <w:proofErr w:type="spellStart"/>
            <w:r w:rsidRPr="00B00298">
              <w:rPr>
                <w:b/>
              </w:rPr>
              <w:t>elev</w:t>
            </w:r>
            <w:proofErr w:type="spellEnd"/>
            <w:r w:rsidRPr="00B00298">
              <w:rPr>
                <w:b/>
              </w:rPr>
              <w:t xml:space="preserve"> </w:t>
            </w:r>
            <w:r>
              <w:rPr>
                <w:b/>
              </w:rPr>
              <w:t>&gt;3,000m</w:t>
            </w:r>
          </w:p>
        </w:tc>
        <w:tc>
          <w:tcPr>
            <w:tcW w:w="2018" w:type="dxa"/>
          </w:tcPr>
          <w:p w14:paraId="103390DC" w14:textId="77777777" w:rsidR="001F522C" w:rsidRDefault="008730C8" w:rsidP="008730C8">
            <w:r>
              <w:t>Faga’</w:t>
            </w:r>
            <w:r w:rsidR="001F522C">
              <w:t xml:space="preserve">alu </w:t>
            </w:r>
          </w:p>
          <w:p w14:paraId="4985BA5B" w14:textId="1CDB81C5" w:rsidR="001F522C" w:rsidRDefault="001F522C" w:rsidP="008730C8">
            <w:r>
              <w:t xml:space="preserve">        UPPER = 0.88</w:t>
            </w:r>
          </w:p>
          <w:p w14:paraId="5F37EB99" w14:textId="2C0E349D" w:rsidR="008730C8" w:rsidRDefault="001F522C" w:rsidP="008730C8">
            <w:r>
              <w:t xml:space="preserve">        TOTAL = </w:t>
            </w:r>
            <w:r w:rsidR="008730C8">
              <w:t>1.78</w:t>
            </w:r>
          </w:p>
        </w:tc>
        <w:tc>
          <w:tcPr>
            <w:tcW w:w="2247" w:type="dxa"/>
          </w:tcPr>
          <w:p w14:paraId="7F562CC9" w14:textId="19EC843F" w:rsidR="008730C8" w:rsidRDefault="008730C8" w:rsidP="008730C8">
            <w:r>
              <w:t>280</w:t>
            </w:r>
          </w:p>
        </w:tc>
        <w:tc>
          <w:tcPr>
            <w:tcW w:w="1952" w:type="dxa"/>
          </w:tcPr>
          <w:p w14:paraId="280123EA" w14:textId="3C46648B" w:rsidR="008730C8" w:rsidRDefault="008730C8" w:rsidP="008730C8">
            <w:r>
              <w:t>-0.54</w:t>
            </w:r>
          </w:p>
        </w:tc>
        <w:tc>
          <w:tcPr>
            <w:tcW w:w="2218" w:type="dxa"/>
          </w:tcPr>
          <w:p w14:paraId="579B03A0" w14:textId="40F95316" w:rsidR="001F522C" w:rsidRDefault="001F522C" w:rsidP="008730C8">
            <w:r>
              <w:t>UPPER = 296</w:t>
            </w:r>
          </w:p>
          <w:p w14:paraId="4ECB9C74" w14:textId="664F51B6" w:rsidR="008730C8" w:rsidRDefault="001F522C" w:rsidP="008730C8">
            <w:r>
              <w:t>TOTAL = 205</w:t>
            </w:r>
          </w:p>
        </w:tc>
        <w:tc>
          <w:tcPr>
            <w:tcW w:w="2270" w:type="dxa"/>
          </w:tcPr>
          <w:p w14:paraId="743DDCD0" w14:textId="03ACCD1C" w:rsidR="001F522C" w:rsidRDefault="001F522C" w:rsidP="008730C8">
            <w:r>
              <w:t>-</w:t>
            </w:r>
          </w:p>
        </w:tc>
      </w:tr>
      <w:tr w:rsidR="008730C8" w14:paraId="21A393CA" w14:textId="77777777" w:rsidTr="00084D96">
        <w:tc>
          <w:tcPr>
            <w:tcW w:w="2245" w:type="dxa"/>
          </w:tcPr>
          <w:p w14:paraId="3B999767" w14:textId="70E6EE42" w:rsidR="008730C8" w:rsidRDefault="008730C8" w:rsidP="008730C8">
            <w:pPr>
              <w:rPr>
                <w:b/>
              </w:rPr>
            </w:pPr>
            <w:r w:rsidRPr="00B00298">
              <w:rPr>
                <w:b/>
              </w:rPr>
              <w:t xml:space="preserve">    Max </w:t>
            </w:r>
            <w:proofErr w:type="spellStart"/>
            <w:r w:rsidRPr="00B00298">
              <w:rPr>
                <w:b/>
              </w:rPr>
              <w:t>elev</w:t>
            </w:r>
            <w:proofErr w:type="spellEnd"/>
            <w:r w:rsidRPr="00B00298">
              <w:rPr>
                <w:b/>
              </w:rPr>
              <w:t xml:space="preserve"> 1000-3000m</w:t>
            </w:r>
          </w:p>
          <w:p w14:paraId="1CFB718F" w14:textId="32984766" w:rsidR="001F522C" w:rsidRPr="00B00298" w:rsidRDefault="001F522C" w:rsidP="008730C8">
            <w:pPr>
              <w:rPr>
                <w:b/>
              </w:rPr>
            </w:pPr>
            <w:r>
              <w:rPr>
                <w:b/>
              </w:rPr>
              <w:t xml:space="preserve">    (Oceania)</w:t>
            </w:r>
          </w:p>
        </w:tc>
        <w:tc>
          <w:tcPr>
            <w:tcW w:w="2018" w:type="dxa"/>
          </w:tcPr>
          <w:p w14:paraId="75404C52" w14:textId="78C68A32" w:rsidR="008730C8" w:rsidRDefault="008730C8" w:rsidP="001F522C"/>
        </w:tc>
        <w:tc>
          <w:tcPr>
            <w:tcW w:w="2247" w:type="dxa"/>
          </w:tcPr>
          <w:p w14:paraId="3EBCC9AB" w14:textId="2F189FCC" w:rsidR="008730C8" w:rsidRDefault="008730C8" w:rsidP="008730C8">
            <w:r>
              <w:t>65</w:t>
            </w:r>
          </w:p>
        </w:tc>
        <w:tc>
          <w:tcPr>
            <w:tcW w:w="1952" w:type="dxa"/>
          </w:tcPr>
          <w:p w14:paraId="6B9183E7" w14:textId="738C00AF" w:rsidR="008730C8" w:rsidRDefault="008730C8" w:rsidP="008730C8">
            <w:r>
              <w:t>-0.46</w:t>
            </w:r>
          </w:p>
        </w:tc>
        <w:tc>
          <w:tcPr>
            <w:tcW w:w="2218" w:type="dxa"/>
          </w:tcPr>
          <w:p w14:paraId="5ABEFFF6" w14:textId="0484F155" w:rsidR="001F522C" w:rsidRDefault="001F522C" w:rsidP="008730C8">
            <w:r>
              <w:t>UPPER = 68</w:t>
            </w:r>
          </w:p>
          <w:p w14:paraId="487E2C81" w14:textId="6161EB18" w:rsidR="008730C8" w:rsidRDefault="001F522C" w:rsidP="008730C8">
            <w:r>
              <w:t>TOTAL = 50</w:t>
            </w:r>
          </w:p>
        </w:tc>
        <w:tc>
          <w:tcPr>
            <w:tcW w:w="2270" w:type="dxa"/>
          </w:tcPr>
          <w:p w14:paraId="2B7E26CF" w14:textId="17456E4F" w:rsidR="008730C8" w:rsidRDefault="001F522C" w:rsidP="008730C8">
            <w:r>
              <w:t>-</w:t>
            </w:r>
          </w:p>
        </w:tc>
      </w:tr>
      <w:tr w:rsidR="008730C8" w14:paraId="40309257" w14:textId="77777777" w:rsidTr="00084D96">
        <w:tc>
          <w:tcPr>
            <w:tcW w:w="2245" w:type="dxa"/>
          </w:tcPr>
          <w:p w14:paraId="6E20D223" w14:textId="246A165D" w:rsidR="008730C8" w:rsidRPr="00B00298" w:rsidRDefault="008730C8" w:rsidP="008730C8">
            <w:pPr>
              <w:rPr>
                <w:b/>
              </w:rPr>
            </w:pPr>
            <w:r>
              <w:rPr>
                <w:b/>
              </w:rPr>
              <w:lastRenderedPageBreak/>
              <w:t xml:space="preserve">    Max </w:t>
            </w:r>
            <w:proofErr w:type="spellStart"/>
            <w:r>
              <w:rPr>
                <w:b/>
              </w:rPr>
              <w:t>elev</w:t>
            </w:r>
            <w:proofErr w:type="spellEnd"/>
            <w:r>
              <w:rPr>
                <w:b/>
              </w:rPr>
              <w:t xml:space="preserve"> 500-1,000m</w:t>
            </w:r>
          </w:p>
        </w:tc>
        <w:tc>
          <w:tcPr>
            <w:tcW w:w="2018" w:type="dxa"/>
          </w:tcPr>
          <w:p w14:paraId="7C2A85D7" w14:textId="73B09041" w:rsidR="008730C8" w:rsidRDefault="008730C8" w:rsidP="008730C8"/>
        </w:tc>
        <w:tc>
          <w:tcPr>
            <w:tcW w:w="2247" w:type="dxa"/>
          </w:tcPr>
          <w:p w14:paraId="065D9680" w14:textId="3044037B" w:rsidR="008730C8" w:rsidRDefault="008730C8" w:rsidP="008730C8">
            <w:r>
              <w:t>12</w:t>
            </w:r>
          </w:p>
        </w:tc>
        <w:tc>
          <w:tcPr>
            <w:tcW w:w="1952" w:type="dxa"/>
          </w:tcPr>
          <w:p w14:paraId="4F6356AF" w14:textId="5E98C6CD" w:rsidR="008730C8" w:rsidRDefault="008730C8" w:rsidP="008730C8">
            <w:r>
              <w:t>-0.59</w:t>
            </w:r>
          </w:p>
        </w:tc>
        <w:tc>
          <w:tcPr>
            <w:tcW w:w="2218" w:type="dxa"/>
          </w:tcPr>
          <w:p w14:paraId="7B2AF5C9" w14:textId="77777777" w:rsidR="001F522C" w:rsidRDefault="001F522C" w:rsidP="008730C8">
            <w:r>
              <w:t>UPPER = 13</w:t>
            </w:r>
          </w:p>
          <w:p w14:paraId="31015B88" w14:textId="13BEE172" w:rsidR="008730C8" w:rsidRDefault="001F522C" w:rsidP="008730C8">
            <w:r>
              <w:t>TOTAL = 9</w:t>
            </w:r>
          </w:p>
        </w:tc>
        <w:tc>
          <w:tcPr>
            <w:tcW w:w="2270" w:type="dxa"/>
          </w:tcPr>
          <w:p w14:paraId="1C212FB9" w14:textId="5DA59CF2" w:rsidR="008730C8" w:rsidRDefault="001F522C" w:rsidP="008730C8">
            <w:r>
              <w:t>-</w:t>
            </w:r>
          </w:p>
        </w:tc>
      </w:tr>
    </w:tbl>
    <w:p w14:paraId="0C51DACC" w14:textId="77777777" w:rsidR="004308F0" w:rsidRDefault="004308F0"/>
    <w:tbl>
      <w:tblPr>
        <w:tblStyle w:val="TableGrid"/>
        <w:tblW w:w="0" w:type="auto"/>
        <w:tblLook w:val="04A0" w:firstRow="1" w:lastRow="0" w:firstColumn="1" w:lastColumn="0" w:noHBand="0" w:noVBand="1"/>
      </w:tblPr>
      <w:tblGrid>
        <w:gridCol w:w="1190"/>
        <w:gridCol w:w="1080"/>
        <w:gridCol w:w="1080"/>
        <w:gridCol w:w="1080"/>
        <w:gridCol w:w="1080"/>
        <w:gridCol w:w="1080"/>
        <w:gridCol w:w="1080"/>
        <w:gridCol w:w="1080"/>
      </w:tblGrid>
      <w:tr w:rsidR="008C37FF" w14:paraId="29ABAA8C" w14:textId="77777777" w:rsidTr="00E17D3E">
        <w:tc>
          <w:tcPr>
            <w:tcW w:w="8750" w:type="dxa"/>
            <w:gridSpan w:val="8"/>
          </w:tcPr>
          <w:p w14:paraId="179AD35F" w14:textId="764DB2B6" w:rsidR="008C37FF" w:rsidRDefault="00454AC8">
            <w:r>
              <w:t xml:space="preserve">Table </w:t>
            </w:r>
            <w:r w:rsidR="00292EC6">
              <w:t>A3.</w:t>
            </w:r>
            <w:r>
              <w:t>1. Water discharge from subwatersheds in Faga'alu</w:t>
            </w:r>
            <w:r w:rsidR="00C56513">
              <w:t xml:space="preserve">.  Includes all storm events for 2012, 2013, and </w:t>
            </w:r>
            <w:commentRangeStart w:id="7"/>
            <w:r w:rsidR="00C56513">
              <w:t>2014</w:t>
            </w:r>
            <w:commentRangeEnd w:id="7"/>
            <w:r w:rsidR="00E17D3E">
              <w:rPr>
                <w:rStyle w:val="CommentReference"/>
              </w:rPr>
              <w:commentReference w:id="7"/>
            </w:r>
            <w:r w:rsidR="00C56513">
              <w:t>.</w:t>
            </w:r>
          </w:p>
        </w:tc>
      </w:tr>
      <w:tr w:rsidR="008C37FF" w14:paraId="0743BE4C" w14:textId="77777777" w:rsidTr="00E17D3E">
        <w:tc>
          <w:tcPr>
            <w:tcW w:w="1190" w:type="dxa"/>
          </w:tcPr>
          <w:p w14:paraId="39BA77D4" w14:textId="77777777" w:rsidR="008C37FF" w:rsidRPr="00AB2763" w:rsidRDefault="00454AC8">
            <w:pPr>
              <w:rPr>
                <w:b/>
              </w:rPr>
            </w:pPr>
            <w:r w:rsidRPr="00AB2763">
              <w:rPr>
                <w:b/>
              </w:rPr>
              <w:t>Storm Start</w:t>
            </w:r>
          </w:p>
        </w:tc>
        <w:tc>
          <w:tcPr>
            <w:tcW w:w="1080" w:type="dxa"/>
          </w:tcPr>
          <w:p w14:paraId="4193D7FB" w14:textId="77777777" w:rsidR="008C37FF" w:rsidRPr="00AB2763" w:rsidRDefault="00454AC8">
            <w:pPr>
              <w:rPr>
                <w:b/>
              </w:rPr>
            </w:pPr>
            <w:r w:rsidRPr="00AB2763">
              <w:rPr>
                <w:b/>
              </w:rPr>
              <w:t>Storm#</w:t>
            </w:r>
          </w:p>
        </w:tc>
        <w:tc>
          <w:tcPr>
            <w:tcW w:w="1080" w:type="dxa"/>
          </w:tcPr>
          <w:p w14:paraId="5FD19B76" w14:textId="77777777" w:rsidR="008C37FF" w:rsidRPr="00AB2763" w:rsidRDefault="00454AC8">
            <w:pPr>
              <w:rPr>
                <w:b/>
              </w:rPr>
            </w:pPr>
            <w:proofErr w:type="spellStart"/>
            <w:r w:rsidRPr="00AB2763">
              <w:rPr>
                <w:b/>
              </w:rPr>
              <w:t>Precip</w:t>
            </w:r>
            <w:proofErr w:type="spellEnd"/>
            <w:r w:rsidRPr="00AB2763">
              <w:rPr>
                <w:b/>
              </w:rPr>
              <w:t xml:space="preserve"> (mm)</w:t>
            </w:r>
          </w:p>
        </w:tc>
        <w:tc>
          <w:tcPr>
            <w:tcW w:w="1080" w:type="dxa"/>
          </w:tcPr>
          <w:p w14:paraId="0745F18F" w14:textId="77777777" w:rsidR="008C37FF" w:rsidRPr="00AB2763" w:rsidRDefault="00454AC8">
            <w:pPr>
              <w:rPr>
                <w:b/>
              </w:rPr>
            </w:pPr>
            <w:r w:rsidRPr="00AB2763">
              <w:rPr>
                <w:b/>
              </w:rPr>
              <w:t>UPPER m3</w:t>
            </w:r>
          </w:p>
        </w:tc>
        <w:tc>
          <w:tcPr>
            <w:tcW w:w="1080" w:type="dxa"/>
          </w:tcPr>
          <w:p w14:paraId="2150BFCF" w14:textId="77777777" w:rsidR="008C37FF" w:rsidRPr="00AB2763" w:rsidRDefault="00454AC8">
            <w:pPr>
              <w:rPr>
                <w:b/>
              </w:rPr>
            </w:pPr>
            <w:r w:rsidRPr="00AB2763">
              <w:rPr>
                <w:b/>
              </w:rPr>
              <w:t>LOWER m3</w:t>
            </w:r>
          </w:p>
        </w:tc>
        <w:tc>
          <w:tcPr>
            <w:tcW w:w="1080" w:type="dxa"/>
          </w:tcPr>
          <w:p w14:paraId="31DB3F44" w14:textId="77777777" w:rsidR="008C37FF" w:rsidRPr="00AB2763" w:rsidRDefault="00454AC8">
            <w:pPr>
              <w:rPr>
                <w:b/>
              </w:rPr>
            </w:pPr>
            <w:r w:rsidRPr="00AB2763">
              <w:rPr>
                <w:b/>
              </w:rPr>
              <w:t>TOTAL m3</w:t>
            </w:r>
          </w:p>
        </w:tc>
        <w:tc>
          <w:tcPr>
            <w:tcW w:w="1080" w:type="dxa"/>
          </w:tcPr>
          <w:p w14:paraId="4316F017" w14:textId="77777777" w:rsidR="008C37FF" w:rsidRPr="00AB2763" w:rsidRDefault="00454AC8">
            <w:pPr>
              <w:rPr>
                <w:b/>
              </w:rPr>
            </w:pPr>
            <w:r w:rsidRPr="00AB2763">
              <w:rPr>
                <w:b/>
              </w:rPr>
              <w:t>% Upper</w:t>
            </w:r>
          </w:p>
        </w:tc>
        <w:tc>
          <w:tcPr>
            <w:tcW w:w="1080" w:type="dxa"/>
          </w:tcPr>
          <w:p w14:paraId="62057AC5" w14:textId="77777777" w:rsidR="008C37FF" w:rsidRPr="00AB2763" w:rsidRDefault="00454AC8">
            <w:pPr>
              <w:rPr>
                <w:b/>
              </w:rPr>
            </w:pPr>
            <w:r w:rsidRPr="00AB2763">
              <w:rPr>
                <w:b/>
              </w:rPr>
              <w:t>% Lower</w:t>
            </w:r>
          </w:p>
        </w:tc>
      </w:tr>
      <w:tr w:rsidR="00E17D3E" w14:paraId="48015568" w14:textId="77777777" w:rsidTr="00425FA8">
        <w:trPr>
          <w:ins w:id="8" w:author="Trent Biggs" w:date="2015-08-31T13:35:00Z"/>
        </w:trPr>
        <w:tc>
          <w:tcPr>
            <w:tcW w:w="8750" w:type="dxa"/>
            <w:gridSpan w:val="8"/>
          </w:tcPr>
          <w:p w14:paraId="72A1E5FF" w14:textId="2E69876F" w:rsidR="00E17D3E" w:rsidRDefault="00E17D3E">
            <w:pPr>
              <w:rPr>
                <w:ins w:id="9" w:author="Trent Biggs" w:date="2015-08-31T13:35:00Z"/>
              </w:rPr>
            </w:pPr>
            <w:ins w:id="10" w:author="Trent Biggs" w:date="2015-08-31T13:35:00Z">
              <w:r>
                <w:t>Deployment start 2/1/2012</w:t>
              </w:r>
            </w:ins>
          </w:p>
        </w:tc>
      </w:tr>
      <w:tr w:rsidR="008C37FF" w14:paraId="46ED801E" w14:textId="77777777" w:rsidTr="00E17D3E">
        <w:tc>
          <w:tcPr>
            <w:tcW w:w="1190" w:type="dxa"/>
          </w:tcPr>
          <w:p w14:paraId="4CE81E35" w14:textId="77777777" w:rsidR="008C37FF" w:rsidRDefault="00454AC8">
            <w:r>
              <w:t>02/02/2012</w:t>
            </w:r>
          </w:p>
        </w:tc>
        <w:tc>
          <w:tcPr>
            <w:tcW w:w="1080" w:type="dxa"/>
          </w:tcPr>
          <w:p w14:paraId="7FDBC4B8" w14:textId="77777777" w:rsidR="008C37FF" w:rsidRDefault="00454AC8">
            <w:r>
              <w:t>1</w:t>
            </w:r>
          </w:p>
        </w:tc>
        <w:tc>
          <w:tcPr>
            <w:tcW w:w="1080" w:type="dxa"/>
          </w:tcPr>
          <w:p w14:paraId="2D16D582" w14:textId="77777777" w:rsidR="008C37FF" w:rsidRDefault="00454AC8">
            <w:r>
              <w:t>16</w:t>
            </w:r>
          </w:p>
        </w:tc>
        <w:tc>
          <w:tcPr>
            <w:tcW w:w="1080" w:type="dxa"/>
          </w:tcPr>
          <w:p w14:paraId="6009B012" w14:textId="77777777" w:rsidR="008C37FF" w:rsidRDefault="00454AC8">
            <w:r>
              <w:t>8277</w:t>
            </w:r>
          </w:p>
        </w:tc>
        <w:tc>
          <w:tcPr>
            <w:tcW w:w="1080" w:type="dxa"/>
          </w:tcPr>
          <w:p w14:paraId="6EB48631" w14:textId="77777777" w:rsidR="008C37FF" w:rsidRDefault="00454AC8">
            <w:r>
              <w:t>13002</w:t>
            </w:r>
          </w:p>
        </w:tc>
        <w:tc>
          <w:tcPr>
            <w:tcW w:w="1080" w:type="dxa"/>
          </w:tcPr>
          <w:p w14:paraId="1E8CF5F9" w14:textId="77777777" w:rsidR="008C37FF" w:rsidRDefault="00454AC8">
            <w:r>
              <w:t>21279</w:t>
            </w:r>
          </w:p>
        </w:tc>
        <w:tc>
          <w:tcPr>
            <w:tcW w:w="1080" w:type="dxa"/>
          </w:tcPr>
          <w:p w14:paraId="20C501CA" w14:textId="77777777" w:rsidR="008C37FF" w:rsidRDefault="00454AC8">
            <w:r>
              <w:t>38</w:t>
            </w:r>
          </w:p>
        </w:tc>
        <w:tc>
          <w:tcPr>
            <w:tcW w:w="1080" w:type="dxa"/>
          </w:tcPr>
          <w:p w14:paraId="40E25BEE" w14:textId="77777777" w:rsidR="008C37FF" w:rsidRDefault="00454AC8">
            <w:r>
              <w:t>61</w:t>
            </w:r>
          </w:p>
        </w:tc>
      </w:tr>
      <w:tr w:rsidR="008C37FF" w14:paraId="76D77F91" w14:textId="77777777" w:rsidTr="00E17D3E">
        <w:tc>
          <w:tcPr>
            <w:tcW w:w="1190" w:type="dxa"/>
          </w:tcPr>
          <w:p w14:paraId="2058E3C1" w14:textId="77777777" w:rsidR="008C37FF" w:rsidRDefault="00454AC8">
            <w:r>
              <w:t>02/03/2012</w:t>
            </w:r>
          </w:p>
        </w:tc>
        <w:tc>
          <w:tcPr>
            <w:tcW w:w="1080" w:type="dxa"/>
          </w:tcPr>
          <w:p w14:paraId="0D262953" w14:textId="77777777" w:rsidR="008C37FF" w:rsidRDefault="00454AC8">
            <w:r>
              <w:t>2</w:t>
            </w:r>
          </w:p>
        </w:tc>
        <w:tc>
          <w:tcPr>
            <w:tcW w:w="1080" w:type="dxa"/>
          </w:tcPr>
          <w:p w14:paraId="0C0C1033" w14:textId="77777777" w:rsidR="008C37FF" w:rsidRDefault="00454AC8">
            <w:r>
              <w:t>24</w:t>
            </w:r>
          </w:p>
        </w:tc>
        <w:tc>
          <w:tcPr>
            <w:tcW w:w="1080" w:type="dxa"/>
          </w:tcPr>
          <w:p w14:paraId="45D62D19" w14:textId="77777777" w:rsidR="008C37FF" w:rsidRDefault="00454AC8">
            <w:r>
              <w:t>14229</w:t>
            </w:r>
          </w:p>
        </w:tc>
        <w:tc>
          <w:tcPr>
            <w:tcW w:w="1080" w:type="dxa"/>
          </w:tcPr>
          <w:p w14:paraId="448CF73E" w14:textId="77777777" w:rsidR="008C37FF" w:rsidRDefault="00454AC8">
            <w:r>
              <w:t>20385</w:t>
            </w:r>
          </w:p>
        </w:tc>
        <w:tc>
          <w:tcPr>
            <w:tcW w:w="1080" w:type="dxa"/>
          </w:tcPr>
          <w:p w14:paraId="6EF5D339" w14:textId="77777777" w:rsidR="008C37FF" w:rsidRDefault="00454AC8">
            <w:r>
              <w:t>34614</w:t>
            </w:r>
          </w:p>
        </w:tc>
        <w:tc>
          <w:tcPr>
            <w:tcW w:w="1080" w:type="dxa"/>
          </w:tcPr>
          <w:p w14:paraId="67B51968" w14:textId="77777777" w:rsidR="008C37FF" w:rsidRDefault="00454AC8">
            <w:r>
              <w:t>41</w:t>
            </w:r>
          </w:p>
        </w:tc>
        <w:tc>
          <w:tcPr>
            <w:tcW w:w="1080" w:type="dxa"/>
          </w:tcPr>
          <w:p w14:paraId="299C939C" w14:textId="77777777" w:rsidR="008C37FF" w:rsidRDefault="00454AC8">
            <w:r>
              <w:t>58</w:t>
            </w:r>
          </w:p>
        </w:tc>
      </w:tr>
      <w:tr w:rsidR="008C37FF" w14:paraId="524DEA34" w14:textId="77777777" w:rsidTr="00E17D3E">
        <w:tc>
          <w:tcPr>
            <w:tcW w:w="1190" w:type="dxa"/>
          </w:tcPr>
          <w:p w14:paraId="4445CAD9" w14:textId="77777777" w:rsidR="008C37FF" w:rsidRDefault="00454AC8">
            <w:r>
              <w:t>02/05/2012</w:t>
            </w:r>
          </w:p>
        </w:tc>
        <w:tc>
          <w:tcPr>
            <w:tcW w:w="1080" w:type="dxa"/>
          </w:tcPr>
          <w:p w14:paraId="4483B355" w14:textId="77777777" w:rsidR="008C37FF" w:rsidRDefault="00454AC8">
            <w:r>
              <w:t>3</w:t>
            </w:r>
          </w:p>
        </w:tc>
        <w:tc>
          <w:tcPr>
            <w:tcW w:w="1080" w:type="dxa"/>
          </w:tcPr>
          <w:p w14:paraId="0B83AF2E" w14:textId="77777777" w:rsidR="008C37FF" w:rsidRDefault="00454AC8">
            <w:r>
              <w:t>19</w:t>
            </w:r>
          </w:p>
        </w:tc>
        <w:tc>
          <w:tcPr>
            <w:tcW w:w="1080" w:type="dxa"/>
          </w:tcPr>
          <w:p w14:paraId="55E42F62" w14:textId="77777777" w:rsidR="008C37FF" w:rsidRDefault="00454AC8">
            <w:r>
              <w:t>7983</w:t>
            </w:r>
          </w:p>
        </w:tc>
        <w:tc>
          <w:tcPr>
            <w:tcW w:w="1080" w:type="dxa"/>
          </w:tcPr>
          <w:p w14:paraId="2DFA9ADE" w14:textId="77777777" w:rsidR="008C37FF" w:rsidRDefault="00454AC8">
            <w:r>
              <w:t>11793</w:t>
            </w:r>
          </w:p>
        </w:tc>
        <w:tc>
          <w:tcPr>
            <w:tcW w:w="1080" w:type="dxa"/>
          </w:tcPr>
          <w:p w14:paraId="02140F71" w14:textId="77777777" w:rsidR="008C37FF" w:rsidRDefault="00454AC8">
            <w:r>
              <w:t>19776</w:t>
            </w:r>
          </w:p>
        </w:tc>
        <w:tc>
          <w:tcPr>
            <w:tcW w:w="1080" w:type="dxa"/>
          </w:tcPr>
          <w:p w14:paraId="56A11EE4" w14:textId="77777777" w:rsidR="008C37FF" w:rsidRDefault="00454AC8">
            <w:r>
              <w:t>40</w:t>
            </w:r>
          </w:p>
        </w:tc>
        <w:tc>
          <w:tcPr>
            <w:tcW w:w="1080" w:type="dxa"/>
          </w:tcPr>
          <w:p w14:paraId="7E2AFD8C" w14:textId="77777777" w:rsidR="008C37FF" w:rsidRDefault="00454AC8">
            <w:r>
              <w:t>59</w:t>
            </w:r>
          </w:p>
        </w:tc>
      </w:tr>
      <w:tr w:rsidR="008C37FF" w14:paraId="0F8E8344" w14:textId="77777777" w:rsidTr="00E17D3E">
        <w:tc>
          <w:tcPr>
            <w:tcW w:w="1190" w:type="dxa"/>
          </w:tcPr>
          <w:p w14:paraId="121EC0F5" w14:textId="77777777" w:rsidR="008C37FF" w:rsidRDefault="00454AC8">
            <w:r>
              <w:t>02/05/2012</w:t>
            </w:r>
          </w:p>
        </w:tc>
        <w:tc>
          <w:tcPr>
            <w:tcW w:w="1080" w:type="dxa"/>
          </w:tcPr>
          <w:p w14:paraId="40DD3857" w14:textId="77777777" w:rsidR="008C37FF" w:rsidRDefault="00454AC8">
            <w:r>
              <w:t>4</w:t>
            </w:r>
          </w:p>
        </w:tc>
        <w:tc>
          <w:tcPr>
            <w:tcW w:w="1080" w:type="dxa"/>
          </w:tcPr>
          <w:p w14:paraId="01C74A6F" w14:textId="77777777" w:rsidR="008C37FF" w:rsidRDefault="00454AC8">
            <w:r>
              <w:t>83</w:t>
            </w:r>
          </w:p>
        </w:tc>
        <w:tc>
          <w:tcPr>
            <w:tcW w:w="1080" w:type="dxa"/>
          </w:tcPr>
          <w:p w14:paraId="557F3C38" w14:textId="77777777" w:rsidR="008C37FF" w:rsidRDefault="00454AC8">
            <w:r>
              <w:t>48860</w:t>
            </w:r>
          </w:p>
        </w:tc>
        <w:tc>
          <w:tcPr>
            <w:tcW w:w="1080" w:type="dxa"/>
          </w:tcPr>
          <w:p w14:paraId="0D361D85" w14:textId="77777777" w:rsidR="008C37FF" w:rsidRDefault="00454AC8">
            <w:r>
              <w:t>65642</w:t>
            </w:r>
          </w:p>
        </w:tc>
        <w:tc>
          <w:tcPr>
            <w:tcW w:w="1080" w:type="dxa"/>
          </w:tcPr>
          <w:p w14:paraId="70173461" w14:textId="77777777" w:rsidR="008C37FF" w:rsidRDefault="00454AC8">
            <w:r>
              <w:t>114502</w:t>
            </w:r>
          </w:p>
        </w:tc>
        <w:tc>
          <w:tcPr>
            <w:tcW w:w="1080" w:type="dxa"/>
          </w:tcPr>
          <w:p w14:paraId="45416EDD" w14:textId="77777777" w:rsidR="008C37FF" w:rsidRDefault="00454AC8">
            <w:r>
              <w:t>42</w:t>
            </w:r>
          </w:p>
        </w:tc>
        <w:tc>
          <w:tcPr>
            <w:tcW w:w="1080" w:type="dxa"/>
          </w:tcPr>
          <w:p w14:paraId="7A46F769" w14:textId="77777777" w:rsidR="008C37FF" w:rsidRDefault="00454AC8">
            <w:r>
              <w:t>57</w:t>
            </w:r>
          </w:p>
        </w:tc>
      </w:tr>
      <w:tr w:rsidR="008C37FF" w14:paraId="3E7CF5C7" w14:textId="77777777" w:rsidTr="00E17D3E">
        <w:tc>
          <w:tcPr>
            <w:tcW w:w="1190" w:type="dxa"/>
          </w:tcPr>
          <w:p w14:paraId="694E6E97" w14:textId="77777777" w:rsidR="008C37FF" w:rsidRDefault="00454AC8">
            <w:r>
              <w:t>02/23/2012</w:t>
            </w:r>
          </w:p>
        </w:tc>
        <w:tc>
          <w:tcPr>
            <w:tcW w:w="1080" w:type="dxa"/>
          </w:tcPr>
          <w:p w14:paraId="00F57B1D" w14:textId="77777777" w:rsidR="008C37FF" w:rsidRDefault="00454AC8">
            <w:r>
              <w:t>5</w:t>
            </w:r>
          </w:p>
        </w:tc>
        <w:tc>
          <w:tcPr>
            <w:tcW w:w="1080" w:type="dxa"/>
          </w:tcPr>
          <w:p w14:paraId="6480BC5C" w14:textId="77777777" w:rsidR="008C37FF" w:rsidRDefault="00454AC8">
            <w:r>
              <w:t>17</w:t>
            </w:r>
          </w:p>
        </w:tc>
        <w:tc>
          <w:tcPr>
            <w:tcW w:w="1080" w:type="dxa"/>
          </w:tcPr>
          <w:p w14:paraId="39C6F170" w14:textId="77777777" w:rsidR="008C37FF" w:rsidRDefault="00454AC8">
            <w:r>
              <w:t>8088</w:t>
            </w:r>
          </w:p>
        </w:tc>
        <w:tc>
          <w:tcPr>
            <w:tcW w:w="1080" w:type="dxa"/>
          </w:tcPr>
          <w:p w14:paraId="202916BA" w14:textId="77777777" w:rsidR="008C37FF" w:rsidRDefault="00454AC8">
            <w:r>
              <w:t>9804</w:t>
            </w:r>
          </w:p>
        </w:tc>
        <w:tc>
          <w:tcPr>
            <w:tcW w:w="1080" w:type="dxa"/>
          </w:tcPr>
          <w:p w14:paraId="6359AA85" w14:textId="77777777" w:rsidR="008C37FF" w:rsidRDefault="00454AC8">
            <w:r>
              <w:t>17892</w:t>
            </w:r>
          </w:p>
        </w:tc>
        <w:tc>
          <w:tcPr>
            <w:tcW w:w="1080" w:type="dxa"/>
          </w:tcPr>
          <w:p w14:paraId="01EF9F11" w14:textId="77777777" w:rsidR="008C37FF" w:rsidRDefault="00454AC8">
            <w:r>
              <w:t>45</w:t>
            </w:r>
          </w:p>
        </w:tc>
        <w:tc>
          <w:tcPr>
            <w:tcW w:w="1080" w:type="dxa"/>
          </w:tcPr>
          <w:p w14:paraId="60B5EE1F" w14:textId="77777777" w:rsidR="008C37FF" w:rsidRDefault="00454AC8">
            <w:r>
              <w:t>54</w:t>
            </w:r>
          </w:p>
        </w:tc>
      </w:tr>
      <w:tr w:rsidR="008C37FF" w14:paraId="02694D97" w14:textId="77777777" w:rsidTr="00E17D3E">
        <w:tc>
          <w:tcPr>
            <w:tcW w:w="1190" w:type="dxa"/>
          </w:tcPr>
          <w:p w14:paraId="5AEDADF4" w14:textId="77777777" w:rsidR="008C37FF" w:rsidRDefault="00454AC8">
            <w:r>
              <w:t>03/08/2012</w:t>
            </w:r>
          </w:p>
        </w:tc>
        <w:tc>
          <w:tcPr>
            <w:tcW w:w="1080" w:type="dxa"/>
          </w:tcPr>
          <w:p w14:paraId="6B376199" w14:textId="77777777" w:rsidR="008C37FF" w:rsidRDefault="00454AC8">
            <w:r>
              <w:t>6</w:t>
            </w:r>
          </w:p>
        </w:tc>
        <w:tc>
          <w:tcPr>
            <w:tcW w:w="1080" w:type="dxa"/>
          </w:tcPr>
          <w:p w14:paraId="46A8235E" w14:textId="77777777" w:rsidR="008C37FF" w:rsidRDefault="00454AC8">
            <w:r>
              <w:t>23</w:t>
            </w:r>
          </w:p>
        </w:tc>
        <w:tc>
          <w:tcPr>
            <w:tcW w:w="1080" w:type="dxa"/>
          </w:tcPr>
          <w:p w14:paraId="3B619F7F" w14:textId="77777777" w:rsidR="008C37FF" w:rsidRDefault="00454AC8">
            <w:r>
              <w:t>3552</w:t>
            </w:r>
          </w:p>
        </w:tc>
        <w:tc>
          <w:tcPr>
            <w:tcW w:w="1080" w:type="dxa"/>
          </w:tcPr>
          <w:p w14:paraId="2B309684" w14:textId="77777777" w:rsidR="008C37FF" w:rsidRDefault="00454AC8">
            <w:r>
              <w:t>2884</w:t>
            </w:r>
          </w:p>
        </w:tc>
        <w:tc>
          <w:tcPr>
            <w:tcW w:w="1080" w:type="dxa"/>
          </w:tcPr>
          <w:p w14:paraId="020B1575" w14:textId="77777777" w:rsidR="008C37FF" w:rsidRDefault="00454AC8">
            <w:r>
              <w:t>6436</w:t>
            </w:r>
          </w:p>
        </w:tc>
        <w:tc>
          <w:tcPr>
            <w:tcW w:w="1080" w:type="dxa"/>
          </w:tcPr>
          <w:p w14:paraId="7E42D243" w14:textId="77777777" w:rsidR="008C37FF" w:rsidRDefault="00454AC8">
            <w:r>
              <w:t>55</w:t>
            </w:r>
          </w:p>
        </w:tc>
        <w:tc>
          <w:tcPr>
            <w:tcW w:w="1080" w:type="dxa"/>
          </w:tcPr>
          <w:p w14:paraId="64894D59" w14:textId="77777777" w:rsidR="008C37FF" w:rsidRDefault="00454AC8">
            <w:r>
              <w:t>44</w:t>
            </w:r>
          </w:p>
        </w:tc>
      </w:tr>
      <w:tr w:rsidR="008C37FF" w14:paraId="6AF90D7F" w14:textId="77777777" w:rsidTr="00E17D3E">
        <w:tc>
          <w:tcPr>
            <w:tcW w:w="1190" w:type="dxa"/>
          </w:tcPr>
          <w:p w14:paraId="1CD24FCE" w14:textId="77777777" w:rsidR="008C37FF" w:rsidRDefault="00454AC8">
            <w:r>
              <w:t>03/09/2012</w:t>
            </w:r>
          </w:p>
        </w:tc>
        <w:tc>
          <w:tcPr>
            <w:tcW w:w="1080" w:type="dxa"/>
          </w:tcPr>
          <w:p w14:paraId="4B4C6349" w14:textId="77777777" w:rsidR="008C37FF" w:rsidRDefault="00454AC8">
            <w:r>
              <w:t>7</w:t>
            </w:r>
          </w:p>
        </w:tc>
        <w:tc>
          <w:tcPr>
            <w:tcW w:w="1080" w:type="dxa"/>
          </w:tcPr>
          <w:p w14:paraId="4C89C302" w14:textId="77777777" w:rsidR="008C37FF" w:rsidRDefault="00454AC8">
            <w:r>
              <w:t>18</w:t>
            </w:r>
          </w:p>
        </w:tc>
        <w:tc>
          <w:tcPr>
            <w:tcW w:w="1080" w:type="dxa"/>
          </w:tcPr>
          <w:p w14:paraId="5C0AF53F" w14:textId="77777777" w:rsidR="008C37FF" w:rsidRDefault="00454AC8">
            <w:r>
              <w:t>8870</w:t>
            </w:r>
          </w:p>
        </w:tc>
        <w:tc>
          <w:tcPr>
            <w:tcW w:w="1080" w:type="dxa"/>
          </w:tcPr>
          <w:p w14:paraId="2B6F63B4" w14:textId="77777777" w:rsidR="008C37FF" w:rsidRDefault="00454AC8">
            <w:r>
              <w:t>7174</w:t>
            </w:r>
          </w:p>
        </w:tc>
        <w:tc>
          <w:tcPr>
            <w:tcW w:w="1080" w:type="dxa"/>
          </w:tcPr>
          <w:p w14:paraId="6B50C6DB" w14:textId="77777777" w:rsidR="008C37FF" w:rsidRDefault="00454AC8">
            <w:r>
              <w:t>16044</w:t>
            </w:r>
          </w:p>
        </w:tc>
        <w:tc>
          <w:tcPr>
            <w:tcW w:w="1080" w:type="dxa"/>
          </w:tcPr>
          <w:p w14:paraId="14E9B0EE" w14:textId="77777777" w:rsidR="008C37FF" w:rsidRDefault="00454AC8">
            <w:r>
              <w:t>55</w:t>
            </w:r>
          </w:p>
        </w:tc>
        <w:tc>
          <w:tcPr>
            <w:tcW w:w="1080" w:type="dxa"/>
          </w:tcPr>
          <w:p w14:paraId="64354731" w14:textId="77777777" w:rsidR="008C37FF" w:rsidRDefault="00454AC8">
            <w:r>
              <w:t>44</w:t>
            </w:r>
          </w:p>
        </w:tc>
      </w:tr>
      <w:tr w:rsidR="008C37FF" w14:paraId="641234CC" w14:textId="77777777" w:rsidTr="00E17D3E">
        <w:tc>
          <w:tcPr>
            <w:tcW w:w="1190" w:type="dxa"/>
          </w:tcPr>
          <w:p w14:paraId="6F87B426" w14:textId="77777777" w:rsidR="008C37FF" w:rsidRDefault="00454AC8">
            <w:r>
              <w:t>03/16/2012</w:t>
            </w:r>
          </w:p>
        </w:tc>
        <w:tc>
          <w:tcPr>
            <w:tcW w:w="1080" w:type="dxa"/>
          </w:tcPr>
          <w:p w14:paraId="44170F1D" w14:textId="77777777" w:rsidR="008C37FF" w:rsidRDefault="00454AC8">
            <w:r>
              <w:t>8</w:t>
            </w:r>
          </w:p>
        </w:tc>
        <w:tc>
          <w:tcPr>
            <w:tcW w:w="1080" w:type="dxa"/>
          </w:tcPr>
          <w:p w14:paraId="43ABA85F" w14:textId="77777777" w:rsidR="008C37FF" w:rsidRDefault="00454AC8">
            <w:r>
              <w:t>22</w:t>
            </w:r>
          </w:p>
        </w:tc>
        <w:tc>
          <w:tcPr>
            <w:tcW w:w="1080" w:type="dxa"/>
          </w:tcPr>
          <w:p w14:paraId="2B672060" w14:textId="77777777" w:rsidR="008C37FF" w:rsidRDefault="00454AC8">
            <w:r>
              <w:t>4247</w:t>
            </w:r>
          </w:p>
        </w:tc>
        <w:tc>
          <w:tcPr>
            <w:tcW w:w="1080" w:type="dxa"/>
          </w:tcPr>
          <w:p w14:paraId="2E51D0E0" w14:textId="77777777" w:rsidR="008C37FF" w:rsidRDefault="00454AC8">
            <w:r>
              <w:t>5607</w:t>
            </w:r>
          </w:p>
        </w:tc>
        <w:tc>
          <w:tcPr>
            <w:tcW w:w="1080" w:type="dxa"/>
          </w:tcPr>
          <w:p w14:paraId="13C6FE97" w14:textId="77777777" w:rsidR="008C37FF" w:rsidRDefault="00454AC8">
            <w:r>
              <w:t>9854</w:t>
            </w:r>
          </w:p>
        </w:tc>
        <w:tc>
          <w:tcPr>
            <w:tcW w:w="1080" w:type="dxa"/>
          </w:tcPr>
          <w:p w14:paraId="542198D5" w14:textId="77777777" w:rsidR="008C37FF" w:rsidRDefault="00454AC8">
            <w:r>
              <w:t>43</w:t>
            </w:r>
          </w:p>
        </w:tc>
        <w:tc>
          <w:tcPr>
            <w:tcW w:w="1080" w:type="dxa"/>
          </w:tcPr>
          <w:p w14:paraId="27F10324" w14:textId="77777777" w:rsidR="008C37FF" w:rsidRDefault="00454AC8">
            <w:r>
              <w:t>56</w:t>
            </w:r>
          </w:p>
        </w:tc>
      </w:tr>
      <w:tr w:rsidR="008C37FF" w14:paraId="78EFC64A" w14:textId="77777777" w:rsidTr="00E17D3E">
        <w:tc>
          <w:tcPr>
            <w:tcW w:w="1190" w:type="dxa"/>
          </w:tcPr>
          <w:p w14:paraId="29806335" w14:textId="77777777" w:rsidR="008C37FF" w:rsidRDefault="00454AC8">
            <w:r>
              <w:t>03/17/2012</w:t>
            </w:r>
          </w:p>
        </w:tc>
        <w:tc>
          <w:tcPr>
            <w:tcW w:w="1080" w:type="dxa"/>
          </w:tcPr>
          <w:p w14:paraId="3D6AADB7" w14:textId="77777777" w:rsidR="008C37FF" w:rsidRDefault="00454AC8">
            <w:r>
              <w:t>9</w:t>
            </w:r>
          </w:p>
        </w:tc>
        <w:tc>
          <w:tcPr>
            <w:tcW w:w="1080" w:type="dxa"/>
          </w:tcPr>
          <w:p w14:paraId="40970791" w14:textId="77777777" w:rsidR="008C37FF" w:rsidRDefault="00454AC8">
            <w:r>
              <w:t>30</w:t>
            </w:r>
          </w:p>
        </w:tc>
        <w:tc>
          <w:tcPr>
            <w:tcW w:w="1080" w:type="dxa"/>
          </w:tcPr>
          <w:p w14:paraId="7D0A2774" w14:textId="77777777" w:rsidR="008C37FF" w:rsidRDefault="00454AC8">
            <w:r>
              <w:t>4536</w:t>
            </w:r>
          </w:p>
        </w:tc>
        <w:tc>
          <w:tcPr>
            <w:tcW w:w="1080" w:type="dxa"/>
          </w:tcPr>
          <w:p w14:paraId="09988EEC" w14:textId="77777777" w:rsidR="008C37FF" w:rsidRDefault="00454AC8">
            <w:r>
              <w:t>6319</w:t>
            </w:r>
          </w:p>
        </w:tc>
        <w:tc>
          <w:tcPr>
            <w:tcW w:w="1080" w:type="dxa"/>
          </w:tcPr>
          <w:p w14:paraId="3CAF97ED" w14:textId="77777777" w:rsidR="008C37FF" w:rsidRDefault="00454AC8">
            <w:r>
              <w:t>10855</w:t>
            </w:r>
          </w:p>
        </w:tc>
        <w:tc>
          <w:tcPr>
            <w:tcW w:w="1080" w:type="dxa"/>
          </w:tcPr>
          <w:p w14:paraId="37642EAC" w14:textId="77777777" w:rsidR="008C37FF" w:rsidRDefault="00454AC8">
            <w:r>
              <w:t>41</w:t>
            </w:r>
          </w:p>
        </w:tc>
        <w:tc>
          <w:tcPr>
            <w:tcW w:w="1080" w:type="dxa"/>
          </w:tcPr>
          <w:p w14:paraId="195F5294" w14:textId="77777777" w:rsidR="008C37FF" w:rsidRDefault="00454AC8">
            <w:r>
              <w:t>58</w:t>
            </w:r>
          </w:p>
        </w:tc>
      </w:tr>
      <w:tr w:rsidR="008C37FF" w14:paraId="7CFEC67E" w14:textId="77777777" w:rsidTr="00E17D3E">
        <w:tc>
          <w:tcPr>
            <w:tcW w:w="1190" w:type="dxa"/>
          </w:tcPr>
          <w:p w14:paraId="2196EC83" w14:textId="77777777" w:rsidR="008C37FF" w:rsidRDefault="00454AC8">
            <w:r>
              <w:t>03/21/2012</w:t>
            </w:r>
          </w:p>
        </w:tc>
        <w:tc>
          <w:tcPr>
            <w:tcW w:w="1080" w:type="dxa"/>
          </w:tcPr>
          <w:p w14:paraId="35FC1929" w14:textId="77777777" w:rsidR="008C37FF" w:rsidRDefault="00454AC8">
            <w:r>
              <w:t>10</w:t>
            </w:r>
          </w:p>
        </w:tc>
        <w:tc>
          <w:tcPr>
            <w:tcW w:w="1080" w:type="dxa"/>
          </w:tcPr>
          <w:p w14:paraId="235DFCE2" w14:textId="77777777" w:rsidR="008C37FF" w:rsidRDefault="00454AC8">
            <w:r>
              <w:t>14</w:t>
            </w:r>
          </w:p>
        </w:tc>
        <w:tc>
          <w:tcPr>
            <w:tcW w:w="1080" w:type="dxa"/>
          </w:tcPr>
          <w:p w14:paraId="67BB2C69" w14:textId="77777777" w:rsidR="008C37FF" w:rsidRDefault="00454AC8">
            <w:r>
              <w:t>5833</w:t>
            </w:r>
          </w:p>
        </w:tc>
        <w:tc>
          <w:tcPr>
            <w:tcW w:w="1080" w:type="dxa"/>
          </w:tcPr>
          <w:p w14:paraId="12A3AED6" w14:textId="77777777" w:rsidR="008C37FF" w:rsidRDefault="00454AC8">
            <w:r>
              <w:t>6334</w:t>
            </w:r>
          </w:p>
        </w:tc>
        <w:tc>
          <w:tcPr>
            <w:tcW w:w="1080" w:type="dxa"/>
          </w:tcPr>
          <w:p w14:paraId="2C76F06E" w14:textId="77777777" w:rsidR="008C37FF" w:rsidRDefault="00454AC8">
            <w:r>
              <w:t>12167</w:t>
            </w:r>
          </w:p>
        </w:tc>
        <w:tc>
          <w:tcPr>
            <w:tcW w:w="1080" w:type="dxa"/>
          </w:tcPr>
          <w:p w14:paraId="69F277A3" w14:textId="77777777" w:rsidR="008C37FF" w:rsidRDefault="00454AC8">
            <w:r>
              <w:t>47</w:t>
            </w:r>
          </w:p>
        </w:tc>
        <w:tc>
          <w:tcPr>
            <w:tcW w:w="1080" w:type="dxa"/>
          </w:tcPr>
          <w:p w14:paraId="15E49397" w14:textId="77777777" w:rsidR="008C37FF" w:rsidRDefault="00454AC8">
            <w:r>
              <w:t>52</w:t>
            </w:r>
          </w:p>
        </w:tc>
      </w:tr>
      <w:tr w:rsidR="008C37FF" w14:paraId="01343E5D" w14:textId="77777777" w:rsidTr="00E17D3E">
        <w:tc>
          <w:tcPr>
            <w:tcW w:w="1190" w:type="dxa"/>
          </w:tcPr>
          <w:p w14:paraId="5511CA48" w14:textId="77777777" w:rsidR="008C37FF" w:rsidRDefault="00454AC8">
            <w:r>
              <w:t>03/22/2012</w:t>
            </w:r>
          </w:p>
        </w:tc>
        <w:tc>
          <w:tcPr>
            <w:tcW w:w="1080" w:type="dxa"/>
          </w:tcPr>
          <w:p w14:paraId="268A0566" w14:textId="77777777" w:rsidR="008C37FF" w:rsidRDefault="00454AC8">
            <w:r>
              <w:t>11</w:t>
            </w:r>
          </w:p>
        </w:tc>
        <w:tc>
          <w:tcPr>
            <w:tcW w:w="1080" w:type="dxa"/>
          </w:tcPr>
          <w:p w14:paraId="17FDDA59" w14:textId="77777777" w:rsidR="008C37FF" w:rsidRDefault="00454AC8">
            <w:r>
              <w:t>35</w:t>
            </w:r>
          </w:p>
        </w:tc>
        <w:tc>
          <w:tcPr>
            <w:tcW w:w="1080" w:type="dxa"/>
          </w:tcPr>
          <w:p w14:paraId="00AE35F8" w14:textId="77777777" w:rsidR="008C37FF" w:rsidRDefault="00454AC8">
            <w:r>
              <w:t>10405</w:t>
            </w:r>
          </w:p>
        </w:tc>
        <w:tc>
          <w:tcPr>
            <w:tcW w:w="1080" w:type="dxa"/>
          </w:tcPr>
          <w:p w14:paraId="36590FF6" w14:textId="77777777" w:rsidR="008C37FF" w:rsidRDefault="00454AC8">
            <w:r>
              <w:t>14119</w:t>
            </w:r>
          </w:p>
        </w:tc>
        <w:tc>
          <w:tcPr>
            <w:tcW w:w="1080" w:type="dxa"/>
          </w:tcPr>
          <w:p w14:paraId="11C611EF" w14:textId="77777777" w:rsidR="008C37FF" w:rsidRDefault="00454AC8">
            <w:r>
              <w:t>24524</w:t>
            </w:r>
          </w:p>
        </w:tc>
        <w:tc>
          <w:tcPr>
            <w:tcW w:w="1080" w:type="dxa"/>
          </w:tcPr>
          <w:p w14:paraId="76AABA4A" w14:textId="77777777" w:rsidR="008C37FF" w:rsidRDefault="00454AC8">
            <w:r>
              <w:t>42</w:t>
            </w:r>
          </w:p>
        </w:tc>
        <w:tc>
          <w:tcPr>
            <w:tcW w:w="1080" w:type="dxa"/>
          </w:tcPr>
          <w:p w14:paraId="0EB99921" w14:textId="77777777" w:rsidR="008C37FF" w:rsidRDefault="00454AC8">
            <w:r>
              <w:t>57</w:t>
            </w:r>
          </w:p>
        </w:tc>
      </w:tr>
      <w:tr w:rsidR="008C37FF" w14:paraId="7ABEE922" w14:textId="77777777" w:rsidTr="00E17D3E">
        <w:tc>
          <w:tcPr>
            <w:tcW w:w="1190" w:type="dxa"/>
          </w:tcPr>
          <w:p w14:paraId="4C49322D" w14:textId="77777777" w:rsidR="008C37FF" w:rsidRDefault="00454AC8">
            <w:r>
              <w:t>03/25/2012</w:t>
            </w:r>
          </w:p>
        </w:tc>
        <w:tc>
          <w:tcPr>
            <w:tcW w:w="1080" w:type="dxa"/>
          </w:tcPr>
          <w:p w14:paraId="2F16D1A0" w14:textId="77777777" w:rsidR="008C37FF" w:rsidRDefault="00454AC8">
            <w:r>
              <w:t>12</w:t>
            </w:r>
          </w:p>
        </w:tc>
        <w:tc>
          <w:tcPr>
            <w:tcW w:w="1080" w:type="dxa"/>
          </w:tcPr>
          <w:p w14:paraId="1974ADEF" w14:textId="77777777" w:rsidR="008C37FF" w:rsidRDefault="00454AC8">
            <w:r>
              <w:t>49</w:t>
            </w:r>
          </w:p>
        </w:tc>
        <w:tc>
          <w:tcPr>
            <w:tcW w:w="1080" w:type="dxa"/>
          </w:tcPr>
          <w:p w14:paraId="2C417641" w14:textId="77777777" w:rsidR="008C37FF" w:rsidRDefault="00454AC8">
            <w:r>
              <w:t>25404</w:t>
            </w:r>
          </w:p>
        </w:tc>
        <w:tc>
          <w:tcPr>
            <w:tcW w:w="1080" w:type="dxa"/>
          </w:tcPr>
          <w:p w14:paraId="66625994" w14:textId="77777777" w:rsidR="008C37FF" w:rsidRDefault="00454AC8">
            <w:r>
              <w:t>24618</w:t>
            </w:r>
          </w:p>
        </w:tc>
        <w:tc>
          <w:tcPr>
            <w:tcW w:w="1080" w:type="dxa"/>
          </w:tcPr>
          <w:p w14:paraId="661364EB" w14:textId="77777777" w:rsidR="008C37FF" w:rsidRDefault="00454AC8">
            <w:r>
              <w:t>50022</w:t>
            </w:r>
          </w:p>
        </w:tc>
        <w:tc>
          <w:tcPr>
            <w:tcW w:w="1080" w:type="dxa"/>
          </w:tcPr>
          <w:p w14:paraId="111389A1" w14:textId="77777777" w:rsidR="008C37FF" w:rsidRDefault="00454AC8">
            <w:r>
              <w:t>50</w:t>
            </w:r>
          </w:p>
        </w:tc>
        <w:tc>
          <w:tcPr>
            <w:tcW w:w="1080" w:type="dxa"/>
          </w:tcPr>
          <w:p w14:paraId="35939B70" w14:textId="77777777" w:rsidR="008C37FF" w:rsidRDefault="00454AC8">
            <w:r>
              <w:t>49</w:t>
            </w:r>
          </w:p>
        </w:tc>
      </w:tr>
      <w:tr w:rsidR="008C37FF" w14:paraId="77C55044" w14:textId="77777777" w:rsidTr="00E17D3E">
        <w:tc>
          <w:tcPr>
            <w:tcW w:w="1190" w:type="dxa"/>
          </w:tcPr>
          <w:p w14:paraId="0902A834" w14:textId="77777777" w:rsidR="008C37FF" w:rsidRDefault="00454AC8">
            <w:r>
              <w:t>05/02/2012</w:t>
            </w:r>
          </w:p>
        </w:tc>
        <w:tc>
          <w:tcPr>
            <w:tcW w:w="1080" w:type="dxa"/>
          </w:tcPr>
          <w:p w14:paraId="45FB8744" w14:textId="77777777" w:rsidR="008C37FF" w:rsidRDefault="00454AC8">
            <w:r>
              <w:t>13</w:t>
            </w:r>
          </w:p>
        </w:tc>
        <w:tc>
          <w:tcPr>
            <w:tcW w:w="1080" w:type="dxa"/>
          </w:tcPr>
          <w:p w14:paraId="5D811444" w14:textId="77777777" w:rsidR="008C37FF" w:rsidRDefault="00454AC8">
            <w:r>
              <w:t>30</w:t>
            </w:r>
          </w:p>
        </w:tc>
        <w:tc>
          <w:tcPr>
            <w:tcW w:w="1080" w:type="dxa"/>
          </w:tcPr>
          <w:p w14:paraId="3BF3695E" w14:textId="77777777" w:rsidR="008C37FF" w:rsidRDefault="00454AC8">
            <w:r>
              <w:t>762</w:t>
            </w:r>
          </w:p>
        </w:tc>
        <w:tc>
          <w:tcPr>
            <w:tcW w:w="1080" w:type="dxa"/>
          </w:tcPr>
          <w:p w14:paraId="041E0DE0" w14:textId="77777777" w:rsidR="008C37FF" w:rsidRDefault="00454AC8">
            <w:r>
              <w:t>2633</w:t>
            </w:r>
          </w:p>
        </w:tc>
        <w:tc>
          <w:tcPr>
            <w:tcW w:w="1080" w:type="dxa"/>
          </w:tcPr>
          <w:p w14:paraId="1006EBDF" w14:textId="77777777" w:rsidR="008C37FF" w:rsidRDefault="00454AC8">
            <w:r>
              <w:t>3395</w:t>
            </w:r>
          </w:p>
        </w:tc>
        <w:tc>
          <w:tcPr>
            <w:tcW w:w="1080" w:type="dxa"/>
          </w:tcPr>
          <w:p w14:paraId="749384E7" w14:textId="77777777" w:rsidR="008C37FF" w:rsidRDefault="00454AC8">
            <w:r>
              <w:t>22</w:t>
            </w:r>
          </w:p>
        </w:tc>
        <w:tc>
          <w:tcPr>
            <w:tcW w:w="1080" w:type="dxa"/>
          </w:tcPr>
          <w:p w14:paraId="5A5E8947" w14:textId="77777777" w:rsidR="008C37FF" w:rsidRDefault="00454AC8">
            <w:r>
              <w:t>77</w:t>
            </w:r>
          </w:p>
        </w:tc>
      </w:tr>
      <w:tr w:rsidR="008C37FF" w14:paraId="31713884" w14:textId="77777777" w:rsidTr="00E17D3E">
        <w:tc>
          <w:tcPr>
            <w:tcW w:w="1190" w:type="dxa"/>
          </w:tcPr>
          <w:p w14:paraId="67A53AFC" w14:textId="77777777" w:rsidR="008C37FF" w:rsidRDefault="00454AC8">
            <w:r>
              <w:t>05/08/2012</w:t>
            </w:r>
          </w:p>
        </w:tc>
        <w:tc>
          <w:tcPr>
            <w:tcW w:w="1080" w:type="dxa"/>
          </w:tcPr>
          <w:p w14:paraId="48D4C02B" w14:textId="77777777" w:rsidR="008C37FF" w:rsidRDefault="00454AC8">
            <w:r>
              <w:t>14</w:t>
            </w:r>
          </w:p>
        </w:tc>
        <w:tc>
          <w:tcPr>
            <w:tcW w:w="1080" w:type="dxa"/>
          </w:tcPr>
          <w:p w14:paraId="24DD1DAB" w14:textId="77777777" w:rsidR="008C37FF" w:rsidRDefault="00454AC8">
            <w:r>
              <w:t>25</w:t>
            </w:r>
          </w:p>
        </w:tc>
        <w:tc>
          <w:tcPr>
            <w:tcW w:w="1080" w:type="dxa"/>
          </w:tcPr>
          <w:p w14:paraId="51C8001D" w14:textId="77777777" w:rsidR="008C37FF" w:rsidRDefault="00454AC8">
            <w:r>
              <w:t>2966</w:t>
            </w:r>
          </w:p>
        </w:tc>
        <w:tc>
          <w:tcPr>
            <w:tcW w:w="1080" w:type="dxa"/>
          </w:tcPr>
          <w:p w14:paraId="00B92DF5" w14:textId="77777777" w:rsidR="008C37FF" w:rsidRDefault="00454AC8">
            <w:r>
              <w:t>3046</w:t>
            </w:r>
          </w:p>
        </w:tc>
        <w:tc>
          <w:tcPr>
            <w:tcW w:w="1080" w:type="dxa"/>
          </w:tcPr>
          <w:p w14:paraId="5B24C62D" w14:textId="77777777" w:rsidR="008C37FF" w:rsidRDefault="00454AC8">
            <w:r>
              <w:t>6012</w:t>
            </w:r>
          </w:p>
        </w:tc>
        <w:tc>
          <w:tcPr>
            <w:tcW w:w="1080" w:type="dxa"/>
          </w:tcPr>
          <w:p w14:paraId="2CD392B4" w14:textId="77777777" w:rsidR="008C37FF" w:rsidRDefault="00454AC8">
            <w:r>
              <w:t>49</w:t>
            </w:r>
          </w:p>
        </w:tc>
        <w:tc>
          <w:tcPr>
            <w:tcW w:w="1080" w:type="dxa"/>
          </w:tcPr>
          <w:p w14:paraId="4BAFC6FA" w14:textId="77777777" w:rsidR="008C37FF" w:rsidRDefault="00454AC8">
            <w:r>
              <w:t>50</w:t>
            </w:r>
          </w:p>
        </w:tc>
      </w:tr>
      <w:tr w:rsidR="008C37FF" w14:paraId="7B9EEC6D" w14:textId="77777777" w:rsidTr="00E17D3E">
        <w:tc>
          <w:tcPr>
            <w:tcW w:w="1190" w:type="dxa"/>
          </w:tcPr>
          <w:p w14:paraId="5F91F5AB" w14:textId="77777777" w:rsidR="008C37FF" w:rsidRDefault="00454AC8">
            <w:r>
              <w:t>05/22/2012</w:t>
            </w:r>
          </w:p>
        </w:tc>
        <w:tc>
          <w:tcPr>
            <w:tcW w:w="1080" w:type="dxa"/>
          </w:tcPr>
          <w:p w14:paraId="7D8A9987" w14:textId="77777777" w:rsidR="008C37FF" w:rsidRDefault="00454AC8">
            <w:r>
              <w:t>15</w:t>
            </w:r>
          </w:p>
        </w:tc>
        <w:tc>
          <w:tcPr>
            <w:tcW w:w="1080" w:type="dxa"/>
          </w:tcPr>
          <w:p w14:paraId="4930CC46" w14:textId="77777777" w:rsidR="008C37FF" w:rsidRDefault="00454AC8">
            <w:r>
              <w:t>33</w:t>
            </w:r>
          </w:p>
        </w:tc>
        <w:tc>
          <w:tcPr>
            <w:tcW w:w="1080" w:type="dxa"/>
          </w:tcPr>
          <w:p w14:paraId="7019798F" w14:textId="77777777" w:rsidR="008C37FF" w:rsidRDefault="00454AC8">
            <w:r>
              <w:t>12357</w:t>
            </w:r>
          </w:p>
        </w:tc>
        <w:tc>
          <w:tcPr>
            <w:tcW w:w="1080" w:type="dxa"/>
          </w:tcPr>
          <w:p w14:paraId="1C5964E1" w14:textId="77777777" w:rsidR="008C37FF" w:rsidRDefault="00454AC8">
            <w:r>
              <w:t>10607</w:t>
            </w:r>
          </w:p>
        </w:tc>
        <w:tc>
          <w:tcPr>
            <w:tcW w:w="1080" w:type="dxa"/>
          </w:tcPr>
          <w:p w14:paraId="2C7FBE04" w14:textId="77777777" w:rsidR="008C37FF" w:rsidRDefault="00454AC8">
            <w:r>
              <w:t>22964</w:t>
            </w:r>
          </w:p>
        </w:tc>
        <w:tc>
          <w:tcPr>
            <w:tcW w:w="1080" w:type="dxa"/>
          </w:tcPr>
          <w:p w14:paraId="3BA974B9" w14:textId="77777777" w:rsidR="008C37FF" w:rsidRDefault="00454AC8">
            <w:r>
              <w:t>53</w:t>
            </w:r>
          </w:p>
        </w:tc>
        <w:tc>
          <w:tcPr>
            <w:tcW w:w="1080" w:type="dxa"/>
          </w:tcPr>
          <w:p w14:paraId="6EEFABCE" w14:textId="77777777" w:rsidR="008C37FF" w:rsidRDefault="00454AC8">
            <w:r>
              <w:t>46</w:t>
            </w:r>
          </w:p>
        </w:tc>
      </w:tr>
      <w:tr w:rsidR="008C37FF" w14:paraId="7DCF48C2" w14:textId="77777777" w:rsidTr="00E17D3E">
        <w:tc>
          <w:tcPr>
            <w:tcW w:w="1190" w:type="dxa"/>
          </w:tcPr>
          <w:p w14:paraId="1AE115B3" w14:textId="77777777" w:rsidR="008C37FF" w:rsidRDefault="00454AC8">
            <w:r>
              <w:t>05/23/2012</w:t>
            </w:r>
          </w:p>
        </w:tc>
        <w:tc>
          <w:tcPr>
            <w:tcW w:w="1080" w:type="dxa"/>
          </w:tcPr>
          <w:p w14:paraId="480A307F" w14:textId="77777777" w:rsidR="008C37FF" w:rsidRDefault="00454AC8">
            <w:r>
              <w:t>16</w:t>
            </w:r>
          </w:p>
        </w:tc>
        <w:tc>
          <w:tcPr>
            <w:tcW w:w="1080" w:type="dxa"/>
          </w:tcPr>
          <w:p w14:paraId="49F34204" w14:textId="77777777" w:rsidR="008C37FF" w:rsidRDefault="00454AC8">
            <w:r>
              <w:t>88</w:t>
            </w:r>
          </w:p>
        </w:tc>
        <w:tc>
          <w:tcPr>
            <w:tcW w:w="1080" w:type="dxa"/>
          </w:tcPr>
          <w:p w14:paraId="1438710B" w14:textId="77777777" w:rsidR="008C37FF" w:rsidRDefault="00454AC8">
            <w:r>
              <w:t>103982</w:t>
            </w:r>
          </w:p>
        </w:tc>
        <w:tc>
          <w:tcPr>
            <w:tcW w:w="1080" w:type="dxa"/>
          </w:tcPr>
          <w:p w14:paraId="54556173" w14:textId="77777777" w:rsidR="008C37FF" w:rsidRDefault="00454AC8">
            <w:r>
              <w:t>18346</w:t>
            </w:r>
          </w:p>
        </w:tc>
        <w:tc>
          <w:tcPr>
            <w:tcW w:w="1080" w:type="dxa"/>
          </w:tcPr>
          <w:p w14:paraId="6A886A4B" w14:textId="77777777" w:rsidR="008C37FF" w:rsidRDefault="00454AC8">
            <w:r>
              <w:t>122328</w:t>
            </w:r>
          </w:p>
        </w:tc>
        <w:tc>
          <w:tcPr>
            <w:tcW w:w="1080" w:type="dxa"/>
          </w:tcPr>
          <w:p w14:paraId="0E62A035" w14:textId="77777777" w:rsidR="008C37FF" w:rsidRDefault="00454AC8">
            <w:r>
              <w:t>85</w:t>
            </w:r>
          </w:p>
        </w:tc>
        <w:tc>
          <w:tcPr>
            <w:tcW w:w="1080" w:type="dxa"/>
          </w:tcPr>
          <w:p w14:paraId="78A8C660" w14:textId="77777777" w:rsidR="008C37FF" w:rsidRDefault="00454AC8">
            <w:r>
              <w:t>14</w:t>
            </w:r>
          </w:p>
        </w:tc>
      </w:tr>
      <w:tr w:rsidR="008C37FF" w14:paraId="321ACF98" w14:textId="77777777" w:rsidTr="00E17D3E">
        <w:tc>
          <w:tcPr>
            <w:tcW w:w="1190" w:type="dxa"/>
          </w:tcPr>
          <w:p w14:paraId="14272C4C" w14:textId="77777777" w:rsidR="008C37FF" w:rsidRDefault="00454AC8">
            <w:r>
              <w:t>05/24/2012</w:t>
            </w:r>
          </w:p>
        </w:tc>
        <w:tc>
          <w:tcPr>
            <w:tcW w:w="1080" w:type="dxa"/>
          </w:tcPr>
          <w:p w14:paraId="3DDB0FCA" w14:textId="77777777" w:rsidR="008C37FF" w:rsidRDefault="00454AC8">
            <w:r>
              <w:t>17</w:t>
            </w:r>
          </w:p>
        </w:tc>
        <w:tc>
          <w:tcPr>
            <w:tcW w:w="1080" w:type="dxa"/>
          </w:tcPr>
          <w:p w14:paraId="17F98A5B" w14:textId="77777777" w:rsidR="008C37FF" w:rsidRDefault="00454AC8">
            <w:r>
              <w:t>34</w:t>
            </w:r>
          </w:p>
        </w:tc>
        <w:tc>
          <w:tcPr>
            <w:tcW w:w="1080" w:type="dxa"/>
          </w:tcPr>
          <w:p w14:paraId="5B3D93F5" w14:textId="77777777" w:rsidR="008C37FF" w:rsidRDefault="00454AC8">
            <w:r>
              <w:t>40234</w:t>
            </w:r>
          </w:p>
        </w:tc>
        <w:tc>
          <w:tcPr>
            <w:tcW w:w="1080" w:type="dxa"/>
          </w:tcPr>
          <w:p w14:paraId="6462021B" w14:textId="77777777" w:rsidR="008C37FF" w:rsidRDefault="00454AC8">
            <w:r>
              <w:t>18628</w:t>
            </w:r>
          </w:p>
        </w:tc>
        <w:tc>
          <w:tcPr>
            <w:tcW w:w="1080" w:type="dxa"/>
          </w:tcPr>
          <w:p w14:paraId="1EF7B96D" w14:textId="77777777" w:rsidR="008C37FF" w:rsidRDefault="00454AC8">
            <w:r>
              <w:t>58862</w:t>
            </w:r>
          </w:p>
        </w:tc>
        <w:tc>
          <w:tcPr>
            <w:tcW w:w="1080" w:type="dxa"/>
          </w:tcPr>
          <w:p w14:paraId="2091487E" w14:textId="77777777" w:rsidR="008C37FF" w:rsidRDefault="00454AC8">
            <w:r>
              <w:t>68</w:t>
            </w:r>
          </w:p>
        </w:tc>
        <w:tc>
          <w:tcPr>
            <w:tcW w:w="1080" w:type="dxa"/>
          </w:tcPr>
          <w:p w14:paraId="0096BE9A" w14:textId="77777777" w:rsidR="008C37FF" w:rsidRDefault="00454AC8">
            <w:r>
              <w:t>31</w:t>
            </w:r>
          </w:p>
        </w:tc>
      </w:tr>
      <w:tr w:rsidR="008C37FF" w14:paraId="0896EA12" w14:textId="77777777" w:rsidTr="00E17D3E">
        <w:tc>
          <w:tcPr>
            <w:tcW w:w="1190" w:type="dxa"/>
          </w:tcPr>
          <w:p w14:paraId="499AD628" w14:textId="77777777" w:rsidR="008C37FF" w:rsidRDefault="00454AC8">
            <w:r>
              <w:t>05/26/2012</w:t>
            </w:r>
          </w:p>
        </w:tc>
        <w:tc>
          <w:tcPr>
            <w:tcW w:w="1080" w:type="dxa"/>
          </w:tcPr>
          <w:p w14:paraId="54169D00" w14:textId="77777777" w:rsidR="008C37FF" w:rsidRDefault="00454AC8">
            <w:r>
              <w:t>18</w:t>
            </w:r>
          </w:p>
        </w:tc>
        <w:tc>
          <w:tcPr>
            <w:tcW w:w="1080" w:type="dxa"/>
          </w:tcPr>
          <w:p w14:paraId="0291F0B4" w14:textId="77777777" w:rsidR="008C37FF" w:rsidRDefault="00454AC8">
            <w:r>
              <w:t>40</w:t>
            </w:r>
          </w:p>
        </w:tc>
        <w:tc>
          <w:tcPr>
            <w:tcW w:w="1080" w:type="dxa"/>
          </w:tcPr>
          <w:p w14:paraId="33CBEBDA" w14:textId="77777777" w:rsidR="008C37FF" w:rsidRDefault="00454AC8">
            <w:r>
              <w:t>32284</w:t>
            </w:r>
          </w:p>
        </w:tc>
        <w:tc>
          <w:tcPr>
            <w:tcW w:w="1080" w:type="dxa"/>
          </w:tcPr>
          <w:p w14:paraId="3123E875" w14:textId="77777777" w:rsidR="008C37FF" w:rsidRDefault="00454AC8">
            <w:r>
              <w:t>21696</w:t>
            </w:r>
          </w:p>
        </w:tc>
        <w:tc>
          <w:tcPr>
            <w:tcW w:w="1080" w:type="dxa"/>
          </w:tcPr>
          <w:p w14:paraId="4999AE50" w14:textId="77777777" w:rsidR="008C37FF" w:rsidRDefault="00454AC8">
            <w:r>
              <w:t>53980</w:t>
            </w:r>
          </w:p>
        </w:tc>
        <w:tc>
          <w:tcPr>
            <w:tcW w:w="1080" w:type="dxa"/>
          </w:tcPr>
          <w:p w14:paraId="27C11CCA" w14:textId="77777777" w:rsidR="008C37FF" w:rsidRDefault="00454AC8">
            <w:r>
              <w:t>59</w:t>
            </w:r>
          </w:p>
        </w:tc>
        <w:tc>
          <w:tcPr>
            <w:tcW w:w="1080" w:type="dxa"/>
          </w:tcPr>
          <w:p w14:paraId="367A302C" w14:textId="77777777" w:rsidR="008C37FF" w:rsidRDefault="00454AC8">
            <w:r>
              <w:t>40</w:t>
            </w:r>
          </w:p>
        </w:tc>
      </w:tr>
      <w:tr w:rsidR="008C37FF" w14:paraId="7C6F42CF" w14:textId="77777777" w:rsidTr="00E17D3E">
        <w:tc>
          <w:tcPr>
            <w:tcW w:w="1190" w:type="dxa"/>
          </w:tcPr>
          <w:p w14:paraId="209E5F1A" w14:textId="77777777" w:rsidR="008C37FF" w:rsidRDefault="00454AC8">
            <w:r>
              <w:t>06/03/2012</w:t>
            </w:r>
          </w:p>
        </w:tc>
        <w:tc>
          <w:tcPr>
            <w:tcW w:w="1080" w:type="dxa"/>
          </w:tcPr>
          <w:p w14:paraId="76B32283" w14:textId="77777777" w:rsidR="008C37FF" w:rsidRDefault="00454AC8">
            <w:r>
              <w:t>19</w:t>
            </w:r>
          </w:p>
        </w:tc>
        <w:tc>
          <w:tcPr>
            <w:tcW w:w="1080" w:type="dxa"/>
          </w:tcPr>
          <w:p w14:paraId="513FF306" w14:textId="77777777" w:rsidR="008C37FF" w:rsidRDefault="00454AC8">
            <w:r>
              <w:t>19</w:t>
            </w:r>
          </w:p>
        </w:tc>
        <w:tc>
          <w:tcPr>
            <w:tcW w:w="1080" w:type="dxa"/>
          </w:tcPr>
          <w:p w14:paraId="1D5B1BB4" w14:textId="77777777" w:rsidR="008C37FF" w:rsidRDefault="00454AC8">
            <w:r>
              <w:t>12091</w:t>
            </w:r>
          </w:p>
        </w:tc>
        <w:tc>
          <w:tcPr>
            <w:tcW w:w="1080" w:type="dxa"/>
          </w:tcPr>
          <w:p w14:paraId="4B4278CB" w14:textId="77777777" w:rsidR="008C37FF" w:rsidRDefault="00454AC8">
            <w:r>
              <w:t>7830</w:t>
            </w:r>
          </w:p>
        </w:tc>
        <w:tc>
          <w:tcPr>
            <w:tcW w:w="1080" w:type="dxa"/>
          </w:tcPr>
          <w:p w14:paraId="5020EA9F" w14:textId="77777777" w:rsidR="008C37FF" w:rsidRDefault="00454AC8">
            <w:r>
              <w:t>19921</w:t>
            </w:r>
          </w:p>
        </w:tc>
        <w:tc>
          <w:tcPr>
            <w:tcW w:w="1080" w:type="dxa"/>
          </w:tcPr>
          <w:p w14:paraId="19D5BEAA" w14:textId="77777777" w:rsidR="008C37FF" w:rsidRDefault="00454AC8">
            <w:r>
              <w:t>60</w:t>
            </w:r>
          </w:p>
        </w:tc>
        <w:tc>
          <w:tcPr>
            <w:tcW w:w="1080" w:type="dxa"/>
          </w:tcPr>
          <w:p w14:paraId="38003EA0" w14:textId="77777777" w:rsidR="008C37FF" w:rsidRDefault="00454AC8">
            <w:r>
              <w:t>39</w:t>
            </w:r>
          </w:p>
        </w:tc>
      </w:tr>
      <w:tr w:rsidR="008C37FF" w14:paraId="5B0AF68D" w14:textId="77777777" w:rsidTr="00E17D3E">
        <w:tc>
          <w:tcPr>
            <w:tcW w:w="1190" w:type="dxa"/>
          </w:tcPr>
          <w:p w14:paraId="5362F25D" w14:textId="77777777" w:rsidR="008C37FF" w:rsidRDefault="00454AC8">
            <w:r>
              <w:t>06/04/2012</w:t>
            </w:r>
          </w:p>
        </w:tc>
        <w:tc>
          <w:tcPr>
            <w:tcW w:w="1080" w:type="dxa"/>
          </w:tcPr>
          <w:p w14:paraId="15F8BAAC" w14:textId="77777777" w:rsidR="008C37FF" w:rsidRDefault="00454AC8">
            <w:r>
              <w:t>20</w:t>
            </w:r>
          </w:p>
        </w:tc>
        <w:tc>
          <w:tcPr>
            <w:tcW w:w="1080" w:type="dxa"/>
          </w:tcPr>
          <w:p w14:paraId="021E06A5" w14:textId="77777777" w:rsidR="008C37FF" w:rsidRDefault="00454AC8">
            <w:r>
              <w:t>49</w:t>
            </w:r>
          </w:p>
        </w:tc>
        <w:tc>
          <w:tcPr>
            <w:tcW w:w="1080" w:type="dxa"/>
          </w:tcPr>
          <w:p w14:paraId="54F19738" w14:textId="77777777" w:rsidR="008C37FF" w:rsidRDefault="00454AC8">
            <w:r>
              <w:t>32590</w:t>
            </w:r>
          </w:p>
        </w:tc>
        <w:tc>
          <w:tcPr>
            <w:tcW w:w="1080" w:type="dxa"/>
          </w:tcPr>
          <w:p w14:paraId="534330C9" w14:textId="77777777" w:rsidR="008C37FF" w:rsidRDefault="00454AC8">
            <w:r>
              <w:t>11482</w:t>
            </w:r>
          </w:p>
        </w:tc>
        <w:tc>
          <w:tcPr>
            <w:tcW w:w="1080" w:type="dxa"/>
          </w:tcPr>
          <w:p w14:paraId="53B38003" w14:textId="77777777" w:rsidR="008C37FF" w:rsidRDefault="00454AC8">
            <w:r>
              <w:t>44072</w:t>
            </w:r>
          </w:p>
        </w:tc>
        <w:tc>
          <w:tcPr>
            <w:tcW w:w="1080" w:type="dxa"/>
          </w:tcPr>
          <w:p w14:paraId="2842C9A2" w14:textId="77777777" w:rsidR="008C37FF" w:rsidRDefault="00454AC8">
            <w:r>
              <w:t>73</w:t>
            </w:r>
          </w:p>
        </w:tc>
        <w:tc>
          <w:tcPr>
            <w:tcW w:w="1080" w:type="dxa"/>
          </w:tcPr>
          <w:p w14:paraId="253E1DD3" w14:textId="77777777" w:rsidR="008C37FF" w:rsidRDefault="00454AC8">
            <w:r>
              <w:t>26</w:t>
            </w:r>
          </w:p>
        </w:tc>
      </w:tr>
      <w:tr w:rsidR="008C37FF" w14:paraId="7B93F907" w14:textId="77777777" w:rsidTr="00E17D3E">
        <w:tc>
          <w:tcPr>
            <w:tcW w:w="1190" w:type="dxa"/>
          </w:tcPr>
          <w:p w14:paraId="4EA16354" w14:textId="77777777" w:rsidR="008C37FF" w:rsidRDefault="00454AC8">
            <w:r>
              <w:t>06/04/2012</w:t>
            </w:r>
          </w:p>
        </w:tc>
        <w:tc>
          <w:tcPr>
            <w:tcW w:w="1080" w:type="dxa"/>
          </w:tcPr>
          <w:p w14:paraId="206C5AC5" w14:textId="77777777" w:rsidR="008C37FF" w:rsidRDefault="00454AC8">
            <w:r>
              <w:t>21</w:t>
            </w:r>
          </w:p>
        </w:tc>
        <w:tc>
          <w:tcPr>
            <w:tcW w:w="1080" w:type="dxa"/>
          </w:tcPr>
          <w:p w14:paraId="77E2F574" w14:textId="77777777" w:rsidR="008C37FF" w:rsidRDefault="00454AC8">
            <w:r>
              <w:t>52</w:t>
            </w:r>
          </w:p>
        </w:tc>
        <w:tc>
          <w:tcPr>
            <w:tcW w:w="1080" w:type="dxa"/>
          </w:tcPr>
          <w:p w14:paraId="58EF64B1" w14:textId="77777777" w:rsidR="008C37FF" w:rsidRDefault="00454AC8">
            <w:r>
              <w:t>48663</w:t>
            </w:r>
          </w:p>
        </w:tc>
        <w:tc>
          <w:tcPr>
            <w:tcW w:w="1080" w:type="dxa"/>
          </w:tcPr>
          <w:p w14:paraId="72F6B663" w14:textId="77777777" w:rsidR="008C37FF" w:rsidRDefault="00454AC8">
            <w:r>
              <w:t>39327</w:t>
            </w:r>
          </w:p>
        </w:tc>
        <w:tc>
          <w:tcPr>
            <w:tcW w:w="1080" w:type="dxa"/>
          </w:tcPr>
          <w:p w14:paraId="7DBFD6DE" w14:textId="77777777" w:rsidR="008C37FF" w:rsidRDefault="00454AC8">
            <w:r>
              <w:t>87990</w:t>
            </w:r>
          </w:p>
        </w:tc>
        <w:tc>
          <w:tcPr>
            <w:tcW w:w="1080" w:type="dxa"/>
          </w:tcPr>
          <w:p w14:paraId="43A2F9DC" w14:textId="77777777" w:rsidR="008C37FF" w:rsidRDefault="00454AC8">
            <w:r>
              <w:t>55</w:t>
            </w:r>
          </w:p>
        </w:tc>
        <w:tc>
          <w:tcPr>
            <w:tcW w:w="1080" w:type="dxa"/>
          </w:tcPr>
          <w:p w14:paraId="5E584676" w14:textId="77777777" w:rsidR="008C37FF" w:rsidRDefault="00454AC8">
            <w:r>
              <w:t>44</w:t>
            </w:r>
          </w:p>
        </w:tc>
      </w:tr>
      <w:tr w:rsidR="008C37FF" w14:paraId="6F6EC312" w14:textId="77777777" w:rsidTr="00E17D3E">
        <w:tc>
          <w:tcPr>
            <w:tcW w:w="1190" w:type="dxa"/>
          </w:tcPr>
          <w:p w14:paraId="76C56B6A" w14:textId="77777777" w:rsidR="008C37FF" w:rsidRDefault="00454AC8">
            <w:r>
              <w:t>06/06/2012</w:t>
            </w:r>
          </w:p>
        </w:tc>
        <w:tc>
          <w:tcPr>
            <w:tcW w:w="1080" w:type="dxa"/>
          </w:tcPr>
          <w:p w14:paraId="0EB6B4AD" w14:textId="77777777" w:rsidR="008C37FF" w:rsidRDefault="00454AC8">
            <w:r>
              <w:t>22</w:t>
            </w:r>
          </w:p>
        </w:tc>
        <w:tc>
          <w:tcPr>
            <w:tcW w:w="1080" w:type="dxa"/>
          </w:tcPr>
          <w:p w14:paraId="123E0B5F" w14:textId="77777777" w:rsidR="008C37FF" w:rsidRDefault="00454AC8">
            <w:r>
              <w:t>12</w:t>
            </w:r>
          </w:p>
        </w:tc>
        <w:tc>
          <w:tcPr>
            <w:tcW w:w="1080" w:type="dxa"/>
          </w:tcPr>
          <w:p w14:paraId="7146E9AA" w14:textId="77777777" w:rsidR="008C37FF" w:rsidRDefault="00454AC8">
            <w:r>
              <w:t>7995</w:t>
            </w:r>
          </w:p>
        </w:tc>
        <w:tc>
          <w:tcPr>
            <w:tcW w:w="1080" w:type="dxa"/>
          </w:tcPr>
          <w:p w14:paraId="487F1AC4" w14:textId="77777777" w:rsidR="008C37FF" w:rsidRDefault="00454AC8">
            <w:r>
              <w:t>5111</w:t>
            </w:r>
          </w:p>
        </w:tc>
        <w:tc>
          <w:tcPr>
            <w:tcW w:w="1080" w:type="dxa"/>
          </w:tcPr>
          <w:p w14:paraId="4F329C5B" w14:textId="77777777" w:rsidR="008C37FF" w:rsidRDefault="00454AC8">
            <w:r>
              <w:t>13106</w:t>
            </w:r>
          </w:p>
        </w:tc>
        <w:tc>
          <w:tcPr>
            <w:tcW w:w="1080" w:type="dxa"/>
          </w:tcPr>
          <w:p w14:paraId="63A53004" w14:textId="77777777" w:rsidR="008C37FF" w:rsidRDefault="00454AC8">
            <w:r>
              <w:t>61</w:t>
            </w:r>
          </w:p>
        </w:tc>
        <w:tc>
          <w:tcPr>
            <w:tcW w:w="1080" w:type="dxa"/>
          </w:tcPr>
          <w:p w14:paraId="532FE4F1" w14:textId="77777777" w:rsidR="008C37FF" w:rsidRDefault="00454AC8">
            <w:r>
              <w:t>38</w:t>
            </w:r>
          </w:p>
        </w:tc>
      </w:tr>
      <w:tr w:rsidR="008C37FF" w14:paraId="1DEB4EF1" w14:textId="77777777" w:rsidTr="00E17D3E">
        <w:tc>
          <w:tcPr>
            <w:tcW w:w="1190" w:type="dxa"/>
          </w:tcPr>
          <w:p w14:paraId="073E7B5C" w14:textId="77777777" w:rsidR="008C37FF" w:rsidRDefault="00454AC8">
            <w:r>
              <w:t>06/07/2012</w:t>
            </w:r>
          </w:p>
        </w:tc>
        <w:tc>
          <w:tcPr>
            <w:tcW w:w="1080" w:type="dxa"/>
          </w:tcPr>
          <w:p w14:paraId="030F289B" w14:textId="77777777" w:rsidR="008C37FF" w:rsidRDefault="00454AC8">
            <w:r>
              <w:t>23</w:t>
            </w:r>
          </w:p>
        </w:tc>
        <w:tc>
          <w:tcPr>
            <w:tcW w:w="1080" w:type="dxa"/>
          </w:tcPr>
          <w:p w14:paraId="77956DEA" w14:textId="77777777" w:rsidR="008C37FF" w:rsidRDefault="00454AC8">
            <w:r>
              <w:t>10</w:t>
            </w:r>
          </w:p>
        </w:tc>
        <w:tc>
          <w:tcPr>
            <w:tcW w:w="1080" w:type="dxa"/>
          </w:tcPr>
          <w:p w14:paraId="3AA69F46" w14:textId="77777777" w:rsidR="008C37FF" w:rsidRDefault="00454AC8">
            <w:r>
              <w:t>9456</w:t>
            </w:r>
          </w:p>
        </w:tc>
        <w:tc>
          <w:tcPr>
            <w:tcW w:w="1080" w:type="dxa"/>
          </w:tcPr>
          <w:p w14:paraId="2539152D" w14:textId="77777777" w:rsidR="008C37FF" w:rsidRDefault="00454AC8">
            <w:r>
              <w:t>6328</w:t>
            </w:r>
          </w:p>
        </w:tc>
        <w:tc>
          <w:tcPr>
            <w:tcW w:w="1080" w:type="dxa"/>
          </w:tcPr>
          <w:p w14:paraId="19EE2389" w14:textId="77777777" w:rsidR="008C37FF" w:rsidRDefault="00454AC8">
            <w:r>
              <w:t>15784</w:t>
            </w:r>
          </w:p>
        </w:tc>
        <w:tc>
          <w:tcPr>
            <w:tcW w:w="1080" w:type="dxa"/>
          </w:tcPr>
          <w:p w14:paraId="5FD5FD7C" w14:textId="77777777" w:rsidR="008C37FF" w:rsidRDefault="00454AC8">
            <w:r>
              <w:t>59</w:t>
            </w:r>
          </w:p>
        </w:tc>
        <w:tc>
          <w:tcPr>
            <w:tcW w:w="1080" w:type="dxa"/>
          </w:tcPr>
          <w:p w14:paraId="2F6A5929" w14:textId="77777777" w:rsidR="008C37FF" w:rsidRDefault="00454AC8">
            <w:r>
              <w:t>40</w:t>
            </w:r>
          </w:p>
        </w:tc>
      </w:tr>
      <w:tr w:rsidR="008C37FF" w14:paraId="3D2522F0" w14:textId="77777777" w:rsidTr="00E17D3E">
        <w:tc>
          <w:tcPr>
            <w:tcW w:w="1190" w:type="dxa"/>
          </w:tcPr>
          <w:p w14:paraId="67402D3E" w14:textId="77777777" w:rsidR="008C37FF" w:rsidRDefault="00454AC8">
            <w:r>
              <w:t>07/08/2012</w:t>
            </w:r>
          </w:p>
        </w:tc>
        <w:tc>
          <w:tcPr>
            <w:tcW w:w="1080" w:type="dxa"/>
          </w:tcPr>
          <w:p w14:paraId="24149E7C" w14:textId="77777777" w:rsidR="008C37FF" w:rsidRDefault="00454AC8">
            <w:r>
              <w:t>24</w:t>
            </w:r>
          </w:p>
        </w:tc>
        <w:tc>
          <w:tcPr>
            <w:tcW w:w="1080" w:type="dxa"/>
          </w:tcPr>
          <w:p w14:paraId="4610B14B" w14:textId="77777777" w:rsidR="008C37FF" w:rsidRDefault="00454AC8">
            <w:r>
              <w:t>33</w:t>
            </w:r>
          </w:p>
        </w:tc>
        <w:tc>
          <w:tcPr>
            <w:tcW w:w="1080" w:type="dxa"/>
          </w:tcPr>
          <w:p w14:paraId="096E7792" w14:textId="77777777" w:rsidR="008C37FF" w:rsidRDefault="00454AC8">
            <w:r>
              <w:t>3863</w:t>
            </w:r>
          </w:p>
        </w:tc>
        <w:tc>
          <w:tcPr>
            <w:tcW w:w="1080" w:type="dxa"/>
          </w:tcPr>
          <w:p w14:paraId="6DEDD009" w14:textId="77777777" w:rsidR="008C37FF" w:rsidRDefault="00454AC8">
            <w:r>
              <w:t>3470</w:t>
            </w:r>
          </w:p>
        </w:tc>
        <w:tc>
          <w:tcPr>
            <w:tcW w:w="1080" w:type="dxa"/>
          </w:tcPr>
          <w:p w14:paraId="5752EBB8" w14:textId="77777777" w:rsidR="008C37FF" w:rsidRDefault="00454AC8">
            <w:r>
              <w:t>7333</w:t>
            </w:r>
          </w:p>
        </w:tc>
        <w:tc>
          <w:tcPr>
            <w:tcW w:w="1080" w:type="dxa"/>
          </w:tcPr>
          <w:p w14:paraId="2329D4D3" w14:textId="77777777" w:rsidR="008C37FF" w:rsidRDefault="00454AC8">
            <w:r>
              <w:t>52</w:t>
            </w:r>
          </w:p>
        </w:tc>
        <w:tc>
          <w:tcPr>
            <w:tcW w:w="1080" w:type="dxa"/>
          </w:tcPr>
          <w:p w14:paraId="16D67A79" w14:textId="77777777" w:rsidR="008C37FF" w:rsidRDefault="00454AC8">
            <w:r>
              <w:t>47</w:t>
            </w:r>
          </w:p>
        </w:tc>
      </w:tr>
      <w:tr w:rsidR="008C37FF" w14:paraId="372078AA" w14:textId="77777777" w:rsidTr="00E17D3E">
        <w:tc>
          <w:tcPr>
            <w:tcW w:w="1190" w:type="dxa"/>
          </w:tcPr>
          <w:p w14:paraId="54BA26C1" w14:textId="77777777" w:rsidR="008C37FF" w:rsidRDefault="00454AC8">
            <w:r>
              <w:t>07/27/2012</w:t>
            </w:r>
          </w:p>
        </w:tc>
        <w:tc>
          <w:tcPr>
            <w:tcW w:w="1080" w:type="dxa"/>
          </w:tcPr>
          <w:p w14:paraId="046DA497" w14:textId="77777777" w:rsidR="008C37FF" w:rsidRDefault="00454AC8">
            <w:r>
              <w:t>25</w:t>
            </w:r>
          </w:p>
        </w:tc>
        <w:tc>
          <w:tcPr>
            <w:tcW w:w="1080" w:type="dxa"/>
          </w:tcPr>
          <w:p w14:paraId="7D4FEC99" w14:textId="77777777" w:rsidR="008C37FF" w:rsidRDefault="00454AC8">
            <w:r>
              <w:t>28</w:t>
            </w:r>
          </w:p>
        </w:tc>
        <w:tc>
          <w:tcPr>
            <w:tcW w:w="1080" w:type="dxa"/>
          </w:tcPr>
          <w:p w14:paraId="7E34AF2D" w14:textId="77777777" w:rsidR="008C37FF" w:rsidRDefault="00454AC8">
            <w:r>
              <w:t>1607</w:t>
            </w:r>
          </w:p>
        </w:tc>
        <w:tc>
          <w:tcPr>
            <w:tcW w:w="1080" w:type="dxa"/>
          </w:tcPr>
          <w:p w14:paraId="46314C74" w14:textId="77777777" w:rsidR="008C37FF" w:rsidRDefault="00454AC8">
            <w:r>
              <w:t>2548</w:t>
            </w:r>
          </w:p>
        </w:tc>
        <w:tc>
          <w:tcPr>
            <w:tcW w:w="1080" w:type="dxa"/>
          </w:tcPr>
          <w:p w14:paraId="6C4EE8C3" w14:textId="77777777" w:rsidR="008C37FF" w:rsidRDefault="00454AC8">
            <w:r>
              <w:t>4155</w:t>
            </w:r>
          </w:p>
        </w:tc>
        <w:tc>
          <w:tcPr>
            <w:tcW w:w="1080" w:type="dxa"/>
          </w:tcPr>
          <w:p w14:paraId="2A446CE3" w14:textId="77777777" w:rsidR="008C37FF" w:rsidRDefault="00454AC8">
            <w:r>
              <w:t>38</w:t>
            </w:r>
          </w:p>
        </w:tc>
        <w:tc>
          <w:tcPr>
            <w:tcW w:w="1080" w:type="dxa"/>
          </w:tcPr>
          <w:p w14:paraId="1E12179C" w14:textId="77777777" w:rsidR="008C37FF" w:rsidRDefault="00454AC8">
            <w:r>
              <w:t>61</w:t>
            </w:r>
          </w:p>
        </w:tc>
      </w:tr>
      <w:tr w:rsidR="008C37FF" w14:paraId="6C9AE55B" w14:textId="77777777" w:rsidTr="00E17D3E">
        <w:tc>
          <w:tcPr>
            <w:tcW w:w="1190" w:type="dxa"/>
          </w:tcPr>
          <w:p w14:paraId="73C1E60D" w14:textId="77777777" w:rsidR="008C37FF" w:rsidRDefault="00454AC8">
            <w:r>
              <w:t>07/27/2012</w:t>
            </w:r>
          </w:p>
        </w:tc>
        <w:tc>
          <w:tcPr>
            <w:tcW w:w="1080" w:type="dxa"/>
          </w:tcPr>
          <w:p w14:paraId="70A367D2" w14:textId="77777777" w:rsidR="008C37FF" w:rsidRDefault="00454AC8">
            <w:r>
              <w:t>26</w:t>
            </w:r>
          </w:p>
        </w:tc>
        <w:tc>
          <w:tcPr>
            <w:tcW w:w="1080" w:type="dxa"/>
          </w:tcPr>
          <w:p w14:paraId="47D2E118" w14:textId="77777777" w:rsidR="008C37FF" w:rsidRDefault="00454AC8">
            <w:r>
              <w:t>2</w:t>
            </w:r>
          </w:p>
        </w:tc>
        <w:tc>
          <w:tcPr>
            <w:tcW w:w="1080" w:type="dxa"/>
          </w:tcPr>
          <w:p w14:paraId="00122EAA" w14:textId="77777777" w:rsidR="008C37FF" w:rsidRDefault="00454AC8">
            <w:r>
              <w:t>1391</w:t>
            </w:r>
          </w:p>
        </w:tc>
        <w:tc>
          <w:tcPr>
            <w:tcW w:w="1080" w:type="dxa"/>
          </w:tcPr>
          <w:p w14:paraId="5494D42C" w14:textId="77777777" w:rsidR="008C37FF" w:rsidRDefault="00454AC8">
            <w:r>
              <w:t>1201</w:t>
            </w:r>
          </w:p>
        </w:tc>
        <w:tc>
          <w:tcPr>
            <w:tcW w:w="1080" w:type="dxa"/>
          </w:tcPr>
          <w:p w14:paraId="6C9C8076" w14:textId="77777777" w:rsidR="008C37FF" w:rsidRDefault="00454AC8">
            <w:r>
              <w:t>2592</w:t>
            </w:r>
          </w:p>
        </w:tc>
        <w:tc>
          <w:tcPr>
            <w:tcW w:w="1080" w:type="dxa"/>
          </w:tcPr>
          <w:p w14:paraId="4AF92C99" w14:textId="77777777" w:rsidR="008C37FF" w:rsidRDefault="00454AC8">
            <w:r>
              <w:t>53</w:t>
            </w:r>
          </w:p>
        </w:tc>
        <w:tc>
          <w:tcPr>
            <w:tcW w:w="1080" w:type="dxa"/>
          </w:tcPr>
          <w:p w14:paraId="5430BBA1" w14:textId="77777777" w:rsidR="008C37FF" w:rsidRDefault="00454AC8">
            <w:r>
              <w:t>46</w:t>
            </w:r>
          </w:p>
        </w:tc>
      </w:tr>
      <w:tr w:rsidR="008C37FF" w14:paraId="48767A7E" w14:textId="77777777" w:rsidTr="00E17D3E">
        <w:tc>
          <w:tcPr>
            <w:tcW w:w="1190" w:type="dxa"/>
          </w:tcPr>
          <w:p w14:paraId="0D5DB40C" w14:textId="77777777" w:rsidR="008C37FF" w:rsidRDefault="00454AC8">
            <w:r>
              <w:t>08/09/2012</w:t>
            </w:r>
          </w:p>
        </w:tc>
        <w:tc>
          <w:tcPr>
            <w:tcW w:w="1080" w:type="dxa"/>
          </w:tcPr>
          <w:p w14:paraId="5ED0D7B2" w14:textId="77777777" w:rsidR="008C37FF" w:rsidRDefault="00454AC8">
            <w:r>
              <w:t>27</w:t>
            </w:r>
          </w:p>
        </w:tc>
        <w:tc>
          <w:tcPr>
            <w:tcW w:w="1080" w:type="dxa"/>
          </w:tcPr>
          <w:p w14:paraId="0CEFAF5E" w14:textId="77777777" w:rsidR="008C37FF" w:rsidRDefault="00454AC8">
            <w:r>
              <w:t>36</w:t>
            </w:r>
          </w:p>
        </w:tc>
        <w:tc>
          <w:tcPr>
            <w:tcW w:w="1080" w:type="dxa"/>
          </w:tcPr>
          <w:p w14:paraId="62276B9C" w14:textId="77777777" w:rsidR="008C37FF" w:rsidRDefault="00454AC8">
            <w:r>
              <w:t>14363</w:t>
            </w:r>
          </w:p>
        </w:tc>
        <w:tc>
          <w:tcPr>
            <w:tcW w:w="1080" w:type="dxa"/>
          </w:tcPr>
          <w:p w14:paraId="1D581DEF" w14:textId="77777777" w:rsidR="008C37FF" w:rsidRDefault="00454AC8">
            <w:r>
              <w:t>6557</w:t>
            </w:r>
          </w:p>
        </w:tc>
        <w:tc>
          <w:tcPr>
            <w:tcW w:w="1080" w:type="dxa"/>
          </w:tcPr>
          <w:p w14:paraId="588120A1" w14:textId="77777777" w:rsidR="008C37FF" w:rsidRDefault="00454AC8">
            <w:r>
              <w:t>20920</w:t>
            </w:r>
          </w:p>
        </w:tc>
        <w:tc>
          <w:tcPr>
            <w:tcW w:w="1080" w:type="dxa"/>
          </w:tcPr>
          <w:p w14:paraId="6CCDB347" w14:textId="77777777" w:rsidR="008C37FF" w:rsidRDefault="00454AC8">
            <w:r>
              <w:t>68</w:t>
            </w:r>
          </w:p>
        </w:tc>
        <w:tc>
          <w:tcPr>
            <w:tcW w:w="1080" w:type="dxa"/>
          </w:tcPr>
          <w:p w14:paraId="2A638F20" w14:textId="77777777" w:rsidR="008C37FF" w:rsidRDefault="00454AC8">
            <w:r>
              <w:t>31</w:t>
            </w:r>
          </w:p>
        </w:tc>
      </w:tr>
      <w:tr w:rsidR="00E17D3E" w14:paraId="3698A472" w14:textId="77777777" w:rsidTr="00425FA8">
        <w:trPr>
          <w:ins w:id="11" w:author="Trent Biggs" w:date="2015-08-31T13:36:00Z"/>
        </w:trPr>
        <w:tc>
          <w:tcPr>
            <w:tcW w:w="8750" w:type="dxa"/>
            <w:gridSpan w:val="8"/>
          </w:tcPr>
          <w:p w14:paraId="02B6C269" w14:textId="384CE87F" w:rsidR="00E17D3E" w:rsidRDefault="00E17D3E">
            <w:pPr>
              <w:rPr>
                <w:ins w:id="12" w:author="Trent Biggs" w:date="2015-08-31T13:36:00Z"/>
              </w:rPr>
            </w:pPr>
            <w:commentRangeStart w:id="13"/>
            <w:ins w:id="14" w:author="Trent Biggs" w:date="2015-08-31T13:36:00Z">
              <w:r>
                <w:t>Deployment end xx/xx/2012.</w:t>
              </w:r>
            </w:ins>
          </w:p>
          <w:p w14:paraId="4FBA3BE5" w14:textId="4533405B" w:rsidR="00E17D3E" w:rsidRDefault="00E17D3E">
            <w:pPr>
              <w:rPr>
                <w:ins w:id="15" w:author="Trent Biggs" w:date="2015-08-31T13:36:00Z"/>
              </w:rPr>
            </w:pPr>
            <w:ins w:id="16" w:author="Trent Biggs" w:date="2015-08-31T13:36:00Z">
              <w:r>
                <w:t>Deployment start xx/xx/2013.</w:t>
              </w:r>
              <w:commentRangeEnd w:id="13"/>
              <w:r w:rsidR="00B86E2E">
                <w:rPr>
                  <w:rStyle w:val="CommentReference"/>
                </w:rPr>
                <w:commentReference w:id="13"/>
              </w:r>
            </w:ins>
          </w:p>
        </w:tc>
      </w:tr>
      <w:tr w:rsidR="008C37FF" w14:paraId="5F1BC7FC" w14:textId="77777777" w:rsidTr="00E17D3E">
        <w:tc>
          <w:tcPr>
            <w:tcW w:w="1190" w:type="dxa"/>
          </w:tcPr>
          <w:p w14:paraId="044612A3" w14:textId="77777777" w:rsidR="008C37FF" w:rsidRDefault="00454AC8">
            <w:r>
              <w:lastRenderedPageBreak/>
              <w:t>03/05/2013</w:t>
            </w:r>
          </w:p>
        </w:tc>
        <w:tc>
          <w:tcPr>
            <w:tcW w:w="1080" w:type="dxa"/>
          </w:tcPr>
          <w:p w14:paraId="0F45A90C" w14:textId="77777777" w:rsidR="008C37FF" w:rsidRDefault="00454AC8">
            <w:r>
              <w:t>28</w:t>
            </w:r>
          </w:p>
        </w:tc>
        <w:tc>
          <w:tcPr>
            <w:tcW w:w="1080" w:type="dxa"/>
          </w:tcPr>
          <w:p w14:paraId="7E72DCD0" w14:textId="77777777" w:rsidR="008C37FF" w:rsidRDefault="00454AC8">
            <w:r>
              <w:t>33</w:t>
            </w:r>
          </w:p>
        </w:tc>
        <w:tc>
          <w:tcPr>
            <w:tcW w:w="1080" w:type="dxa"/>
          </w:tcPr>
          <w:p w14:paraId="178E2541" w14:textId="77777777" w:rsidR="008C37FF" w:rsidRDefault="00454AC8">
            <w:r>
              <w:t>3658</w:t>
            </w:r>
          </w:p>
        </w:tc>
        <w:tc>
          <w:tcPr>
            <w:tcW w:w="1080" w:type="dxa"/>
          </w:tcPr>
          <w:p w14:paraId="4337F4AC" w14:textId="77777777" w:rsidR="008C37FF" w:rsidRDefault="00454AC8">
            <w:r>
              <w:t>12948</w:t>
            </w:r>
          </w:p>
        </w:tc>
        <w:tc>
          <w:tcPr>
            <w:tcW w:w="1080" w:type="dxa"/>
          </w:tcPr>
          <w:p w14:paraId="54B23DF4" w14:textId="77777777" w:rsidR="008C37FF" w:rsidRDefault="00454AC8">
            <w:r>
              <w:t>16606</w:t>
            </w:r>
          </w:p>
        </w:tc>
        <w:tc>
          <w:tcPr>
            <w:tcW w:w="1080" w:type="dxa"/>
          </w:tcPr>
          <w:p w14:paraId="54FFA0D1" w14:textId="77777777" w:rsidR="008C37FF" w:rsidRDefault="00454AC8">
            <w:r>
              <w:t>22</w:t>
            </w:r>
          </w:p>
        </w:tc>
        <w:tc>
          <w:tcPr>
            <w:tcW w:w="1080" w:type="dxa"/>
          </w:tcPr>
          <w:p w14:paraId="6DC95055" w14:textId="77777777" w:rsidR="008C37FF" w:rsidRDefault="00454AC8">
            <w:r>
              <w:t>77</w:t>
            </w:r>
          </w:p>
        </w:tc>
      </w:tr>
      <w:tr w:rsidR="008C37FF" w14:paraId="7F1A6544" w14:textId="77777777" w:rsidTr="00E17D3E">
        <w:tc>
          <w:tcPr>
            <w:tcW w:w="1190" w:type="dxa"/>
          </w:tcPr>
          <w:p w14:paraId="47D3F92B" w14:textId="77777777" w:rsidR="008C37FF" w:rsidRDefault="00454AC8">
            <w:r>
              <w:t>03/06/2013</w:t>
            </w:r>
          </w:p>
        </w:tc>
        <w:tc>
          <w:tcPr>
            <w:tcW w:w="1080" w:type="dxa"/>
          </w:tcPr>
          <w:p w14:paraId="2A0AD2AB" w14:textId="77777777" w:rsidR="008C37FF" w:rsidRDefault="00454AC8">
            <w:r>
              <w:t>29</w:t>
            </w:r>
          </w:p>
        </w:tc>
        <w:tc>
          <w:tcPr>
            <w:tcW w:w="1080" w:type="dxa"/>
          </w:tcPr>
          <w:p w14:paraId="7C40C11C" w14:textId="77777777" w:rsidR="008C37FF" w:rsidRDefault="00454AC8">
            <w:r>
              <w:t>21</w:t>
            </w:r>
          </w:p>
        </w:tc>
        <w:tc>
          <w:tcPr>
            <w:tcW w:w="1080" w:type="dxa"/>
          </w:tcPr>
          <w:p w14:paraId="5B3D4AF4" w14:textId="77777777" w:rsidR="008C37FF" w:rsidRDefault="00454AC8">
            <w:r>
              <w:t>7731</w:t>
            </w:r>
          </w:p>
        </w:tc>
        <w:tc>
          <w:tcPr>
            <w:tcW w:w="1080" w:type="dxa"/>
          </w:tcPr>
          <w:p w14:paraId="59714F2D" w14:textId="77777777" w:rsidR="008C37FF" w:rsidRDefault="00454AC8">
            <w:r>
              <w:t>20126</w:t>
            </w:r>
          </w:p>
        </w:tc>
        <w:tc>
          <w:tcPr>
            <w:tcW w:w="1080" w:type="dxa"/>
          </w:tcPr>
          <w:p w14:paraId="6AF757B3" w14:textId="77777777" w:rsidR="008C37FF" w:rsidRDefault="00454AC8">
            <w:r>
              <w:t>27857</w:t>
            </w:r>
          </w:p>
        </w:tc>
        <w:tc>
          <w:tcPr>
            <w:tcW w:w="1080" w:type="dxa"/>
          </w:tcPr>
          <w:p w14:paraId="2DEC4C83" w14:textId="77777777" w:rsidR="008C37FF" w:rsidRDefault="00454AC8">
            <w:r>
              <w:t>27</w:t>
            </w:r>
          </w:p>
        </w:tc>
        <w:tc>
          <w:tcPr>
            <w:tcW w:w="1080" w:type="dxa"/>
          </w:tcPr>
          <w:p w14:paraId="5D401960" w14:textId="77777777" w:rsidR="008C37FF" w:rsidRDefault="00454AC8">
            <w:r>
              <w:t>72</w:t>
            </w:r>
          </w:p>
        </w:tc>
      </w:tr>
      <w:tr w:rsidR="008C37FF" w14:paraId="43C10809" w14:textId="77777777" w:rsidTr="00E17D3E">
        <w:tc>
          <w:tcPr>
            <w:tcW w:w="1190" w:type="dxa"/>
          </w:tcPr>
          <w:p w14:paraId="32ABE966" w14:textId="77777777" w:rsidR="008C37FF" w:rsidRDefault="00454AC8">
            <w:r>
              <w:t>03/07/2013</w:t>
            </w:r>
          </w:p>
        </w:tc>
        <w:tc>
          <w:tcPr>
            <w:tcW w:w="1080" w:type="dxa"/>
          </w:tcPr>
          <w:p w14:paraId="0825C619" w14:textId="77777777" w:rsidR="008C37FF" w:rsidRDefault="00454AC8">
            <w:r>
              <w:t>30</w:t>
            </w:r>
          </w:p>
        </w:tc>
        <w:tc>
          <w:tcPr>
            <w:tcW w:w="1080" w:type="dxa"/>
          </w:tcPr>
          <w:p w14:paraId="2C2D70F8" w14:textId="77777777" w:rsidR="008C37FF" w:rsidRDefault="00454AC8">
            <w:r>
              <w:t>34</w:t>
            </w:r>
          </w:p>
        </w:tc>
        <w:tc>
          <w:tcPr>
            <w:tcW w:w="1080" w:type="dxa"/>
          </w:tcPr>
          <w:p w14:paraId="6653A34C" w14:textId="77777777" w:rsidR="008C37FF" w:rsidRDefault="00454AC8">
            <w:r>
              <w:t>23148</w:t>
            </w:r>
          </w:p>
        </w:tc>
        <w:tc>
          <w:tcPr>
            <w:tcW w:w="1080" w:type="dxa"/>
          </w:tcPr>
          <w:p w14:paraId="31AC8635" w14:textId="77777777" w:rsidR="008C37FF" w:rsidRDefault="00454AC8">
            <w:r>
              <w:t>59587</w:t>
            </w:r>
          </w:p>
        </w:tc>
        <w:tc>
          <w:tcPr>
            <w:tcW w:w="1080" w:type="dxa"/>
          </w:tcPr>
          <w:p w14:paraId="42A572CD" w14:textId="77777777" w:rsidR="008C37FF" w:rsidRDefault="00454AC8">
            <w:r>
              <w:t>82735</w:t>
            </w:r>
          </w:p>
        </w:tc>
        <w:tc>
          <w:tcPr>
            <w:tcW w:w="1080" w:type="dxa"/>
          </w:tcPr>
          <w:p w14:paraId="6031EA41" w14:textId="77777777" w:rsidR="008C37FF" w:rsidRDefault="00454AC8">
            <w:r>
              <w:t>27</w:t>
            </w:r>
          </w:p>
        </w:tc>
        <w:tc>
          <w:tcPr>
            <w:tcW w:w="1080" w:type="dxa"/>
          </w:tcPr>
          <w:p w14:paraId="75F499E6" w14:textId="77777777" w:rsidR="008C37FF" w:rsidRDefault="00454AC8">
            <w:r>
              <w:t>72</w:t>
            </w:r>
          </w:p>
        </w:tc>
      </w:tr>
      <w:tr w:rsidR="008C37FF" w14:paraId="3C404162" w14:textId="77777777" w:rsidTr="00E17D3E">
        <w:tc>
          <w:tcPr>
            <w:tcW w:w="1190" w:type="dxa"/>
          </w:tcPr>
          <w:p w14:paraId="5F5E284B" w14:textId="77777777" w:rsidR="008C37FF" w:rsidRDefault="00454AC8">
            <w:r>
              <w:t>03/11/2013</w:t>
            </w:r>
          </w:p>
        </w:tc>
        <w:tc>
          <w:tcPr>
            <w:tcW w:w="1080" w:type="dxa"/>
          </w:tcPr>
          <w:p w14:paraId="3A3CBC15" w14:textId="77777777" w:rsidR="008C37FF" w:rsidRDefault="00454AC8">
            <w:r>
              <w:t>31</w:t>
            </w:r>
          </w:p>
        </w:tc>
        <w:tc>
          <w:tcPr>
            <w:tcW w:w="1080" w:type="dxa"/>
          </w:tcPr>
          <w:p w14:paraId="47084E9D" w14:textId="77777777" w:rsidR="008C37FF" w:rsidRDefault="00454AC8">
            <w:r>
              <w:t>43</w:t>
            </w:r>
          </w:p>
        </w:tc>
        <w:tc>
          <w:tcPr>
            <w:tcW w:w="1080" w:type="dxa"/>
          </w:tcPr>
          <w:p w14:paraId="24BCC6D6" w14:textId="77777777" w:rsidR="008C37FF" w:rsidRDefault="00454AC8">
            <w:r>
              <w:t>17176</w:t>
            </w:r>
          </w:p>
        </w:tc>
        <w:tc>
          <w:tcPr>
            <w:tcW w:w="1080" w:type="dxa"/>
          </w:tcPr>
          <w:p w14:paraId="7924C57F" w14:textId="77777777" w:rsidR="008C37FF" w:rsidRDefault="00454AC8">
            <w:r>
              <w:t>35679</w:t>
            </w:r>
          </w:p>
        </w:tc>
        <w:tc>
          <w:tcPr>
            <w:tcW w:w="1080" w:type="dxa"/>
          </w:tcPr>
          <w:p w14:paraId="12B99D77" w14:textId="77777777" w:rsidR="008C37FF" w:rsidRDefault="00454AC8">
            <w:r>
              <w:t>52855</w:t>
            </w:r>
          </w:p>
        </w:tc>
        <w:tc>
          <w:tcPr>
            <w:tcW w:w="1080" w:type="dxa"/>
          </w:tcPr>
          <w:p w14:paraId="75DA8950" w14:textId="77777777" w:rsidR="008C37FF" w:rsidRDefault="00454AC8">
            <w:r>
              <w:t>32</w:t>
            </w:r>
          </w:p>
        </w:tc>
        <w:tc>
          <w:tcPr>
            <w:tcW w:w="1080" w:type="dxa"/>
          </w:tcPr>
          <w:p w14:paraId="5BD2ACE9" w14:textId="77777777" w:rsidR="008C37FF" w:rsidRDefault="00454AC8">
            <w:r>
              <w:t>67</w:t>
            </w:r>
          </w:p>
        </w:tc>
      </w:tr>
      <w:tr w:rsidR="008C37FF" w14:paraId="2C6906EE" w14:textId="77777777" w:rsidTr="00E17D3E">
        <w:tc>
          <w:tcPr>
            <w:tcW w:w="1190" w:type="dxa"/>
          </w:tcPr>
          <w:p w14:paraId="0819252C" w14:textId="77777777" w:rsidR="008C37FF" w:rsidRDefault="00454AC8">
            <w:r>
              <w:t>03/21/2013</w:t>
            </w:r>
          </w:p>
        </w:tc>
        <w:tc>
          <w:tcPr>
            <w:tcW w:w="1080" w:type="dxa"/>
          </w:tcPr>
          <w:p w14:paraId="47B3B0EC" w14:textId="77777777" w:rsidR="008C37FF" w:rsidRDefault="00454AC8">
            <w:r>
              <w:t>32</w:t>
            </w:r>
          </w:p>
        </w:tc>
        <w:tc>
          <w:tcPr>
            <w:tcW w:w="1080" w:type="dxa"/>
          </w:tcPr>
          <w:p w14:paraId="53972074" w14:textId="77777777" w:rsidR="008C37FF" w:rsidRDefault="00454AC8">
            <w:r>
              <w:t>15</w:t>
            </w:r>
          </w:p>
        </w:tc>
        <w:tc>
          <w:tcPr>
            <w:tcW w:w="1080" w:type="dxa"/>
          </w:tcPr>
          <w:p w14:paraId="67C4F05C" w14:textId="77777777" w:rsidR="008C37FF" w:rsidRDefault="00454AC8">
            <w:r>
              <w:t>1074</w:t>
            </w:r>
          </w:p>
        </w:tc>
        <w:tc>
          <w:tcPr>
            <w:tcW w:w="1080" w:type="dxa"/>
          </w:tcPr>
          <w:p w14:paraId="0945DAAF" w14:textId="77777777" w:rsidR="008C37FF" w:rsidRDefault="00454AC8">
            <w:r>
              <w:t>2654</w:t>
            </w:r>
          </w:p>
        </w:tc>
        <w:tc>
          <w:tcPr>
            <w:tcW w:w="1080" w:type="dxa"/>
          </w:tcPr>
          <w:p w14:paraId="57E31635" w14:textId="77777777" w:rsidR="008C37FF" w:rsidRDefault="00454AC8">
            <w:r>
              <w:t>3728</w:t>
            </w:r>
          </w:p>
        </w:tc>
        <w:tc>
          <w:tcPr>
            <w:tcW w:w="1080" w:type="dxa"/>
          </w:tcPr>
          <w:p w14:paraId="3DD7D6A8" w14:textId="77777777" w:rsidR="008C37FF" w:rsidRDefault="00454AC8">
            <w:r>
              <w:t>28</w:t>
            </w:r>
          </w:p>
        </w:tc>
        <w:tc>
          <w:tcPr>
            <w:tcW w:w="1080" w:type="dxa"/>
          </w:tcPr>
          <w:p w14:paraId="1C52B7FC" w14:textId="77777777" w:rsidR="008C37FF" w:rsidRDefault="00454AC8">
            <w:r>
              <w:t>71</w:t>
            </w:r>
          </w:p>
        </w:tc>
      </w:tr>
      <w:tr w:rsidR="008C37FF" w14:paraId="0260CA1F" w14:textId="77777777" w:rsidTr="00E17D3E">
        <w:tc>
          <w:tcPr>
            <w:tcW w:w="1190" w:type="dxa"/>
          </w:tcPr>
          <w:p w14:paraId="543B9DC5" w14:textId="77777777" w:rsidR="008C37FF" w:rsidRDefault="00454AC8">
            <w:r>
              <w:t>03/23/2013</w:t>
            </w:r>
          </w:p>
        </w:tc>
        <w:tc>
          <w:tcPr>
            <w:tcW w:w="1080" w:type="dxa"/>
          </w:tcPr>
          <w:p w14:paraId="0E206915" w14:textId="77777777" w:rsidR="008C37FF" w:rsidRDefault="00454AC8">
            <w:r>
              <w:t>33</w:t>
            </w:r>
          </w:p>
        </w:tc>
        <w:tc>
          <w:tcPr>
            <w:tcW w:w="1080" w:type="dxa"/>
          </w:tcPr>
          <w:p w14:paraId="0C6C0E4B" w14:textId="77777777" w:rsidR="008C37FF" w:rsidRDefault="00454AC8">
            <w:r>
              <w:t>1</w:t>
            </w:r>
          </w:p>
        </w:tc>
        <w:tc>
          <w:tcPr>
            <w:tcW w:w="1080" w:type="dxa"/>
          </w:tcPr>
          <w:p w14:paraId="286D078C" w14:textId="77777777" w:rsidR="008C37FF" w:rsidRDefault="00454AC8">
            <w:r>
              <w:t>540</w:t>
            </w:r>
          </w:p>
        </w:tc>
        <w:tc>
          <w:tcPr>
            <w:tcW w:w="1080" w:type="dxa"/>
          </w:tcPr>
          <w:p w14:paraId="79C75774" w14:textId="77777777" w:rsidR="008C37FF" w:rsidRDefault="00454AC8">
            <w:r>
              <w:t>4236</w:t>
            </w:r>
          </w:p>
        </w:tc>
        <w:tc>
          <w:tcPr>
            <w:tcW w:w="1080" w:type="dxa"/>
          </w:tcPr>
          <w:p w14:paraId="6F72F5EC" w14:textId="77777777" w:rsidR="008C37FF" w:rsidRDefault="00454AC8">
            <w:r>
              <w:t>4776</w:t>
            </w:r>
          </w:p>
        </w:tc>
        <w:tc>
          <w:tcPr>
            <w:tcW w:w="1080" w:type="dxa"/>
          </w:tcPr>
          <w:p w14:paraId="28515772" w14:textId="77777777" w:rsidR="008C37FF" w:rsidRDefault="00454AC8">
            <w:r>
              <w:t>11</w:t>
            </w:r>
          </w:p>
        </w:tc>
        <w:tc>
          <w:tcPr>
            <w:tcW w:w="1080" w:type="dxa"/>
          </w:tcPr>
          <w:p w14:paraId="53947BDE" w14:textId="77777777" w:rsidR="008C37FF" w:rsidRDefault="00454AC8">
            <w:r>
              <w:t>88</w:t>
            </w:r>
          </w:p>
        </w:tc>
      </w:tr>
      <w:tr w:rsidR="008C37FF" w14:paraId="64C360CF" w14:textId="77777777" w:rsidTr="00E17D3E">
        <w:tc>
          <w:tcPr>
            <w:tcW w:w="1190" w:type="dxa"/>
          </w:tcPr>
          <w:p w14:paraId="5636ABE7" w14:textId="77777777" w:rsidR="008C37FF" w:rsidRDefault="00454AC8">
            <w:r>
              <w:t>04/16/2013</w:t>
            </w:r>
          </w:p>
        </w:tc>
        <w:tc>
          <w:tcPr>
            <w:tcW w:w="1080" w:type="dxa"/>
          </w:tcPr>
          <w:p w14:paraId="0A6D8FF2" w14:textId="77777777" w:rsidR="008C37FF" w:rsidRDefault="00454AC8">
            <w:r>
              <w:t>34</w:t>
            </w:r>
          </w:p>
        </w:tc>
        <w:tc>
          <w:tcPr>
            <w:tcW w:w="1080" w:type="dxa"/>
          </w:tcPr>
          <w:p w14:paraId="2837E4EC" w14:textId="77777777" w:rsidR="008C37FF" w:rsidRDefault="00454AC8">
            <w:r>
              <w:t>53</w:t>
            </w:r>
          </w:p>
        </w:tc>
        <w:tc>
          <w:tcPr>
            <w:tcW w:w="1080" w:type="dxa"/>
          </w:tcPr>
          <w:p w14:paraId="0355F972" w14:textId="77777777" w:rsidR="008C37FF" w:rsidRDefault="00454AC8">
            <w:r>
              <w:t>9476</w:t>
            </w:r>
          </w:p>
        </w:tc>
        <w:tc>
          <w:tcPr>
            <w:tcW w:w="1080" w:type="dxa"/>
          </w:tcPr>
          <w:p w14:paraId="144F3760" w14:textId="77777777" w:rsidR="008C37FF" w:rsidRDefault="00454AC8">
            <w:r>
              <w:t>25403</w:t>
            </w:r>
          </w:p>
        </w:tc>
        <w:tc>
          <w:tcPr>
            <w:tcW w:w="1080" w:type="dxa"/>
          </w:tcPr>
          <w:p w14:paraId="3E0C10C0" w14:textId="77777777" w:rsidR="008C37FF" w:rsidRDefault="00454AC8">
            <w:r>
              <w:t>34879</w:t>
            </w:r>
          </w:p>
        </w:tc>
        <w:tc>
          <w:tcPr>
            <w:tcW w:w="1080" w:type="dxa"/>
          </w:tcPr>
          <w:p w14:paraId="6FEB7C66" w14:textId="77777777" w:rsidR="008C37FF" w:rsidRDefault="00454AC8">
            <w:r>
              <w:t>27</w:t>
            </w:r>
          </w:p>
        </w:tc>
        <w:tc>
          <w:tcPr>
            <w:tcW w:w="1080" w:type="dxa"/>
          </w:tcPr>
          <w:p w14:paraId="38104F6A" w14:textId="77777777" w:rsidR="008C37FF" w:rsidRDefault="00454AC8">
            <w:r>
              <w:t>72</w:t>
            </w:r>
          </w:p>
        </w:tc>
      </w:tr>
      <w:tr w:rsidR="008C37FF" w14:paraId="7664445C" w14:textId="77777777" w:rsidTr="00E17D3E">
        <w:tc>
          <w:tcPr>
            <w:tcW w:w="1190" w:type="dxa"/>
          </w:tcPr>
          <w:p w14:paraId="3665D418" w14:textId="77777777" w:rsidR="008C37FF" w:rsidRDefault="00454AC8">
            <w:r>
              <w:t>04/17/2013</w:t>
            </w:r>
          </w:p>
        </w:tc>
        <w:tc>
          <w:tcPr>
            <w:tcW w:w="1080" w:type="dxa"/>
          </w:tcPr>
          <w:p w14:paraId="7B866FF6" w14:textId="77777777" w:rsidR="008C37FF" w:rsidRDefault="00454AC8">
            <w:r>
              <w:t>35</w:t>
            </w:r>
          </w:p>
        </w:tc>
        <w:tc>
          <w:tcPr>
            <w:tcW w:w="1080" w:type="dxa"/>
          </w:tcPr>
          <w:p w14:paraId="6F822900" w14:textId="77777777" w:rsidR="008C37FF" w:rsidRDefault="00454AC8">
            <w:r>
              <w:t>42</w:t>
            </w:r>
          </w:p>
        </w:tc>
        <w:tc>
          <w:tcPr>
            <w:tcW w:w="1080" w:type="dxa"/>
          </w:tcPr>
          <w:p w14:paraId="6F6BCFEC" w14:textId="77777777" w:rsidR="008C37FF" w:rsidRDefault="00454AC8">
            <w:r>
              <w:t>15630</w:t>
            </w:r>
          </w:p>
        </w:tc>
        <w:tc>
          <w:tcPr>
            <w:tcW w:w="1080" w:type="dxa"/>
          </w:tcPr>
          <w:p w14:paraId="1614725E" w14:textId="77777777" w:rsidR="008C37FF" w:rsidRDefault="00454AC8">
            <w:r>
              <w:t>38115</w:t>
            </w:r>
          </w:p>
        </w:tc>
        <w:tc>
          <w:tcPr>
            <w:tcW w:w="1080" w:type="dxa"/>
          </w:tcPr>
          <w:p w14:paraId="29744DB3" w14:textId="77777777" w:rsidR="008C37FF" w:rsidRDefault="00454AC8">
            <w:r>
              <w:t>53745</w:t>
            </w:r>
          </w:p>
        </w:tc>
        <w:tc>
          <w:tcPr>
            <w:tcW w:w="1080" w:type="dxa"/>
          </w:tcPr>
          <w:p w14:paraId="6DD5A5CA" w14:textId="77777777" w:rsidR="008C37FF" w:rsidRDefault="00454AC8">
            <w:r>
              <w:t>29</w:t>
            </w:r>
          </w:p>
        </w:tc>
        <w:tc>
          <w:tcPr>
            <w:tcW w:w="1080" w:type="dxa"/>
          </w:tcPr>
          <w:p w14:paraId="38462773" w14:textId="77777777" w:rsidR="008C37FF" w:rsidRDefault="00454AC8">
            <w:r>
              <w:t>70</w:t>
            </w:r>
          </w:p>
        </w:tc>
      </w:tr>
      <w:tr w:rsidR="008C37FF" w14:paraId="6ABC61BF" w14:textId="77777777" w:rsidTr="00E17D3E">
        <w:tc>
          <w:tcPr>
            <w:tcW w:w="1190" w:type="dxa"/>
          </w:tcPr>
          <w:p w14:paraId="7F9F789A" w14:textId="77777777" w:rsidR="008C37FF" w:rsidRDefault="00454AC8">
            <w:r>
              <w:t>04/20/2013</w:t>
            </w:r>
          </w:p>
        </w:tc>
        <w:tc>
          <w:tcPr>
            <w:tcW w:w="1080" w:type="dxa"/>
          </w:tcPr>
          <w:p w14:paraId="23E29D77" w14:textId="77777777" w:rsidR="008C37FF" w:rsidRDefault="00454AC8">
            <w:r>
              <w:t>36</w:t>
            </w:r>
          </w:p>
        </w:tc>
        <w:tc>
          <w:tcPr>
            <w:tcW w:w="1080" w:type="dxa"/>
          </w:tcPr>
          <w:p w14:paraId="47BF98E6" w14:textId="77777777" w:rsidR="008C37FF" w:rsidRDefault="00454AC8">
            <w:r>
              <w:t>27</w:t>
            </w:r>
          </w:p>
        </w:tc>
        <w:tc>
          <w:tcPr>
            <w:tcW w:w="1080" w:type="dxa"/>
          </w:tcPr>
          <w:p w14:paraId="1C599203" w14:textId="77777777" w:rsidR="008C37FF" w:rsidRDefault="00454AC8">
            <w:r>
              <w:t>3867</w:t>
            </w:r>
          </w:p>
        </w:tc>
        <w:tc>
          <w:tcPr>
            <w:tcW w:w="1080" w:type="dxa"/>
          </w:tcPr>
          <w:p w14:paraId="33434A7E" w14:textId="77777777" w:rsidR="008C37FF" w:rsidRDefault="00454AC8">
            <w:r>
              <w:t>18748</w:t>
            </w:r>
          </w:p>
        </w:tc>
        <w:tc>
          <w:tcPr>
            <w:tcW w:w="1080" w:type="dxa"/>
          </w:tcPr>
          <w:p w14:paraId="378D8F9A" w14:textId="77777777" w:rsidR="008C37FF" w:rsidRDefault="00454AC8">
            <w:r>
              <w:t>22615</w:t>
            </w:r>
          </w:p>
        </w:tc>
        <w:tc>
          <w:tcPr>
            <w:tcW w:w="1080" w:type="dxa"/>
          </w:tcPr>
          <w:p w14:paraId="4CCAD9E4" w14:textId="77777777" w:rsidR="008C37FF" w:rsidRDefault="00454AC8">
            <w:r>
              <w:t>17</w:t>
            </w:r>
          </w:p>
        </w:tc>
        <w:tc>
          <w:tcPr>
            <w:tcW w:w="1080" w:type="dxa"/>
          </w:tcPr>
          <w:p w14:paraId="1D15DC98" w14:textId="77777777" w:rsidR="008C37FF" w:rsidRDefault="00454AC8">
            <w:r>
              <w:t>82</w:t>
            </w:r>
          </w:p>
        </w:tc>
      </w:tr>
      <w:tr w:rsidR="008C37FF" w14:paraId="7B917236" w14:textId="77777777" w:rsidTr="00E17D3E">
        <w:tc>
          <w:tcPr>
            <w:tcW w:w="1190" w:type="dxa"/>
          </w:tcPr>
          <w:p w14:paraId="57FED4DF" w14:textId="77777777" w:rsidR="008C37FF" w:rsidRDefault="00454AC8">
            <w:r>
              <w:t>04/23/2013</w:t>
            </w:r>
          </w:p>
        </w:tc>
        <w:tc>
          <w:tcPr>
            <w:tcW w:w="1080" w:type="dxa"/>
          </w:tcPr>
          <w:p w14:paraId="66394BD9" w14:textId="77777777" w:rsidR="008C37FF" w:rsidRDefault="00454AC8">
            <w:r>
              <w:t>37</w:t>
            </w:r>
          </w:p>
        </w:tc>
        <w:tc>
          <w:tcPr>
            <w:tcW w:w="1080" w:type="dxa"/>
          </w:tcPr>
          <w:p w14:paraId="3F1F9FB2" w14:textId="77777777" w:rsidR="008C37FF" w:rsidRDefault="00454AC8">
            <w:r>
              <w:t>83</w:t>
            </w:r>
          </w:p>
        </w:tc>
        <w:tc>
          <w:tcPr>
            <w:tcW w:w="1080" w:type="dxa"/>
          </w:tcPr>
          <w:p w14:paraId="3B3E3DAA" w14:textId="77777777" w:rsidR="008C37FF" w:rsidRDefault="00454AC8">
            <w:r>
              <w:t>59162</w:t>
            </w:r>
          </w:p>
        </w:tc>
        <w:tc>
          <w:tcPr>
            <w:tcW w:w="1080" w:type="dxa"/>
          </w:tcPr>
          <w:p w14:paraId="5DD07FF8" w14:textId="77777777" w:rsidR="008C37FF" w:rsidRDefault="00454AC8">
            <w:r>
              <w:t>28128</w:t>
            </w:r>
          </w:p>
        </w:tc>
        <w:tc>
          <w:tcPr>
            <w:tcW w:w="1080" w:type="dxa"/>
          </w:tcPr>
          <w:p w14:paraId="22CA2570" w14:textId="77777777" w:rsidR="008C37FF" w:rsidRDefault="00454AC8">
            <w:r>
              <w:t>87290</w:t>
            </w:r>
          </w:p>
        </w:tc>
        <w:tc>
          <w:tcPr>
            <w:tcW w:w="1080" w:type="dxa"/>
          </w:tcPr>
          <w:p w14:paraId="400AF315" w14:textId="77777777" w:rsidR="008C37FF" w:rsidRDefault="00454AC8">
            <w:r>
              <w:t>67</w:t>
            </w:r>
          </w:p>
        </w:tc>
        <w:tc>
          <w:tcPr>
            <w:tcW w:w="1080" w:type="dxa"/>
          </w:tcPr>
          <w:p w14:paraId="7F1C4BB6" w14:textId="77777777" w:rsidR="008C37FF" w:rsidRDefault="00454AC8">
            <w:r>
              <w:t>32</w:t>
            </w:r>
          </w:p>
        </w:tc>
      </w:tr>
      <w:tr w:rsidR="008C37FF" w14:paraId="66C09E4D" w14:textId="77777777" w:rsidTr="00E17D3E">
        <w:tc>
          <w:tcPr>
            <w:tcW w:w="1190" w:type="dxa"/>
          </w:tcPr>
          <w:p w14:paraId="15D76D71" w14:textId="77777777" w:rsidR="008C37FF" w:rsidRDefault="00454AC8">
            <w:r>
              <w:t>04/30/2013</w:t>
            </w:r>
          </w:p>
        </w:tc>
        <w:tc>
          <w:tcPr>
            <w:tcW w:w="1080" w:type="dxa"/>
          </w:tcPr>
          <w:p w14:paraId="048E4A37" w14:textId="77777777" w:rsidR="008C37FF" w:rsidRDefault="00454AC8">
            <w:r>
              <w:t>38</w:t>
            </w:r>
          </w:p>
        </w:tc>
        <w:tc>
          <w:tcPr>
            <w:tcW w:w="1080" w:type="dxa"/>
          </w:tcPr>
          <w:p w14:paraId="61C1E25D" w14:textId="77777777" w:rsidR="008C37FF" w:rsidRDefault="00454AC8">
            <w:r>
              <w:t>112</w:t>
            </w:r>
          </w:p>
        </w:tc>
        <w:tc>
          <w:tcPr>
            <w:tcW w:w="1080" w:type="dxa"/>
          </w:tcPr>
          <w:p w14:paraId="66160770" w14:textId="77777777" w:rsidR="008C37FF" w:rsidRDefault="00454AC8">
            <w:r>
              <w:t>79137</w:t>
            </w:r>
          </w:p>
        </w:tc>
        <w:tc>
          <w:tcPr>
            <w:tcW w:w="1080" w:type="dxa"/>
          </w:tcPr>
          <w:p w14:paraId="762844FA" w14:textId="77777777" w:rsidR="008C37FF" w:rsidRDefault="00454AC8">
            <w:r>
              <w:t>35623</w:t>
            </w:r>
          </w:p>
        </w:tc>
        <w:tc>
          <w:tcPr>
            <w:tcW w:w="1080" w:type="dxa"/>
          </w:tcPr>
          <w:p w14:paraId="01EB1D3D" w14:textId="77777777" w:rsidR="008C37FF" w:rsidRDefault="00454AC8">
            <w:r>
              <w:t>114760</w:t>
            </w:r>
          </w:p>
        </w:tc>
        <w:tc>
          <w:tcPr>
            <w:tcW w:w="1080" w:type="dxa"/>
          </w:tcPr>
          <w:p w14:paraId="33CD6EB9" w14:textId="77777777" w:rsidR="008C37FF" w:rsidRDefault="00454AC8">
            <w:r>
              <w:t>68</w:t>
            </w:r>
          </w:p>
        </w:tc>
        <w:tc>
          <w:tcPr>
            <w:tcW w:w="1080" w:type="dxa"/>
          </w:tcPr>
          <w:p w14:paraId="6B1D8693" w14:textId="77777777" w:rsidR="008C37FF" w:rsidRDefault="00454AC8">
            <w:r>
              <w:t>31</w:t>
            </w:r>
          </w:p>
        </w:tc>
      </w:tr>
      <w:tr w:rsidR="008C37FF" w14:paraId="3AEEA182" w14:textId="77777777" w:rsidTr="00E17D3E">
        <w:tc>
          <w:tcPr>
            <w:tcW w:w="1190" w:type="dxa"/>
          </w:tcPr>
          <w:p w14:paraId="0685D534" w14:textId="77777777" w:rsidR="008C37FF" w:rsidRDefault="00454AC8">
            <w:r>
              <w:t>05/11/2013</w:t>
            </w:r>
          </w:p>
        </w:tc>
        <w:tc>
          <w:tcPr>
            <w:tcW w:w="1080" w:type="dxa"/>
          </w:tcPr>
          <w:p w14:paraId="5750EE93" w14:textId="77777777" w:rsidR="008C37FF" w:rsidRDefault="00454AC8">
            <w:r>
              <w:t>39</w:t>
            </w:r>
          </w:p>
        </w:tc>
        <w:tc>
          <w:tcPr>
            <w:tcW w:w="1080" w:type="dxa"/>
          </w:tcPr>
          <w:p w14:paraId="56DD7091" w14:textId="797F7C02" w:rsidR="008C37FF" w:rsidRDefault="00AD3604">
            <w:r>
              <w:rPr>
                <w:highlight w:val="yellow"/>
              </w:rPr>
              <w:t>No data</w:t>
            </w:r>
          </w:p>
        </w:tc>
        <w:tc>
          <w:tcPr>
            <w:tcW w:w="1080" w:type="dxa"/>
          </w:tcPr>
          <w:p w14:paraId="08344B7D" w14:textId="77777777" w:rsidR="008C37FF" w:rsidRDefault="00454AC8">
            <w:r>
              <w:t>959</w:t>
            </w:r>
          </w:p>
        </w:tc>
        <w:tc>
          <w:tcPr>
            <w:tcW w:w="1080" w:type="dxa"/>
          </w:tcPr>
          <w:p w14:paraId="5940A199" w14:textId="77777777" w:rsidR="008C37FF" w:rsidRDefault="00454AC8">
            <w:r>
              <w:t>1840</w:t>
            </w:r>
          </w:p>
        </w:tc>
        <w:tc>
          <w:tcPr>
            <w:tcW w:w="1080" w:type="dxa"/>
          </w:tcPr>
          <w:p w14:paraId="1F844459" w14:textId="77777777" w:rsidR="008C37FF" w:rsidRDefault="00454AC8">
            <w:r>
              <w:t>2799</w:t>
            </w:r>
          </w:p>
        </w:tc>
        <w:tc>
          <w:tcPr>
            <w:tcW w:w="1080" w:type="dxa"/>
          </w:tcPr>
          <w:p w14:paraId="303ED509" w14:textId="77777777" w:rsidR="008C37FF" w:rsidRDefault="00454AC8">
            <w:r>
              <w:t>34</w:t>
            </w:r>
          </w:p>
        </w:tc>
        <w:tc>
          <w:tcPr>
            <w:tcW w:w="1080" w:type="dxa"/>
          </w:tcPr>
          <w:p w14:paraId="757F97C7" w14:textId="77777777" w:rsidR="008C37FF" w:rsidRDefault="00454AC8">
            <w:r>
              <w:t>65</w:t>
            </w:r>
          </w:p>
        </w:tc>
      </w:tr>
      <w:tr w:rsidR="008C37FF" w14:paraId="3246D63B" w14:textId="77777777" w:rsidTr="00E17D3E">
        <w:tc>
          <w:tcPr>
            <w:tcW w:w="1190" w:type="dxa"/>
          </w:tcPr>
          <w:p w14:paraId="6FB6C793" w14:textId="77777777" w:rsidR="008C37FF" w:rsidRDefault="00454AC8">
            <w:r>
              <w:t>06/05/2013</w:t>
            </w:r>
          </w:p>
        </w:tc>
        <w:tc>
          <w:tcPr>
            <w:tcW w:w="1080" w:type="dxa"/>
          </w:tcPr>
          <w:p w14:paraId="521339F4" w14:textId="77777777" w:rsidR="008C37FF" w:rsidRDefault="00454AC8">
            <w:r>
              <w:t>40</w:t>
            </w:r>
          </w:p>
        </w:tc>
        <w:tc>
          <w:tcPr>
            <w:tcW w:w="1080" w:type="dxa"/>
          </w:tcPr>
          <w:p w14:paraId="46A320AE" w14:textId="77777777" w:rsidR="008C37FF" w:rsidRDefault="00454AC8">
            <w:r>
              <w:t>170</w:t>
            </w:r>
          </w:p>
        </w:tc>
        <w:tc>
          <w:tcPr>
            <w:tcW w:w="1080" w:type="dxa"/>
          </w:tcPr>
          <w:p w14:paraId="7B298148" w14:textId="77777777" w:rsidR="008C37FF" w:rsidRDefault="00454AC8">
            <w:r>
              <w:t>134031</w:t>
            </w:r>
          </w:p>
        </w:tc>
        <w:tc>
          <w:tcPr>
            <w:tcW w:w="1080" w:type="dxa"/>
          </w:tcPr>
          <w:p w14:paraId="0251B1B4" w14:textId="77777777" w:rsidR="008C37FF" w:rsidRDefault="00454AC8">
            <w:r>
              <w:t>20593</w:t>
            </w:r>
          </w:p>
        </w:tc>
        <w:tc>
          <w:tcPr>
            <w:tcW w:w="1080" w:type="dxa"/>
          </w:tcPr>
          <w:p w14:paraId="131AF453" w14:textId="77777777" w:rsidR="008C37FF" w:rsidRDefault="00454AC8">
            <w:r>
              <w:t>154624</w:t>
            </w:r>
          </w:p>
        </w:tc>
        <w:tc>
          <w:tcPr>
            <w:tcW w:w="1080" w:type="dxa"/>
          </w:tcPr>
          <w:p w14:paraId="0C1BD4E5" w14:textId="77777777" w:rsidR="008C37FF" w:rsidRDefault="00454AC8">
            <w:r>
              <w:t>86</w:t>
            </w:r>
          </w:p>
        </w:tc>
        <w:tc>
          <w:tcPr>
            <w:tcW w:w="1080" w:type="dxa"/>
          </w:tcPr>
          <w:p w14:paraId="22C31D46" w14:textId="77777777" w:rsidR="008C37FF" w:rsidRDefault="00454AC8">
            <w:r>
              <w:t>13</w:t>
            </w:r>
          </w:p>
        </w:tc>
      </w:tr>
      <w:tr w:rsidR="008C37FF" w14:paraId="3E8CC6AA" w14:textId="77777777" w:rsidTr="00E17D3E">
        <w:tc>
          <w:tcPr>
            <w:tcW w:w="1190" w:type="dxa"/>
          </w:tcPr>
          <w:p w14:paraId="62955A11" w14:textId="77777777" w:rsidR="008C37FF" w:rsidRDefault="00454AC8">
            <w:r>
              <w:t>06/16/2013</w:t>
            </w:r>
          </w:p>
        </w:tc>
        <w:tc>
          <w:tcPr>
            <w:tcW w:w="1080" w:type="dxa"/>
          </w:tcPr>
          <w:p w14:paraId="16AD26B4" w14:textId="77777777" w:rsidR="008C37FF" w:rsidRDefault="00454AC8">
            <w:r>
              <w:t>41</w:t>
            </w:r>
          </w:p>
        </w:tc>
        <w:tc>
          <w:tcPr>
            <w:tcW w:w="1080" w:type="dxa"/>
          </w:tcPr>
          <w:p w14:paraId="0BB289C8" w14:textId="77777777" w:rsidR="008C37FF" w:rsidRDefault="00454AC8">
            <w:r>
              <w:t>28</w:t>
            </w:r>
          </w:p>
        </w:tc>
        <w:tc>
          <w:tcPr>
            <w:tcW w:w="1080" w:type="dxa"/>
          </w:tcPr>
          <w:p w14:paraId="5B5C6E95" w14:textId="77777777" w:rsidR="008C37FF" w:rsidRDefault="00454AC8">
            <w:r>
              <w:t>7519</w:t>
            </w:r>
          </w:p>
        </w:tc>
        <w:tc>
          <w:tcPr>
            <w:tcW w:w="1080" w:type="dxa"/>
          </w:tcPr>
          <w:p w14:paraId="040B3B6D" w14:textId="77777777" w:rsidR="008C37FF" w:rsidRDefault="00454AC8">
            <w:r>
              <w:t>5181</w:t>
            </w:r>
          </w:p>
        </w:tc>
        <w:tc>
          <w:tcPr>
            <w:tcW w:w="1080" w:type="dxa"/>
          </w:tcPr>
          <w:p w14:paraId="3DF36A49" w14:textId="77777777" w:rsidR="008C37FF" w:rsidRDefault="00454AC8">
            <w:r>
              <w:t>12700</w:t>
            </w:r>
          </w:p>
        </w:tc>
        <w:tc>
          <w:tcPr>
            <w:tcW w:w="1080" w:type="dxa"/>
          </w:tcPr>
          <w:p w14:paraId="3E415A5F" w14:textId="77777777" w:rsidR="008C37FF" w:rsidRDefault="00454AC8">
            <w:r>
              <w:t>59</w:t>
            </w:r>
          </w:p>
        </w:tc>
        <w:tc>
          <w:tcPr>
            <w:tcW w:w="1080" w:type="dxa"/>
          </w:tcPr>
          <w:p w14:paraId="6C34BEE8" w14:textId="77777777" w:rsidR="008C37FF" w:rsidRDefault="00454AC8">
            <w:r>
              <w:t>40</w:t>
            </w:r>
          </w:p>
        </w:tc>
      </w:tr>
      <w:tr w:rsidR="008C37FF" w14:paraId="58A116FA" w14:textId="77777777" w:rsidTr="00E17D3E">
        <w:tc>
          <w:tcPr>
            <w:tcW w:w="1190" w:type="dxa"/>
          </w:tcPr>
          <w:p w14:paraId="39AE2F51" w14:textId="77777777" w:rsidR="008C37FF" w:rsidRDefault="00454AC8">
            <w:r>
              <w:t>07/17/2013</w:t>
            </w:r>
          </w:p>
        </w:tc>
        <w:tc>
          <w:tcPr>
            <w:tcW w:w="1080" w:type="dxa"/>
          </w:tcPr>
          <w:p w14:paraId="6A59FBCF" w14:textId="77777777" w:rsidR="008C37FF" w:rsidRDefault="00454AC8">
            <w:r>
              <w:t>42</w:t>
            </w:r>
          </w:p>
        </w:tc>
        <w:tc>
          <w:tcPr>
            <w:tcW w:w="1080" w:type="dxa"/>
          </w:tcPr>
          <w:p w14:paraId="191E15AF" w14:textId="77777777" w:rsidR="008C37FF" w:rsidRDefault="00454AC8">
            <w:r>
              <w:t>11</w:t>
            </w:r>
          </w:p>
        </w:tc>
        <w:tc>
          <w:tcPr>
            <w:tcW w:w="1080" w:type="dxa"/>
          </w:tcPr>
          <w:p w14:paraId="32329A1D" w14:textId="77777777" w:rsidR="008C37FF" w:rsidRDefault="00454AC8">
            <w:r>
              <w:t>1334</w:t>
            </w:r>
          </w:p>
        </w:tc>
        <w:tc>
          <w:tcPr>
            <w:tcW w:w="1080" w:type="dxa"/>
          </w:tcPr>
          <w:p w14:paraId="5A4F2592" w14:textId="77777777" w:rsidR="008C37FF" w:rsidRDefault="00454AC8">
            <w:r>
              <w:t>1274</w:t>
            </w:r>
          </w:p>
        </w:tc>
        <w:tc>
          <w:tcPr>
            <w:tcW w:w="1080" w:type="dxa"/>
          </w:tcPr>
          <w:p w14:paraId="2961467B" w14:textId="77777777" w:rsidR="008C37FF" w:rsidRDefault="00454AC8">
            <w:r>
              <w:t>2608</w:t>
            </w:r>
          </w:p>
        </w:tc>
        <w:tc>
          <w:tcPr>
            <w:tcW w:w="1080" w:type="dxa"/>
          </w:tcPr>
          <w:p w14:paraId="13D99A81" w14:textId="77777777" w:rsidR="008C37FF" w:rsidRDefault="00454AC8">
            <w:r>
              <w:t>51</w:t>
            </w:r>
          </w:p>
        </w:tc>
        <w:tc>
          <w:tcPr>
            <w:tcW w:w="1080" w:type="dxa"/>
          </w:tcPr>
          <w:p w14:paraId="1E08F4B9" w14:textId="77777777" w:rsidR="008C37FF" w:rsidRDefault="00454AC8">
            <w:r>
              <w:t>48</w:t>
            </w:r>
          </w:p>
        </w:tc>
      </w:tr>
      <w:tr w:rsidR="008C37FF" w14:paraId="1330516E" w14:textId="77777777" w:rsidTr="00E17D3E">
        <w:tc>
          <w:tcPr>
            <w:tcW w:w="1190" w:type="dxa"/>
          </w:tcPr>
          <w:p w14:paraId="36FB5062" w14:textId="77777777" w:rsidR="008C37FF" w:rsidRDefault="00454AC8">
            <w:r>
              <w:t>07/17/2013</w:t>
            </w:r>
          </w:p>
        </w:tc>
        <w:tc>
          <w:tcPr>
            <w:tcW w:w="1080" w:type="dxa"/>
          </w:tcPr>
          <w:p w14:paraId="62479817" w14:textId="77777777" w:rsidR="008C37FF" w:rsidRDefault="00454AC8">
            <w:r>
              <w:t>43</w:t>
            </w:r>
          </w:p>
        </w:tc>
        <w:tc>
          <w:tcPr>
            <w:tcW w:w="1080" w:type="dxa"/>
          </w:tcPr>
          <w:p w14:paraId="6FA2980C" w14:textId="77777777" w:rsidR="008C37FF" w:rsidRDefault="00454AC8">
            <w:r>
              <w:t>25</w:t>
            </w:r>
          </w:p>
        </w:tc>
        <w:tc>
          <w:tcPr>
            <w:tcW w:w="1080" w:type="dxa"/>
          </w:tcPr>
          <w:p w14:paraId="4BB00190" w14:textId="77777777" w:rsidR="008C37FF" w:rsidRDefault="00454AC8">
            <w:r>
              <w:t>10739</w:t>
            </w:r>
          </w:p>
        </w:tc>
        <w:tc>
          <w:tcPr>
            <w:tcW w:w="1080" w:type="dxa"/>
          </w:tcPr>
          <w:p w14:paraId="3A38DF3C" w14:textId="77777777" w:rsidR="008C37FF" w:rsidRDefault="00454AC8">
            <w:r>
              <w:t>20923</w:t>
            </w:r>
          </w:p>
        </w:tc>
        <w:tc>
          <w:tcPr>
            <w:tcW w:w="1080" w:type="dxa"/>
          </w:tcPr>
          <w:p w14:paraId="32D8C62E" w14:textId="77777777" w:rsidR="008C37FF" w:rsidRDefault="00454AC8">
            <w:r>
              <w:t>31662</w:t>
            </w:r>
          </w:p>
        </w:tc>
        <w:tc>
          <w:tcPr>
            <w:tcW w:w="1080" w:type="dxa"/>
          </w:tcPr>
          <w:p w14:paraId="4137B431" w14:textId="77777777" w:rsidR="008C37FF" w:rsidRDefault="00454AC8">
            <w:r>
              <w:t>33</w:t>
            </w:r>
          </w:p>
        </w:tc>
        <w:tc>
          <w:tcPr>
            <w:tcW w:w="1080" w:type="dxa"/>
          </w:tcPr>
          <w:p w14:paraId="1108A1B5" w14:textId="77777777" w:rsidR="008C37FF" w:rsidRDefault="00454AC8">
            <w:r>
              <w:t>66</w:t>
            </w:r>
          </w:p>
        </w:tc>
      </w:tr>
      <w:tr w:rsidR="008C37FF" w14:paraId="3BDE5117" w14:textId="77777777" w:rsidTr="00E17D3E">
        <w:tc>
          <w:tcPr>
            <w:tcW w:w="1190" w:type="dxa"/>
          </w:tcPr>
          <w:p w14:paraId="3FB0B709" w14:textId="77777777" w:rsidR="008C37FF" w:rsidRDefault="00454AC8">
            <w:r>
              <w:t>07/19/2013</w:t>
            </w:r>
          </w:p>
        </w:tc>
        <w:tc>
          <w:tcPr>
            <w:tcW w:w="1080" w:type="dxa"/>
          </w:tcPr>
          <w:p w14:paraId="796AB872" w14:textId="77777777" w:rsidR="008C37FF" w:rsidRDefault="00454AC8">
            <w:r>
              <w:t>44</w:t>
            </w:r>
          </w:p>
        </w:tc>
        <w:tc>
          <w:tcPr>
            <w:tcW w:w="1080" w:type="dxa"/>
          </w:tcPr>
          <w:p w14:paraId="0E32E800" w14:textId="77777777" w:rsidR="008C37FF" w:rsidRDefault="00454AC8">
            <w:r>
              <w:t>51</w:t>
            </w:r>
          </w:p>
        </w:tc>
        <w:tc>
          <w:tcPr>
            <w:tcW w:w="1080" w:type="dxa"/>
          </w:tcPr>
          <w:p w14:paraId="51FB01C5" w14:textId="77777777" w:rsidR="008C37FF" w:rsidRDefault="00454AC8">
            <w:r>
              <w:t>23106</w:t>
            </w:r>
          </w:p>
        </w:tc>
        <w:tc>
          <w:tcPr>
            <w:tcW w:w="1080" w:type="dxa"/>
          </w:tcPr>
          <w:p w14:paraId="257FBE21" w14:textId="77777777" w:rsidR="008C37FF" w:rsidRDefault="00454AC8">
            <w:r>
              <w:t>54199</w:t>
            </w:r>
          </w:p>
        </w:tc>
        <w:tc>
          <w:tcPr>
            <w:tcW w:w="1080" w:type="dxa"/>
          </w:tcPr>
          <w:p w14:paraId="30ADD07B" w14:textId="77777777" w:rsidR="008C37FF" w:rsidRDefault="00454AC8">
            <w:r>
              <w:t>77305</w:t>
            </w:r>
          </w:p>
        </w:tc>
        <w:tc>
          <w:tcPr>
            <w:tcW w:w="1080" w:type="dxa"/>
          </w:tcPr>
          <w:p w14:paraId="1723C605" w14:textId="77777777" w:rsidR="008C37FF" w:rsidRDefault="00454AC8">
            <w:r>
              <w:t>29</w:t>
            </w:r>
          </w:p>
        </w:tc>
        <w:tc>
          <w:tcPr>
            <w:tcW w:w="1080" w:type="dxa"/>
          </w:tcPr>
          <w:p w14:paraId="52705E4B" w14:textId="77777777" w:rsidR="008C37FF" w:rsidRDefault="00454AC8">
            <w:r>
              <w:t>70</w:t>
            </w:r>
          </w:p>
        </w:tc>
      </w:tr>
      <w:tr w:rsidR="008C37FF" w14:paraId="699E95A0" w14:textId="77777777" w:rsidTr="00E17D3E">
        <w:tc>
          <w:tcPr>
            <w:tcW w:w="1190" w:type="dxa"/>
          </w:tcPr>
          <w:p w14:paraId="5AD9C422" w14:textId="77777777" w:rsidR="008C37FF" w:rsidRDefault="00454AC8">
            <w:r>
              <w:t>08/05/2013</w:t>
            </w:r>
          </w:p>
        </w:tc>
        <w:tc>
          <w:tcPr>
            <w:tcW w:w="1080" w:type="dxa"/>
          </w:tcPr>
          <w:p w14:paraId="6F4631F4" w14:textId="77777777" w:rsidR="008C37FF" w:rsidRDefault="00454AC8">
            <w:r>
              <w:t>45</w:t>
            </w:r>
          </w:p>
        </w:tc>
        <w:tc>
          <w:tcPr>
            <w:tcW w:w="1080" w:type="dxa"/>
          </w:tcPr>
          <w:p w14:paraId="72F7432A" w14:textId="77777777" w:rsidR="008C37FF" w:rsidRDefault="00454AC8">
            <w:r>
              <w:t>14</w:t>
            </w:r>
          </w:p>
        </w:tc>
        <w:tc>
          <w:tcPr>
            <w:tcW w:w="1080" w:type="dxa"/>
          </w:tcPr>
          <w:p w14:paraId="12D8A742" w14:textId="77777777" w:rsidR="008C37FF" w:rsidRDefault="00454AC8">
            <w:r>
              <w:t>4923</w:t>
            </w:r>
          </w:p>
        </w:tc>
        <w:tc>
          <w:tcPr>
            <w:tcW w:w="1080" w:type="dxa"/>
          </w:tcPr>
          <w:p w14:paraId="1C955257" w14:textId="77777777" w:rsidR="008C37FF" w:rsidRDefault="00454AC8">
            <w:r>
              <w:t>5259</w:t>
            </w:r>
          </w:p>
        </w:tc>
        <w:tc>
          <w:tcPr>
            <w:tcW w:w="1080" w:type="dxa"/>
          </w:tcPr>
          <w:p w14:paraId="27849266" w14:textId="77777777" w:rsidR="008C37FF" w:rsidRDefault="00454AC8">
            <w:r>
              <w:t>10182</w:t>
            </w:r>
          </w:p>
        </w:tc>
        <w:tc>
          <w:tcPr>
            <w:tcW w:w="1080" w:type="dxa"/>
          </w:tcPr>
          <w:p w14:paraId="23F10EC6" w14:textId="77777777" w:rsidR="008C37FF" w:rsidRDefault="00454AC8">
            <w:r>
              <w:t>48</w:t>
            </w:r>
          </w:p>
        </w:tc>
        <w:tc>
          <w:tcPr>
            <w:tcW w:w="1080" w:type="dxa"/>
          </w:tcPr>
          <w:p w14:paraId="71D092D9" w14:textId="77777777" w:rsidR="008C37FF" w:rsidRDefault="00454AC8">
            <w:r>
              <w:t>51</w:t>
            </w:r>
          </w:p>
        </w:tc>
      </w:tr>
      <w:tr w:rsidR="008C37FF" w14:paraId="403D7FEB" w14:textId="77777777" w:rsidTr="00E17D3E">
        <w:tc>
          <w:tcPr>
            <w:tcW w:w="1190" w:type="dxa"/>
          </w:tcPr>
          <w:p w14:paraId="03DF12A4" w14:textId="77777777" w:rsidR="008C37FF" w:rsidRDefault="00454AC8">
            <w:r>
              <w:t>08/10/2013</w:t>
            </w:r>
          </w:p>
        </w:tc>
        <w:tc>
          <w:tcPr>
            <w:tcW w:w="1080" w:type="dxa"/>
          </w:tcPr>
          <w:p w14:paraId="1FDAC631" w14:textId="77777777" w:rsidR="008C37FF" w:rsidRDefault="00454AC8">
            <w:r>
              <w:t>46</w:t>
            </w:r>
          </w:p>
        </w:tc>
        <w:tc>
          <w:tcPr>
            <w:tcW w:w="1080" w:type="dxa"/>
          </w:tcPr>
          <w:p w14:paraId="26F20A83" w14:textId="77777777" w:rsidR="008C37FF" w:rsidRDefault="00454AC8">
            <w:r>
              <w:t>73</w:t>
            </w:r>
          </w:p>
        </w:tc>
        <w:tc>
          <w:tcPr>
            <w:tcW w:w="1080" w:type="dxa"/>
          </w:tcPr>
          <w:p w14:paraId="2E8A0CB9" w14:textId="77777777" w:rsidR="008C37FF" w:rsidRDefault="00454AC8">
            <w:r>
              <w:t>21896</w:t>
            </w:r>
          </w:p>
        </w:tc>
        <w:tc>
          <w:tcPr>
            <w:tcW w:w="1080" w:type="dxa"/>
          </w:tcPr>
          <w:p w14:paraId="0116D37A" w14:textId="77777777" w:rsidR="008C37FF" w:rsidRDefault="00454AC8">
            <w:r>
              <w:t>57456</w:t>
            </w:r>
          </w:p>
        </w:tc>
        <w:tc>
          <w:tcPr>
            <w:tcW w:w="1080" w:type="dxa"/>
          </w:tcPr>
          <w:p w14:paraId="63BBA09F" w14:textId="77777777" w:rsidR="008C37FF" w:rsidRDefault="00454AC8">
            <w:r>
              <w:t>79352</w:t>
            </w:r>
          </w:p>
        </w:tc>
        <w:tc>
          <w:tcPr>
            <w:tcW w:w="1080" w:type="dxa"/>
          </w:tcPr>
          <w:p w14:paraId="300DE189" w14:textId="77777777" w:rsidR="008C37FF" w:rsidRDefault="00454AC8">
            <w:r>
              <w:t>27</w:t>
            </w:r>
          </w:p>
        </w:tc>
        <w:tc>
          <w:tcPr>
            <w:tcW w:w="1080" w:type="dxa"/>
          </w:tcPr>
          <w:p w14:paraId="1F9207AF" w14:textId="77777777" w:rsidR="008C37FF" w:rsidRDefault="00454AC8">
            <w:r>
              <w:t>72</w:t>
            </w:r>
          </w:p>
        </w:tc>
      </w:tr>
      <w:tr w:rsidR="008C37FF" w14:paraId="57DF88F1" w14:textId="77777777" w:rsidTr="00E17D3E">
        <w:tc>
          <w:tcPr>
            <w:tcW w:w="1190" w:type="dxa"/>
          </w:tcPr>
          <w:p w14:paraId="12612ED2" w14:textId="77777777" w:rsidR="008C37FF" w:rsidRDefault="00454AC8">
            <w:r>
              <w:t>08/15/2013</w:t>
            </w:r>
          </w:p>
        </w:tc>
        <w:tc>
          <w:tcPr>
            <w:tcW w:w="1080" w:type="dxa"/>
          </w:tcPr>
          <w:p w14:paraId="354DD69A" w14:textId="77777777" w:rsidR="008C37FF" w:rsidRDefault="00454AC8">
            <w:r>
              <w:t>47</w:t>
            </w:r>
          </w:p>
        </w:tc>
        <w:tc>
          <w:tcPr>
            <w:tcW w:w="1080" w:type="dxa"/>
          </w:tcPr>
          <w:p w14:paraId="062EA126" w14:textId="77777777" w:rsidR="008C37FF" w:rsidRDefault="00454AC8">
            <w:r>
              <w:t>27</w:t>
            </w:r>
          </w:p>
        </w:tc>
        <w:tc>
          <w:tcPr>
            <w:tcW w:w="1080" w:type="dxa"/>
          </w:tcPr>
          <w:p w14:paraId="45E8E20E" w14:textId="77777777" w:rsidR="008C37FF" w:rsidRDefault="00454AC8">
            <w:r>
              <w:t>2719</w:t>
            </w:r>
          </w:p>
        </w:tc>
        <w:tc>
          <w:tcPr>
            <w:tcW w:w="1080" w:type="dxa"/>
          </w:tcPr>
          <w:p w14:paraId="12351638" w14:textId="77777777" w:rsidR="008C37FF" w:rsidRDefault="00454AC8">
            <w:r>
              <w:t>5881</w:t>
            </w:r>
          </w:p>
        </w:tc>
        <w:tc>
          <w:tcPr>
            <w:tcW w:w="1080" w:type="dxa"/>
          </w:tcPr>
          <w:p w14:paraId="19A221BC" w14:textId="77777777" w:rsidR="008C37FF" w:rsidRDefault="00454AC8">
            <w:r>
              <w:t>8600</w:t>
            </w:r>
          </w:p>
        </w:tc>
        <w:tc>
          <w:tcPr>
            <w:tcW w:w="1080" w:type="dxa"/>
          </w:tcPr>
          <w:p w14:paraId="7BF4F665" w14:textId="77777777" w:rsidR="008C37FF" w:rsidRDefault="00454AC8">
            <w:r>
              <w:t>31</w:t>
            </w:r>
          </w:p>
        </w:tc>
        <w:tc>
          <w:tcPr>
            <w:tcW w:w="1080" w:type="dxa"/>
          </w:tcPr>
          <w:p w14:paraId="7F9D7D5E" w14:textId="77777777" w:rsidR="008C37FF" w:rsidRDefault="00454AC8">
            <w:r>
              <w:t>68</w:t>
            </w:r>
          </w:p>
        </w:tc>
      </w:tr>
      <w:tr w:rsidR="008C37FF" w14:paraId="330AEA0E" w14:textId="77777777" w:rsidTr="00E17D3E">
        <w:tc>
          <w:tcPr>
            <w:tcW w:w="1190" w:type="dxa"/>
          </w:tcPr>
          <w:p w14:paraId="359560E4" w14:textId="77777777" w:rsidR="008C37FF" w:rsidRDefault="00454AC8">
            <w:r>
              <w:t>08/16/2013</w:t>
            </w:r>
          </w:p>
        </w:tc>
        <w:tc>
          <w:tcPr>
            <w:tcW w:w="1080" w:type="dxa"/>
          </w:tcPr>
          <w:p w14:paraId="3EB2CE6A" w14:textId="77777777" w:rsidR="008C37FF" w:rsidRDefault="00454AC8">
            <w:r>
              <w:t>48</w:t>
            </w:r>
          </w:p>
        </w:tc>
        <w:tc>
          <w:tcPr>
            <w:tcW w:w="1080" w:type="dxa"/>
          </w:tcPr>
          <w:p w14:paraId="6CA58C33" w14:textId="77777777" w:rsidR="008C37FF" w:rsidRDefault="00454AC8">
            <w:r>
              <w:t>192</w:t>
            </w:r>
          </w:p>
        </w:tc>
        <w:tc>
          <w:tcPr>
            <w:tcW w:w="1080" w:type="dxa"/>
          </w:tcPr>
          <w:p w14:paraId="26007C9C" w14:textId="77777777" w:rsidR="008C37FF" w:rsidRDefault="00454AC8">
            <w:r>
              <w:t>110915</w:t>
            </w:r>
          </w:p>
        </w:tc>
        <w:tc>
          <w:tcPr>
            <w:tcW w:w="1080" w:type="dxa"/>
          </w:tcPr>
          <w:p w14:paraId="7BB93EB7" w14:textId="77777777" w:rsidR="008C37FF" w:rsidRDefault="00454AC8">
            <w:r>
              <w:t>126802</w:t>
            </w:r>
          </w:p>
        </w:tc>
        <w:tc>
          <w:tcPr>
            <w:tcW w:w="1080" w:type="dxa"/>
          </w:tcPr>
          <w:p w14:paraId="0CA7EEB7" w14:textId="77777777" w:rsidR="008C37FF" w:rsidRDefault="00454AC8">
            <w:r>
              <w:t>237717</w:t>
            </w:r>
          </w:p>
        </w:tc>
        <w:tc>
          <w:tcPr>
            <w:tcW w:w="1080" w:type="dxa"/>
          </w:tcPr>
          <w:p w14:paraId="217D9C41" w14:textId="77777777" w:rsidR="008C37FF" w:rsidRDefault="00454AC8">
            <w:r>
              <w:t>46</w:t>
            </w:r>
          </w:p>
        </w:tc>
        <w:tc>
          <w:tcPr>
            <w:tcW w:w="1080" w:type="dxa"/>
          </w:tcPr>
          <w:p w14:paraId="6AE01ECF" w14:textId="77777777" w:rsidR="008C37FF" w:rsidRDefault="00454AC8">
            <w:r>
              <w:t>53</w:t>
            </w:r>
          </w:p>
        </w:tc>
      </w:tr>
      <w:tr w:rsidR="008C37FF" w14:paraId="42CDF336" w14:textId="77777777" w:rsidTr="00E17D3E">
        <w:tc>
          <w:tcPr>
            <w:tcW w:w="1190" w:type="dxa"/>
          </w:tcPr>
          <w:p w14:paraId="44C1E27E" w14:textId="77777777" w:rsidR="008C37FF" w:rsidRDefault="00454AC8">
            <w:r>
              <w:t>08/19/2013</w:t>
            </w:r>
          </w:p>
        </w:tc>
        <w:tc>
          <w:tcPr>
            <w:tcW w:w="1080" w:type="dxa"/>
          </w:tcPr>
          <w:p w14:paraId="5D1AD995" w14:textId="77777777" w:rsidR="008C37FF" w:rsidRDefault="00454AC8">
            <w:r>
              <w:t>49</w:t>
            </w:r>
          </w:p>
        </w:tc>
        <w:tc>
          <w:tcPr>
            <w:tcW w:w="1080" w:type="dxa"/>
          </w:tcPr>
          <w:p w14:paraId="6A1A12DA" w14:textId="77777777" w:rsidR="008C37FF" w:rsidRDefault="00454AC8">
            <w:r>
              <w:t>36</w:t>
            </w:r>
          </w:p>
        </w:tc>
        <w:tc>
          <w:tcPr>
            <w:tcW w:w="1080" w:type="dxa"/>
          </w:tcPr>
          <w:p w14:paraId="05521A5A" w14:textId="77777777" w:rsidR="008C37FF" w:rsidRDefault="00454AC8">
            <w:r>
              <w:t>13122</w:t>
            </w:r>
          </w:p>
        </w:tc>
        <w:tc>
          <w:tcPr>
            <w:tcW w:w="1080" w:type="dxa"/>
          </w:tcPr>
          <w:p w14:paraId="39C9AA6A" w14:textId="77777777" w:rsidR="008C37FF" w:rsidRDefault="00454AC8">
            <w:r>
              <w:t>24668</w:t>
            </w:r>
          </w:p>
        </w:tc>
        <w:tc>
          <w:tcPr>
            <w:tcW w:w="1080" w:type="dxa"/>
          </w:tcPr>
          <w:p w14:paraId="089B756F" w14:textId="77777777" w:rsidR="008C37FF" w:rsidRDefault="00454AC8">
            <w:r>
              <w:t>37790</w:t>
            </w:r>
          </w:p>
        </w:tc>
        <w:tc>
          <w:tcPr>
            <w:tcW w:w="1080" w:type="dxa"/>
          </w:tcPr>
          <w:p w14:paraId="4EF4DD65" w14:textId="77777777" w:rsidR="008C37FF" w:rsidRDefault="00454AC8">
            <w:r>
              <w:t>34</w:t>
            </w:r>
          </w:p>
        </w:tc>
        <w:tc>
          <w:tcPr>
            <w:tcW w:w="1080" w:type="dxa"/>
          </w:tcPr>
          <w:p w14:paraId="22DE3CC4" w14:textId="77777777" w:rsidR="008C37FF" w:rsidRDefault="00454AC8">
            <w:r>
              <w:t>65</w:t>
            </w:r>
          </w:p>
        </w:tc>
      </w:tr>
      <w:tr w:rsidR="008C37FF" w14:paraId="372AFA34" w14:textId="77777777" w:rsidTr="00E17D3E">
        <w:tc>
          <w:tcPr>
            <w:tcW w:w="1190" w:type="dxa"/>
          </w:tcPr>
          <w:p w14:paraId="71F82772" w14:textId="77777777" w:rsidR="008C37FF" w:rsidRDefault="00454AC8">
            <w:r>
              <w:t>09/01/2013</w:t>
            </w:r>
          </w:p>
        </w:tc>
        <w:tc>
          <w:tcPr>
            <w:tcW w:w="1080" w:type="dxa"/>
          </w:tcPr>
          <w:p w14:paraId="580E2F88" w14:textId="77777777" w:rsidR="008C37FF" w:rsidRDefault="00454AC8">
            <w:r>
              <w:t>50</w:t>
            </w:r>
          </w:p>
        </w:tc>
        <w:tc>
          <w:tcPr>
            <w:tcW w:w="1080" w:type="dxa"/>
          </w:tcPr>
          <w:p w14:paraId="33425CA2" w14:textId="77777777" w:rsidR="008C37FF" w:rsidRDefault="00454AC8">
            <w:r>
              <w:t>40</w:t>
            </w:r>
          </w:p>
        </w:tc>
        <w:tc>
          <w:tcPr>
            <w:tcW w:w="1080" w:type="dxa"/>
          </w:tcPr>
          <w:p w14:paraId="13E87FBB" w14:textId="77777777" w:rsidR="008C37FF" w:rsidRDefault="00454AC8">
            <w:r>
              <w:t>6501</w:t>
            </w:r>
          </w:p>
        </w:tc>
        <w:tc>
          <w:tcPr>
            <w:tcW w:w="1080" w:type="dxa"/>
          </w:tcPr>
          <w:p w14:paraId="5978EA58" w14:textId="77777777" w:rsidR="008C37FF" w:rsidRDefault="00454AC8">
            <w:r>
              <w:t>10338</w:t>
            </w:r>
          </w:p>
        </w:tc>
        <w:tc>
          <w:tcPr>
            <w:tcW w:w="1080" w:type="dxa"/>
          </w:tcPr>
          <w:p w14:paraId="0EC321C4" w14:textId="77777777" w:rsidR="008C37FF" w:rsidRDefault="00454AC8">
            <w:r>
              <w:t>16839</w:t>
            </w:r>
          </w:p>
        </w:tc>
        <w:tc>
          <w:tcPr>
            <w:tcW w:w="1080" w:type="dxa"/>
          </w:tcPr>
          <w:p w14:paraId="6EF30FFA" w14:textId="77777777" w:rsidR="008C37FF" w:rsidRDefault="00454AC8">
            <w:r>
              <w:t>38</w:t>
            </w:r>
          </w:p>
        </w:tc>
        <w:tc>
          <w:tcPr>
            <w:tcW w:w="1080" w:type="dxa"/>
          </w:tcPr>
          <w:p w14:paraId="7DB8D75D" w14:textId="77777777" w:rsidR="008C37FF" w:rsidRDefault="00454AC8">
            <w:r>
              <w:t>61</w:t>
            </w:r>
          </w:p>
        </w:tc>
      </w:tr>
      <w:tr w:rsidR="008C37FF" w14:paraId="57371E60" w14:textId="77777777" w:rsidTr="00E17D3E">
        <w:tc>
          <w:tcPr>
            <w:tcW w:w="1190" w:type="dxa"/>
          </w:tcPr>
          <w:p w14:paraId="06CD7AA1" w14:textId="77777777" w:rsidR="008C37FF" w:rsidRDefault="00454AC8">
            <w:r>
              <w:t>02/14/2014</w:t>
            </w:r>
          </w:p>
        </w:tc>
        <w:tc>
          <w:tcPr>
            <w:tcW w:w="1080" w:type="dxa"/>
          </w:tcPr>
          <w:p w14:paraId="13E62EE2" w14:textId="77777777" w:rsidR="008C37FF" w:rsidRDefault="00454AC8">
            <w:r>
              <w:t>51</w:t>
            </w:r>
          </w:p>
        </w:tc>
        <w:tc>
          <w:tcPr>
            <w:tcW w:w="1080" w:type="dxa"/>
          </w:tcPr>
          <w:p w14:paraId="00A15704" w14:textId="77777777" w:rsidR="008C37FF" w:rsidRDefault="00454AC8">
            <w:r>
              <w:t>18</w:t>
            </w:r>
          </w:p>
        </w:tc>
        <w:tc>
          <w:tcPr>
            <w:tcW w:w="1080" w:type="dxa"/>
          </w:tcPr>
          <w:p w14:paraId="4893EFCC" w14:textId="77777777" w:rsidR="008C37FF" w:rsidRDefault="00454AC8">
            <w:r>
              <w:t>8061</w:t>
            </w:r>
          </w:p>
        </w:tc>
        <w:tc>
          <w:tcPr>
            <w:tcW w:w="1080" w:type="dxa"/>
          </w:tcPr>
          <w:p w14:paraId="6E63398D" w14:textId="77777777" w:rsidR="008C37FF" w:rsidRDefault="00454AC8">
            <w:r>
              <w:t>7584</w:t>
            </w:r>
          </w:p>
        </w:tc>
        <w:tc>
          <w:tcPr>
            <w:tcW w:w="1080" w:type="dxa"/>
          </w:tcPr>
          <w:p w14:paraId="6FA3D6B9" w14:textId="77777777" w:rsidR="008C37FF" w:rsidRDefault="00454AC8">
            <w:r>
              <w:t>15645</w:t>
            </w:r>
          </w:p>
        </w:tc>
        <w:tc>
          <w:tcPr>
            <w:tcW w:w="1080" w:type="dxa"/>
          </w:tcPr>
          <w:p w14:paraId="7B7164D3" w14:textId="77777777" w:rsidR="008C37FF" w:rsidRDefault="00454AC8">
            <w:r>
              <w:t>51</w:t>
            </w:r>
          </w:p>
        </w:tc>
        <w:tc>
          <w:tcPr>
            <w:tcW w:w="1080" w:type="dxa"/>
          </w:tcPr>
          <w:p w14:paraId="4835E8F7" w14:textId="77777777" w:rsidR="008C37FF" w:rsidRDefault="00454AC8">
            <w:r>
              <w:t>48</w:t>
            </w:r>
          </w:p>
        </w:tc>
      </w:tr>
      <w:tr w:rsidR="008C37FF" w14:paraId="34554343" w14:textId="77777777" w:rsidTr="00E17D3E">
        <w:tc>
          <w:tcPr>
            <w:tcW w:w="1190" w:type="dxa"/>
          </w:tcPr>
          <w:p w14:paraId="78953020" w14:textId="77777777" w:rsidR="008C37FF" w:rsidRDefault="00454AC8">
            <w:r>
              <w:t>02/15/2014</w:t>
            </w:r>
          </w:p>
        </w:tc>
        <w:tc>
          <w:tcPr>
            <w:tcW w:w="1080" w:type="dxa"/>
          </w:tcPr>
          <w:p w14:paraId="0E642102" w14:textId="77777777" w:rsidR="008C37FF" w:rsidRDefault="00454AC8">
            <w:r>
              <w:t>52</w:t>
            </w:r>
          </w:p>
        </w:tc>
        <w:tc>
          <w:tcPr>
            <w:tcW w:w="1080" w:type="dxa"/>
          </w:tcPr>
          <w:p w14:paraId="3252F410" w14:textId="77777777" w:rsidR="008C37FF" w:rsidRDefault="00454AC8">
            <w:r>
              <w:t>11</w:t>
            </w:r>
          </w:p>
        </w:tc>
        <w:tc>
          <w:tcPr>
            <w:tcW w:w="1080" w:type="dxa"/>
          </w:tcPr>
          <w:p w14:paraId="3369D557" w14:textId="77777777" w:rsidR="008C37FF" w:rsidRDefault="00454AC8">
            <w:r>
              <w:t>1521</w:t>
            </w:r>
          </w:p>
        </w:tc>
        <w:tc>
          <w:tcPr>
            <w:tcW w:w="1080" w:type="dxa"/>
          </w:tcPr>
          <w:p w14:paraId="7E2A480A" w14:textId="77777777" w:rsidR="008C37FF" w:rsidRDefault="00454AC8">
            <w:r>
              <w:t>1807</w:t>
            </w:r>
          </w:p>
        </w:tc>
        <w:tc>
          <w:tcPr>
            <w:tcW w:w="1080" w:type="dxa"/>
          </w:tcPr>
          <w:p w14:paraId="371A94E1" w14:textId="77777777" w:rsidR="008C37FF" w:rsidRDefault="00454AC8">
            <w:r>
              <w:t>3328</w:t>
            </w:r>
          </w:p>
        </w:tc>
        <w:tc>
          <w:tcPr>
            <w:tcW w:w="1080" w:type="dxa"/>
          </w:tcPr>
          <w:p w14:paraId="11CE4F49" w14:textId="77777777" w:rsidR="008C37FF" w:rsidRDefault="00454AC8">
            <w:r>
              <w:t>45</w:t>
            </w:r>
          </w:p>
        </w:tc>
        <w:tc>
          <w:tcPr>
            <w:tcW w:w="1080" w:type="dxa"/>
          </w:tcPr>
          <w:p w14:paraId="32C46B4D" w14:textId="77777777" w:rsidR="008C37FF" w:rsidRDefault="00454AC8">
            <w:r>
              <w:t>54</w:t>
            </w:r>
          </w:p>
        </w:tc>
      </w:tr>
      <w:tr w:rsidR="008C37FF" w14:paraId="7D823F2A" w14:textId="77777777" w:rsidTr="00E17D3E">
        <w:tc>
          <w:tcPr>
            <w:tcW w:w="1190" w:type="dxa"/>
          </w:tcPr>
          <w:p w14:paraId="46023675" w14:textId="77777777" w:rsidR="008C37FF" w:rsidRDefault="00454AC8">
            <w:r>
              <w:t>02/18/2014</w:t>
            </w:r>
          </w:p>
        </w:tc>
        <w:tc>
          <w:tcPr>
            <w:tcW w:w="1080" w:type="dxa"/>
          </w:tcPr>
          <w:p w14:paraId="5DF00D87" w14:textId="77777777" w:rsidR="008C37FF" w:rsidRDefault="00454AC8">
            <w:r>
              <w:t>53</w:t>
            </w:r>
          </w:p>
        </w:tc>
        <w:tc>
          <w:tcPr>
            <w:tcW w:w="1080" w:type="dxa"/>
          </w:tcPr>
          <w:p w14:paraId="5D43EAE1" w14:textId="77777777" w:rsidR="008C37FF" w:rsidRDefault="00454AC8">
            <w:r>
              <w:t>11</w:t>
            </w:r>
          </w:p>
        </w:tc>
        <w:tc>
          <w:tcPr>
            <w:tcW w:w="1080" w:type="dxa"/>
          </w:tcPr>
          <w:p w14:paraId="119696BA" w14:textId="77777777" w:rsidR="008C37FF" w:rsidRDefault="00454AC8">
            <w:r>
              <w:t>487</w:t>
            </w:r>
          </w:p>
        </w:tc>
        <w:tc>
          <w:tcPr>
            <w:tcW w:w="1080" w:type="dxa"/>
          </w:tcPr>
          <w:p w14:paraId="59212101" w14:textId="77777777" w:rsidR="008C37FF" w:rsidRDefault="00454AC8">
            <w:r>
              <w:t>1945</w:t>
            </w:r>
          </w:p>
        </w:tc>
        <w:tc>
          <w:tcPr>
            <w:tcW w:w="1080" w:type="dxa"/>
          </w:tcPr>
          <w:p w14:paraId="66FC0F7C" w14:textId="77777777" w:rsidR="008C37FF" w:rsidRDefault="00454AC8">
            <w:r>
              <w:t>2432</w:t>
            </w:r>
          </w:p>
        </w:tc>
        <w:tc>
          <w:tcPr>
            <w:tcW w:w="1080" w:type="dxa"/>
          </w:tcPr>
          <w:p w14:paraId="6EEAE601" w14:textId="77777777" w:rsidR="008C37FF" w:rsidRDefault="00454AC8">
            <w:r>
              <w:t>20</w:t>
            </w:r>
          </w:p>
        </w:tc>
        <w:tc>
          <w:tcPr>
            <w:tcW w:w="1080" w:type="dxa"/>
          </w:tcPr>
          <w:p w14:paraId="4486AC06" w14:textId="77777777" w:rsidR="008C37FF" w:rsidRDefault="00454AC8">
            <w:r>
              <w:t>79</w:t>
            </w:r>
          </w:p>
        </w:tc>
      </w:tr>
      <w:tr w:rsidR="008C37FF" w14:paraId="722BACF8" w14:textId="77777777" w:rsidTr="00E17D3E">
        <w:tc>
          <w:tcPr>
            <w:tcW w:w="1190" w:type="dxa"/>
          </w:tcPr>
          <w:p w14:paraId="08BE180F" w14:textId="77777777" w:rsidR="008C37FF" w:rsidRDefault="00454AC8">
            <w:r>
              <w:t>02/20/2014</w:t>
            </w:r>
          </w:p>
        </w:tc>
        <w:tc>
          <w:tcPr>
            <w:tcW w:w="1080" w:type="dxa"/>
          </w:tcPr>
          <w:p w14:paraId="7FADBD34" w14:textId="77777777" w:rsidR="008C37FF" w:rsidRDefault="00454AC8">
            <w:r>
              <w:t>54</w:t>
            </w:r>
          </w:p>
        </w:tc>
        <w:tc>
          <w:tcPr>
            <w:tcW w:w="1080" w:type="dxa"/>
          </w:tcPr>
          <w:p w14:paraId="47407837" w14:textId="77777777" w:rsidR="008C37FF" w:rsidRDefault="00454AC8">
            <w:r>
              <w:t>29</w:t>
            </w:r>
          </w:p>
        </w:tc>
        <w:tc>
          <w:tcPr>
            <w:tcW w:w="1080" w:type="dxa"/>
          </w:tcPr>
          <w:p w14:paraId="0F50A76E" w14:textId="77777777" w:rsidR="008C37FF" w:rsidRDefault="00454AC8">
            <w:r>
              <w:t>4466</w:t>
            </w:r>
          </w:p>
        </w:tc>
        <w:tc>
          <w:tcPr>
            <w:tcW w:w="1080" w:type="dxa"/>
          </w:tcPr>
          <w:p w14:paraId="2433EB73" w14:textId="77777777" w:rsidR="008C37FF" w:rsidRDefault="00454AC8">
            <w:r>
              <w:t>16654</w:t>
            </w:r>
          </w:p>
        </w:tc>
        <w:tc>
          <w:tcPr>
            <w:tcW w:w="1080" w:type="dxa"/>
          </w:tcPr>
          <w:p w14:paraId="76DC4F00" w14:textId="77777777" w:rsidR="008C37FF" w:rsidRDefault="00454AC8">
            <w:r>
              <w:t>21120</w:t>
            </w:r>
          </w:p>
        </w:tc>
        <w:tc>
          <w:tcPr>
            <w:tcW w:w="1080" w:type="dxa"/>
          </w:tcPr>
          <w:p w14:paraId="7CCFA3FD" w14:textId="77777777" w:rsidR="008C37FF" w:rsidRDefault="00454AC8">
            <w:r>
              <w:t>21</w:t>
            </w:r>
          </w:p>
        </w:tc>
        <w:tc>
          <w:tcPr>
            <w:tcW w:w="1080" w:type="dxa"/>
          </w:tcPr>
          <w:p w14:paraId="44D31DD1" w14:textId="77777777" w:rsidR="008C37FF" w:rsidRDefault="00454AC8">
            <w:r>
              <w:t>78</w:t>
            </w:r>
          </w:p>
        </w:tc>
      </w:tr>
      <w:tr w:rsidR="008C37FF" w14:paraId="61100086" w14:textId="77777777" w:rsidTr="00E17D3E">
        <w:tc>
          <w:tcPr>
            <w:tcW w:w="1190" w:type="dxa"/>
          </w:tcPr>
          <w:p w14:paraId="1097A254" w14:textId="77777777" w:rsidR="008C37FF" w:rsidRDefault="00454AC8">
            <w:r>
              <w:t>02/21/2014</w:t>
            </w:r>
          </w:p>
        </w:tc>
        <w:tc>
          <w:tcPr>
            <w:tcW w:w="1080" w:type="dxa"/>
          </w:tcPr>
          <w:p w14:paraId="243B2A4A" w14:textId="77777777" w:rsidR="008C37FF" w:rsidRDefault="00454AC8">
            <w:r>
              <w:t>55</w:t>
            </w:r>
          </w:p>
        </w:tc>
        <w:tc>
          <w:tcPr>
            <w:tcW w:w="1080" w:type="dxa"/>
          </w:tcPr>
          <w:p w14:paraId="0CD20E16" w14:textId="77777777" w:rsidR="008C37FF" w:rsidRDefault="00454AC8">
            <w:r>
              <w:t>51</w:t>
            </w:r>
          </w:p>
        </w:tc>
        <w:tc>
          <w:tcPr>
            <w:tcW w:w="1080" w:type="dxa"/>
          </w:tcPr>
          <w:p w14:paraId="7173141E" w14:textId="77777777" w:rsidR="008C37FF" w:rsidRDefault="00454AC8">
            <w:r>
              <w:t>18868</w:t>
            </w:r>
          </w:p>
        </w:tc>
        <w:tc>
          <w:tcPr>
            <w:tcW w:w="1080" w:type="dxa"/>
          </w:tcPr>
          <w:p w14:paraId="66D7B097" w14:textId="77777777" w:rsidR="008C37FF" w:rsidRDefault="00454AC8">
            <w:r>
              <w:t>38930</w:t>
            </w:r>
          </w:p>
        </w:tc>
        <w:tc>
          <w:tcPr>
            <w:tcW w:w="1080" w:type="dxa"/>
          </w:tcPr>
          <w:p w14:paraId="7B9E8E0F" w14:textId="77777777" w:rsidR="008C37FF" w:rsidRDefault="00454AC8">
            <w:r>
              <w:t>57798</w:t>
            </w:r>
          </w:p>
        </w:tc>
        <w:tc>
          <w:tcPr>
            <w:tcW w:w="1080" w:type="dxa"/>
          </w:tcPr>
          <w:p w14:paraId="0CBCC34C" w14:textId="77777777" w:rsidR="008C37FF" w:rsidRDefault="00454AC8">
            <w:r>
              <w:t>32</w:t>
            </w:r>
          </w:p>
        </w:tc>
        <w:tc>
          <w:tcPr>
            <w:tcW w:w="1080" w:type="dxa"/>
          </w:tcPr>
          <w:p w14:paraId="409CF92D" w14:textId="77777777" w:rsidR="008C37FF" w:rsidRDefault="00454AC8">
            <w:r>
              <w:t>67</w:t>
            </w:r>
          </w:p>
        </w:tc>
      </w:tr>
      <w:tr w:rsidR="008C37FF" w14:paraId="13BF48EC" w14:textId="77777777" w:rsidTr="00E17D3E">
        <w:tc>
          <w:tcPr>
            <w:tcW w:w="1190" w:type="dxa"/>
          </w:tcPr>
          <w:p w14:paraId="3DF0F1F7" w14:textId="77777777" w:rsidR="008C37FF" w:rsidRDefault="00454AC8">
            <w:r>
              <w:t>02/22/2014</w:t>
            </w:r>
          </w:p>
        </w:tc>
        <w:tc>
          <w:tcPr>
            <w:tcW w:w="1080" w:type="dxa"/>
          </w:tcPr>
          <w:p w14:paraId="5F7F700A" w14:textId="77777777" w:rsidR="008C37FF" w:rsidRDefault="00454AC8">
            <w:r>
              <w:t>56</w:t>
            </w:r>
          </w:p>
        </w:tc>
        <w:tc>
          <w:tcPr>
            <w:tcW w:w="1080" w:type="dxa"/>
          </w:tcPr>
          <w:p w14:paraId="36FA0B45" w14:textId="6CC9B89F" w:rsidR="008C37FF" w:rsidRDefault="00AD3604">
            <w:r>
              <w:t>No data</w:t>
            </w:r>
          </w:p>
        </w:tc>
        <w:tc>
          <w:tcPr>
            <w:tcW w:w="1080" w:type="dxa"/>
          </w:tcPr>
          <w:p w14:paraId="318F3587" w14:textId="77777777" w:rsidR="008C37FF" w:rsidRDefault="00454AC8">
            <w:r>
              <w:t>1242</w:t>
            </w:r>
          </w:p>
        </w:tc>
        <w:tc>
          <w:tcPr>
            <w:tcW w:w="1080" w:type="dxa"/>
          </w:tcPr>
          <w:p w14:paraId="5E053F41" w14:textId="77777777" w:rsidR="008C37FF" w:rsidRDefault="00454AC8">
            <w:r>
              <w:t>1650</w:t>
            </w:r>
          </w:p>
        </w:tc>
        <w:tc>
          <w:tcPr>
            <w:tcW w:w="1080" w:type="dxa"/>
          </w:tcPr>
          <w:p w14:paraId="0A5877D5" w14:textId="77777777" w:rsidR="008C37FF" w:rsidRDefault="00454AC8">
            <w:r>
              <w:t>2892</w:t>
            </w:r>
          </w:p>
        </w:tc>
        <w:tc>
          <w:tcPr>
            <w:tcW w:w="1080" w:type="dxa"/>
          </w:tcPr>
          <w:p w14:paraId="7EF9EA56" w14:textId="77777777" w:rsidR="008C37FF" w:rsidRDefault="00454AC8">
            <w:r>
              <w:t>42</w:t>
            </w:r>
          </w:p>
        </w:tc>
        <w:tc>
          <w:tcPr>
            <w:tcW w:w="1080" w:type="dxa"/>
          </w:tcPr>
          <w:p w14:paraId="549FDBC7" w14:textId="77777777" w:rsidR="008C37FF" w:rsidRDefault="00454AC8">
            <w:r>
              <w:t>57</w:t>
            </w:r>
          </w:p>
        </w:tc>
      </w:tr>
      <w:tr w:rsidR="008C37FF" w14:paraId="07D1C5A6" w14:textId="77777777" w:rsidTr="00E17D3E">
        <w:tc>
          <w:tcPr>
            <w:tcW w:w="1190" w:type="dxa"/>
          </w:tcPr>
          <w:p w14:paraId="2C5D413B" w14:textId="77777777" w:rsidR="008C37FF" w:rsidRDefault="00454AC8">
            <w:r>
              <w:t>02/24/2014</w:t>
            </w:r>
          </w:p>
        </w:tc>
        <w:tc>
          <w:tcPr>
            <w:tcW w:w="1080" w:type="dxa"/>
          </w:tcPr>
          <w:p w14:paraId="109C3074" w14:textId="77777777" w:rsidR="008C37FF" w:rsidRDefault="00454AC8">
            <w:r>
              <w:t>57</w:t>
            </w:r>
          </w:p>
        </w:tc>
        <w:tc>
          <w:tcPr>
            <w:tcW w:w="1080" w:type="dxa"/>
          </w:tcPr>
          <w:p w14:paraId="52FB9893" w14:textId="77777777" w:rsidR="008C37FF" w:rsidRDefault="00454AC8">
            <w:r>
              <w:t>20</w:t>
            </w:r>
          </w:p>
        </w:tc>
        <w:tc>
          <w:tcPr>
            <w:tcW w:w="1080" w:type="dxa"/>
          </w:tcPr>
          <w:p w14:paraId="19190F5B" w14:textId="77777777" w:rsidR="008C37FF" w:rsidRDefault="00454AC8">
            <w:r>
              <w:t>1298</w:t>
            </w:r>
          </w:p>
        </w:tc>
        <w:tc>
          <w:tcPr>
            <w:tcW w:w="1080" w:type="dxa"/>
          </w:tcPr>
          <w:p w14:paraId="716EC243" w14:textId="77777777" w:rsidR="008C37FF" w:rsidRDefault="00454AC8">
            <w:r>
              <w:t>1822</w:t>
            </w:r>
          </w:p>
        </w:tc>
        <w:tc>
          <w:tcPr>
            <w:tcW w:w="1080" w:type="dxa"/>
          </w:tcPr>
          <w:p w14:paraId="411F8AFC" w14:textId="77777777" w:rsidR="008C37FF" w:rsidRDefault="00454AC8">
            <w:r>
              <w:t>3120</w:t>
            </w:r>
          </w:p>
        </w:tc>
        <w:tc>
          <w:tcPr>
            <w:tcW w:w="1080" w:type="dxa"/>
          </w:tcPr>
          <w:p w14:paraId="7223CF1E" w14:textId="77777777" w:rsidR="008C37FF" w:rsidRDefault="00454AC8">
            <w:r>
              <w:t>41</w:t>
            </w:r>
          </w:p>
        </w:tc>
        <w:tc>
          <w:tcPr>
            <w:tcW w:w="1080" w:type="dxa"/>
          </w:tcPr>
          <w:p w14:paraId="62CDAF7A" w14:textId="77777777" w:rsidR="008C37FF" w:rsidRDefault="00454AC8">
            <w:r>
              <w:t>58</w:t>
            </w:r>
          </w:p>
        </w:tc>
      </w:tr>
      <w:tr w:rsidR="008C37FF" w14:paraId="1C7ADA4A" w14:textId="77777777" w:rsidTr="00E17D3E">
        <w:tc>
          <w:tcPr>
            <w:tcW w:w="1190" w:type="dxa"/>
          </w:tcPr>
          <w:p w14:paraId="15981B1E" w14:textId="77777777" w:rsidR="008C37FF" w:rsidRDefault="00454AC8">
            <w:r>
              <w:t>02/25/2014</w:t>
            </w:r>
          </w:p>
        </w:tc>
        <w:tc>
          <w:tcPr>
            <w:tcW w:w="1080" w:type="dxa"/>
          </w:tcPr>
          <w:p w14:paraId="07550F04" w14:textId="77777777" w:rsidR="008C37FF" w:rsidRDefault="00454AC8">
            <w:r>
              <w:t>58</w:t>
            </w:r>
          </w:p>
        </w:tc>
        <w:tc>
          <w:tcPr>
            <w:tcW w:w="1080" w:type="dxa"/>
          </w:tcPr>
          <w:p w14:paraId="652DBA02" w14:textId="77777777" w:rsidR="008C37FF" w:rsidRDefault="00454AC8">
            <w:r>
              <w:t>60</w:t>
            </w:r>
          </w:p>
        </w:tc>
        <w:tc>
          <w:tcPr>
            <w:tcW w:w="1080" w:type="dxa"/>
          </w:tcPr>
          <w:p w14:paraId="2645C95A" w14:textId="77777777" w:rsidR="008C37FF" w:rsidRDefault="00454AC8">
            <w:r>
              <w:t>21531</w:t>
            </w:r>
          </w:p>
        </w:tc>
        <w:tc>
          <w:tcPr>
            <w:tcW w:w="1080" w:type="dxa"/>
          </w:tcPr>
          <w:p w14:paraId="5E4A4761" w14:textId="77777777" w:rsidR="008C37FF" w:rsidRDefault="00454AC8">
            <w:r>
              <w:t>50910</w:t>
            </w:r>
          </w:p>
        </w:tc>
        <w:tc>
          <w:tcPr>
            <w:tcW w:w="1080" w:type="dxa"/>
          </w:tcPr>
          <w:p w14:paraId="62A12B3A" w14:textId="77777777" w:rsidR="008C37FF" w:rsidRDefault="00454AC8">
            <w:r>
              <w:t>72441</w:t>
            </w:r>
          </w:p>
        </w:tc>
        <w:tc>
          <w:tcPr>
            <w:tcW w:w="1080" w:type="dxa"/>
          </w:tcPr>
          <w:p w14:paraId="5C044BDA" w14:textId="77777777" w:rsidR="008C37FF" w:rsidRDefault="00454AC8">
            <w:r>
              <w:t>29</w:t>
            </w:r>
          </w:p>
        </w:tc>
        <w:tc>
          <w:tcPr>
            <w:tcW w:w="1080" w:type="dxa"/>
          </w:tcPr>
          <w:p w14:paraId="2BDEC6BC" w14:textId="77777777" w:rsidR="008C37FF" w:rsidRDefault="00454AC8">
            <w:r>
              <w:t>70</w:t>
            </w:r>
          </w:p>
        </w:tc>
      </w:tr>
      <w:tr w:rsidR="008C37FF" w14:paraId="26A6C1C0" w14:textId="77777777" w:rsidTr="00E17D3E">
        <w:tc>
          <w:tcPr>
            <w:tcW w:w="1190" w:type="dxa"/>
          </w:tcPr>
          <w:p w14:paraId="30150101" w14:textId="77777777" w:rsidR="008C37FF" w:rsidRDefault="00454AC8">
            <w:r>
              <w:t>02/27/2014</w:t>
            </w:r>
          </w:p>
        </w:tc>
        <w:tc>
          <w:tcPr>
            <w:tcW w:w="1080" w:type="dxa"/>
          </w:tcPr>
          <w:p w14:paraId="30D45F14" w14:textId="77777777" w:rsidR="008C37FF" w:rsidRDefault="00454AC8">
            <w:r>
              <w:t>59</w:t>
            </w:r>
          </w:p>
        </w:tc>
        <w:tc>
          <w:tcPr>
            <w:tcW w:w="1080" w:type="dxa"/>
          </w:tcPr>
          <w:p w14:paraId="5E504254" w14:textId="77777777" w:rsidR="008C37FF" w:rsidRDefault="00454AC8">
            <w:r>
              <w:t>35</w:t>
            </w:r>
          </w:p>
        </w:tc>
        <w:tc>
          <w:tcPr>
            <w:tcW w:w="1080" w:type="dxa"/>
          </w:tcPr>
          <w:p w14:paraId="480D75F8" w14:textId="77777777" w:rsidR="008C37FF" w:rsidRDefault="00454AC8">
            <w:r>
              <w:t>21133</w:t>
            </w:r>
          </w:p>
        </w:tc>
        <w:tc>
          <w:tcPr>
            <w:tcW w:w="1080" w:type="dxa"/>
          </w:tcPr>
          <w:p w14:paraId="477382AF" w14:textId="77777777" w:rsidR="008C37FF" w:rsidRDefault="00454AC8">
            <w:r>
              <w:t>25064</w:t>
            </w:r>
          </w:p>
        </w:tc>
        <w:tc>
          <w:tcPr>
            <w:tcW w:w="1080" w:type="dxa"/>
          </w:tcPr>
          <w:p w14:paraId="35695A60" w14:textId="77777777" w:rsidR="008C37FF" w:rsidRDefault="00454AC8">
            <w:r>
              <w:t>46197</w:t>
            </w:r>
          </w:p>
        </w:tc>
        <w:tc>
          <w:tcPr>
            <w:tcW w:w="1080" w:type="dxa"/>
          </w:tcPr>
          <w:p w14:paraId="25BCF6CF" w14:textId="77777777" w:rsidR="008C37FF" w:rsidRDefault="00454AC8">
            <w:r>
              <w:t>45</w:t>
            </w:r>
          </w:p>
        </w:tc>
        <w:tc>
          <w:tcPr>
            <w:tcW w:w="1080" w:type="dxa"/>
          </w:tcPr>
          <w:p w14:paraId="5D55262F" w14:textId="77777777" w:rsidR="008C37FF" w:rsidRDefault="00454AC8">
            <w:r>
              <w:t>54</w:t>
            </w:r>
          </w:p>
        </w:tc>
      </w:tr>
      <w:tr w:rsidR="008C37FF" w14:paraId="3D4CD2AE" w14:textId="77777777" w:rsidTr="00E17D3E">
        <w:tc>
          <w:tcPr>
            <w:tcW w:w="1190" w:type="dxa"/>
          </w:tcPr>
          <w:p w14:paraId="6663B312" w14:textId="77777777" w:rsidR="008C37FF" w:rsidRDefault="00454AC8">
            <w:r>
              <w:t>03/06/2014</w:t>
            </w:r>
          </w:p>
        </w:tc>
        <w:tc>
          <w:tcPr>
            <w:tcW w:w="1080" w:type="dxa"/>
          </w:tcPr>
          <w:p w14:paraId="19D9AEF4" w14:textId="77777777" w:rsidR="008C37FF" w:rsidRDefault="00454AC8">
            <w:r>
              <w:t>60</w:t>
            </w:r>
          </w:p>
        </w:tc>
        <w:tc>
          <w:tcPr>
            <w:tcW w:w="1080" w:type="dxa"/>
          </w:tcPr>
          <w:p w14:paraId="4F199251" w14:textId="77777777" w:rsidR="008C37FF" w:rsidRDefault="00454AC8">
            <w:r>
              <w:t>43</w:t>
            </w:r>
          </w:p>
        </w:tc>
        <w:tc>
          <w:tcPr>
            <w:tcW w:w="1080" w:type="dxa"/>
          </w:tcPr>
          <w:p w14:paraId="230F18CD" w14:textId="77777777" w:rsidR="008C37FF" w:rsidRDefault="00454AC8">
            <w:r>
              <w:t>14636</w:t>
            </w:r>
          </w:p>
        </w:tc>
        <w:tc>
          <w:tcPr>
            <w:tcW w:w="1080" w:type="dxa"/>
          </w:tcPr>
          <w:p w14:paraId="15372F1E" w14:textId="77777777" w:rsidR="008C37FF" w:rsidRDefault="00454AC8">
            <w:r>
              <w:t>20282</w:t>
            </w:r>
          </w:p>
        </w:tc>
        <w:tc>
          <w:tcPr>
            <w:tcW w:w="1080" w:type="dxa"/>
          </w:tcPr>
          <w:p w14:paraId="01173FAF" w14:textId="77777777" w:rsidR="008C37FF" w:rsidRDefault="00454AC8">
            <w:r>
              <w:t>34918</w:t>
            </w:r>
          </w:p>
        </w:tc>
        <w:tc>
          <w:tcPr>
            <w:tcW w:w="1080" w:type="dxa"/>
          </w:tcPr>
          <w:p w14:paraId="73F2CF5F" w14:textId="77777777" w:rsidR="008C37FF" w:rsidRDefault="00454AC8">
            <w:r>
              <w:t>41</w:t>
            </w:r>
          </w:p>
        </w:tc>
        <w:tc>
          <w:tcPr>
            <w:tcW w:w="1080" w:type="dxa"/>
          </w:tcPr>
          <w:p w14:paraId="450A758F" w14:textId="77777777" w:rsidR="008C37FF" w:rsidRDefault="00454AC8">
            <w:r>
              <w:t>58</w:t>
            </w:r>
          </w:p>
        </w:tc>
      </w:tr>
      <w:tr w:rsidR="008C37FF" w14:paraId="6357BE10" w14:textId="77777777" w:rsidTr="00E17D3E">
        <w:tc>
          <w:tcPr>
            <w:tcW w:w="1190" w:type="dxa"/>
          </w:tcPr>
          <w:p w14:paraId="473B2DFC" w14:textId="77777777" w:rsidR="008C37FF" w:rsidRDefault="00454AC8">
            <w:r>
              <w:t>03/13/2014</w:t>
            </w:r>
          </w:p>
        </w:tc>
        <w:tc>
          <w:tcPr>
            <w:tcW w:w="1080" w:type="dxa"/>
          </w:tcPr>
          <w:p w14:paraId="445FEF0B" w14:textId="77777777" w:rsidR="008C37FF" w:rsidRDefault="00454AC8">
            <w:r>
              <w:t>61</w:t>
            </w:r>
          </w:p>
        </w:tc>
        <w:tc>
          <w:tcPr>
            <w:tcW w:w="1080" w:type="dxa"/>
          </w:tcPr>
          <w:p w14:paraId="2F625250" w14:textId="77777777" w:rsidR="008C37FF" w:rsidRDefault="00454AC8">
            <w:r>
              <w:t>14</w:t>
            </w:r>
          </w:p>
        </w:tc>
        <w:tc>
          <w:tcPr>
            <w:tcW w:w="1080" w:type="dxa"/>
          </w:tcPr>
          <w:p w14:paraId="69FC8E51" w14:textId="77777777" w:rsidR="008C37FF" w:rsidRDefault="00454AC8">
            <w:r>
              <w:t>3095</w:t>
            </w:r>
          </w:p>
        </w:tc>
        <w:tc>
          <w:tcPr>
            <w:tcW w:w="1080" w:type="dxa"/>
          </w:tcPr>
          <w:p w14:paraId="18ECAFAA" w14:textId="77777777" w:rsidR="008C37FF" w:rsidRDefault="00454AC8">
            <w:r>
              <w:t>4164</w:t>
            </w:r>
          </w:p>
        </w:tc>
        <w:tc>
          <w:tcPr>
            <w:tcW w:w="1080" w:type="dxa"/>
          </w:tcPr>
          <w:p w14:paraId="4B1BD85C" w14:textId="77777777" w:rsidR="008C37FF" w:rsidRDefault="00454AC8">
            <w:r>
              <w:t>7259</w:t>
            </w:r>
          </w:p>
        </w:tc>
        <w:tc>
          <w:tcPr>
            <w:tcW w:w="1080" w:type="dxa"/>
          </w:tcPr>
          <w:p w14:paraId="064825D4" w14:textId="77777777" w:rsidR="008C37FF" w:rsidRDefault="00454AC8">
            <w:r>
              <w:t>42</w:t>
            </w:r>
          </w:p>
        </w:tc>
        <w:tc>
          <w:tcPr>
            <w:tcW w:w="1080" w:type="dxa"/>
          </w:tcPr>
          <w:p w14:paraId="18DFF8C8" w14:textId="77777777" w:rsidR="008C37FF" w:rsidRDefault="00454AC8">
            <w:r>
              <w:t>57</w:t>
            </w:r>
          </w:p>
        </w:tc>
      </w:tr>
      <w:tr w:rsidR="008C37FF" w14:paraId="0CD796C6" w14:textId="77777777" w:rsidTr="00E17D3E">
        <w:tc>
          <w:tcPr>
            <w:tcW w:w="1190" w:type="dxa"/>
          </w:tcPr>
          <w:p w14:paraId="38234880" w14:textId="77777777" w:rsidR="008C37FF" w:rsidRDefault="00454AC8">
            <w:r>
              <w:t>03/13/2014</w:t>
            </w:r>
          </w:p>
        </w:tc>
        <w:tc>
          <w:tcPr>
            <w:tcW w:w="1080" w:type="dxa"/>
          </w:tcPr>
          <w:p w14:paraId="3CA1246D" w14:textId="77777777" w:rsidR="008C37FF" w:rsidRDefault="00454AC8">
            <w:r>
              <w:t>62</w:t>
            </w:r>
          </w:p>
        </w:tc>
        <w:tc>
          <w:tcPr>
            <w:tcW w:w="1080" w:type="dxa"/>
          </w:tcPr>
          <w:p w14:paraId="0CFF3FD8" w14:textId="77777777" w:rsidR="008C37FF" w:rsidRDefault="00454AC8">
            <w:r>
              <w:t>20</w:t>
            </w:r>
          </w:p>
        </w:tc>
        <w:tc>
          <w:tcPr>
            <w:tcW w:w="1080" w:type="dxa"/>
          </w:tcPr>
          <w:p w14:paraId="3740F791" w14:textId="77777777" w:rsidR="008C37FF" w:rsidRDefault="00454AC8">
            <w:r>
              <w:t>6021</w:t>
            </w:r>
          </w:p>
        </w:tc>
        <w:tc>
          <w:tcPr>
            <w:tcW w:w="1080" w:type="dxa"/>
          </w:tcPr>
          <w:p w14:paraId="5266550F" w14:textId="77777777" w:rsidR="008C37FF" w:rsidRDefault="00454AC8">
            <w:r>
              <w:t>7580</w:t>
            </w:r>
          </w:p>
        </w:tc>
        <w:tc>
          <w:tcPr>
            <w:tcW w:w="1080" w:type="dxa"/>
          </w:tcPr>
          <w:p w14:paraId="3ADA030E" w14:textId="77777777" w:rsidR="008C37FF" w:rsidRDefault="00454AC8">
            <w:r>
              <w:t>13601</w:t>
            </w:r>
          </w:p>
        </w:tc>
        <w:tc>
          <w:tcPr>
            <w:tcW w:w="1080" w:type="dxa"/>
          </w:tcPr>
          <w:p w14:paraId="58B40B6C" w14:textId="77777777" w:rsidR="008C37FF" w:rsidRDefault="00454AC8">
            <w:r>
              <w:t>44</w:t>
            </w:r>
          </w:p>
        </w:tc>
        <w:tc>
          <w:tcPr>
            <w:tcW w:w="1080" w:type="dxa"/>
          </w:tcPr>
          <w:p w14:paraId="0E271830" w14:textId="77777777" w:rsidR="008C37FF" w:rsidRDefault="00454AC8">
            <w:r>
              <w:t>55</w:t>
            </w:r>
          </w:p>
        </w:tc>
      </w:tr>
      <w:tr w:rsidR="008C37FF" w14:paraId="02CA53A8" w14:textId="77777777" w:rsidTr="00E17D3E">
        <w:tc>
          <w:tcPr>
            <w:tcW w:w="1190" w:type="dxa"/>
          </w:tcPr>
          <w:p w14:paraId="45BFD949" w14:textId="77777777" w:rsidR="008C37FF" w:rsidRDefault="00454AC8">
            <w:r>
              <w:t>03/14/2014</w:t>
            </w:r>
          </w:p>
        </w:tc>
        <w:tc>
          <w:tcPr>
            <w:tcW w:w="1080" w:type="dxa"/>
          </w:tcPr>
          <w:p w14:paraId="6BFF9790" w14:textId="77777777" w:rsidR="008C37FF" w:rsidRDefault="00454AC8">
            <w:r>
              <w:t>63</w:t>
            </w:r>
          </w:p>
        </w:tc>
        <w:tc>
          <w:tcPr>
            <w:tcW w:w="1080" w:type="dxa"/>
          </w:tcPr>
          <w:p w14:paraId="47666B8B" w14:textId="77777777" w:rsidR="008C37FF" w:rsidRDefault="00454AC8">
            <w:r>
              <w:t>16</w:t>
            </w:r>
          </w:p>
        </w:tc>
        <w:tc>
          <w:tcPr>
            <w:tcW w:w="1080" w:type="dxa"/>
          </w:tcPr>
          <w:p w14:paraId="3F3893A1" w14:textId="77777777" w:rsidR="008C37FF" w:rsidRDefault="00454AC8">
            <w:r>
              <w:t>12159</w:t>
            </w:r>
          </w:p>
        </w:tc>
        <w:tc>
          <w:tcPr>
            <w:tcW w:w="1080" w:type="dxa"/>
          </w:tcPr>
          <w:p w14:paraId="7884630C" w14:textId="77777777" w:rsidR="008C37FF" w:rsidRDefault="00454AC8">
            <w:r>
              <w:t>17707</w:t>
            </w:r>
          </w:p>
        </w:tc>
        <w:tc>
          <w:tcPr>
            <w:tcW w:w="1080" w:type="dxa"/>
          </w:tcPr>
          <w:p w14:paraId="09D8C237" w14:textId="77777777" w:rsidR="008C37FF" w:rsidRDefault="00454AC8">
            <w:r>
              <w:t>29866</w:t>
            </w:r>
          </w:p>
        </w:tc>
        <w:tc>
          <w:tcPr>
            <w:tcW w:w="1080" w:type="dxa"/>
          </w:tcPr>
          <w:p w14:paraId="5B9F7F63" w14:textId="77777777" w:rsidR="008C37FF" w:rsidRDefault="00454AC8">
            <w:r>
              <w:t>40</w:t>
            </w:r>
          </w:p>
        </w:tc>
        <w:tc>
          <w:tcPr>
            <w:tcW w:w="1080" w:type="dxa"/>
          </w:tcPr>
          <w:p w14:paraId="10E6D6C7" w14:textId="77777777" w:rsidR="008C37FF" w:rsidRDefault="00454AC8">
            <w:r>
              <w:t>59</w:t>
            </w:r>
          </w:p>
        </w:tc>
      </w:tr>
      <w:tr w:rsidR="008C37FF" w14:paraId="093D2814" w14:textId="77777777" w:rsidTr="00E17D3E">
        <w:tc>
          <w:tcPr>
            <w:tcW w:w="1190" w:type="dxa"/>
          </w:tcPr>
          <w:p w14:paraId="26F812D3" w14:textId="77777777" w:rsidR="008C37FF" w:rsidRDefault="00454AC8">
            <w:r>
              <w:t>03/14/2014</w:t>
            </w:r>
          </w:p>
        </w:tc>
        <w:tc>
          <w:tcPr>
            <w:tcW w:w="1080" w:type="dxa"/>
          </w:tcPr>
          <w:p w14:paraId="15F6E460" w14:textId="77777777" w:rsidR="008C37FF" w:rsidRDefault="00454AC8">
            <w:r>
              <w:t>64</w:t>
            </w:r>
          </w:p>
        </w:tc>
        <w:tc>
          <w:tcPr>
            <w:tcW w:w="1080" w:type="dxa"/>
          </w:tcPr>
          <w:p w14:paraId="3BA3F870" w14:textId="77777777" w:rsidR="008C37FF" w:rsidRDefault="00454AC8">
            <w:r>
              <w:t>11</w:t>
            </w:r>
          </w:p>
        </w:tc>
        <w:tc>
          <w:tcPr>
            <w:tcW w:w="1080" w:type="dxa"/>
          </w:tcPr>
          <w:p w14:paraId="1C7EB80E" w14:textId="77777777" w:rsidR="008C37FF" w:rsidRDefault="00454AC8">
            <w:r>
              <w:t>1088</w:t>
            </w:r>
          </w:p>
        </w:tc>
        <w:tc>
          <w:tcPr>
            <w:tcW w:w="1080" w:type="dxa"/>
          </w:tcPr>
          <w:p w14:paraId="4467C2FC" w14:textId="77777777" w:rsidR="008C37FF" w:rsidRDefault="00454AC8">
            <w:r>
              <w:t>2170</w:t>
            </w:r>
          </w:p>
        </w:tc>
        <w:tc>
          <w:tcPr>
            <w:tcW w:w="1080" w:type="dxa"/>
          </w:tcPr>
          <w:p w14:paraId="5BB0057A" w14:textId="77777777" w:rsidR="008C37FF" w:rsidRDefault="00454AC8">
            <w:r>
              <w:t>3258</w:t>
            </w:r>
          </w:p>
        </w:tc>
        <w:tc>
          <w:tcPr>
            <w:tcW w:w="1080" w:type="dxa"/>
          </w:tcPr>
          <w:p w14:paraId="0ACF018D" w14:textId="77777777" w:rsidR="008C37FF" w:rsidRDefault="00454AC8">
            <w:r>
              <w:t>33</w:t>
            </w:r>
          </w:p>
        </w:tc>
        <w:tc>
          <w:tcPr>
            <w:tcW w:w="1080" w:type="dxa"/>
          </w:tcPr>
          <w:p w14:paraId="427B24BC" w14:textId="77777777" w:rsidR="008C37FF" w:rsidRDefault="00454AC8">
            <w:r>
              <w:t>66</w:t>
            </w:r>
          </w:p>
        </w:tc>
      </w:tr>
      <w:tr w:rsidR="008C37FF" w14:paraId="010D27A7" w14:textId="77777777" w:rsidTr="00E17D3E">
        <w:tc>
          <w:tcPr>
            <w:tcW w:w="1190" w:type="dxa"/>
          </w:tcPr>
          <w:p w14:paraId="0A372A56" w14:textId="77777777" w:rsidR="008C37FF" w:rsidRDefault="00454AC8">
            <w:r>
              <w:t>04/01/2014</w:t>
            </w:r>
          </w:p>
        </w:tc>
        <w:tc>
          <w:tcPr>
            <w:tcW w:w="1080" w:type="dxa"/>
          </w:tcPr>
          <w:p w14:paraId="015FD906" w14:textId="77777777" w:rsidR="008C37FF" w:rsidRDefault="00454AC8">
            <w:r>
              <w:t>65</w:t>
            </w:r>
          </w:p>
        </w:tc>
        <w:tc>
          <w:tcPr>
            <w:tcW w:w="1080" w:type="dxa"/>
          </w:tcPr>
          <w:p w14:paraId="55155BFF" w14:textId="77777777" w:rsidR="008C37FF" w:rsidRDefault="00454AC8">
            <w:r>
              <w:t>32</w:t>
            </w:r>
          </w:p>
        </w:tc>
        <w:tc>
          <w:tcPr>
            <w:tcW w:w="1080" w:type="dxa"/>
          </w:tcPr>
          <w:p w14:paraId="2F7734E8" w14:textId="77777777" w:rsidR="008C37FF" w:rsidRDefault="00454AC8">
            <w:r>
              <w:t>640</w:t>
            </w:r>
          </w:p>
        </w:tc>
        <w:tc>
          <w:tcPr>
            <w:tcW w:w="1080" w:type="dxa"/>
          </w:tcPr>
          <w:p w14:paraId="0B358379" w14:textId="77777777" w:rsidR="008C37FF" w:rsidRDefault="00454AC8">
            <w:r>
              <w:t>4595</w:t>
            </w:r>
          </w:p>
        </w:tc>
        <w:tc>
          <w:tcPr>
            <w:tcW w:w="1080" w:type="dxa"/>
          </w:tcPr>
          <w:p w14:paraId="1F016E9C" w14:textId="77777777" w:rsidR="008C37FF" w:rsidRDefault="00454AC8">
            <w:r>
              <w:t>5235</w:t>
            </w:r>
          </w:p>
        </w:tc>
        <w:tc>
          <w:tcPr>
            <w:tcW w:w="1080" w:type="dxa"/>
          </w:tcPr>
          <w:p w14:paraId="14FD0C40" w14:textId="77777777" w:rsidR="008C37FF" w:rsidRDefault="00454AC8">
            <w:r>
              <w:t>12</w:t>
            </w:r>
          </w:p>
        </w:tc>
        <w:tc>
          <w:tcPr>
            <w:tcW w:w="1080" w:type="dxa"/>
          </w:tcPr>
          <w:p w14:paraId="4ACBA1DB" w14:textId="77777777" w:rsidR="008C37FF" w:rsidRDefault="00454AC8">
            <w:r>
              <w:t>87</w:t>
            </w:r>
          </w:p>
        </w:tc>
      </w:tr>
      <w:tr w:rsidR="008C37FF" w14:paraId="5F66D989" w14:textId="77777777" w:rsidTr="00E17D3E">
        <w:tc>
          <w:tcPr>
            <w:tcW w:w="1190" w:type="dxa"/>
          </w:tcPr>
          <w:p w14:paraId="70B6E404" w14:textId="77777777" w:rsidR="008C37FF" w:rsidRDefault="00454AC8">
            <w:r>
              <w:t>04/06/2014</w:t>
            </w:r>
          </w:p>
        </w:tc>
        <w:tc>
          <w:tcPr>
            <w:tcW w:w="1080" w:type="dxa"/>
          </w:tcPr>
          <w:p w14:paraId="3356700E" w14:textId="77777777" w:rsidR="008C37FF" w:rsidRDefault="00454AC8">
            <w:r>
              <w:t>66</w:t>
            </w:r>
          </w:p>
        </w:tc>
        <w:tc>
          <w:tcPr>
            <w:tcW w:w="1080" w:type="dxa"/>
          </w:tcPr>
          <w:p w14:paraId="16159F2E" w14:textId="77777777" w:rsidR="008C37FF" w:rsidRDefault="00454AC8">
            <w:r>
              <w:t>54</w:t>
            </w:r>
          </w:p>
        </w:tc>
        <w:tc>
          <w:tcPr>
            <w:tcW w:w="1080" w:type="dxa"/>
          </w:tcPr>
          <w:p w14:paraId="5688763C" w14:textId="77777777" w:rsidR="008C37FF" w:rsidRDefault="00454AC8">
            <w:r>
              <w:t>15600</w:t>
            </w:r>
          </w:p>
        </w:tc>
        <w:tc>
          <w:tcPr>
            <w:tcW w:w="1080" w:type="dxa"/>
          </w:tcPr>
          <w:p w14:paraId="4C2CC36C" w14:textId="77777777" w:rsidR="008C37FF" w:rsidRDefault="00454AC8">
            <w:r>
              <w:t>30873</w:t>
            </w:r>
          </w:p>
        </w:tc>
        <w:tc>
          <w:tcPr>
            <w:tcW w:w="1080" w:type="dxa"/>
          </w:tcPr>
          <w:p w14:paraId="6C51E817" w14:textId="77777777" w:rsidR="008C37FF" w:rsidRDefault="00454AC8">
            <w:r>
              <w:t>46473</w:t>
            </w:r>
          </w:p>
        </w:tc>
        <w:tc>
          <w:tcPr>
            <w:tcW w:w="1080" w:type="dxa"/>
          </w:tcPr>
          <w:p w14:paraId="1D419CBD" w14:textId="77777777" w:rsidR="008C37FF" w:rsidRDefault="00454AC8">
            <w:r>
              <w:t>33</w:t>
            </w:r>
          </w:p>
        </w:tc>
        <w:tc>
          <w:tcPr>
            <w:tcW w:w="1080" w:type="dxa"/>
          </w:tcPr>
          <w:p w14:paraId="7926C52A" w14:textId="77777777" w:rsidR="008C37FF" w:rsidRDefault="00454AC8">
            <w:r>
              <w:t>66</w:t>
            </w:r>
          </w:p>
        </w:tc>
      </w:tr>
      <w:tr w:rsidR="008C37FF" w14:paraId="797BCAEB" w14:textId="77777777" w:rsidTr="00E17D3E">
        <w:tc>
          <w:tcPr>
            <w:tcW w:w="1190" w:type="dxa"/>
          </w:tcPr>
          <w:p w14:paraId="07B45196" w14:textId="77777777" w:rsidR="008C37FF" w:rsidRDefault="00454AC8">
            <w:r>
              <w:lastRenderedPageBreak/>
              <w:t>04/08/2014</w:t>
            </w:r>
          </w:p>
        </w:tc>
        <w:tc>
          <w:tcPr>
            <w:tcW w:w="1080" w:type="dxa"/>
          </w:tcPr>
          <w:p w14:paraId="2BAAA1CA" w14:textId="77777777" w:rsidR="008C37FF" w:rsidRDefault="00454AC8">
            <w:r>
              <w:t>67</w:t>
            </w:r>
          </w:p>
        </w:tc>
        <w:tc>
          <w:tcPr>
            <w:tcW w:w="1080" w:type="dxa"/>
          </w:tcPr>
          <w:p w14:paraId="4C0D81FF" w14:textId="77777777" w:rsidR="008C37FF" w:rsidRDefault="00454AC8">
            <w:r>
              <w:t>19</w:t>
            </w:r>
          </w:p>
        </w:tc>
        <w:tc>
          <w:tcPr>
            <w:tcW w:w="1080" w:type="dxa"/>
          </w:tcPr>
          <w:p w14:paraId="3D40F5A5" w14:textId="77777777" w:rsidR="008C37FF" w:rsidRDefault="00454AC8">
            <w:r>
              <w:t>2851</w:t>
            </w:r>
          </w:p>
        </w:tc>
        <w:tc>
          <w:tcPr>
            <w:tcW w:w="1080" w:type="dxa"/>
          </w:tcPr>
          <w:p w14:paraId="001C84E6" w14:textId="77777777" w:rsidR="008C37FF" w:rsidRDefault="00454AC8">
            <w:r>
              <w:t>6040</w:t>
            </w:r>
          </w:p>
        </w:tc>
        <w:tc>
          <w:tcPr>
            <w:tcW w:w="1080" w:type="dxa"/>
          </w:tcPr>
          <w:p w14:paraId="612329BE" w14:textId="77777777" w:rsidR="008C37FF" w:rsidRDefault="00454AC8">
            <w:r>
              <w:t>8891</w:t>
            </w:r>
          </w:p>
        </w:tc>
        <w:tc>
          <w:tcPr>
            <w:tcW w:w="1080" w:type="dxa"/>
          </w:tcPr>
          <w:p w14:paraId="1D055517" w14:textId="77777777" w:rsidR="008C37FF" w:rsidRDefault="00454AC8">
            <w:r>
              <w:t>32</w:t>
            </w:r>
          </w:p>
        </w:tc>
        <w:tc>
          <w:tcPr>
            <w:tcW w:w="1080" w:type="dxa"/>
          </w:tcPr>
          <w:p w14:paraId="709E06E7" w14:textId="77777777" w:rsidR="008C37FF" w:rsidRDefault="00454AC8">
            <w:r>
              <w:t>67</w:t>
            </w:r>
          </w:p>
        </w:tc>
      </w:tr>
      <w:tr w:rsidR="008C37FF" w14:paraId="6A0DF2AA" w14:textId="77777777" w:rsidTr="00E17D3E">
        <w:tc>
          <w:tcPr>
            <w:tcW w:w="1190" w:type="dxa"/>
          </w:tcPr>
          <w:p w14:paraId="1D249515" w14:textId="77777777" w:rsidR="008C37FF" w:rsidRDefault="00454AC8">
            <w:r>
              <w:t>04/09/2014</w:t>
            </w:r>
          </w:p>
        </w:tc>
        <w:tc>
          <w:tcPr>
            <w:tcW w:w="1080" w:type="dxa"/>
          </w:tcPr>
          <w:p w14:paraId="1F77F5E9" w14:textId="77777777" w:rsidR="008C37FF" w:rsidRDefault="00454AC8">
            <w:r>
              <w:t>68</w:t>
            </w:r>
          </w:p>
        </w:tc>
        <w:tc>
          <w:tcPr>
            <w:tcW w:w="1080" w:type="dxa"/>
          </w:tcPr>
          <w:p w14:paraId="5821B6B9" w14:textId="77777777" w:rsidR="008C37FF" w:rsidRDefault="00454AC8">
            <w:r>
              <w:t>10</w:t>
            </w:r>
          </w:p>
        </w:tc>
        <w:tc>
          <w:tcPr>
            <w:tcW w:w="1080" w:type="dxa"/>
          </w:tcPr>
          <w:p w14:paraId="206BB133" w14:textId="77777777" w:rsidR="008C37FF" w:rsidRDefault="00454AC8">
            <w:r>
              <w:t>2761</w:t>
            </w:r>
          </w:p>
        </w:tc>
        <w:tc>
          <w:tcPr>
            <w:tcW w:w="1080" w:type="dxa"/>
          </w:tcPr>
          <w:p w14:paraId="5E79AAC5" w14:textId="77777777" w:rsidR="008C37FF" w:rsidRDefault="00454AC8">
            <w:r>
              <w:t>5445</w:t>
            </w:r>
          </w:p>
        </w:tc>
        <w:tc>
          <w:tcPr>
            <w:tcW w:w="1080" w:type="dxa"/>
          </w:tcPr>
          <w:p w14:paraId="7C993F13" w14:textId="77777777" w:rsidR="008C37FF" w:rsidRDefault="00454AC8">
            <w:r>
              <w:t>8206</w:t>
            </w:r>
          </w:p>
        </w:tc>
        <w:tc>
          <w:tcPr>
            <w:tcW w:w="1080" w:type="dxa"/>
          </w:tcPr>
          <w:p w14:paraId="1E15B13E" w14:textId="77777777" w:rsidR="008C37FF" w:rsidRDefault="00454AC8">
            <w:r>
              <w:t>33</w:t>
            </w:r>
          </w:p>
        </w:tc>
        <w:tc>
          <w:tcPr>
            <w:tcW w:w="1080" w:type="dxa"/>
          </w:tcPr>
          <w:p w14:paraId="413D5C62" w14:textId="77777777" w:rsidR="008C37FF" w:rsidRDefault="00454AC8">
            <w:r>
              <w:t>66</w:t>
            </w:r>
          </w:p>
        </w:tc>
      </w:tr>
      <w:tr w:rsidR="008C37FF" w14:paraId="68C265FF" w14:textId="77777777" w:rsidTr="00E17D3E">
        <w:tc>
          <w:tcPr>
            <w:tcW w:w="1190" w:type="dxa"/>
          </w:tcPr>
          <w:p w14:paraId="34236682" w14:textId="77777777" w:rsidR="008C37FF" w:rsidRDefault="00454AC8">
            <w:r>
              <w:t>04/11/2014</w:t>
            </w:r>
          </w:p>
        </w:tc>
        <w:tc>
          <w:tcPr>
            <w:tcW w:w="1080" w:type="dxa"/>
          </w:tcPr>
          <w:p w14:paraId="4D2061A4" w14:textId="77777777" w:rsidR="008C37FF" w:rsidRDefault="00454AC8">
            <w:r>
              <w:t>69</w:t>
            </w:r>
          </w:p>
        </w:tc>
        <w:tc>
          <w:tcPr>
            <w:tcW w:w="1080" w:type="dxa"/>
          </w:tcPr>
          <w:p w14:paraId="6E4EB74D" w14:textId="77777777" w:rsidR="008C37FF" w:rsidRDefault="00454AC8">
            <w:r>
              <w:t>6</w:t>
            </w:r>
          </w:p>
        </w:tc>
        <w:tc>
          <w:tcPr>
            <w:tcW w:w="1080" w:type="dxa"/>
          </w:tcPr>
          <w:p w14:paraId="5CDB064C" w14:textId="77777777" w:rsidR="008C37FF" w:rsidRDefault="00454AC8">
            <w:r>
              <w:t>998</w:t>
            </w:r>
          </w:p>
        </w:tc>
        <w:tc>
          <w:tcPr>
            <w:tcW w:w="1080" w:type="dxa"/>
          </w:tcPr>
          <w:p w14:paraId="598D7F3A" w14:textId="77777777" w:rsidR="008C37FF" w:rsidRDefault="00454AC8">
            <w:r>
              <w:t>2299</w:t>
            </w:r>
          </w:p>
        </w:tc>
        <w:tc>
          <w:tcPr>
            <w:tcW w:w="1080" w:type="dxa"/>
          </w:tcPr>
          <w:p w14:paraId="2456CA4F" w14:textId="77777777" w:rsidR="008C37FF" w:rsidRDefault="00454AC8">
            <w:r>
              <w:t>3297</w:t>
            </w:r>
          </w:p>
        </w:tc>
        <w:tc>
          <w:tcPr>
            <w:tcW w:w="1080" w:type="dxa"/>
          </w:tcPr>
          <w:p w14:paraId="309C044E" w14:textId="77777777" w:rsidR="008C37FF" w:rsidRDefault="00454AC8">
            <w:r>
              <w:t>30</w:t>
            </w:r>
          </w:p>
        </w:tc>
        <w:tc>
          <w:tcPr>
            <w:tcW w:w="1080" w:type="dxa"/>
          </w:tcPr>
          <w:p w14:paraId="6C5DE260" w14:textId="77777777" w:rsidR="008C37FF" w:rsidRDefault="00454AC8">
            <w:r>
              <w:t>69</w:t>
            </w:r>
          </w:p>
        </w:tc>
      </w:tr>
      <w:tr w:rsidR="008C37FF" w14:paraId="696C7B03" w14:textId="77777777" w:rsidTr="00E17D3E">
        <w:tc>
          <w:tcPr>
            <w:tcW w:w="1190" w:type="dxa"/>
          </w:tcPr>
          <w:p w14:paraId="04CFE1D9" w14:textId="77777777" w:rsidR="008C37FF" w:rsidRDefault="00454AC8">
            <w:r>
              <w:t>04/17/2014</w:t>
            </w:r>
          </w:p>
        </w:tc>
        <w:tc>
          <w:tcPr>
            <w:tcW w:w="1080" w:type="dxa"/>
          </w:tcPr>
          <w:p w14:paraId="3617FF20" w14:textId="77777777" w:rsidR="008C37FF" w:rsidRDefault="00454AC8">
            <w:r>
              <w:t>70</w:t>
            </w:r>
          </w:p>
        </w:tc>
        <w:tc>
          <w:tcPr>
            <w:tcW w:w="1080" w:type="dxa"/>
          </w:tcPr>
          <w:p w14:paraId="51A3386E" w14:textId="77777777" w:rsidR="008C37FF" w:rsidRDefault="00454AC8">
            <w:r>
              <w:t>9</w:t>
            </w:r>
          </w:p>
        </w:tc>
        <w:tc>
          <w:tcPr>
            <w:tcW w:w="1080" w:type="dxa"/>
          </w:tcPr>
          <w:p w14:paraId="7DB8AA93" w14:textId="77777777" w:rsidR="008C37FF" w:rsidRDefault="00454AC8">
            <w:r>
              <w:t>802</w:t>
            </w:r>
          </w:p>
        </w:tc>
        <w:tc>
          <w:tcPr>
            <w:tcW w:w="1080" w:type="dxa"/>
          </w:tcPr>
          <w:p w14:paraId="3074C8B5" w14:textId="77777777" w:rsidR="008C37FF" w:rsidRDefault="00454AC8">
            <w:r>
              <w:t>1958</w:t>
            </w:r>
          </w:p>
        </w:tc>
        <w:tc>
          <w:tcPr>
            <w:tcW w:w="1080" w:type="dxa"/>
          </w:tcPr>
          <w:p w14:paraId="0B44929C" w14:textId="77777777" w:rsidR="008C37FF" w:rsidRDefault="00454AC8">
            <w:r>
              <w:t>2760</w:t>
            </w:r>
          </w:p>
        </w:tc>
        <w:tc>
          <w:tcPr>
            <w:tcW w:w="1080" w:type="dxa"/>
          </w:tcPr>
          <w:p w14:paraId="60B92FC1" w14:textId="77777777" w:rsidR="008C37FF" w:rsidRDefault="00454AC8">
            <w:r>
              <w:t>29</w:t>
            </w:r>
          </w:p>
        </w:tc>
        <w:tc>
          <w:tcPr>
            <w:tcW w:w="1080" w:type="dxa"/>
          </w:tcPr>
          <w:p w14:paraId="3B69EB16" w14:textId="77777777" w:rsidR="008C37FF" w:rsidRDefault="00454AC8">
            <w:r>
              <w:t>70</w:t>
            </w:r>
          </w:p>
        </w:tc>
      </w:tr>
      <w:tr w:rsidR="008C37FF" w14:paraId="4A3CD44A" w14:textId="77777777" w:rsidTr="00E17D3E">
        <w:tc>
          <w:tcPr>
            <w:tcW w:w="1190" w:type="dxa"/>
          </w:tcPr>
          <w:p w14:paraId="01B821FF" w14:textId="77777777" w:rsidR="008C37FF" w:rsidRDefault="00454AC8">
            <w:r>
              <w:t>04/18/2014</w:t>
            </w:r>
          </w:p>
        </w:tc>
        <w:tc>
          <w:tcPr>
            <w:tcW w:w="1080" w:type="dxa"/>
          </w:tcPr>
          <w:p w14:paraId="0FFCE970" w14:textId="77777777" w:rsidR="008C37FF" w:rsidRDefault="00454AC8">
            <w:r>
              <w:t>71</w:t>
            </w:r>
          </w:p>
        </w:tc>
        <w:tc>
          <w:tcPr>
            <w:tcW w:w="1080" w:type="dxa"/>
          </w:tcPr>
          <w:p w14:paraId="74943133" w14:textId="77777777" w:rsidR="008C37FF" w:rsidRDefault="00454AC8">
            <w:r>
              <w:t>17</w:t>
            </w:r>
          </w:p>
        </w:tc>
        <w:tc>
          <w:tcPr>
            <w:tcW w:w="1080" w:type="dxa"/>
          </w:tcPr>
          <w:p w14:paraId="74305541" w14:textId="77777777" w:rsidR="008C37FF" w:rsidRDefault="00454AC8">
            <w:r>
              <w:t>4262</w:t>
            </w:r>
          </w:p>
        </w:tc>
        <w:tc>
          <w:tcPr>
            <w:tcW w:w="1080" w:type="dxa"/>
          </w:tcPr>
          <w:p w14:paraId="7D4395D2" w14:textId="77777777" w:rsidR="008C37FF" w:rsidRDefault="00454AC8">
            <w:r>
              <w:t>9356</w:t>
            </w:r>
          </w:p>
        </w:tc>
        <w:tc>
          <w:tcPr>
            <w:tcW w:w="1080" w:type="dxa"/>
          </w:tcPr>
          <w:p w14:paraId="24D79932" w14:textId="77777777" w:rsidR="008C37FF" w:rsidRDefault="00454AC8">
            <w:r>
              <w:t>13618</w:t>
            </w:r>
          </w:p>
        </w:tc>
        <w:tc>
          <w:tcPr>
            <w:tcW w:w="1080" w:type="dxa"/>
          </w:tcPr>
          <w:p w14:paraId="7E1CC909" w14:textId="77777777" w:rsidR="008C37FF" w:rsidRDefault="00454AC8">
            <w:r>
              <w:t>31</w:t>
            </w:r>
          </w:p>
        </w:tc>
        <w:tc>
          <w:tcPr>
            <w:tcW w:w="1080" w:type="dxa"/>
          </w:tcPr>
          <w:p w14:paraId="31594F1D" w14:textId="77777777" w:rsidR="008C37FF" w:rsidRDefault="00454AC8">
            <w:r>
              <w:t>68</w:t>
            </w:r>
          </w:p>
        </w:tc>
      </w:tr>
      <w:tr w:rsidR="008C37FF" w14:paraId="700CEF65" w14:textId="77777777" w:rsidTr="00E17D3E">
        <w:tc>
          <w:tcPr>
            <w:tcW w:w="1190" w:type="dxa"/>
          </w:tcPr>
          <w:p w14:paraId="1AA90309" w14:textId="77777777" w:rsidR="008C37FF" w:rsidRDefault="00454AC8">
            <w:r>
              <w:t>04/19/2014</w:t>
            </w:r>
          </w:p>
        </w:tc>
        <w:tc>
          <w:tcPr>
            <w:tcW w:w="1080" w:type="dxa"/>
          </w:tcPr>
          <w:p w14:paraId="60E6362D" w14:textId="77777777" w:rsidR="008C37FF" w:rsidRDefault="00454AC8">
            <w:r>
              <w:t>72</w:t>
            </w:r>
          </w:p>
        </w:tc>
        <w:tc>
          <w:tcPr>
            <w:tcW w:w="1080" w:type="dxa"/>
          </w:tcPr>
          <w:p w14:paraId="7AB9483E" w14:textId="77777777" w:rsidR="008C37FF" w:rsidRDefault="00454AC8">
            <w:r>
              <w:t>36</w:t>
            </w:r>
          </w:p>
        </w:tc>
        <w:tc>
          <w:tcPr>
            <w:tcW w:w="1080" w:type="dxa"/>
          </w:tcPr>
          <w:p w14:paraId="311561F1" w14:textId="77777777" w:rsidR="008C37FF" w:rsidRDefault="00454AC8">
            <w:r>
              <w:t>15826</w:t>
            </w:r>
          </w:p>
        </w:tc>
        <w:tc>
          <w:tcPr>
            <w:tcW w:w="1080" w:type="dxa"/>
          </w:tcPr>
          <w:p w14:paraId="1C5B384A" w14:textId="77777777" w:rsidR="008C37FF" w:rsidRDefault="00454AC8">
            <w:r>
              <w:t>47596</w:t>
            </w:r>
          </w:p>
        </w:tc>
        <w:tc>
          <w:tcPr>
            <w:tcW w:w="1080" w:type="dxa"/>
          </w:tcPr>
          <w:p w14:paraId="728B2B46" w14:textId="77777777" w:rsidR="008C37FF" w:rsidRDefault="00454AC8">
            <w:r>
              <w:t>63422</w:t>
            </w:r>
          </w:p>
        </w:tc>
        <w:tc>
          <w:tcPr>
            <w:tcW w:w="1080" w:type="dxa"/>
          </w:tcPr>
          <w:p w14:paraId="600805B4" w14:textId="77777777" w:rsidR="008C37FF" w:rsidRDefault="00454AC8">
            <w:r>
              <w:t>24</w:t>
            </w:r>
          </w:p>
        </w:tc>
        <w:tc>
          <w:tcPr>
            <w:tcW w:w="1080" w:type="dxa"/>
          </w:tcPr>
          <w:p w14:paraId="2ECFAC2C" w14:textId="77777777" w:rsidR="008C37FF" w:rsidRDefault="00454AC8">
            <w:r>
              <w:t>75</w:t>
            </w:r>
          </w:p>
        </w:tc>
      </w:tr>
      <w:tr w:rsidR="008C37FF" w14:paraId="6FD8B56C" w14:textId="77777777" w:rsidTr="00E17D3E">
        <w:tc>
          <w:tcPr>
            <w:tcW w:w="1190" w:type="dxa"/>
          </w:tcPr>
          <w:p w14:paraId="3B48E69C" w14:textId="77777777" w:rsidR="008C37FF" w:rsidRDefault="00454AC8">
            <w:r>
              <w:t>04/25/2014</w:t>
            </w:r>
          </w:p>
        </w:tc>
        <w:tc>
          <w:tcPr>
            <w:tcW w:w="1080" w:type="dxa"/>
          </w:tcPr>
          <w:p w14:paraId="76C3BE51" w14:textId="77777777" w:rsidR="008C37FF" w:rsidRDefault="00454AC8">
            <w:r>
              <w:t>73</w:t>
            </w:r>
          </w:p>
        </w:tc>
        <w:tc>
          <w:tcPr>
            <w:tcW w:w="1080" w:type="dxa"/>
          </w:tcPr>
          <w:p w14:paraId="4E692CD9" w14:textId="77777777" w:rsidR="008C37FF" w:rsidRDefault="00454AC8">
            <w:r>
              <w:t>20</w:t>
            </w:r>
          </w:p>
        </w:tc>
        <w:tc>
          <w:tcPr>
            <w:tcW w:w="1080" w:type="dxa"/>
          </w:tcPr>
          <w:p w14:paraId="33EA71C0" w14:textId="77777777" w:rsidR="008C37FF" w:rsidRDefault="00454AC8">
            <w:r>
              <w:t>6642</w:t>
            </w:r>
          </w:p>
        </w:tc>
        <w:tc>
          <w:tcPr>
            <w:tcW w:w="1080" w:type="dxa"/>
          </w:tcPr>
          <w:p w14:paraId="441AA253" w14:textId="77777777" w:rsidR="008C37FF" w:rsidRDefault="00454AC8">
            <w:r>
              <w:t>11828</w:t>
            </w:r>
          </w:p>
        </w:tc>
        <w:tc>
          <w:tcPr>
            <w:tcW w:w="1080" w:type="dxa"/>
          </w:tcPr>
          <w:p w14:paraId="4CD2203F" w14:textId="77777777" w:rsidR="008C37FF" w:rsidRDefault="00454AC8">
            <w:r>
              <w:t>18470</w:t>
            </w:r>
          </w:p>
        </w:tc>
        <w:tc>
          <w:tcPr>
            <w:tcW w:w="1080" w:type="dxa"/>
          </w:tcPr>
          <w:p w14:paraId="342BDF6A" w14:textId="77777777" w:rsidR="008C37FF" w:rsidRDefault="00454AC8">
            <w:r>
              <w:t>35</w:t>
            </w:r>
          </w:p>
        </w:tc>
        <w:tc>
          <w:tcPr>
            <w:tcW w:w="1080" w:type="dxa"/>
          </w:tcPr>
          <w:p w14:paraId="1226A6C6" w14:textId="77777777" w:rsidR="008C37FF" w:rsidRDefault="00454AC8">
            <w:r>
              <w:t>64</w:t>
            </w:r>
          </w:p>
        </w:tc>
      </w:tr>
      <w:tr w:rsidR="008C37FF" w14:paraId="6D340BD2" w14:textId="77777777" w:rsidTr="00E17D3E">
        <w:tc>
          <w:tcPr>
            <w:tcW w:w="1190" w:type="dxa"/>
          </w:tcPr>
          <w:p w14:paraId="67B4D29D" w14:textId="77777777" w:rsidR="008C37FF" w:rsidRDefault="00454AC8">
            <w:r>
              <w:t>04/26/2014</w:t>
            </w:r>
          </w:p>
        </w:tc>
        <w:tc>
          <w:tcPr>
            <w:tcW w:w="1080" w:type="dxa"/>
          </w:tcPr>
          <w:p w14:paraId="1F00BDE9" w14:textId="77777777" w:rsidR="008C37FF" w:rsidRDefault="00454AC8">
            <w:r>
              <w:t>74</w:t>
            </w:r>
          </w:p>
        </w:tc>
        <w:tc>
          <w:tcPr>
            <w:tcW w:w="1080" w:type="dxa"/>
          </w:tcPr>
          <w:p w14:paraId="7A824432" w14:textId="77777777" w:rsidR="008C37FF" w:rsidRDefault="00454AC8">
            <w:r>
              <w:t>0</w:t>
            </w:r>
          </w:p>
        </w:tc>
        <w:tc>
          <w:tcPr>
            <w:tcW w:w="1080" w:type="dxa"/>
          </w:tcPr>
          <w:p w14:paraId="727F26F9" w14:textId="77777777" w:rsidR="008C37FF" w:rsidRDefault="00454AC8">
            <w:r>
              <w:t>1186</w:t>
            </w:r>
          </w:p>
        </w:tc>
        <w:tc>
          <w:tcPr>
            <w:tcW w:w="1080" w:type="dxa"/>
          </w:tcPr>
          <w:p w14:paraId="1307258E" w14:textId="77777777" w:rsidR="008C37FF" w:rsidRDefault="00454AC8">
            <w:r>
              <w:t>1530</w:t>
            </w:r>
          </w:p>
        </w:tc>
        <w:tc>
          <w:tcPr>
            <w:tcW w:w="1080" w:type="dxa"/>
          </w:tcPr>
          <w:p w14:paraId="14387F3F" w14:textId="77777777" w:rsidR="008C37FF" w:rsidRDefault="00454AC8">
            <w:r>
              <w:t>2716</w:t>
            </w:r>
          </w:p>
        </w:tc>
        <w:tc>
          <w:tcPr>
            <w:tcW w:w="1080" w:type="dxa"/>
          </w:tcPr>
          <w:p w14:paraId="56765260" w14:textId="77777777" w:rsidR="008C37FF" w:rsidRDefault="00454AC8">
            <w:r>
              <w:t>43</w:t>
            </w:r>
          </w:p>
        </w:tc>
        <w:tc>
          <w:tcPr>
            <w:tcW w:w="1080" w:type="dxa"/>
          </w:tcPr>
          <w:p w14:paraId="14431973" w14:textId="77777777" w:rsidR="008C37FF" w:rsidRDefault="00454AC8">
            <w:r>
              <w:t>56</w:t>
            </w:r>
          </w:p>
        </w:tc>
      </w:tr>
      <w:tr w:rsidR="008C37FF" w14:paraId="7EF36CBF" w14:textId="77777777" w:rsidTr="00E17D3E">
        <w:tc>
          <w:tcPr>
            <w:tcW w:w="1190" w:type="dxa"/>
          </w:tcPr>
          <w:p w14:paraId="00B6563A" w14:textId="77777777" w:rsidR="008C37FF" w:rsidRDefault="00454AC8">
            <w:r>
              <w:t>04/27/2014</w:t>
            </w:r>
          </w:p>
        </w:tc>
        <w:tc>
          <w:tcPr>
            <w:tcW w:w="1080" w:type="dxa"/>
          </w:tcPr>
          <w:p w14:paraId="6E16A7F0" w14:textId="77777777" w:rsidR="008C37FF" w:rsidRDefault="00454AC8">
            <w:r>
              <w:t>75</w:t>
            </w:r>
          </w:p>
        </w:tc>
        <w:tc>
          <w:tcPr>
            <w:tcW w:w="1080" w:type="dxa"/>
          </w:tcPr>
          <w:p w14:paraId="76359D38" w14:textId="77777777" w:rsidR="008C37FF" w:rsidRDefault="00454AC8">
            <w:r>
              <w:t>23</w:t>
            </w:r>
          </w:p>
        </w:tc>
        <w:tc>
          <w:tcPr>
            <w:tcW w:w="1080" w:type="dxa"/>
          </w:tcPr>
          <w:p w14:paraId="01DD5C77" w14:textId="77777777" w:rsidR="008C37FF" w:rsidRDefault="00454AC8">
            <w:r>
              <w:t>6216</w:t>
            </w:r>
          </w:p>
        </w:tc>
        <w:tc>
          <w:tcPr>
            <w:tcW w:w="1080" w:type="dxa"/>
          </w:tcPr>
          <w:p w14:paraId="24310318" w14:textId="77777777" w:rsidR="008C37FF" w:rsidRDefault="00454AC8">
            <w:r>
              <w:t>15953</w:t>
            </w:r>
          </w:p>
        </w:tc>
        <w:tc>
          <w:tcPr>
            <w:tcW w:w="1080" w:type="dxa"/>
          </w:tcPr>
          <w:p w14:paraId="07507C9A" w14:textId="77777777" w:rsidR="008C37FF" w:rsidRDefault="00454AC8">
            <w:r>
              <w:t>22169</w:t>
            </w:r>
          </w:p>
        </w:tc>
        <w:tc>
          <w:tcPr>
            <w:tcW w:w="1080" w:type="dxa"/>
          </w:tcPr>
          <w:p w14:paraId="35C8D200" w14:textId="77777777" w:rsidR="008C37FF" w:rsidRDefault="00454AC8">
            <w:r>
              <w:t>28</w:t>
            </w:r>
          </w:p>
        </w:tc>
        <w:tc>
          <w:tcPr>
            <w:tcW w:w="1080" w:type="dxa"/>
          </w:tcPr>
          <w:p w14:paraId="742D0A5C" w14:textId="77777777" w:rsidR="008C37FF" w:rsidRDefault="00454AC8">
            <w:r>
              <w:t>71</w:t>
            </w:r>
          </w:p>
        </w:tc>
      </w:tr>
      <w:tr w:rsidR="008C37FF" w14:paraId="406B5587" w14:textId="77777777" w:rsidTr="00E17D3E">
        <w:tc>
          <w:tcPr>
            <w:tcW w:w="1190" w:type="dxa"/>
          </w:tcPr>
          <w:p w14:paraId="5B9FC901" w14:textId="77777777" w:rsidR="008C37FF" w:rsidRDefault="00454AC8">
            <w:r>
              <w:t>04/28/2014</w:t>
            </w:r>
          </w:p>
        </w:tc>
        <w:tc>
          <w:tcPr>
            <w:tcW w:w="1080" w:type="dxa"/>
          </w:tcPr>
          <w:p w14:paraId="1BEF21AD" w14:textId="77777777" w:rsidR="008C37FF" w:rsidRDefault="00454AC8">
            <w:r>
              <w:t>76</w:t>
            </w:r>
          </w:p>
        </w:tc>
        <w:tc>
          <w:tcPr>
            <w:tcW w:w="1080" w:type="dxa"/>
          </w:tcPr>
          <w:p w14:paraId="3FEBBC6B" w14:textId="77777777" w:rsidR="008C37FF" w:rsidRDefault="00454AC8">
            <w:r>
              <w:t>16</w:t>
            </w:r>
          </w:p>
        </w:tc>
        <w:tc>
          <w:tcPr>
            <w:tcW w:w="1080" w:type="dxa"/>
          </w:tcPr>
          <w:p w14:paraId="51A83527" w14:textId="77777777" w:rsidR="008C37FF" w:rsidRDefault="00454AC8">
            <w:r>
              <w:t>2095</w:t>
            </w:r>
          </w:p>
        </w:tc>
        <w:tc>
          <w:tcPr>
            <w:tcW w:w="1080" w:type="dxa"/>
          </w:tcPr>
          <w:p w14:paraId="3D0C02AB" w14:textId="77777777" w:rsidR="008C37FF" w:rsidRDefault="00454AC8">
            <w:r>
              <w:t>6699</w:t>
            </w:r>
          </w:p>
        </w:tc>
        <w:tc>
          <w:tcPr>
            <w:tcW w:w="1080" w:type="dxa"/>
          </w:tcPr>
          <w:p w14:paraId="10CF2A5F" w14:textId="77777777" w:rsidR="008C37FF" w:rsidRDefault="00454AC8">
            <w:r>
              <w:t>8794</w:t>
            </w:r>
          </w:p>
        </w:tc>
        <w:tc>
          <w:tcPr>
            <w:tcW w:w="1080" w:type="dxa"/>
          </w:tcPr>
          <w:p w14:paraId="76994697" w14:textId="77777777" w:rsidR="008C37FF" w:rsidRDefault="00454AC8">
            <w:r>
              <w:t>23</w:t>
            </w:r>
          </w:p>
        </w:tc>
        <w:tc>
          <w:tcPr>
            <w:tcW w:w="1080" w:type="dxa"/>
          </w:tcPr>
          <w:p w14:paraId="71360504" w14:textId="77777777" w:rsidR="008C37FF" w:rsidRDefault="00454AC8">
            <w:r>
              <w:t>76</w:t>
            </w:r>
          </w:p>
        </w:tc>
      </w:tr>
      <w:tr w:rsidR="008C37FF" w14:paraId="7D5AD070" w14:textId="77777777" w:rsidTr="00E17D3E">
        <w:tc>
          <w:tcPr>
            <w:tcW w:w="1190" w:type="dxa"/>
          </w:tcPr>
          <w:p w14:paraId="70BCE53F" w14:textId="77777777" w:rsidR="008C37FF" w:rsidRDefault="00454AC8">
            <w:r>
              <w:t>04/28/2014</w:t>
            </w:r>
          </w:p>
        </w:tc>
        <w:tc>
          <w:tcPr>
            <w:tcW w:w="1080" w:type="dxa"/>
          </w:tcPr>
          <w:p w14:paraId="19B38D7D" w14:textId="77777777" w:rsidR="008C37FF" w:rsidRDefault="00454AC8">
            <w:r>
              <w:t>77</w:t>
            </w:r>
          </w:p>
        </w:tc>
        <w:tc>
          <w:tcPr>
            <w:tcW w:w="1080" w:type="dxa"/>
          </w:tcPr>
          <w:p w14:paraId="1847A198" w14:textId="77777777" w:rsidR="008C37FF" w:rsidRDefault="00454AC8">
            <w:r>
              <w:t>41</w:t>
            </w:r>
          </w:p>
        </w:tc>
        <w:tc>
          <w:tcPr>
            <w:tcW w:w="1080" w:type="dxa"/>
          </w:tcPr>
          <w:p w14:paraId="0F0F0C01" w14:textId="77777777" w:rsidR="008C37FF" w:rsidRDefault="00454AC8">
            <w:r>
              <w:t>11787</w:t>
            </w:r>
          </w:p>
        </w:tc>
        <w:tc>
          <w:tcPr>
            <w:tcW w:w="1080" w:type="dxa"/>
          </w:tcPr>
          <w:p w14:paraId="4F4C364A" w14:textId="77777777" w:rsidR="008C37FF" w:rsidRDefault="00454AC8">
            <w:r>
              <w:t>43250</w:t>
            </w:r>
          </w:p>
        </w:tc>
        <w:tc>
          <w:tcPr>
            <w:tcW w:w="1080" w:type="dxa"/>
          </w:tcPr>
          <w:p w14:paraId="39CB8A01" w14:textId="77777777" w:rsidR="008C37FF" w:rsidRDefault="00454AC8">
            <w:r>
              <w:t>55037</w:t>
            </w:r>
          </w:p>
        </w:tc>
        <w:tc>
          <w:tcPr>
            <w:tcW w:w="1080" w:type="dxa"/>
          </w:tcPr>
          <w:p w14:paraId="507A0907" w14:textId="77777777" w:rsidR="008C37FF" w:rsidRDefault="00454AC8">
            <w:r>
              <w:t>21</w:t>
            </w:r>
          </w:p>
        </w:tc>
        <w:tc>
          <w:tcPr>
            <w:tcW w:w="1080" w:type="dxa"/>
          </w:tcPr>
          <w:p w14:paraId="74B92203" w14:textId="77777777" w:rsidR="008C37FF" w:rsidRDefault="00454AC8">
            <w:r>
              <w:t>78</w:t>
            </w:r>
          </w:p>
        </w:tc>
      </w:tr>
      <w:tr w:rsidR="008C37FF" w14:paraId="16EF105B" w14:textId="77777777" w:rsidTr="00E17D3E">
        <w:tc>
          <w:tcPr>
            <w:tcW w:w="1190" w:type="dxa"/>
          </w:tcPr>
          <w:p w14:paraId="1FFB4290" w14:textId="77777777" w:rsidR="008C37FF" w:rsidRDefault="00454AC8">
            <w:r>
              <w:t>04/30/2014</w:t>
            </w:r>
          </w:p>
        </w:tc>
        <w:tc>
          <w:tcPr>
            <w:tcW w:w="1080" w:type="dxa"/>
          </w:tcPr>
          <w:p w14:paraId="05355B1E" w14:textId="77777777" w:rsidR="008C37FF" w:rsidRDefault="00454AC8">
            <w:r>
              <w:t>78</w:t>
            </w:r>
          </w:p>
        </w:tc>
        <w:tc>
          <w:tcPr>
            <w:tcW w:w="1080" w:type="dxa"/>
          </w:tcPr>
          <w:p w14:paraId="6AF54857" w14:textId="77777777" w:rsidR="008C37FF" w:rsidRDefault="00454AC8">
            <w:r>
              <w:t>34</w:t>
            </w:r>
          </w:p>
        </w:tc>
        <w:tc>
          <w:tcPr>
            <w:tcW w:w="1080" w:type="dxa"/>
          </w:tcPr>
          <w:p w14:paraId="5EE52585" w14:textId="77777777" w:rsidR="008C37FF" w:rsidRDefault="00454AC8">
            <w:r>
              <w:t>20007</w:t>
            </w:r>
          </w:p>
        </w:tc>
        <w:tc>
          <w:tcPr>
            <w:tcW w:w="1080" w:type="dxa"/>
          </w:tcPr>
          <w:p w14:paraId="17DD3929" w14:textId="77777777" w:rsidR="008C37FF" w:rsidRDefault="00454AC8">
            <w:r>
              <w:t>41709</w:t>
            </w:r>
          </w:p>
        </w:tc>
        <w:tc>
          <w:tcPr>
            <w:tcW w:w="1080" w:type="dxa"/>
          </w:tcPr>
          <w:p w14:paraId="1CE68535" w14:textId="77777777" w:rsidR="008C37FF" w:rsidRDefault="00454AC8">
            <w:r>
              <w:t>61716</w:t>
            </w:r>
          </w:p>
        </w:tc>
        <w:tc>
          <w:tcPr>
            <w:tcW w:w="1080" w:type="dxa"/>
          </w:tcPr>
          <w:p w14:paraId="5290F547" w14:textId="77777777" w:rsidR="008C37FF" w:rsidRDefault="00454AC8">
            <w:r>
              <w:t>32</w:t>
            </w:r>
          </w:p>
        </w:tc>
        <w:tc>
          <w:tcPr>
            <w:tcW w:w="1080" w:type="dxa"/>
          </w:tcPr>
          <w:p w14:paraId="1E1E9962" w14:textId="77777777" w:rsidR="008C37FF" w:rsidRDefault="00454AC8">
            <w:r>
              <w:t>67</w:t>
            </w:r>
          </w:p>
        </w:tc>
      </w:tr>
      <w:tr w:rsidR="008C37FF" w14:paraId="4D38E0A1" w14:textId="77777777" w:rsidTr="00E17D3E">
        <w:tc>
          <w:tcPr>
            <w:tcW w:w="1190" w:type="dxa"/>
          </w:tcPr>
          <w:p w14:paraId="6C533F09" w14:textId="77777777" w:rsidR="008C37FF" w:rsidRDefault="00454AC8">
            <w:r>
              <w:t>05/19/2014</w:t>
            </w:r>
          </w:p>
        </w:tc>
        <w:tc>
          <w:tcPr>
            <w:tcW w:w="1080" w:type="dxa"/>
          </w:tcPr>
          <w:p w14:paraId="50A61D27" w14:textId="77777777" w:rsidR="008C37FF" w:rsidRDefault="00454AC8">
            <w:r>
              <w:t>79</w:t>
            </w:r>
          </w:p>
        </w:tc>
        <w:tc>
          <w:tcPr>
            <w:tcW w:w="1080" w:type="dxa"/>
          </w:tcPr>
          <w:p w14:paraId="0FB935C4" w14:textId="77777777" w:rsidR="008C37FF" w:rsidRDefault="00454AC8">
            <w:r>
              <w:t>25</w:t>
            </w:r>
          </w:p>
        </w:tc>
        <w:tc>
          <w:tcPr>
            <w:tcW w:w="1080" w:type="dxa"/>
          </w:tcPr>
          <w:p w14:paraId="4F505673" w14:textId="77777777" w:rsidR="008C37FF" w:rsidRDefault="00454AC8">
            <w:r>
              <w:t>3356</w:t>
            </w:r>
          </w:p>
        </w:tc>
        <w:tc>
          <w:tcPr>
            <w:tcW w:w="1080" w:type="dxa"/>
          </w:tcPr>
          <w:p w14:paraId="58116719" w14:textId="77777777" w:rsidR="008C37FF" w:rsidRDefault="00454AC8">
            <w:r>
              <w:t>6627</w:t>
            </w:r>
          </w:p>
        </w:tc>
        <w:tc>
          <w:tcPr>
            <w:tcW w:w="1080" w:type="dxa"/>
          </w:tcPr>
          <w:p w14:paraId="2EAD0472" w14:textId="77777777" w:rsidR="008C37FF" w:rsidRDefault="00454AC8">
            <w:r>
              <w:t>9983</w:t>
            </w:r>
          </w:p>
        </w:tc>
        <w:tc>
          <w:tcPr>
            <w:tcW w:w="1080" w:type="dxa"/>
          </w:tcPr>
          <w:p w14:paraId="3E906580" w14:textId="77777777" w:rsidR="008C37FF" w:rsidRDefault="00454AC8">
            <w:r>
              <w:t>33</w:t>
            </w:r>
          </w:p>
        </w:tc>
        <w:tc>
          <w:tcPr>
            <w:tcW w:w="1080" w:type="dxa"/>
          </w:tcPr>
          <w:p w14:paraId="4492C268" w14:textId="77777777" w:rsidR="008C37FF" w:rsidRDefault="00454AC8">
            <w:r>
              <w:t>66</w:t>
            </w:r>
          </w:p>
        </w:tc>
      </w:tr>
      <w:tr w:rsidR="008C37FF" w14:paraId="06ABF644" w14:textId="77777777" w:rsidTr="00E17D3E">
        <w:tc>
          <w:tcPr>
            <w:tcW w:w="1190" w:type="dxa"/>
          </w:tcPr>
          <w:p w14:paraId="1A0E59F5" w14:textId="77777777" w:rsidR="008C37FF" w:rsidRDefault="00454AC8">
            <w:r>
              <w:t>05/20/2014</w:t>
            </w:r>
          </w:p>
        </w:tc>
        <w:tc>
          <w:tcPr>
            <w:tcW w:w="1080" w:type="dxa"/>
          </w:tcPr>
          <w:p w14:paraId="339DBAD6" w14:textId="77777777" w:rsidR="008C37FF" w:rsidRDefault="00454AC8">
            <w:r>
              <w:t>80</w:t>
            </w:r>
          </w:p>
        </w:tc>
        <w:tc>
          <w:tcPr>
            <w:tcW w:w="1080" w:type="dxa"/>
          </w:tcPr>
          <w:p w14:paraId="45156B60" w14:textId="77777777" w:rsidR="008C37FF" w:rsidRDefault="00454AC8">
            <w:r>
              <w:t>13</w:t>
            </w:r>
          </w:p>
        </w:tc>
        <w:tc>
          <w:tcPr>
            <w:tcW w:w="1080" w:type="dxa"/>
          </w:tcPr>
          <w:p w14:paraId="61C50E3A" w14:textId="77777777" w:rsidR="008C37FF" w:rsidRDefault="00454AC8">
            <w:r>
              <w:t>2918</w:t>
            </w:r>
          </w:p>
        </w:tc>
        <w:tc>
          <w:tcPr>
            <w:tcW w:w="1080" w:type="dxa"/>
          </w:tcPr>
          <w:p w14:paraId="5FBFA46E" w14:textId="77777777" w:rsidR="008C37FF" w:rsidRDefault="00454AC8">
            <w:r>
              <w:t>6750</w:t>
            </w:r>
          </w:p>
        </w:tc>
        <w:tc>
          <w:tcPr>
            <w:tcW w:w="1080" w:type="dxa"/>
          </w:tcPr>
          <w:p w14:paraId="5613F63D" w14:textId="77777777" w:rsidR="008C37FF" w:rsidRDefault="00454AC8">
            <w:r>
              <w:t>9668</w:t>
            </w:r>
          </w:p>
        </w:tc>
        <w:tc>
          <w:tcPr>
            <w:tcW w:w="1080" w:type="dxa"/>
          </w:tcPr>
          <w:p w14:paraId="56DA59AD" w14:textId="77777777" w:rsidR="008C37FF" w:rsidRDefault="00454AC8">
            <w:r>
              <w:t>30</w:t>
            </w:r>
          </w:p>
        </w:tc>
        <w:tc>
          <w:tcPr>
            <w:tcW w:w="1080" w:type="dxa"/>
          </w:tcPr>
          <w:p w14:paraId="11AF21AF" w14:textId="77777777" w:rsidR="008C37FF" w:rsidRDefault="00454AC8">
            <w:r>
              <w:t>69</w:t>
            </w:r>
          </w:p>
        </w:tc>
      </w:tr>
      <w:tr w:rsidR="008C37FF" w14:paraId="5895D6B8" w14:textId="77777777" w:rsidTr="00E17D3E">
        <w:tc>
          <w:tcPr>
            <w:tcW w:w="1190" w:type="dxa"/>
          </w:tcPr>
          <w:p w14:paraId="0E135151" w14:textId="77777777" w:rsidR="008C37FF" w:rsidRDefault="00454AC8">
            <w:r>
              <w:t>05/22/2014</w:t>
            </w:r>
          </w:p>
        </w:tc>
        <w:tc>
          <w:tcPr>
            <w:tcW w:w="1080" w:type="dxa"/>
          </w:tcPr>
          <w:p w14:paraId="16235643" w14:textId="77777777" w:rsidR="008C37FF" w:rsidRDefault="00454AC8">
            <w:r>
              <w:t>81</w:t>
            </w:r>
          </w:p>
        </w:tc>
        <w:tc>
          <w:tcPr>
            <w:tcW w:w="1080" w:type="dxa"/>
          </w:tcPr>
          <w:p w14:paraId="64B106E7" w14:textId="77777777" w:rsidR="008C37FF" w:rsidRDefault="00454AC8">
            <w:r>
              <w:t>62</w:t>
            </w:r>
          </w:p>
        </w:tc>
        <w:tc>
          <w:tcPr>
            <w:tcW w:w="1080" w:type="dxa"/>
          </w:tcPr>
          <w:p w14:paraId="7662BF74" w14:textId="77777777" w:rsidR="008C37FF" w:rsidRDefault="00454AC8">
            <w:r>
              <w:t>9900</w:t>
            </w:r>
          </w:p>
        </w:tc>
        <w:tc>
          <w:tcPr>
            <w:tcW w:w="1080" w:type="dxa"/>
          </w:tcPr>
          <w:p w14:paraId="4557C8CA" w14:textId="77777777" w:rsidR="008C37FF" w:rsidRDefault="00454AC8">
            <w:r>
              <w:t>35741</w:t>
            </w:r>
          </w:p>
        </w:tc>
        <w:tc>
          <w:tcPr>
            <w:tcW w:w="1080" w:type="dxa"/>
          </w:tcPr>
          <w:p w14:paraId="53BECCC4" w14:textId="77777777" w:rsidR="008C37FF" w:rsidRDefault="00454AC8">
            <w:r>
              <w:t>45641</w:t>
            </w:r>
          </w:p>
        </w:tc>
        <w:tc>
          <w:tcPr>
            <w:tcW w:w="1080" w:type="dxa"/>
          </w:tcPr>
          <w:p w14:paraId="59C25DCF" w14:textId="77777777" w:rsidR="008C37FF" w:rsidRDefault="00454AC8">
            <w:r>
              <w:t>21</w:t>
            </w:r>
          </w:p>
        </w:tc>
        <w:tc>
          <w:tcPr>
            <w:tcW w:w="1080" w:type="dxa"/>
          </w:tcPr>
          <w:p w14:paraId="1095A98A" w14:textId="77777777" w:rsidR="008C37FF" w:rsidRDefault="00454AC8">
            <w:r>
              <w:t>78</w:t>
            </w:r>
          </w:p>
        </w:tc>
      </w:tr>
      <w:tr w:rsidR="008C37FF" w14:paraId="3479A910" w14:textId="77777777" w:rsidTr="00E17D3E">
        <w:tc>
          <w:tcPr>
            <w:tcW w:w="1190" w:type="dxa"/>
          </w:tcPr>
          <w:p w14:paraId="075B248B" w14:textId="77777777" w:rsidR="008C37FF" w:rsidRDefault="00454AC8">
            <w:r>
              <w:t>05/23/2014</w:t>
            </w:r>
          </w:p>
        </w:tc>
        <w:tc>
          <w:tcPr>
            <w:tcW w:w="1080" w:type="dxa"/>
          </w:tcPr>
          <w:p w14:paraId="4E9597DA" w14:textId="77777777" w:rsidR="008C37FF" w:rsidRDefault="00454AC8">
            <w:r>
              <w:t>82</w:t>
            </w:r>
          </w:p>
        </w:tc>
        <w:tc>
          <w:tcPr>
            <w:tcW w:w="1080" w:type="dxa"/>
          </w:tcPr>
          <w:p w14:paraId="5BEF583E" w14:textId="77777777" w:rsidR="008C37FF" w:rsidRDefault="00454AC8">
            <w:r>
              <w:t>4</w:t>
            </w:r>
          </w:p>
        </w:tc>
        <w:tc>
          <w:tcPr>
            <w:tcW w:w="1080" w:type="dxa"/>
          </w:tcPr>
          <w:p w14:paraId="08191865" w14:textId="77777777" w:rsidR="008C37FF" w:rsidRDefault="00454AC8">
            <w:r>
              <w:t>1551</w:t>
            </w:r>
          </w:p>
        </w:tc>
        <w:tc>
          <w:tcPr>
            <w:tcW w:w="1080" w:type="dxa"/>
          </w:tcPr>
          <w:p w14:paraId="45C99450" w14:textId="77777777" w:rsidR="008C37FF" w:rsidRDefault="00454AC8">
            <w:r>
              <w:t>5268</w:t>
            </w:r>
          </w:p>
        </w:tc>
        <w:tc>
          <w:tcPr>
            <w:tcW w:w="1080" w:type="dxa"/>
          </w:tcPr>
          <w:p w14:paraId="614B8EB0" w14:textId="77777777" w:rsidR="008C37FF" w:rsidRDefault="00454AC8">
            <w:r>
              <w:t>6819</w:t>
            </w:r>
          </w:p>
        </w:tc>
        <w:tc>
          <w:tcPr>
            <w:tcW w:w="1080" w:type="dxa"/>
          </w:tcPr>
          <w:p w14:paraId="2AADD6AC" w14:textId="77777777" w:rsidR="008C37FF" w:rsidRDefault="00454AC8">
            <w:r>
              <w:t>22</w:t>
            </w:r>
          </w:p>
        </w:tc>
        <w:tc>
          <w:tcPr>
            <w:tcW w:w="1080" w:type="dxa"/>
          </w:tcPr>
          <w:p w14:paraId="6A114B11" w14:textId="77777777" w:rsidR="008C37FF" w:rsidRDefault="00454AC8">
            <w:r>
              <w:t>77</w:t>
            </w:r>
          </w:p>
        </w:tc>
      </w:tr>
      <w:tr w:rsidR="008C37FF" w14:paraId="5607804E" w14:textId="77777777" w:rsidTr="00E17D3E">
        <w:tc>
          <w:tcPr>
            <w:tcW w:w="1190" w:type="dxa"/>
          </w:tcPr>
          <w:p w14:paraId="3A579524" w14:textId="77777777" w:rsidR="008C37FF" w:rsidRDefault="00454AC8">
            <w:r>
              <w:t>05/23/2014</w:t>
            </w:r>
          </w:p>
        </w:tc>
        <w:tc>
          <w:tcPr>
            <w:tcW w:w="1080" w:type="dxa"/>
          </w:tcPr>
          <w:p w14:paraId="4D01671C" w14:textId="77777777" w:rsidR="008C37FF" w:rsidRDefault="00454AC8">
            <w:r>
              <w:t>83</w:t>
            </w:r>
          </w:p>
        </w:tc>
        <w:tc>
          <w:tcPr>
            <w:tcW w:w="1080" w:type="dxa"/>
          </w:tcPr>
          <w:p w14:paraId="49DD7FA1" w14:textId="77777777" w:rsidR="008C37FF" w:rsidRDefault="00454AC8">
            <w:r>
              <w:t>4</w:t>
            </w:r>
          </w:p>
        </w:tc>
        <w:tc>
          <w:tcPr>
            <w:tcW w:w="1080" w:type="dxa"/>
          </w:tcPr>
          <w:p w14:paraId="517610E3" w14:textId="77777777" w:rsidR="008C37FF" w:rsidRDefault="00454AC8">
            <w:r>
              <w:t>2162</w:t>
            </w:r>
          </w:p>
        </w:tc>
        <w:tc>
          <w:tcPr>
            <w:tcW w:w="1080" w:type="dxa"/>
          </w:tcPr>
          <w:p w14:paraId="3972C6A8" w14:textId="77777777" w:rsidR="008C37FF" w:rsidRDefault="00454AC8">
            <w:r>
              <w:t>6659</w:t>
            </w:r>
          </w:p>
        </w:tc>
        <w:tc>
          <w:tcPr>
            <w:tcW w:w="1080" w:type="dxa"/>
          </w:tcPr>
          <w:p w14:paraId="033BEDFB" w14:textId="77777777" w:rsidR="008C37FF" w:rsidRDefault="00454AC8">
            <w:r>
              <w:t>8821</w:t>
            </w:r>
          </w:p>
        </w:tc>
        <w:tc>
          <w:tcPr>
            <w:tcW w:w="1080" w:type="dxa"/>
          </w:tcPr>
          <w:p w14:paraId="2D256C95" w14:textId="77777777" w:rsidR="008C37FF" w:rsidRDefault="00454AC8">
            <w:r>
              <w:t>24</w:t>
            </w:r>
          </w:p>
        </w:tc>
        <w:tc>
          <w:tcPr>
            <w:tcW w:w="1080" w:type="dxa"/>
          </w:tcPr>
          <w:p w14:paraId="0FC36507" w14:textId="77777777" w:rsidR="008C37FF" w:rsidRDefault="00454AC8">
            <w:r>
              <w:t>75</w:t>
            </w:r>
          </w:p>
        </w:tc>
      </w:tr>
      <w:tr w:rsidR="008C37FF" w14:paraId="650E2D41" w14:textId="77777777" w:rsidTr="00E17D3E">
        <w:tc>
          <w:tcPr>
            <w:tcW w:w="1190" w:type="dxa"/>
          </w:tcPr>
          <w:p w14:paraId="78D2041A" w14:textId="77777777" w:rsidR="008C37FF" w:rsidRDefault="00454AC8">
            <w:r>
              <w:t>05/24/2014</w:t>
            </w:r>
          </w:p>
        </w:tc>
        <w:tc>
          <w:tcPr>
            <w:tcW w:w="1080" w:type="dxa"/>
          </w:tcPr>
          <w:p w14:paraId="2BF45C7F" w14:textId="77777777" w:rsidR="008C37FF" w:rsidRDefault="00454AC8">
            <w:r>
              <w:t>84</w:t>
            </w:r>
          </w:p>
        </w:tc>
        <w:tc>
          <w:tcPr>
            <w:tcW w:w="1080" w:type="dxa"/>
          </w:tcPr>
          <w:p w14:paraId="588D4223" w14:textId="77777777" w:rsidR="008C37FF" w:rsidRDefault="00454AC8">
            <w:r>
              <w:t>2</w:t>
            </w:r>
          </w:p>
        </w:tc>
        <w:tc>
          <w:tcPr>
            <w:tcW w:w="1080" w:type="dxa"/>
          </w:tcPr>
          <w:p w14:paraId="3E2F15ED" w14:textId="77777777" w:rsidR="008C37FF" w:rsidRDefault="00454AC8">
            <w:r>
              <w:t>604</w:t>
            </w:r>
          </w:p>
        </w:tc>
        <w:tc>
          <w:tcPr>
            <w:tcW w:w="1080" w:type="dxa"/>
          </w:tcPr>
          <w:p w14:paraId="2F68FD70" w14:textId="77777777" w:rsidR="008C37FF" w:rsidRDefault="00454AC8">
            <w:r>
              <w:t>1959</w:t>
            </w:r>
          </w:p>
        </w:tc>
        <w:tc>
          <w:tcPr>
            <w:tcW w:w="1080" w:type="dxa"/>
          </w:tcPr>
          <w:p w14:paraId="69CF9172" w14:textId="77777777" w:rsidR="008C37FF" w:rsidRDefault="00454AC8">
            <w:r>
              <w:t>2563</w:t>
            </w:r>
          </w:p>
        </w:tc>
        <w:tc>
          <w:tcPr>
            <w:tcW w:w="1080" w:type="dxa"/>
          </w:tcPr>
          <w:p w14:paraId="5B0BA17F" w14:textId="77777777" w:rsidR="008C37FF" w:rsidRDefault="00454AC8">
            <w:r>
              <w:t>23</w:t>
            </w:r>
          </w:p>
        </w:tc>
        <w:tc>
          <w:tcPr>
            <w:tcW w:w="1080" w:type="dxa"/>
          </w:tcPr>
          <w:p w14:paraId="683F723B" w14:textId="77777777" w:rsidR="008C37FF" w:rsidRDefault="00454AC8">
            <w:r>
              <w:t>76</w:t>
            </w:r>
          </w:p>
        </w:tc>
      </w:tr>
      <w:tr w:rsidR="008C37FF" w14:paraId="35D9A81C" w14:textId="77777777" w:rsidTr="00E17D3E">
        <w:tc>
          <w:tcPr>
            <w:tcW w:w="1190" w:type="dxa"/>
          </w:tcPr>
          <w:p w14:paraId="6BEAFF10" w14:textId="77777777" w:rsidR="008C37FF" w:rsidRDefault="00454AC8">
            <w:r>
              <w:t>05/29/2014</w:t>
            </w:r>
          </w:p>
        </w:tc>
        <w:tc>
          <w:tcPr>
            <w:tcW w:w="1080" w:type="dxa"/>
          </w:tcPr>
          <w:p w14:paraId="3147EA98" w14:textId="77777777" w:rsidR="008C37FF" w:rsidRDefault="00454AC8">
            <w:r>
              <w:t>85</w:t>
            </w:r>
          </w:p>
        </w:tc>
        <w:tc>
          <w:tcPr>
            <w:tcW w:w="1080" w:type="dxa"/>
          </w:tcPr>
          <w:p w14:paraId="2EFFA4B5" w14:textId="77777777" w:rsidR="008C37FF" w:rsidRDefault="00454AC8">
            <w:r>
              <w:t>3</w:t>
            </w:r>
          </w:p>
        </w:tc>
        <w:tc>
          <w:tcPr>
            <w:tcW w:w="1080" w:type="dxa"/>
          </w:tcPr>
          <w:p w14:paraId="205E8547" w14:textId="77777777" w:rsidR="008C37FF" w:rsidRDefault="00454AC8">
            <w:r>
              <w:t>1368</w:t>
            </w:r>
          </w:p>
        </w:tc>
        <w:tc>
          <w:tcPr>
            <w:tcW w:w="1080" w:type="dxa"/>
          </w:tcPr>
          <w:p w14:paraId="652BC03E" w14:textId="77777777" w:rsidR="008C37FF" w:rsidRDefault="00454AC8">
            <w:r>
              <w:t>3247</w:t>
            </w:r>
          </w:p>
        </w:tc>
        <w:tc>
          <w:tcPr>
            <w:tcW w:w="1080" w:type="dxa"/>
          </w:tcPr>
          <w:p w14:paraId="5A7B075A" w14:textId="77777777" w:rsidR="008C37FF" w:rsidRDefault="00454AC8">
            <w:r>
              <w:t>4615</w:t>
            </w:r>
          </w:p>
        </w:tc>
        <w:tc>
          <w:tcPr>
            <w:tcW w:w="1080" w:type="dxa"/>
          </w:tcPr>
          <w:p w14:paraId="3CD5F910" w14:textId="77777777" w:rsidR="008C37FF" w:rsidRDefault="00454AC8">
            <w:r>
              <w:t>29</w:t>
            </w:r>
          </w:p>
        </w:tc>
        <w:tc>
          <w:tcPr>
            <w:tcW w:w="1080" w:type="dxa"/>
          </w:tcPr>
          <w:p w14:paraId="77C0ADD4" w14:textId="77777777" w:rsidR="008C37FF" w:rsidRDefault="00454AC8">
            <w:r>
              <w:t>70</w:t>
            </w:r>
          </w:p>
        </w:tc>
      </w:tr>
      <w:tr w:rsidR="008C37FF" w14:paraId="2D08232E" w14:textId="77777777" w:rsidTr="00E17D3E">
        <w:tc>
          <w:tcPr>
            <w:tcW w:w="1190" w:type="dxa"/>
          </w:tcPr>
          <w:p w14:paraId="7A130B04" w14:textId="77777777" w:rsidR="008C37FF" w:rsidRDefault="00454AC8">
            <w:r>
              <w:t>06/05/2014</w:t>
            </w:r>
          </w:p>
        </w:tc>
        <w:tc>
          <w:tcPr>
            <w:tcW w:w="1080" w:type="dxa"/>
          </w:tcPr>
          <w:p w14:paraId="479A9848" w14:textId="77777777" w:rsidR="008C37FF" w:rsidRDefault="00454AC8">
            <w:r>
              <w:t>86</w:t>
            </w:r>
          </w:p>
        </w:tc>
        <w:tc>
          <w:tcPr>
            <w:tcW w:w="1080" w:type="dxa"/>
          </w:tcPr>
          <w:p w14:paraId="10D0D781" w14:textId="77777777" w:rsidR="008C37FF" w:rsidRDefault="00454AC8">
            <w:r>
              <w:t>76</w:t>
            </w:r>
          </w:p>
        </w:tc>
        <w:tc>
          <w:tcPr>
            <w:tcW w:w="1080" w:type="dxa"/>
          </w:tcPr>
          <w:p w14:paraId="36E81F12" w14:textId="77777777" w:rsidR="008C37FF" w:rsidRDefault="00454AC8">
            <w:r>
              <w:t>17013</w:t>
            </w:r>
          </w:p>
        </w:tc>
        <w:tc>
          <w:tcPr>
            <w:tcW w:w="1080" w:type="dxa"/>
          </w:tcPr>
          <w:p w14:paraId="01FCB9A7" w14:textId="77777777" w:rsidR="008C37FF" w:rsidRDefault="00454AC8">
            <w:r>
              <w:t>47985</w:t>
            </w:r>
          </w:p>
        </w:tc>
        <w:tc>
          <w:tcPr>
            <w:tcW w:w="1080" w:type="dxa"/>
          </w:tcPr>
          <w:p w14:paraId="576AF36A" w14:textId="77777777" w:rsidR="008C37FF" w:rsidRDefault="00454AC8">
            <w:r>
              <w:t>64998</w:t>
            </w:r>
          </w:p>
        </w:tc>
        <w:tc>
          <w:tcPr>
            <w:tcW w:w="1080" w:type="dxa"/>
          </w:tcPr>
          <w:p w14:paraId="3D0908BF" w14:textId="77777777" w:rsidR="008C37FF" w:rsidRDefault="00454AC8">
            <w:r>
              <w:t>26</w:t>
            </w:r>
          </w:p>
        </w:tc>
        <w:tc>
          <w:tcPr>
            <w:tcW w:w="1080" w:type="dxa"/>
          </w:tcPr>
          <w:p w14:paraId="1EA14CB3" w14:textId="77777777" w:rsidR="008C37FF" w:rsidRDefault="00454AC8">
            <w:r>
              <w:t>73</w:t>
            </w:r>
          </w:p>
        </w:tc>
      </w:tr>
      <w:tr w:rsidR="008C37FF" w14:paraId="5798F5F1" w14:textId="77777777" w:rsidTr="00E17D3E">
        <w:tc>
          <w:tcPr>
            <w:tcW w:w="1190" w:type="dxa"/>
          </w:tcPr>
          <w:p w14:paraId="2C3A5F5F" w14:textId="77777777" w:rsidR="008C37FF" w:rsidRDefault="00454AC8">
            <w:r>
              <w:t>06/17/2014</w:t>
            </w:r>
          </w:p>
        </w:tc>
        <w:tc>
          <w:tcPr>
            <w:tcW w:w="1080" w:type="dxa"/>
          </w:tcPr>
          <w:p w14:paraId="56699A2D" w14:textId="77777777" w:rsidR="008C37FF" w:rsidRDefault="00454AC8">
            <w:r>
              <w:t>87</w:t>
            </w:r>
          </w:p>
        </w:tc>
        <w:tc>
          <w:tcPr>
            <w:tcW w:w="1080" w:type="dxa"/>
          </w:tcPr>
          <w:p w14:paraId="2C4C81F2" w14:textId="77777777" w:rsidR="008C37FF" w:rsidRDefault="00454AC8">
            <w:r>
              <w:t>16</w:t>
            </w:r>
          </w:p>
        </w:tc>
        <w:tc>
          <w:tcPr>
            <w:tcW w:w="1080" w:type="dxa"/>
          </w:tcPr>
          <w:p w14:paraId="0E21F357" w14:textId="77777777" w:rsidR="008C37FF" w:rsidRDefault="00454AC8">
            <w:r>
              <w:t>5837</w:t>
            </w:r>
          </w:p>
        </w:tc>
        <w:tc>
          <w:tcPr>
            <w:tcW w:w="1080" w:type="dxa"/>
          </w:tcPr>
          <w:p w14:paraId="4780FC97" w14:textId="77777777" w:rsidR="008C37FF" w:rsidRDefault="00454AC8">
            <w:r>
              <w:t>15001</w:t>
            </w:r>
          </w:p>
        </w:tc>
        <w:tc>
          <w:tcPr>
            <w:tcW w:w="1080" w:type="dxa"/>
          </w:tcPr>
          <w:p w14:paraId="3A66F83C" w14:textId="77777777" w:rsidR="008C37FF" w:rsidRDefault="00454AC8">
            <w:r>
              <w:t>20838</w:t>
            </w:r>
          </w:p>
        </w:tc>
        <w:tc>
          <w:tcPr>
            <w:tcW w:w="1080" w:type="dxa"/>
          </w:tcPr>
          <w:p w14:paraId="1B4DE54C" w14:textId="77777777" w:rsidR="008C37FF" w:rsidRDefault="00454AC8">
            <w:r>
              <w:t>28</w:t>
            </w:r>
          </w:p>
        </w:tc>
        <w:tc>
          <w:tcPr>
            <w:tcW w:w="1080" w:type="dxa"/>
          </w:tcPr>
          <w:p w14:paraId="166263BD" w14:textId="77777777" w:rsidR="008C37FF" w:rsidRDefault="00454AC8">
            <w:r>
              <w:t>71</w:t>
            </w:r>
          </w:p>
        </w:tc>
      </w:tr>
      <w:tr w:rsidR="008C37FF" w14:paraId="5D730920" w14:textId="77777777" w:rsidTr="00E17D3E">
        <w:tc>
          <w:tcPr>
            <w:tcW w:w="1190" w:type="dxa"/>
          </w:tcPr>
          <w:p w14:paraId="222005CE" w14:textId="77777777" w:rsidR="008C37FF" w:rsidRDefault="00454AC8">
            <w:r>
              <w:t>07/03/2014</w:t>
            </w:r>
          </w:p>
        </w:tc>
        <w:tc>
          <w:tcPr>
            <w:tcW w:w="1080" w:type="dxa"/>
          </w:tcPr>
          <w:p w14:paraId="418B6EDA" w14:textId="77777777" w:rsidR="008C37FF" w:rsidRDefault="00454AC8">
            <w:r>
              <w:t>88</w:t>
            </w:r>
          </w:p>
        </w:tc>
        <w:tc>
          <w:tcPr>
            <w:tcW w:w="1080" w:type="dxa"/>
          </w:tcPr>
          <w:p w14:paraId="1D2871D2" w14:textId="77777777" w:rsidR="008C37FF" w:rsidRDefault="00454AC8">
            <w:r>
              <w:t>59</w:t>
            </w:r>
          </w:p>
        </w:tc>
        <w:tc>
          <w:tcPr>
            <w:tcW w:w="1080" w:type="dxa"/>
          </w:tcPr>
          <w:p w14:paraId="33A349D9" w14:textId="77777777" w:rsidR="008C37FF" w:rsidRDefault="00454AC8">
            <w:r>
              <w:t>8095</w:t>
            </w:r>
          </w:p>
        </w:tc>
        <w:tc>
          <w:tcPr>
            <w:tcW w:w="1080" w:type="dxa"/>
          </w:tcPr>
          <w:p w14:paraId="1A54EB64" w14:textId="77777777" w:rsidR="008C37FF" w:rsidRDefault="00454AC8">
            <w:r>
              <w:t>23353</w:t>
            </w:r>
          </w:p>
        </w:tc>
        <w:tc>
          <w:tcPr>
            <w:tcW w:w="1080" w:type="dxa"/>
          </w:tcPr>
          <w:p w14:paraId="46D721D6" w14:textId="77777777" w:rsidR="008C37FF" w:rsidRDefault="00454AC8">
            <w:r>
              <w:t>31448</w:t>
            </w:r>
          </w:p>
        </w:tc>
        <w:tc>
          <w:tcPr>
            <w:tcW w:w="1080" w:type="dxa"/>
          </w:tcPr>
          <w:p w14:paraId="4639E5A9" w14:textId="77777777" w:rsidR="008C37FF" w:rsidRDefault="00454AC8">
            <w:r>
              <w:t>25</w:t>
            </w:r>
          </w:p>
        </w:tc>
        <w:tc>
          <w:tcPr>
            <w:tcW w:w="1080" w:type="dxa"/>
          </w:tcPr>
          <w:p w14:paraId="362C52D8" w14:textId="77777777" w:rsidR="008C37FF" w:rsidRDefault="00454AC8">
            <w:r>
              <w:t>74</w:t>
            </w:r>
          </w:p>
        </w:tc>
      </w:tr>
      <w:tr w:rsidR="008C37FF" w14:paraId="436C0CAA" w14:textId="77777777" w:rsidTr="00E17D3E">
        <w:tc>
          <w:tcPr>
            <w:tcW w:w="1190" w:type="dxa"/>
          </w:tcPr>
          <w:p w14:paraId="2131F69B" w14:textId="77777777" w:rsidR="008C37FF" w:rsidRDefault="00454AC8">
            <w:r>
              <w:t>07/05/2014</w:t>
            </w:r>
          </w:p>
        </w:tc>
        <w:tc>
          <w:tcPr>
            <w:tcW w:w="1080" w:type="dxa"/>
          </w:tcPr>
          <w:p w14:paraId="14CE53F4" w14:textId="77777777" w:rsidR="008C37FF" w:rsidRDefault="00454AC8">
            <w:r>
              <w:t>89</w:t>
            </w:r>
          </w:p>
        </w:tc>
        <w:tc>
          <w:tcPr>
            <w:tcW w:w="1080" w:type="dxa"/>
          </w:tcPr>
          <w:p w14:paraId="4A778198" w14:textId="77777777" w:rsidR="008C37FF" w:rsidRDefault="00454AC8">
            <w:r>
              <w:t>36</w:t>
            </w:r>
          </w:p>
        </w:tc>
        <w:tc>
          <w:tcPr>
            <w:tcW w:w="1080" w:type="dxa"/>
          </w:tcPr>
          <w:p w14:paraId="65B388C5" w14:textId="77777777" w:rsidR="008C37FF" w:rsidRDefault="00454AC8">
            <w:r>
              <w:t>13729</w:t>
            </w:r>
          </w:p>
        </w:tc>
        <w:tc>
          <w:tcPr>
            <w:tcW w:w="1080" w:type="dxa"/>
          </w:tcPr>
          <w:p w14:paraId="3392E4A1" w14:textId="77777777" w:rsidR="008C37FF" w:rsidRDefault="00454AC8">
            <w:r>
              <w:t>29176</w:t>
            </w:r>
          </w:p>
        </w:tc>
        <w:tc>
          <w:tcPr>
            <w:tcW w:w="1080" w:type="dxa"/>
          </w:tcPr>
          <w:p w14:paraId="2559C005" w14:textId="77777777" w:rsidR="008C37FF" w:rsidRDefault="00454AC8">
            <w:r>
              <w:t>42905</w:t>
            </w:r>
          </w:p>
        </w:tc>
        <w:tc>
          <w:tcPr>
            <w:tcW w:w="1080" w:type="dxa"/>
          </w:tcPr>
          <w:p w14:paraId="7F2836E3" w14:textId="77777777" w:rsidR="008C37FF" w:rsidRDefault="00454AC8">
            <w:r>
              <w:t>31</w:t>
            </w:r>
          </w:p>
        </w:tc>
        <w:tc>
          <w:tcPr>
            <w:tcW w:w="1080" w:type="dxa"/>
          </w:tcPr>
          <w:p w14:paraId="44CE8FB6" w14:textId="77777777" w:rsidR="008C37FF" w:rsidRDefault="00454AC8">
            <w:r>
              <w:t>68</w:t>
            </w:r>
          </w:p>
        </w:tc>
      </w:tr>
      <w:tr w:rsidR="008C37FF" w14:paraId="04936044" w14:textId="77777777" w:rsidTr="00E17D3E">
        <w:tc>
          <w:tcPr>
            <w:tcW w:w="1190" w:type="dxa"/>
          </w:tcPr>
          <w:p w14:paraId="232E9D8B" w14:textId="77777777" w:rsidR="008C37FF" w:rsidRDefault="00454AC8">
            <w:r>
              <w:t>07/06/2014</w:t>
            </w:r>
          </w:p>
        </w:tc>
        <w:tc>
          <w:tcPr>
            <w:tcW w:w="1080" w:type="dxa"/>
          </w:tcPr>
          <w:p w14:paraId="4E5E916C" w14:textId="77777777" w:rsidR="008C37FF" w:rsidRDefault="00454AC8">
            <w:r>
              <w:t>90</w:t>
            </w:r>
          </w:p>
        </w:tc>
        <w:tc>
          <w:tcPr>
            <w:tcW w:w="1080" w:type="dxa"/>
          </w:tcPr>
          <w:p w14:paraId="1CFDB15B" w14:textId="77777777" w:rsidR="008C37FF" w:rsidRDefault="00454AC8">
            <w:r>
              <w:t>17</w:t>
            </w:r>
          </w:p>
        </w:tc>
        <w:tc>
          <w:tcPr>
            <w:tcW w:w="1080" w:type="dxa"/>
          </w:tcPr>
          <w:p w14:paraId="4B89B0B9" w14:textId="77777777" w:rsidR="008C37FF" w:rsidRDefault="00454AC8">
            <w:r>
              <w:t>1807</w:t>
            </w:r>
          </w:p>
        </w:tc>
        <w:tc>
          <w:tcPr>
            <w:tcW w:w="1080" w:type="dxa"/>
          </w:tcPr>
          <w:p w14:paraId="7C4D79AD" w14:textId="77777777" w:rsidR="008C37FF" w:rsidRDefault="00454AC8">
            <w:r>
              <w:t>6255</w:t>
            </w:r>
          </w:p>
        </w:tc>
        <w:tc>
          <w:tcPr>
            <w:tcW w:w="1080" w:type="dxa"/>
          </w:tcPr>
          <w:p w14:paraId="4341E532" w14:textId="77777777" w:rsidR="008C37FF" w:rsidRDefault="00454AC8">
            <w:r>
              <w:t>8062</w:t>
            </w:r>
          </w:p>
        </w:tc>
        <w:tc>
          <w:tcPr>
            <w:tcW w:w="1080" w:type="dxa"/>
          </w:tcPr>
          <w:p w14:paraId="52029909" w14:textId="77777777" w:rsidR="008C37FF" w:rsidRDefault="00454AC8">
            <w:r>
              <w:t>22</w:t>
            </w:r>
          </w:p>
        </w:tc>
        <w:tc>
          <w:tcPr>
            <w:tcW w:w="1080" w:type="dxa"/>
          </w:tcPr>
          <w:p w14:paraId="48B5E15C" w14:textId="77777777" w:rsidR="008C37FF" w:rsidRDefault="00454AC8">
            <w:r>
              <w:t>77</w:t>
            </w:r>
          </w:p>
        </w:tc>
      </w:tr>
      <w:tr w:rsidR="008C37FF" w14:paraId="2B5D1D64" w14:textId="77777777" w:rsidTr="00E17D3E">
        <w:tc>
          <w:tcPr>
            <w:tcW w:w="1190" w:type="dxa"/>
          </w:tcPr>
          <w:p w14:paraId="24E0BC03" w14:textId="77777777" w:rsidR="008C37FF" w:rsidRDefault="00454AC8">
            <w:r>
              <w:t>07/29/2014</w:t>
            </w:r>
          </w:p>
        </w:tc>
        <w:tc>
          <w:tcPr>
            <w:tcW w:w="1080" w:type="dxa"/>
          </w:tcPr>
          <w:p w14:paraId="5C99987A" w14:textId="77777777" w:rsidR="008C37FF" w:rsidRDefault="00454AC8">
            <w:r>
              <w:t>91</w:t>
            </w:r>
          </w:p>
        </w:tc>
        <w:tc>
          <w:tcPr>
            <w:tcW w:w="1080" w:type="dxa"/>
          </w:tcPr>
          <w:p w14:paraId="0B7B74EA" w14:textId="77777777" w:rsidR="008C37FF" w:rsidRDefault="00454AC8">
            <w:r>
              <w:t>568</w:t>
            </w:r>
          </w:p>
        </w:tc>
        <w:tc>
          <w:tcPr>
            <w:tcW w:w="1080" w:type="dxa"/>
          </w:tcPr>
          <w:p w14:paraId="1A40DA66" w14:textId="77777777" w:rsidR="008C37FF" w:rsidRDefault="00454AC8">
            <w:r>
              <w:t>323584</w:t>
            </w:r>
          </w:p>
        </w:tc>
        <w:tc>
          <w:tcPr>
            <w:tcW w:w="1080" w:type="dxa"/>
          </w:tcPr>
          <w:p w14:paraId="45074708" w14:textId="77777777" w:rsidR="008C37FF" w:rsidRDefault="00454AC8">
            <w:r>
              <w:t>341941</w:t>
            </w:r>
          </w:p>
        </w:tc>
        <w:tc>
          <w:tcPr>
            <w:tcW w:w="1080" w:type="dxa"/>
          </w:tcPr>
          <w:p w14:paraId="433CDECA" w14:textId="77777777" w:rsidR="008C37FF" w:rsidRDefault="00454AC8">
            <w:r>
              <w:t>665525</w:t>
            </w:r>
          </w:p>
        </w:tc>
        <w:tc>
          <w:tcPr>
            <w:tcW w:w="1080" w:type="dxa"/>
          </w:tcPr>
          <w:p w14:paraId="113BBFE8" w14:textId="77777777" w:rsidR="008C37FF" w:rsidRDefault="00454AC8">
            <w:r>
              <w:t>48</w:t>
            </w:r>
          </w:p>
        </w:tc>
        <w:tc>
          <w:tcPr>
            <w:tcW w:w="1080" w:type="dxa"/>
          </w:tcPr>
          <w:p w14:paraId="3C3DD690" w14:textId="77777777" w:rsidR="008C37FF" w:rsidRDefault="00454AC8">
            <w:r>
              <w:t>51</w:t>
            </w:r>
          </w:p>
        </w:tc>
      </w:tr>
      <w:tr w:rsidR="008C37FF" w14:paraId="469CB210" w14:textId="77777777" w:rsidTr="00E17D3E">
        <w:tc>
          <w:tcPr>
            <w:tcW w:w="1190" w:type="dxa"/>
          </w:tcPr>
          <w:p w14:paraId="2E3D5F52" w14:textId="77777777" w:rsidR="008C37FF" w:rsidRDefault="00454AC8">
            <w:r>
              <w:t>10/15/2014</w:t>
            </w:r>
          </w:p>
        </w:tc>
        <w:tc>
          <w:tcPr>
            <w:tcW w:w="1080" w:type="dxa"/>
          </w:tcPr>
          <w:p w14:paraId="037E860A" w14:textId="77777777" w:rsidR="008C37FF" w:rsidRDefault="00454AC8">
            <w:r>
              <w:t>92</w:t>
            </w:r>
          </w:p>
        </w:tc>
        <w:tc>
          <w:tcPr>
            <w:tcW w:w="1080" w:type="dxa"/>
          </w:tcPr>
          <w:p w14:paraId="27E8D86B" w14:textId="77777777" w:rsidR="008C37FF" w:rsidRDefault="00454AC8">
            <w:r>
              <w:t>17</w:t>
            </w:r>
          </w:p>
        </w:tc>
        <w:tc>
          <w:tcPr>
            <w:tcW w:w="1080" w:type="dxa"/>
          </w:tcPr>
          <w:p w14:paraId="2AC34FD9" w14:textId="77777777" w:rsidR="008C37FF" w:rsidRDefault="00454AC8">
            <w:r>
              <w:t>2716</w:t>
            </w:r>
          </w:p>
        </w:tc>
        <w:tc>
          <w:tcPr>
            <w:tcW w:w="1080" w:type="dxa"/>
          </w:tcPr>
          <w:p w14:paraId="21DAFC8B" w14:textId="77777777" w:rsidR="008C37FF" w:rsidRDefault="00454AC8">
            <w:r>
              <w:t>5576</w:t>
            </w:r>
          </w:p>
        </w:tc>
        <w:tc>
          <w:tcPr>
            <w:tcW w:w="1080" w:type="dxa"/>
          </w:tcPr>
          <w:p w14:paraId="691729A0" w14:textId="77777777" w:rsidR="008C37FF" w:rsidRDefault="00454AC8">
            <w:r>
              <w:t>8292</w:t>
            </w:r>
          </w:p>
        </w:tc>
        <w:tc>
          <w:tcPr>
            <w:tcW w:w="1080" w:type="dxa"/>
          </w:tcPr>
          <w:p w14:paraId="38A4C3C1" w14:textId="77777777" w:rsidR="008C37FF" w:rsidRDefault="00454AC8">
            <w:r>
              <w:t>32</w:t>
            </w:r>
          </w:p>
        </w:tc>
        <w:tc>
          <w:tcPr>
            <w:tcW w:w="1080" w:type="dxa"/>
          </w:tcPr>
          <w:p w14:paraId="23F69AC8" w14:textId="77777777" w:rsidR="008C37FF" w:rsidRDefault="00454AC8">
            <w:r>
              <w:t>67</w:t>
            </w:r>
          </w:p>
        </w:tc>
      </w:tr>
      <w:tr w:rsidR="008C37FF" w14:paraId="6677E8F9" w14:textId="77777777" w:rsidTr="00E17D3E">
        <w:tc>
          <w:tcPr>
            <w:tcW w:w="1190" w:type="dxa"/>
          </w:tcPr>
          <w:p w14:paraId="0467EDA0" w14:textId="77777777" w:rsidR="008C37FF" w:rsidRDefault="00454AC8">
            <w:r>
              <w:t>10/15/2014</w:t>
            </w:r>
          </w:p>
        </w:tc>
        <w:tc>
          <w:tcPr>
            <w:tcW w:w="1080" w:type="dxa"/>
          </w:tcPr>
          <w:p w14:paraId="2213D67D" w14:textId="77777777" w:rsidR="008C37FF" w:rsidRDefault="00454AC8">
            <w:r>
              <w:t>93</w:t>
            </w:r>
          </w:p>
        </w:tc>
        <w:tc>
          <w:tcPr>
            <w:tcW w:w="1080" w:type="dxa"/>
          </w:tcPr>
          <w:p w14:paraId="6E183833" w14:textId="77777777" w:rsidR="008C37FF" w:rsidRDefault="00454AC8">
            <w:r>
              <w:t>17</w:t>
            </w:r>
          </w:p>
        </w:tc>
        <w:tc>
          <w:tcPr>
            <w:tcW w:w="1080" w:type="dxa"/>
          </w:tcPr>
          <w:p w14:paraId="3230DE9C" w14:textId="77777777" w:rsidR="008C37FF" w:rsidRDefault="00454AC8">
            <w:r>
              <w:t>5877</w:t>
            </w:r>
          </w:p>
        </w:tc>
        <w:tc>
          <w:tcPr>
            <w:tcW w:w="1080" w:type="dxa"/>
          </w:tcPr>
          <w:p w14:paraId="17D8D7AC" w14:textId="77777777" w:rsidR="008C37FF" w:rsidRDefault="00454AC8">
            <w:r>
              <w:t>11503</w:t>
            </w:r>
          </w:p>
        </w:tc>
        <w:tc>
          <w:tcPr>
            <w:tcW w:w="1080" w:type="dxa"/>
          </w:tcPr>
          <w:p w14:paraId="74D6A285" w14:textId="77777777" w:rsidR="008C37FF" w:rsidRDefault="00454AC8">
            <w:r>
              <w:t>17380</w:t>
            </w:r>
          </w:p>
        </w:tc>
        <w:tc>
          <w:tcPr>
            <w:tcW w:w="1080" w:type="dxa"/>
          </w:tcPr>
          <w:p w14:paraId="6925BBA1" w14:textId="77777777" w:rsidR="008C37FF" w:rsidRDefault="00454AC8">
            <w:r>
              <w:t>33</w:t>
            </w:r>
          </w:p>
        </w:tc>
        <w:tc>
          <w:tcPr>
            <w:tcW w:w="1080" w:type="dxa"/>
          </w:tcPr>
          <w:p w14:paraId="679BFE4E" w14:textId="77777777" w:rsidR="008C37FF" w:rsidRDefault="00454AC8">
            <w:r>
              <w:t>66</w:t>
            </w:r>
          </w:p>
        </w:tc>
      </w:tr>
      <w:tr w:rsidR="008C37FF" w14:paraId="501A1402" w14:textId="77777777" w:rsidTr="00E17D3E">
        <w:tc>
          <w:tcPr>
            <w:tcW w:w="1190" w:type="dxa"/>
          </w:tcPr>
          <w:p w14:paraId="21319537" w14:textId="77777777" w:rsidR="008C37FF" w:rsidRDefault="00454AC8">
            <w:r>
              <w:t>11/02/2014</w:t>
            </w:r>
          </w:p>
        </w:tc>
        <w:tc>
          <w:tcPr>
            <w:tcW w:w="1080" w:type="dxa"/>
          </w:tcPr>
          <w:p w14:paraId="06362305" w14:textId="77777777" w:rsidR="008C37FF" w:rsidRDefault="00454AC8">
            <w:r>
              <w:t>94</w:t>
            </w:r>
          </w:p>
        </w:tc>
        <w:tc>
          <w:tcPr>
            <w:tcW w:w="1080" w:type="dxa"/>
          </w:tcPr>
          <w:p w14:paraId="65EA2798" w14:textId="77777777" w:rsidR="008C37FF" w:rsidRDefault="00454AC8">
            <w:r>
              <w:t>16</w:t>
            </w:r>
          </w:p>
        </w:tc>
        <w:tc>
          <w:tcPr>
            <w:tcW w:w="1080" w:type="dxa"/>
          </w:tcPr>
          <w:p w14:paraId="62FDD592" w14:textId="77777777" w:rsidR="008C37FF" w:rsidRDefault="00454AC8">
            <w:r>
              <w:t>3922</w:t>
            </w:r>
          </w:p>
        </w:tc>
        <w:tc>
          <w:tcPr>
            <w:tcW w:w="1080" w:type="dxa"/>
          </w:tcPr>
          <w:p w14:paraId="3EF73CB2" w14:textId="77777777" w:rsidR="008C37FF" w:rsidRDefault="00454AC8">
            <w:r>
              <w:t>7106</w:t>
            </w:r>
          </w:p>
        </w:tc>
        <w:tc>
          <w:tcPr>
            <w:tcW w:w="1080" w:type="dxa"/>
          </w:tcPr>
          <w:p w14:paraId="2DE05FC4" w14:textId="77777777" w:rsidR="008C37FF" w:rsidRDefault="00454AC8">
            <w:r>
              <w:t>11028</w:t>
            </w:r>
          </w:p>
        </w:tc>
        <w:tc>
          <w:tcPr>
            <w:tcW w:w="1080" w:type="dxa"/>
          </w:tcPr>
          <w:p w14:paraId="13C6B9A6" w14:textId="77777777" w:rsidR="008C37FF" w:rsidRDefault="00454AC8">
            <w:r>
              <w:t>35</w:t>
            </w:r>
          </w:p>
        </w:tc>
        <w:tc>
          <w:tcPr>
            <w:tcW w:w="1080" w:type="dxa"/>
          </w:tcPr>
          <w:p w14:paraId="49CCC7CE" w14:textId="77777777" w:rsidR="008C37FF" w:rsidRDefault="00454AC8">
            <w:r>
              <w:t>64</w:t>
            </w:r>
          </w:p>
        </w:tc>
      </w:tr>
      <w:tr w:rsidR="008C37FF" w14:paraId="46287DAD" w14:textId="77777777" w:rsidTr="00E17D3E">
        <w:tc>
          <w:tcPr>
            <w:tcW w:w="1190" w:type="dxa"/>
          </w:tcPr>
          <w:p w14:paraId="137E7954" w14:textId="77777777" w:rsidR="008C37FF" w:rsidRDefault="00454AC8">
            <w:r>
              <w:t>11/03/2014</w:t>
            </w:r>
          </w:p>
        </w:tc>
        <w:tc>
          <w:tcPr>
            <w:tcW w:w="1080" w:type="dxa"/>
          </w:tcPr>
          <w:p w14:paraId="760154DE" w14:textId="77777777" w:rsidR="008C37FF" w:rsidRDefault="00454AC8">
            <w:r>
              <w:t>95</w:t>
            </w:r>
          </w:p>
        </w:tc>
        <w:tc>
          <w:tcPr>
            <w:tcW w:w="1080" w:type="dxa"/>
          </w:tcPr>
          <w:p w14:paraId="2C21C22F" w14:textId="77777777" w:rsidR="008C37FF" w:rsidRDefault="00454AC8">
            <w:r>
              <w:t>43</w:t>
            </w:r>
          </w:p>
        </w:tc>
        <w:tc>
          <w:tcPr>
            <w:tcW w:w="1080" w:type="dxa"/>
          </w:tcPr>
          <w:p w14:paraId="26235087" w14:textId="77777777" w:rsidR="008C37FF" w:rsidRDefault="00454AC8">
            <w:r>
              <w:t>25518</w:t>
            </w:r>
          </w:p>
        </w:tc>
        <w:tc>
          <w:tcPr>
            <w:tcW w:w="1080" w:type="dxa"/>
          </w:tcPr>
          <w:p w14:paraId="33D52183" w14:textId="77777777" w:rsidR="008C37FF" w:rsidRDefault="00454AC8">
            <w:r>
              <w:t>10960</w:t>
            </w:r>
          </w:p>
        </w:tc>
        <w:tc>
          <w:tcPr>
            <w:tcW w:w="1080" w:type="dxa"/>
          </w:tcPr>
          <w:p w14:paraId="12736999" w14:textId="77777777" w:rsidR="008C37FF" w:rsidRDefault="00454AC8">
            <w:r>
              <w:t>36478</w:t>
            </w:r>
          </w:p>
        </w:tc>
        <w:tc>
          <w:tcPr>
            <w:tcW w:w="1080" w:type="dxa"/>
          </w:tcPr>
          <w:p w14:paraId="70A6BF3D" w14:textId="77777777" w:rsidR="008C37FF" w:rsidRDefault="00454AC8">
            <w:r>
              <w:t>69</w:t>
            </w:r>
          </w:p>
        </w:tc>
        <w:tc>
          <w:tcPr>
            <w:tcW w:w="1080" w:type="dxa"/>
          </w:tcPr>
          <w:p w14:paraId="48036AE4" w14:textId="77777777" w:rsidR="008C37FF" w:rsidRDefault="00454AC8">
            <w:r>
              <w:t>30</w:t>
            </w:r>
          </w:p>
        </w:tc>
      </w:tr>
      <w:tr w:rsidR="008C37FF" w14:paraId="0D6EC520" w14:textId="77777777" w:rsidTr="00E17D3E">
        <w:tc>
          <w:tcPr>
            <w:tcW w:w="1190" w:type="dxa"/>
          </w:tcPr>
          <w:p w14:paraId="1A6A2F51" w14:textId="77777777" w:rsidR="008C37FF" w:rsidRDefault="00454AC8">
            <w:r>
              <w:t>11/12/2014</w:t>
            </w:r>
          </w:p>
        </w:tc>
        <w:tc>
          <w:tcPr>
            <w:tcW w:w="1080" w:type="dxa"/>
          </w:tcPr>
          <w:p w14:paraId="76A5E541" w14:textId="77777777" w:rsidR="008C37FF" w:rsidRDefault="00454AC8">
            <w:r>
              <w:t>96</w:t>
            </w:r>
          </w:p>
        </w:tc>
        <w:tc>
          <w:tcPr>
            <w:tcW w:w="1080" w:type="dxa"/>
          </w:tcPr>
          <w:p w14:paraId="5558DC9B" w14:textId="77777777" w:rsidR="008C37FF" w:rsidRDefault="00454AC8">
            <w:r>
              <w:t>1</w:t>
            </w:r>
          </w:p>
        </w:tc>
        <w:tc>
          <w:tcPr>
            <w:tcW w:w="1080" w:type="dxa"/>
          </w:tcPr>
          <w:p w14:paraId="4D141906" w14:textId="77777777" w:rsidR="008C37FF" w:rsidRDefault="00454AC8">
            <w:r>
              <w:t>977</w:t>
            </w:r>
          </w:p>
        </w:tc>
        <w:tc>
          <w:tcPr>
            <w:tcW w:w="1080" w:type="dxa"/>
          </w:tcPr>
          <w:p w14:paraId="1710D88B" w14:textId="77777777" w:rsidR="008C37FF" w:rsidRDefault="00454AC8">
            <w:r>
              <w:t>3040</w:t>
            </w:r>
          </w:p>
        </w:tc>
        <w:tc>
          <w:tcPr>
            <w:tcW w:w="1080" w:type="dxa"/>
          </w:tcPr>
          <w:p w14:paraId="7C500C68" w14:textId="77777777" w:rsidR="008C37FF" w:rsidRDefault="00454AC8">
            <w:r>
              <w:t>4017</w:t>
            </w:r>
          </w:p>
        </w:tc>
        <w:tc>
          <w:tcPr>
            <w:tcW w:w="1080" w:type="dxa"/>
          </w:tcPr>
          <w:p w14:paraId="25F8EFAA" w14:textId="77777777" w:rsidR="008C37FF" w:rsidRDefault="00454AC8">
            <w:r>
              <w:t>24</w:t>
            </w:r>
          </w:p>
        </w:tc>
        <w:tc>
          <w:tcPr>
            <w:tcW w:w="1080" w:type="dxa"/>
          </w:tcPr>
          <w:p w14:paraId="5A0F063A" w14:textId="77777777" w:rsidR="008C37FF" w:rsidRDefault="00454AC8">
            <w:r>
              <w:t>75</w:t>
            </w:r>
          </w:p>
        </w:tc>
      </w:tr>
      <w:tr w:rsidR="008C37FF" w14:paraId="51AF27F0" w14:textId="77777777" w:rsidTr="00E17D3E">
        <w:tc>
          <w:tcPr>
            <w:tcW w:w="1190" w:type="dxa"/>
          </w:tcPr>
          <w:p w14:paraId="6D8D1F3C" w14:textId="77777777" w:rsidR="008C37FF" w:rsidRDefault="00454AC8">
            <w:r>
              <w:t>11/12/2014</w:t>
            </w:r>
          </w:p>
        </w:tc>
        <w:tc>
          <w:tcPr>
            <w:tcW w:w="1080" w:type="dxa"/>
          </w:tcPr>
          <w:p w14:paraId="59F42CFE" w14:textId="77777777" w:rsidR="008C37FF" w:rsidRDefault="00454AC8">
            <w:r>
              <w:t>97</w:t>
            </w:r>
          </w:p>
        </w:tc>
        <w:tc>
          <w:tcPr>
            <w:tcW w:w="1080" w:type="dxa"/>
          </w:tcPr>
          <w:p w14:paraId="076EF135" w14:textId="77777777" w:rsidR="008C37FF" w:rsidRDefault="00454AC8">
            <w:r>
              <w:t>13</w:t>
            </w:r>
          </w:p>
        </w:tc>
        <w:tc>
          <w:tcPr>
            <w:tcW w:w="1080" w:type="dxa"/>
          </w:tcPr>
          <w:p w14:paraId="46282511" w14:textId="77777777" w:rsidR="008C37FF" w:rsidRDefault="00454AC8">
            <w:r>
              <w:t>3182</w:t>
            </w:r>
          </w:p>
        </w:tc>
        <w:tc>
          <w:tcPr>
            <w:tcW w:w="1080" w:type="dxa"/>
          </w:tcPr>
          <w:p w14:paraId="0D22DA77" w14:textId="77777777" w:rsidR="008C37FF" w:rsidRDefault="00454AC8">
            <w:r>
              <w:t>10209</w:t>
            </w:r>
          </w:p>
        </w:tc>
        <w:tc>
          <w:tcPr>
            <w:tcW w:w="1080" w:type="dxa"/>
          </w:tcPr>
          <w:p w14:paraId="0D23C02E" w14:textId="77777777" w:rsidR="008C37FF" w:rsidRDefault="00454AC8">
            <w:r>
              <w:t>13391</w:t>
            </w:r>
          </w:p>
        </w:tc>
        <w:tc>
          <w:tcPr>
            <w:tcW w:w="1080" w:type="dxa"/>
          </w:tcPr>
          <w:p w14:paraId="2F9059FC" w14:textId="77777777" w:rsidR="008C37FF" w:rsidRDefault="00454AC8">
            <w:r>
              <w:t>23</w:t>
            </w:r>
          </w:p>
        </w:tc>
        <w:tc>
          <w:tcPr>
            <w:tcW w:w="1080" w:type="dxa"/>
          </w:tcPr>
          <w:p w14:paraId="4FD8F801" w14:textId="77777777" w:rsidR="008C37FF" w:rsidRDefault="00454AC8">
            <w:r>
              <w:t>76</w:t>
            </w:r>
          </w:p>
        </w:tc>
      </w:tr>
      <w:tr w:rsidR="008C37FF" w14:paraId="3685C1E7" w14:textId="77777777" w:rsidTr="00E17D3E">
        <w:tc>
          <w:tcPr>
            <w:tcW w:w="1190" w:type="dxa"/>
          </w:tcPr>
          <w:p w14:paraId="479BF967" w14:textId="77777777" w:rsidR="008C37FF" w:rsidRDefault="00454AC8">
            <w:r>
              <w:t>11/16/2014</w:t>
            </w:r>
          </w:p>
        </w:tc>
        <w:tc>
          <w:tcPr>
            <w:tcW w:w="1080" w:type="dxa"/>
          </w:tcPr>
          <w:p w14:paraId="45BBCEBE" w14:textId="77777777" w:rsidR="008C37FF" w:rsidRDefault="00454AC8">
            <w:r>
              <w:t>98</w:t>
            </w:r>
          </w:p>
        </w:tc>
        <w:tc>
          <w:tcPr>
            <w:tcW w:w="1080" w:type="dxa"/>
          </w:tcPr>
          <w:p w14:paraId="50F71F32" w14:textId="77777777" w:rsidR="008C37FF" w:rsidRDefault="00454AC8">
            <w:r>
              <w:t>27</w:t>
            </w:r>
          </w:p>
        </w:tc>
        <w:tc>
          <w:tcPr>
            <w:tcW w:w="1080" w:type="dxa"/>
          </w:tcPr>
          <w:p w14:paraId="3374A8A4" w14:textId="77777777" w:rsidR="008C37FF" w:rsidRDefault="00454AC8">
            <w:r>
              <w:t>10840</w:t>
            </w:r>
          </w:p>
        </w:tc>
        <w:tc>
          <w:tcPr>
            <w:tcW w:w="1080" w:type="dxa"/>
          </w:tcPr>
          <w:p w14:paraId="1D766F80" w14:textId="77777777" w:rsidR="008C37FF" w:rsidRDefault="00454AC8">
            <w:r>
              <w:t>21016</w:t>
            </w:r>
          </w:p>
        </w:tc>
        <w:tc>
          <w:tcPr>
            <w:tcW w:w="1080" w:type="dxa"/>
          </w:tcPr>
          <w:p w14:paraId="63A045C2" w14:textId="77777777" w:rsidR="008C37FF" w:rsidRDefault="00454AC8">
            <w:r>
              <w:t>31856</w:t>
            </w:r>
          </w:p>
        </w:tc>
        <w:tc>
          <w:tcPr>
            <w:tcW w:w="1080" w:type="dxa"/>
          </w:tcPr>
          <w:p w14:paraId="16A10F87" w14:textId="77777777" w:rsidR="008C37FF" w:rsidRDefault="00454AC8">
            <w:r>
              <w:t>34</w:t>
            </w:r>
          </w:p>
        </w:tc>
        <w:tc>
          <w:tcPr>
            <w:tcW w:w="1080" w:type="dxa"/>
          </w:tcPr>
          <w:p w14:paraId="3BDD5EAC" w14:textId="77777777" w:rsidR="008C37FF" w:rsidRDefault="00454AC8">
            <w:r>
              <w:t>65</w:t>
            </w:r>
          </w:p>
        </w:tc>
      </w:tr>
      <w:tr w:rsidR="008C37FF" w14:paraId="39793555" w14:textId="77777777" w:rsidTr="00E17D3E">
        <w:tc>
          <w:tcPr>
            <w:tcW w:w="1190" w:type="dxa"/>
          </w:tcPr>
          <w:p w14:paraId="446C9774" w14:textId="77777777" w:rsidR="008C37FF" w:rsidRDefault="00454AC8">
            <w:r>
              <w:t>11/18/2014</w:t>
            </w:r>
          </w:p>
        </w:tc>
        <w:tc>
          <w:tcPr>
            <w:tcW w:w="1080" w:type="dxa"/>
          </w:tcPr>
          <w:p w14:paraId="14FB237F" w14:textId="77777777" w:rsidR="008C37FF" w:rsidRDefault="00454AC8">
            <w:r>
              <w:t>99</w:t>
            </w:r>
          </w:p>
        </w:tc>
        <w:tc>
          <w:tcPr>
            <w:tcW w:w="1080" w:type="dxa"/>
          </w:tcPr>
          <w:p w14:paraId="018D7743" w14:textId="77777777" w:rsidR="008C37FF" w:rsidRDefault="00454AC8">
            <w:r>
              <w:t>5</w:t>
            </w:r>
          </w:p>
        </w:tc>
        <w:tc>
          <w:tcPr>
            <w:tcW w:w="1080" w:type="dxa"/>
          </w:tcPr>
          <w:p w14:paraId="2B24FAB1" w14:textId="77777777" w:rsidR="008C37FF" w:rsidRDefault="00454AC8">
            <w:r>
              <w:t>3324</w:t>
            </w:r>
          </w:p>
        </w:tc>
        <w:tc>
          <w:tcPr>
            <w:tcW w:w="1080" w:type="dxa"/>
          </w:tcPr>
          <w:p w14:paraId="44B2185E" w14:textId="77777777" w:rsidR="008C37FF" w:rsidRDefault="00454AC8">
            <w:r>
              <w:t>8890</w:t>
            </w:r>
          </w:p>
        </w:tc>
        <w:tc>
          <w:tcPr>
            <w:tcW w:w="1080" w:type="dxa"/>
          </w:tcPr>
          <w:p w14:paraId="7F5D98BC" w14:textId="77777777" w:rsidR="008C37FF" w:rsidRDefault="00454AC8">
            <w:r>
              <w:t>12214</w:t>
            </w:r>
          </w:p>
        </w:tc>
        <w:tc>
          <w:tcPr>
            <w:tcW w:w="1080" w:type="dxa"/>
          </w:tcPr>
          <w:p w14:paraId="44B970DD" w14:textId="77777777" w:rsidR="008C37FF" w:rsidRDefault="00454AC8">
            <w:r>
              <w:t>27</w:t>
            </w:r>
          </w:p>
        </w:tc>
        <w:tc>
          <w:tcPr>
            <w:tcW w:w="1080" w:type="dxa"/>
          </w:tcPr>
          <w:p w14:paraId="192B9ED6" w14:textId="77777777" w:rsidR="008C37FF" w:rsidRDefault="00454AC8">
            <w:r>
              <w:t>72</w:t>
            </w:r>
          </w:p>
        </w:tc>
      </w:tr>
      <w:tr w:rsidR="008C37FF" w14:paraId="56428333" w14:textId="77777777" w:rsidTr="00E17D3E">
        <w:tc>
          <w:tcPr>
            <w:tcW w:w="1190" w:type="dxa"/>
          </w:tcPr>
          <w:p w14:paraId="79FFE38E" w14:textId="77777777" w:rsidR="008C37FF" w:rsidRDefault="00454AC8">
            <w:r>
              <w:t>11/19/2014</w:t>
            </w:r>
          </w:p>
        </w:tc>
        <w:tc>
          <w:tcPr>
            <w:tcW w:w="1080" w:type="dxa"/>
          </w:tcPr>
          <w:p w14:paraId="68C9AB14" w14:textId="77777777" w:rsidR="008C37FF" w:rsidRDefault="00454AC8">
            <w:r>
              <w:t>100</w:t>
            </w:r>
          </w:p>
        </w:tc>
        <w:tc>
          <w:tcPr>
            <w:tcW w:w="1080" w:type="dxa"/>
          </w:tcPr>
          <w:p w14:paraId="1BB51F12" w14:textId="77777777" w:rsidR="008C37FF" w:rsidRDefault="00454AC8">
            <w:r>
              <w:t>3</w:t>
            </w:r>
          </w:p>
        </w:tc>
        <w:tc>
          <w:tcPr>
            <w:tcW w:w="1080" w:type="dxa"/>
          </w:tcPr>
          <w:p w14:paraId="0E75B23C" w14:textId="77777777" w:rsidR="008C37FF" w:rsidRDefault="00454AC8">
            <w:r>
              <w:t>2241</w:t>
            </w:r>
          </w:p>
        </w:tc>
        <w:tc>
          <w:tcPr>
            <w:tcW w:w="1080" w:type="dxa"/>
          </w:tcPr>
          <w:p w14:paraId="54436038" w14:textId="77777777" w:rsidR="008C37FF" w:rsidRDefault="00454AC8">
            <w:r>
              <w:t>6845</w:t>
            </w:r>
          </w:p>
        </w:tc>
        <w:tc>
          <w:tcPr>
            <w:tcW w:w="1080" w:type="dxa"/>
          </w:tcPr>
          <w:p w14:paraId="37CF1591" w14:textId="77777777" w:rsidR="008C37FF" w:rsidRDefault="00454AC8">
            <w:r>
              <w:t>9086</w:t>
            </w:r>
          </w:p>
        </w:tc>
        <w:tc>
          <w:tcPr>
            <w:tcW w:w="1080" w:type="dxa"/>
          </w:tcPr>
          <w:p w14:paraId="1E7B319F" w14:textId="77777777" w:rsidR="008C37FF" w:rsidRDefault="00454AC8">
            <w:r>
              <w:t>24</w:t>
            </w:r>
          </w:p>
        </w:tc>
        <w:tc>
          <w:tcPr>
            <w:tcW w:w="1080" w:type="dxa"/>
          </w:tcPr>
          <w:p w14:paraId="772B6159" w14:textId="77777777" w:rsidR="008C37FF" w:rsidRDefault="00454AC8">
            <w:r>
              <w:t>75</w:t>
            </w:r>
          </w:p>
        </w:tc>
      </w:tr>
      <w:tr w:rsidR="008C37FF" w14:paraId="62105C99" w14:textId="77777777" w:rsidTr="00E17D3E">
        <w:tc>
          <w:tcPr>
            <w:tcW w:w="1190" w:type="dxa"/>
          </w:tcPr>
          <w:p w14:paraId="50B01CB5" w14:textId="77777777" w:rsidR="008C37FF" w:rsidRDefault="00454AC8">
            <w:r>
              <w:t>11/22/2014</w:t>
            </w:r>
          </w:p>
        </w:tc>
        <w:tc>
          <w:tcPr>
            <w:tcW w:w="1080" w:type="dxa"/>
          </w:tcPr>
          <w:p w14:paraId="0F4A3C26" w14:textId="77777777" w:rsidR="008C37FF" w:rsidRDefault="00454AC8">
            <w:r>
              <w:t>101</w:t>
            </w:r>
          </w:p>
        </w:tc>
        <w:tc>
          <w:tcPr>
            <w:tcW w:w="1080" w:type="dxa"/>
          </w:tcPr>
          <w:p w14:paraId="2DF242F7" w14:textId="77777777" w:rsidR="008C37FF" w:rsidRDefault="00454AC8">
            <w:r>
              <w:t>78</w:t>
            </w:r>
          </w:p>
        </w:tc>
        <w:tc>
          <w:tcPr>
            <w:tcW w:w="1080" w:type="dxa"/>
          </w:tcPr>
          <w:p w14:paraId="41FFCA4F" w14:textId="77777777" w:rsidR="008C37FF" w:rsidRDefault="00454AC8">
            <w:r>
              <w:t>48962</w:t>
            </w:r>
          </w:p>
        </w:tc>
        <w:tc>
          <w:tcPr>
            <w:tcW w:w="1080" w:type="dxa"/>
          </w:tcPr>
          <w:p w14:paraId="0D01049B" w14:textId="77777777" w:rsidR="008C37FF" w:rsidRDefault="00454AC8">
            <w:r>
              <w:t>24578</w:t>
            </w:r>
          </w:p>
        </w:tc>
        <w:tc>
          <w:tcPr>
            <w:tcW w:w="1080" w:type="dxa"/>
          </w:tcPr>
          <w:p w14:paraId="7B1A61DB" w14:textId="77777777" w:rsidR="008C37FF" w:rsidRDefault="00454AC8">
            <w:r>
              <w:t>73540</w:t>
            </w:r>
          </w:p>
        </w:tc>
        <w:tc>
          <w:tcPr>
            <w:tcW w:w="1080" w:type="dxa"/>
          </w:tcPr>
          <w:p w14:paraId="3E290D90" w14:textId="77777777" w:rsidR="008C37FF" w:rsidRDefault="00454AC8">
            <w:r>
              <w:t>66</w:t>
            </w:r>
          </w:p>
        </w:tc>
        <w:tc>
          <w:tcPr>
            <w:tcW w:w="1080" w:type="dxa"/>
          </w:tcPr>
          <w:p w14:paraId="47FA22A8" w14:textId="77777777" w:rsidR="008C37FF" w:rsidRDefault="00454AC8">
            <w:r>
              <w:t>33</w:t>
            </w:r>
          </w:p>
        </w:tc>
      </w:tr>
      <w:tr w:rsidR="008C37FF" w14:paraId="0DECC560" w14:textId="77777777" w:rsidTr="00E17D3E">
        <w:tc>
          <w:tcPr>
            <w:tcW w:w="1190" w:type="dxa"/>
          </w:tcPr>
          <w:p w14:paraId="28BD440F" w14:textId="77777777" w:rsidR="008C37FF" w:rsidRDefault="00454AC8">
            <w:r>
              <w:t>11/24/2014</w:t>
            </w:r>
          </w:p>
        </w:tc>
        <w:tc>
          <w:tcPr>
            <w:tcW w:w="1080" w:type="dxa"/>
          </w:tcPr>
          <w:p w14:paraId="7FE8AB31" w14:textId="77777777" w:rsidR="008C37FF" w:rsidRDefault="00454AC8">
            <w:r>
              <w:t>102</w:t>
            </w:r>
          </w:p>
        </w:tc>
        <w:tc>
          <w:tcPr>
            <w:tcW w:w="1080" w:type="dxa"/>
          </w:tcPr>
          <w:p w14:paraId="1BFC7C67" w14:textId="77777777" w:rsidR="008C37FF" w:rsidRDefault="00454AC8">
            <w:r>
              <w:t>20</w:t>
            </w:r>
          </w:p>
        </w:tc>
        <w:tc>
          <w:tcPr>
            <w:tcW w:w="1080" w:type="dxa"/>
          </w:tcPr>
          <w:p w14:paraId="403D29CD" w14:textId="77777777" w:rsidR="008C37FF" w:rsidRDefault="00454AC8">
            <w:r>
              <w:t>6570</w:t>
            </w:r>
          </w:p>
        </w:tc>
        <w:tc>
          <w:tcPr>
            <w:tcW w:w="1080" w:type="dxa"/>
          </w:tcPr>
          <w:p w14:paraId="057961A9" w14:textId="77777777" w:rsidR="008C37FF" w:rsidRDefault="00454AC8">
            <w:r>
              <w:t>7245</w:t>
            </w:r>
          </w:p>
        </w:tc>
        <w:tc>
          <w:tcPr>
            <w:tcW w:w="1080" w:type="dxa"/>
          </w:tcPr>
          <w:p w14:paraId="1CA44F1D" w14:textId="77777777" w:rsidR="008C37FF" w:rsidRDefault="00454AC8">
            <w:r>
              <w:t>13815</w:t>
            </w:r>
          </w:p>
        </w:tc>
        <w:tc>
          <w:tcPr>
            <w:tcW w:w="1080" w:type="dxa"/>
          </w:tcPr>
          <w:p w14:paraId="667BC048" w14:textId="77777777" w:rsidR="008C37FF" w:rsidRDefault="00454AC8">
            <w:r>
              <w:t>47</w:t>
            </w:r>
          </w:p>
        </w:tc>
        <w:tc>
          <w:tcPr>
            <w:tcW w:w="1080" w:type="dxa"/>
          </w:tcPr>
          <w:p w14:paraId="348C8590" w14:textId="77777777" w:rsidR="008C37FF" w:rsidRDefault="00454AC8">
            <w:r>
              <w:t>52</w:t>
            </w:r>
          </w:p>
        </w:tc>
      </w:tr>
      <w:tr w:rsidR="008C37FF" w14:paraId="6F671E2D" w14:textId="77777777" w:rsidTr="00E17D3E">
        <w:tc>
          <w:tcPr>
            <w:tcW w:w="1190" w:type="dxa"/>
          </w:tcPr>
          <w:p w14:paraId="4F5CA21B" w14:textId="77777777" w:rsidR="008C37FF" w:rsidRDefault="00454AC8">
            <w:r>
              <w:t>12/04/2014</w:t>
            </w:r>
          </w:p>
        </w:tc>
        <w:tc>
          <w:tcPr>
            <w:tcW w:w="1080" w:type="dxa"/>
          </w:tcPr>
          <w:p w14:paraId="2FC3C26C" w14:textId="77777777" w:rsidR="008C37FF" w:rsidRDefault="00454AC8">
            <w:r>
              <w:t>103</w:t>
            </w:r>
          </w:p>
        </w:tc>
        <w:tc>
          <w:tcPr>
            <w:tcW w:w="1080" w:type="dxa"/>
          </w:tcPr>
          <w:p w14:paraId="04067032" w14:textId="77777777" w:rsidR="008C37FF" w:rsidRDefault="00454AC8">
            <w:r>
              <w:t>65</w:t>
            </w:r>
          </w:p>
        </w:tc>
        <w:tc>
          <w:tcPr>
            <w:tcW w:w="1080" w:type="dxa"/>
          </w:tcPr>
          <w:p w14:paraId="060AE22B" w14:textId="77777777" w:rsidR="008C37FF" w:rsidRDefault="00454AC8">
            <w:r>
              <w:t>15835</w:t>
            </w:r>
          </w:p>
        </w:tc>
        <w:tc>
          <w:tcPr>
            <w:tcW w:w="1080" w:type="dxa"/>
          </w:tcPr>
          <w:p w14:paraId="6A934158" w14:textId="77777777" w:rsidR="008C37FF" w:rsidRDefault="00454AC8">
            <w:r>
              <w:t>42695</w:t>
            </w:r>
          </w:p>
        </w:tc>
        <w:tc>
          <w:tcPr>
            <w:tcW w:w="1080" w:type="dxa"/>
          </w:tcPr>
          <w:p w14:paraId="2E3EAFE0" w14:textId="77777777" w:rsidR="008C37FF" w:rsidRDefault="00454AC8">
            <w:r>
              <w:t>58530</w:t>
            </w:r>
          </w:p>
        </w:tc>
        <w:tc>
          <w:tcPr>
            <w:tcW w:w="1080" w:type="dxa"/>
          </w:tcPr>
          <w:p w14:paraId="35EDF539" w14:textId="77777777" w:rsidR="008C37FF" w:rsidRDefault="00454AC8">
            <w:r>
              <w:t>27</w:t>
            </w:r>
          </w:p>
        </w:tc>
        <w:tc>
          <w:tcPr>
            <w:tcW w:w="1080" w:type="dxa"/>
          </w:tcPr>
          <w:p w14:paraId="04E5652D" w14:textId="77777777" w:rsidR="008C37FF" w:rsidRDefault="00454AC8">
            <w:r>
              <w:t>72</w:t>
            </w:r>
          </w:p>
        </w:tc>
      </w:tr>
      <w:tr w:rsidR="008C37FF" w14:paraId="2783821F" w14:textId="77777777" w:rsidTr="00E17D3E">
        <w:tc>
          <w:tcPr>
            <w:tcW w:w="1190" w:type="dxa"/>
          </w:tcPr>
          <w:p w14:paraId="61FD9257" w14:textId="77777777" w:rsidR="008C37FF" w:rsidRDefault="00454AC8">
            <w:r>
              <w:t>12/09/2014</w:t>
            </w:r>
          </w:p>
        </w:tc>
        <w:tc>
          <w:tcPr>
            <w:tcW w:w="1080" w:type="dxa"/>
          </w:tcPr>
          <w:p w14:paraId="57E40652" w14:textId="77777777" w:rsidR="008C37FF" w:rsidRDefault="00454AC8">
            <w:r>
              <w:t>104</w:t>
            </w:r>
          </w:p>
        </w:tc>
        <w:tc>
          <w:tcPr>
            <w:tcW w:w="1080" w:type="dxa"/>
          </w:tcPr>
          <w:p w14:paraId="61D35526" w14:textId="77777777" w:rsidR="008C37FF" w:rsidRDefault="00454AC8">
            <w:r>
              <w:t>34</w:t>
            </w:r>
          </w:p>
        </w:tc>
        <w:tc>
          <w:tcPr>
            <w:tcW w:w="1080" w:type="dxa"/>
          </w:tcPr>
          <w:p w14:paraId="03767916" w14:textId="77777777" w:rsidR="008C37FF" w:rsidRDefault="00454AC8">
            <w:r>
              <w:t>34531</w:t>
            </w:r>
          </w:p>
        </w:tc>
        <w:tc>
          <w:tcPr>
            <w:tcW w:w="1080" w:type="dxa"/>
          </w:tcPr>
          <w:p w14:paraId="730FF224" w14:textId="77777777" w:rsidR="008C37FF" w:rsidRDefault="00454AC8">
            <w:r>
              <w:t>9412</w:t>
            </w:r>
          </w:p>
        </w:tc>
        <w:tc>
          <w:tcPr>
            <w:tcW w:w="1080" w:type="dxa"/>
          </w:tcPr>
          <w:p w14:paraId="45C95546" w14:textId="77777777" w:rsidR="008C37FF" w:rsidRDefault="00454AC8">
            <w:r>
              <w:t>43943</w:t>
            </w:r>
          </w:p>
        </w:tc>
        <w:tc>
          <w:tcPr>
            <w:tcW w:w="1080" w:type="dxa"/>
          </w:tcPr>
          <w:p w14:paraId="57D9448E" w14:textId="77777777" w:rsidR="008C37FF" w:rsidRDefault="00454AC8">
            <w:r>
              <w:t>78</w:t>
            </w:r>
          </w:p>
        </w:tc>
        <w:tc>
          <w:tcPr>
            <w:tcW w:w="1080" w:type="dxa"/>
          </w:tcPr>
          <w:p w14:paraId="4527EB87" w14:textId="77777777" w:rsidR="008C37FF" w:rsidRDefault="00454AC8">
            <w:r>
              <w:t>21</w:t>
            </w:r>
          </w:p>
        </w:tc>
      </w:tr>
      <w:tr w:rsidR="008C37FF" w14:paraId="548B7C61" w14:textId="77777777" w:rsidTr="00E17D3E">
        <w:tc>
          <w:tcPr>
            <w:tcW w:w="1190" w:type="dxa"/>
          </w:tcPr>
          <w:p w14:paraId="7B239E33" w14:textId="77777777" w:rsidR="008C37FF" w:rsidRDefault="00454AC8">
            <w:r>
              <w:t>12/19/2014</w:t>
            </w:r>
          </w:p>
        </w:tc>
        <w:tc>
          <w:tcPr>
            <w:tcW w:w="1080" w:type="dxa"/>
          </w:tcPr>
          <w:p w14:paraId="2078FA8C" w14:textId="77777777" w:rsidR="008C37FF" w:rsidRDefault="00454AC8">
            <w:r>
              <w:t>105</w:t>
            </w:r>
          </w:p>
        </w:tc>
        <w:tc>
          <w:tcPr>
            <w:tcW w:w="1080" w:type="dxa"/>
          </w:tcPr>
          <w:p w14:paraId="5C30959D" w14:textId="77777777" w:rsidR="008C37FF" w:rsidRDefault="00454AC8">
            <w:r>
              <w:t>62</w:t>
            </w:r>
          </w:p>
        </w:tc>
        <w:tc>
          <w:tcPr>
            <w:tcW w:w="1080" w:type="dxa"/>
          </w:tcPr>
          <w:p w14:paraId="4EE8902F" w14:textId="77777777" w:rsidR="008C37FF" w:rsidRDefault="00454AC8">
            <w:r>
              <w:t>33251</w:t>
            </w:r>
          </w:p>
        </w:tc>
        <w:tc>
          <w:tcPr>
            <w:tcW w:w="1080" w:type="dxa"/>
          </w:tcPr>
          <w:p w14:paraId="4AF04758" w14:textId="77777777" w:rsidR="008C37FF" w:rsidRDefault="00454AC8">
            <w:r>
              <w:t>26884</w:t>
            </w:r>
          </w:p>
        </w:tc>
        <w:tc>
          <w:tcPr>
            <w:tcW w:w="1080" w:type="dxa"/>
          </w:tcPr>
          <w:p w14:paraId="7EEDE6DD" w14:textId="77777777" w:rsidR="008C37FF" w:rsidRDefault="00454AC8">
            <w:r>
              <w:t>60135</w:t>
            </w:r>
          </w:p>
        </w:tc>
        <w:tc>
          <w:tcPr>
            <w:tcW w:w="1080" w:type="dxa"/>
          </w:tcPr>
          <w:p w14:paraId="07BE9BB5" w14:textId="77777777" w:rsidR="008C37FF" w:rsidRDefault="00454AC8">
            <w:r>
              <w:t>55</w:t>
            </w:r>
          </w:p>
        </w:tc>
        <w:tc>
          <w:tcPr>
            <w:tcW w:w="1080" w:type="dxa"/>
          </w:tcPr>
          <w:p w14:paraId="36682620" w14:textId="77777777" w:rsidR="008C37FF" w:rsidRDefault="00454AC8">
            <w:r>
              <w:t>44</w:t>
            </w:r>
          </w:p>
        </w:tc>
      </w:tr>
      <w:tr w:rsidR="008C37FF" w14:paraId="7C4D6A5A" w14:textId="77777777" w:rsidTr="00E17D3E">
        <w:tc>
          <w:tcPr>
            <w:tcW w:w="1190" w:type="dxa"/>
          </w:tcPr>
          <w:p w14:paraId="062F7E84" w14:textId="77777777" w:rsidR="008C37FF" w:rsidRDefault="00454AC8">
            <w:r>
              <w:lastRenderedPageBreak/>
              <w:t>12/21/2014</w:t>
            </w:r>
          </w:p>
        </w:tc>
        <w:tc>
          <w:tcPr>
            <w:tcW w:w="1080" w:type="dxa"/>
          </w:tcPr>
          <w:p w14:paraId="6715494B" w14:textId="77777777" w:rsidR="008C37FF" w:rsidRDefault="00454AC8">
            <w:r>
              <w:t>106</w:t>
            </w:r>
          </w:p>
        </w:tc>
        <w:tc>
          <w:tcPr>
            <w:tcW w:w="1080" w:type="dxa"/>
          </w:tcPr>
          <w:p w14:paraId="36A9BD0E" w14:textId="77777777" w:rsidR="008C37FF" w:rsidRDefault="00454AC8">
            <w:r>
              <w:t>143</w:t>
            </w:r>
          </w:p>
        </w:tc>
        <w:tc>
          <w:tcPr>
            <w:tcW w:w="1080" w:type="dxa"/>
          </w:tcPr>
          <w:p w14:paraId="28C690C3" w14:textId="77777777" w:rsidR="008C37FF" w:rsidRDefault="00454AC8">
            <w:r>
              <w:t>90980</w:t>
            </w:r>
          </w:p>
        </w:tc>
        <w:tc>
          <w:tcPr>
            <w:tcW w:w="1080" w:type="dxa"/>
          </w:tcPr>
          <w:p w14:paraId="64AC580A" w14:textId="77777777" w:rsidR="008C37FF" w:rsidRDefault="00454AC8">
            <w:r>
              <w:t>104181</w:t>
            </w:r>
          </w:p>
        </w:tc>
        <w:tc>
          <w:tcPr>
            <w:tcW w:w="1080" w:type="dxa"/>
          </w:tcPr>
          <w:p w14:paraId="42BA513F" w14:textId="77777777" w:rsidR="008C37FF" w:rsidRDefault="00454AC8">
            <w:r>
              <w:t>195161</w:t>
            </w:r>
          </w:p>
        </w:tc>
        <w:tc>
          <w:tcPr>
            <w:tcW w:w="1080" w:type="dxa"/>
          </w:tcPr>
          <w:p w14:paraId="00CBC105" w14:textId="77777777" w:rsidR="008C37FF" w:rsidRDefault="00454AC8">
            <w:r>
              <w:t>46</w:t>
            </w:r>
          </w:p>
        </w:tc>
        <w:tc>
          <w:tcPr>
            <w:tcW w:w="1080" w:type="dxa"/>
          </w:tcPr>
          <w:p w14:paraId="23B89C35" w14:textId="77777777" w:rsidR="008C37FF" w:rsidRDefault="00454AC8">
            <w:r>
              <w:t>53</w:t>
            </w:r>
          </w:p>
        </w:tc>
      </w:tr>
      <w:tr w:rsidR="008C37FF" w14:paraId="05578A91" w14:textId="77777777" w:rsidTr="00E17D3E">
        <w:tc>
          <w:tcPr>
            <w:tcW w:w="1190" w:type="dxa"/>
          </w:tcPr>
          <w:p w14:paraId="40F606E1" w14:textId="77777777" w:rsidR="008C37FF" w:rsidRDefault="00454AC8">
            <w:r>
              <w:t>-</w:t>
            </w:r>
          </w:p>
        </w:tc>
        <w:tc>
          <w:tcPr>
            <w:tcW w:w="1080" w:type="dxa"/>
          </w:tcPr>
          <w:p w14:paraId="3972B17E" w14:textId="77777777" w:rsidR="008C37FF" w:rsidRDefault="00454AC8">
            <w:r>
              <w:t>-</w:t>
            </w:r>
          </w:p>
        </w:tc>
        <w:tc>
          <w:tcPr>
            <w:tcW w:w="1080" w:type="dxa"/>
          </w:tcPr>
          <w:p w14:paraId="000FFAC1" w14:textId="77777777" w:rsidR="008C37FF" w:rsidRDefault="00454AC8">
            <w:r>
              <w:t>-</w:t>
            </w:r>
          </w:p>
        </w:tc>
        <w:tc>
          <w:tcPr>
            <w:tcW w:w="1080" w:type="dxa"/>
          </w:tcPr>
          <w:p w14:paraId="001378A3" w14:textId="77777777" w:rsidR="008C37FF" w:rsidRDefault="00454AC8">
            <w:r>
              <w:t>-</w:t>
            </w:r>
          </w:p>
        </w:tc>
        <w:tc>
          <w:tcPr>
            <w:tcW w:w="1080" w:type="dxa"/>
          </w:tcPr>
          <w:p w14:paraId="0607B360" w14:textId="77777777" w:rsidR="008C37FF" w:rsidRDefault="00454AC8">
            <w:r>
              <w:t>-</w:t>
            </w:r>
          </w:p>
        </w:tc>
        <w:tc>
          <w:tcPr>
            <w:tcW w:w="1080" w:type="dxa"/>
          </w:tcPr>
          <w:p w14:paraId="707926CF" w14:textId="77777777" w:rsidR="008C37FF" w:rsidRDefault="00454AC8">
            <w:r>
              <w:t>Average:</w:t>
            </w:r>
          </w:p>
        </w:tc>
        <w:tc>
          <w:tcPr>
            <w:tcW w:w="1080" w:type="dxa"/>
          </w:tcPr>
          <w:p w14:paraId="72D2BAB9" w14:textId="77777777" w:rsidR="008C37FF" w:rsidRDefault="00454AC8">
            <w:r>
              <w:t>0</w:t>
            </w:r>
          </w:p>
        </w:tc>
        <w:tc>
          <w:tcPr>
            <w:tcW w:w="1080" w:type="dxa"/>
          </w:tcPr>
          <w:p w14:paraId="19524CC3" w14:textId="77777777" w:rsidR="008C37FF" w:rsidRDefault="00454AC8">
            <w:r>
              <w:t>0</w:t>
            </w:r>
          </w:p>
        </w:tc>
      </w:tr>
    </w:tbl>
    <w:p w14:paraId="0A6B9939" w14:textId="77777777" w:rsidR="008C37FF" w:rsidRDefault="008C37FF" w:rsidP="006A6D68"/>
    <w:sectPr w:rsidR="008C37FF" w:rsidSect="004308F0">
      <w:type w:val="continuous"/>
      <w:pgSz w:w="15840" w:h="12240" w:orient="landscape"/>
      <w:pgMar w:top="1800" w:right="1440" w:bottom="180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rent Biggs" w:date="2015-08-24T18:24:00Z" w:initials="TB">
    <w:p w14:paraId="03BE5E1D" w14:textId="77777777" w:rsidR="00574E85" w:rsidRDefault="00574E85">
      <w:pPr>
        <w:pStyle w:val="CommentText"/>
      </w:pPr>
      <w:r>
        <w:rPr>
          <w:rStyle w:val="CommentReference"/>
        </w:rPr>
        <w:annotationRef/>
      </w:r>
      <w:r>
        <w:t>Why doesn’t 0.27 + 0.60 add to 0.88?</w:t>
      </w:r>
    </w:p>
  </w:comment>
  <w:comment w:id="1" w:author="Alex Messina" w:date="2015-09-14T16:39:00Z" w:initials="AM">
    <w:p w14:paraId="5CB3DDA3" w14:textId="5F44D3FD" w:rsidR="00574E85" w:rsidRDefault="00574E85">
      <w:pPr>
        <w:pStyle w:val="CommentText"/>
      </w:pPr>
      <w:r>
        <w:rPr>
          <w:rStyle w:val="CommentReference"/>
        </w:rPr>
        <w:annotationRef/>
      </w:r>
      <w:r>
        <w:t xml:space="preserve">The figures are rounded, </w:t>
      </w:r>
    </w:p>
    <w:p w14:paraId="6E8575E9" w14:textId="11096628" w:rsidR="00574E85" w:rsidRDefault="00574E85">
      <w:pPr>
        <w:pStyle w:val="CommentText"/>
      </w:pPr>
      <w:r>
        <w:t>0.6044 + 0.2747 = 0.8792</w:t>
      </w:r>
    </w:p>
    <w:p w14:paraId="30A0BF69" w14:textId="07EB675C" w:rsidR="00574E85" w:rsidRDefault="00574E85">
      <w:pPr>
        <w:pStyle w:val="CommentText"/>
      </w:pPr>
      <w:r>
        <w:t>.2747 doesn’t get rounded up to .28</w:t>
      </w:r>
    </w:p>
  </w:comment>
  <w:comment w:id="2" w:author="Trent Biggs" w:date="2015-08-24T18:21:00Z" w:initials="TB">
    <w:p w14:paraId="392D384E" w14:textId="77777777" w:rsidR="00574E85" w:rsidRDefault="00574E85">
      <w:pPr>
        <w:pStyle w:val="CommentText"/>
      </w:pPr>
      <w:r>
        <w:rPr>
          <w:rStyle w:val="CommentReference"/>
        </w:rPr>
        <w:annotationRef/>
      </w:r>
      <w:r>
        <w:t>Is this for the whole watershed, or just the 0.08 km2 that drain downstream of FG3?</w:t>
      </w:r>
    </w:p>
  </w:comment>
  <w:comment w:id="3" w:author="Alex Messina" w:date="2015-09-14T16:44:00Z" w:initials="AM">
    <w:p w14:paraId="6CE8E3ED" w14:textId="45BC0319" w:rsidR="00574E85" w:rsidRDefault="00574E85">
      <w:pPr>
        <w:pStyle w:val="CommentText"/>
      </w:pPr>
      <w:r>
        <w:rPr>
          <w:rStyle w:val="CommentReference"/>
        </w:rPr>
        <w:annotationRef/>
      </w:r>
      <w:r>
        <w:t>This is whole watershed</w:t>
      </w:r>
    </w:p>
  </w:comment>
  <w:comment w:id="5" w:author="Trent Biggs" w:date="2015-08-31T13:27:00Z" w:initials="TB">
    <w:p w14:paraId="4491653C" w14:textId="11F72B93" w:rsidR="00574E85" w:rsidRDefault="00574E85">
      <w:pPr>
        <w:pStyle w:val="CommentText"/>
      </w:pPr>
      <w:r>
        <w:rPr>
          <w:rStyle w:val="CommentReference"/>
        </w:rPr>
        <w:annotationRef/>
      </w:r>
      <w:r>
        <w:t>Is the data for ALL EVENTS listed somewhere?  Just the combination of Tables 2 and 4?</w:t>
      </w:r>
    </w:p>
  </w:comment>
  <w:comment w:id="6" w:author="Alex Messina" w:date="2015-09-15T01:28:00Z" w:initials="AM">
    <w:p w14:paraId="2C005C52" w14:textId="086C8CCD" w:rsidR="00574E85" w:rsidRDefault="00574E85">
      <w:pPr>
        <w:pStyle w:val="CommentText"/>
      </w:pPr>
      <w:r>
        <w:rPr>
          <w:rStyle w:val="CommentReference"/>
        </w:rPr>
        <w:annotationRef/>
      </w:r>
      <w:r>
        <w:t xml:space="preserve">All events measured at that location. Not all were included in Tables 2 and 4, only ones with </w:t>
      </w:r>
      <w:proofErr w:type="spellStart"/>
      <w:r>
        <w:t>simulataneous</w:t>
      </w:r>
      <w:proofErr w:type="spellEnd"/>
      <w:r>
        <w:t xml:space="preserve"> data for both locations</w:t>
      </w:r>
    </w:p>
  </w:comment>
  <w:comment w:id="7" w:author="Trent Biggs" w:date="2015-08-31T13:35:00Z" w:initials="TB">
    <w:p w14:paraId="04E3B18C" w14:textId="1D7241D3" w:rsidR="00574E85" w:rsidRDefault="00574E85">
      <w:pPr>
        <w:pStyle w:val="CommentText"/>
      </w:pPr>
      <w:r>
        <w:rPr>
          <w:rStyle w:val="CommentReference"/>
        </w:rPr>
        <w:annotationRef/>
      </w:r>
      <w:r>
        <w:t>Were there any gaps?  Could that be indicated somehow?</w:t>
      </w:r>
    </w:p>
  </w:comment>
  <w:comment w:id="13" w:author="Trent Biggs" w:date="2015-08-31T13:36:00Z" w:initials="TB">
    <w:p w14:paraId="29A614DB" w14:textId="694F6463" w:rsidR="00574E85" w:rsidRDefault="00574E85">
      <w:pPr>
        <w:pStyle w:val="CommentText"/>
      </w:pPr>
      <w:r>
        <w:rPr>
          <w:rStyle w:val="CommentReference"/>
        </w:rPr>
        <w:annotationRef/>
      </w:r>
      <w:r>
        <w:t>Do same for other deployment starts/stops.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BE5E1D" w15:done="0"/>
  <w15:commentEx w15:paraId="30A0BF69" w15:paraIdParent="03BE5E1D" w15:done="0"/>
  <w15:commentEx w15:paraId="392D384E" w15:done="0"/>
  <w15:commentEx w15:paraId="6CE8E3ED" w15:paraIdParent="392D384E" w15:done="0"/>
  <w15:commentEx w15:paraId="4491653C" w15:done="0"/>
  <w15:commentEx w15:paraId="2C005C52" w15:paraIdParent="4491653C" w15:done="0"/>
  <w15:commentEx w15:paraId="04E3B18C" w15:done="0"/>
  <w15:commentEx w15:paraId="29A614D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32A61D0"/>
    <w:multiLevelType w:val="hybridMultilevel"/>
    <w:tmpl w:val="ECE238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727937"/>
    <w:multiLevelType w:val="hybridMultilevel"/>
    <w:tmpl w:val="B80045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ent Biggs">
    <w15:presenceInfo w15:providerId="AD" w15:userId="S-1-5-21-1779510897-148652841-929701000-5385"/>
  </w15:person>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23C44"/>
    <w:rsid w:val="00034616"/>
    <w:rsid w:val="000534B5"/>
    <w:rsid w:val="0006063C"/>
    <w:rsid w:val="00060842"/>
    <w:rsid w:val="00084D96"/>
    <w:rsid w:val="000C5699"/>
    <w:rsid w:val="0015074B"/>
    <w:rsid w:val="001F522C"/>
    <w:rsid w:val="00204511"/>
    <w:rsid w:val="00221917"/>
    <w:rsid w:val="00292EC6"/>
    <w:rsid w:val="0029639D"/>
    <w:rsid w:val="002D71DC"/>
    <w:rsid w:val="002E1593"/>
    <w:rsid w:val="00326F90"/>
    <w:rsid w:val="00374ED9"/>
    <w:rsid w:val="003B6705"/>
    <w:rsid w:val="003C28BD"/>
    <w:rsid w:val="003D621B"/>
    <w:rsid w:val="003F68D6"/>
    <w:rsid w:val="0041364F"/>
    <w:rsid w:val="00423B9D"/>
    <w:rsid w:val="00425FA8"/>
    <w:rsid w:val="004308F0"/>
    <w:rsid w:val="00454AC8"/>
    <w:rsid w:val="00457DDA"/>
    <w:rsid w:val="00464D8E"/>
    <w:rsid w:val="00485A93"/>
    <w:rsid w:val="00573DC0"/>
    <w:rsid w:val="00574E85"/>
    <w:rsid w:val="00601AB7"/>
    <w:rsid w:val="00661AF4"/>
    <w:rsid w:val="006A6D68"/>
    <w:rsid w:val="006E67D7"/>
    <w:rsid w:val="00785CBA"/>
    <w:rsid w:val="008730C8"/>
    <w:rsid w:val="008737AA"/>
    <w:rsid w:val="008C37FF"/>
    <w:rsid w:val="00913AF8"/>
    <w:rsid w:val="00934D59"/>
    <w:rsid w:val="009518E7"/>
    <w:rsid w:val="0097327A"/>
    <w:rsid w:val="009A08CF"/>
    <w:rsid w:val="00A902DC"/>
    <w:rsid w:val="00AA1D8D"/>
    <w:rsid w:val="00AB2763"/>
    <w:rsid w:val="00AD24BF"/>
    <w:rsid w:val="00AD3604"/>
    <w:rsid w:val="00AF6901"/>
    <w:rsid w:val="00B00298"/>
    <w:rsid w:val="00B11554"/>
    <w:rsid w:val="00B43C6E"/>
    <w:rsid w:val="00B47730"/>
    <w:rsid w:val="00B521C6"/>
    <w:rsid w:val="00B86E2E"/>
    <w:rsid w:val="00B940DB"/>
    <w:rsid w:val="00B97B2B"/>
    <w:rsid w:val="00BE4A70"/>
    <w:rsid w:val="00C0700E"/>
    <w:rsid w:val="00C13330"/>
    <w:rsid w:val="00C505DB"/>
    <w:rsid w:val="00C56513"/>
    <w:rsid w:val="00CA7755"/>
    <w:rsid w:val="00CB0664"/>
    <w:rsid w:val="00CB152A"/>
    <w:rsid w:val="00CB1539"/>
    <w:rsid w:val="00D41452"/>
    <w:rsid w:val="00D42BA6"/>
    <w:rsid w:val="00D8478B"/>
    <w:rsid w:val="00DF1551"/>
    <w:rsid w:val="00DF19B9"/>
    <w:rsid w:val="00E17D3E"/>
    <w:rsid w:val="00E3271F"/>
    <w:rsid w:val="00E742A4"/>
    <w:rsid w:val="00E912A0"/>
    <w:rsid w:val="00E976FA"/>
    <w:rsid w:val="00EB1C49"/>
    <w:rsid w:val="00EC076B"/>
    <w:rsid w:val="00EC20B0"/>
    <w:rsid w:val="00ED31D1"/>
    <w:rsid w:val="00ED586B"/>
    <w:rsid w:val="00EE7E6C"/>
    <w:rsid w:val="00F21B34"/>
    <w:rsid w:val="00F40750"/>
    <w:rsid w:val="00F50B5C"/>
    <w:rsid w:val="00F557D2"/>
    <w:rsid w:val="00F71066"/>
    <w:rsid w:val="00FC693F"/>
    <w:rsid w:val="00FD2705"/>
    <w:rsid w:val="00FE614F"/>
    <w:rsid w:val="00FF44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3D6783"/>
  <w14:defaultImageDpi w14:val="300"/>
  <w15:docId w15:val="{F45DC218-95F3-4A8F-A1C1-255CEED65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rPr>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CommentReference">
    <w:name w:val="annotation reference"/>
    <w:basedOn w:val="DefaultParagraphFont"/>
    <w:uiPriority w:val="99"/>
    <w:semiHidden/>
    <w:unhideWhenUsed/>
    <w:rsid w:val="003F68D6"/>
    <w:rPr>
      <w:sz w:val="16"/>
      <w:szCs w:val="16"/>
    </w:rPr>
  </w:style>
  <w:style w:type="paragraph" w:styleId="CommentText">
    <w:name w:val="annotation text"/>
    <w:basedOn w:val="Normal"/>
    <w:link w:val="CommentTextChar"/>
    <w:uiPriority w:val="99"/>
    <w:semiHidden/>
    <w:unhideWhenUsed/>
    <w:rsid w:val="003F68D6"/>
    <w:pPr>
      <w:spacing w:line="240" w:lineRule="auto"/>
    </w:pPr>
    <w:rPr>
      <w:sz w:val="20"/>
      <w:szCs w:val="20"/>
    </w:rPr>
  </w:style>
  <w:style w:type="character" w:customStyle="1" w:styleId="CommentTextChar">
    <w:name w:val="Comment Text Char"/>
    <w:basedOn w:val="DefaultParagraphFont"/>
    <w:link w:val="CommentText"/>
    <w:uiPriority w:val="99"/>
    <w:semiHidden/>
    <w:rsid w:val="003F68D6"/>
    <w:rPr>
      <w:sz w:val="20"/>
      <w:szCs w:val="20"/>
    </w:rPr>
  </w:style>
  <w:style w:type="paragraph" w:styleId="CommentSubject">
    <w:name w:val="annotation subject"/>
    <w:basedOn w:val="CommentText"/>
    <w:next w:val="CommentText"/>
    <w:link w:val="CommentSubjectChar"/>
    <w:uiPriority w:val="99"/>
    <w:semiHidden/>
    <w:unhideWhenUsed/>
    <w:rsid w:val="003F68D6"/>
    <w:rPr>
      <w:b/>
      <w:bCs/>
    </w:rPr>
  </w:style>
  <w:style w:type="character" w:customStyle="1" w:styleId="CommentSubjectChar">
    <w:name w:val="Comment Subject Char"/>
    <w:basedOn w:val="CommentTextChar"/>
    <w:link w:val="CommentSubject"/>
    <w:uiPriority w:val="99"/>
    <w:semiHidden/>
    <w:rsid w:val="003F68D6"/>
    <w:rPr>
      <w:b/>
      <w:bCs/>
      <w:sz w:val="20"/>
      <w:szCs w:val="20"/>
    </w:rPr>
  </w:style>
  <w:style w:type="paragraph" w:styleId="BalloonText">
    <w:name w:val="Balloon Text"/>
    <w:basedOn w:val="Normal"/>
    <w:link w:val="BalloonTextChar"/>
    <w:uiPriority w:val="99"/>
    <w:semiHidden/>
    <w:unhideWhenUsed/>
    <w:rsid w:val="003F68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68D6"/>
    <w:rPr>
      <w:rFonts w:ascii="Segoe UI" w:hAnsi="Segoe UI" w:cs="Segoe UI"/>
      <w:sz w:val="18"/>
      <w:szCs w:val="18"/>
    </w:rPr>
  </w:style>
  <w:style w:type="paragraph" w:styleId="Revision">
    <w:name w:val="Revision"/>
    <w:hidden/>
    <w:uiPriority w:val="99"/>
    <w:semiHidden/>
    <w:rsid w:val="00EC07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30937-D70F-433E-A668-1B0B0B92E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1</Pages>
  <Words>4579</Words>
  <Characters>26105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30623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Alex Messina</cp:lastModifiedBy>
  <cp:revision>3</cp:revision>
  <cp:lastPrinted>2015-09-16T00:01:00Z</cp:lastPrinted>
  <dcterms:created xsi:type="dcterms:W3CDTF">2015-09-15T04:05:00Z</dcterms:created>
  <dcterms:modified xsi:type="dcterms:W3CDTF">2015-09-17T04:32:00Z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http://www.zotero.org/styles/coral-reefs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