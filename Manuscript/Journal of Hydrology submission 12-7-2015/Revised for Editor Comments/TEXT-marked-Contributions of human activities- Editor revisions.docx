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Messina, A.M.</w:t>
      </w:r>
      <w:r>
        <w:rPr>
          <w:vertAlign w:val="superscript"/>
        </w:rPr>
        <w:t>a*</w:t>
      </w:r>
      <w:r>
        <w:t>, Biggs, T.W.</w:t>
      </w:r>
      <w:r>
        <w:rPr>
          <w:vertAlign w:val="superscript"/>
        </w:rPr>
        <w:t>a</w:t>
      </w:r>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0D52B017" w:rsidR="00A955CD" w:rsidRDefault="006F5A12" w:rsidP="00327DBC">
      <w:pPr>
        <w:ind w:firstLine="0"/>
      </w:pPr>
      <w:r>
        <w:t>Suspended sediment</w:t>
      </w:r>
      <w:ins w:id="0" w:author="Alex Messina" w:date="2015-12-30T09:32:00Z">
        <w:r>
          <w:t xml:space="preserve"> </w:t>
        </w:r>
        <w:r w:rsidR="00132C39">
          <w:t>concentrations (SSC) and</w:t>
        </w:r>
      </w:ins>
      <w:r w:rsidR="00132C39">
        <w:t xml:space="preserve"> </w:t>
      </w:r>
      <w:r>
        <w:t xml:space="preserve">yields (SSY) </w:t>
      </w:r>
      <w:r w:rsidR="009374BD">
        <w:t xml:space="preserve">were measured during storm and non-storm periods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w:t>
      </w:r>
      <w:del w:id="1" w:author="Alex Messina" w:date="2015-12-30T09:32:00Z">
        <w:r>
          <w:delText>suspended sediment concentration (</w:delText>
        </w:r>
      </w:del>
      <w:r>
        <w:t>SSC</w:t>
      </w:r>
      <w:del w:id="2" w:author="Alex Messina" w:date="2015-12-30T09:32:00Z">
        <w:r>
          <w:delText>)</w:delText>
        </w:r>
      </w:del>
      <w:r>
        <w:t xml:space="preserve">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w:t>
      </w:r>
      <w:del w:id="3" w:author="Alex Messina" w:date="2015-12-30T09:32:00Z">
        <w:r w:rsidR="00FC4FF0">
          <w:delText>1.7-</w:delText>
        </w:r>
      </w:del>
      <w:r>
        <w:t xml:space="preserve">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w:t>
      </w:r>
      <w:r>
        <w:lastRenderedPageBreak/>
        <w:t xml:space="preserve">erosivity index. </w:t>
      </w:r>
      <w:r w:rsidR="00CA5DBA">
        <w:t>Best estimates of a</w:t>
      </w:r>
      <w:r>
        <w:t xml:space="preserve">nnual </w:t>
      </w:r>
      <w:r w:rsidR="00CA5DBA">
        <w:t>SSY</w:t>
      </w:r>
      <w:r w:rsidR="008947D7" w:rsidRPr="001E37AA">
        <w:rPr>
          <w:vertAlign w:val="subscript"/>
        </w:rPr>
        <w:t>EV</w:t>
      </w:r>
      <w:r w:rsidR="00CA5DBA">
        <w:t xml:space="preserve"> </w:t>
      </w:r>
      <w:r>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w:t>
      </w:r>
      <w:r w:rsidR="0051019D">
        <w:t xml:space="preserve"> </w:t>
      </w:r>
      <w:ins w:id="4" w:author="Alex Messina" w:date="2015-12-30T09:32:00Z">
        <w:r w:rsidR="0051019D">
          <w:t>paved or</w:t>
        </w:r>
        <w:r w:rsidR="00F0788C">
          <w:t xml:space="preserve"> </w:t>
        </w:r>
      </w:ins>
      <w:r w:rsidR="00F0788C">
        <w:t>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del w:id="5" w:author="Alex Messina" w:date="2015-12-30T09:32:00Z">
        <w:r w:rsidR="0020282E">
          <w:delText>load</w:delText>
        </w:r>
      </w:del>
      <w:ins w:id="6" w:author="Alex Messina" w:date="2015-12-30T09:32:00Z">
        <w:r w:rsidR="0020282E">
          <w:t>load</w:t>
        </w:r>
        <w:r w:rsidR="0051019D">
          <w:t>s</w:t>
        </w:r>
      </w:ins>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383A2185" w:rsidR="00A955CD" w:rsidRDefault="006F5A12">
      <w:pPr>
        <w:ind w:firstLine="0"/>
      </w:pPr>
      <w:r>
        <w:t xml:space="preserve">Sediment yield, volcanic islands, </w:t>
      </w:r>
      <w:del w:id="7" w:author="Alex Messina" w:date="2015-12-30T09:32:00Z">
        <w:r>
          <w:delText xml:space="preserve">mountainous catchments, </w:delText>
        </w:r>
      </w:del>
      <w:r>
        <w:t>land use, storm events, coastal sediment load, American Samoa</w:t>
      </w:r>
    </w:p>
    <w:p w14:paraId="1D99C44B" w14:textId="77777777" w:rsidR="00A955CD" w:rsidRDefault="00A31439">
      <w:pPr>
        <w:pStyle w:val="Heading2"/>
      </w:pPr>
      <w:ins w:id="8" w:author="Alex Messina" w:date="2015-12-30T09:32:00Z">
        <w:r>
          <w:t xml:space="preserve">1. </w:t>
        </w:r>
      </w:ins>
      <w:r w:rsidR="006F5A12">
        <w:t>Introduction</w:t>
      </w:r>
    </w:p>
    <w:p w14:paraId="2F0C4039" w14:textId="2924C9E1"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del w:id="9" w:author="Alex Messina" w:date="2015-12-30T09:32:00Z">
        <w:r w:rsidR="00DB6D03">
          <w:fldChar w:fldCharType="begin" w:fldLock="1"/>
        </w:r>
        <w:r w:rsidR="00E153E3">
          <w:del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"id" : "ITEM-3",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"ITEM-3",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"formattedCitation" : "(Fabricius, 2005; Storlazzi et al., 2015; West and van Woesik, 2001)", "plainTextFormattedCitation" : "(Fabricius, 2005; Storlazzi et al., 2015; West and van Woesik, 2001)", "previouslyFormattedCitation" : "(Fabricius, 2005; Storlazzi et al., 2015; West and van Woesik, 2001)" }, "properties" : { "noteIndex" : 0 }, "schema" : "https://github.com/citation-style-language/schema/raw/master/csl-citation.json" }</w:delInstrText>
        </w:r>
        <w:r w:rsidR="00DB6D03">
          <w:fldChar w:fldCharType="separate"/>
        </w:r>
        <w:r w:rsidR="00E153E3" w:rsidRPr="00E153E3">
          <w:rPr>
            <w:noProof/>
          </w:rPr>
          <w:delText xml:space="preserve">(Fabricius, </w:delText>
        </w:r>
        <w:r w:rsidR="00E153E3" w:rsidRPr="00E153E3">
          <w:rPr>
            <w:noProof/>
          </w:rPr>
          <w:lastRenderedPageBreak/>
          <w:delText>2005; Storlazzi et al., 2015; West and van Woesik, 2001)</w:delText>
        </w:r>
        <w:r w:rsidR="00DB6D03">
          <w:fldChar w:fldCharType="end"/>
        </w:r>
        <w:r>
          <w:delText>.</w:delText>
        </w:r>
      </w:del>
      <w:ins w:id="10" w:author="Alex Messina" w:date="2015-12-30T09:32:00Z">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w:t>
        </w:r>
      </w:ins>
      <w:r>
        <w:t xml:space="preserve"> Anthropogenic sediment disturbance 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04088F6C" w14:textId="0361790F" w:rsidR="00A955CD" w:rsidRDefault="006F5A12">
      <w:r>
        <w:t xml:space="preserve">A large proportion of a watershed's sediment yield can originate from disturbed areas that cover a relatively small fraction of the watershed area. </w:t>
      </w:r>
      <w:del w:id="11" w:author="Alex Messina" w:date="2015-12-30T09:32:00Z">
        <w:r>
          <w:delText xml:space="preserve">In the Caribbean, </w:delText>
        </w:r>
      </w:del>
      <w:r w:rsidR="00BD448B">
        <w:t>U</w:t>
      </w:r>
      <w:r>
        <w:t>npaved roads covering 0.3-0.9% of the watershed area were the dominant sediment source in disturbed watersheds on St. John</w:t>
      </w:r>
      <w:ins w:id="12" w:author="Alex Messina" w:date="2015-12-30T09:32:00Z">
        <w:r w:rsidR="00BD448B">
          <w:t xml:space="preserve"> in the Caribbean</w:t>
        </w:r>
      </w:ins>
      <w:r>
        <w:t xml:space="preserve">,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5772C500" w14:textId="4D6DF064" w:rsidR="00A955CD" w:rsidRDefault="006F5A12" w:rsidP="00511FB0">
      <w:del w:id="13" w:author="Alex Messina" w:date="2015-12-30T09:32:00Z">
        <w:r>
          <w:delText>Management of sediment</w:delText>
        </w:r>
      </w:del>
      <w:ins w:id="14" w:author="Alex Messina" w:date="2015-12-30T09:32:00Z">
        <w:r w:rsidR="00511FB0">
          <w:t>S</w:t>
        </w:r>
        <w:r>
          <w:t>ediment</w:t>
        </w:r>
        <w:r w:rsidR="00511FB0">
          <w:t xml:space="preserve"> management</w:t>
        </w:r>
      </w:ins>
      <w:r>
        <w:t xml:space="preserve">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 xml:space="preserve">(Walling and Collins, </w:t>
      </w:r>
      <w:r w:rsidR="00875513" w:rsidRPr="00E153E3">
        <w:rPr>
          <w:noProof/>
        </w:rPr>
        <w:lastRenderedPageBreak/>
        <w:t>2008)</w:t>
      </w:r>
      <w:r w:rsidR="00875513">
        <w:fldChar w:fldCharType="end"/>
      </w:r>
      <w:r>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t>argue a management-focused sediment budget can be developed quickly in situations where the management problem is clearly defined and the management area can be divided into homogenous sub-units.</w:t>
      </w:r>
    </w:p>
    <w:p w14:paraId="68FC75A0" w14:textId="77777777"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w:t>
      </w:r>
      <w:r>
        <w:lastRenderedPageBreak/>
        <w:t xml:space="preserv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77777777" w:rsidR="007956F5" w:rsidRDefault="006F5A12">
      <w:r>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77777777"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t>
      </w:r>
      <w:r>
        <w:lastRenderedPageBreak/>
        <w:t xml:space="preserve">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4B56700" w14:textId="7777777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0E3D2E5D" w14:textId="36490FD8" w:rsidR="00A955CD" w:rsidRDefault="006F5A12">
      <w:r>
        <w:t>This study uses in situ measurements of precipitation (P), stream discharge (Q), turbidity (T) and suspended sediment concentration (SSC) to</w:t>
      </w:r>
      <w:r w:rsidR="00AC6E46">
        <w:t xml:space="preserve"> </w:t>
      </w:r>
      <w:ins w:id="15" w:author="Alex Messina" w:date="2015-12-30T09:32:00Z">
        <w:r w:rsidR="00AC6E46">
          <w:t xml:space="preserve">accomplish </w:t>
        </w:r>
        <w:r w:rsidR="008D30F9">
          <w:t>three</w:t>
        </w:r>
        <w:r w:rsidR="00AC6E46">
          <w:t xml:space="preserve"> objectives:</w:t>
        </w:r>
        <w:r>
          <w:t xml:space="preserve"> </w:t>
        </w:r>
        <w:r w:rsidR="008D30F9">
          <w:t xml:space="preserve">Objective </w:t>
        </w:r>
      </w:ins>
      <w:r>
        <w:t xml:space="preserve">1) </w:t>
      </w:r>
      <w:r w:rsidR="008D30F9">
        <w:t>Q</w:t>
      </w:r>
      <w:r>
        <w:t xml:space="preserve">uantify suspended sediment </w:t>
      </w:r>
      <w:del w:id="16" w:author="Alex Messina" w:date="2015-12-30T09:32:00Z">
        <w:r>
          <w:delText>yield</w:delText>
        </w:r>
      </w:del>
      <w:ins w:id="17" w:author="Alex Messina" w:date="2015-12-30T09:32:00Z">
        <w:r w:rsidR="00A25355">
          <w:t xml:space="preserve">concentrations (SSC) and </w:t>
        </w:r>
        <w:r>
          <w:t>yield</w:t>
        </w:r>
        <w:r w:rsidR="00746CE6">
          <w:t>s</w:t>
        </w:r>
        <w:r>
          <w:t xml:space="preserve"> </w:t>
        </w:r>
        <w:r w:rsidR="003C7F4D">
          <w:t>(SSY)</w:t>
        </w:r>
      </w:ins>
      <w:r w:rsidR="003C7F4D">
        <w:t xml:space="preserve"> </w:t>
      </w:r>
      <w:r>
        <w:t>from undi</w:t>
      </w:r>
      <w:r w:rsidR="009F5029">
        <w:t>sturbed and human-disturbed portion</w:t>
      </w:r>
      <w:r>
        <w:t>s of a small watershed in the south Pacific</w:t>
      </w:r>
      <w:r w:rsidR="008D30F9">
        <w:t xml:space="preserve"> </w:t>
      </w:r>
      <w:del w:id="18" w:author="Alex Messina" w:date="2015-12-30T09:32:00Z">
        <w:r>
          <w:delText xml:space="preserve">and 2) develop an empirical model of </w:delText>
        </w:r>
      </w:del>
      <w:ins w:id="19" w:author="Alex Messina" w:date="2015-12-30T09:32:00Z">
        <w:r w:rsidR="008D30F9">
          <w:t>during</w:t>
        </w:r>
        <w:r w:rsidR="00511FB0">
          <w:t xml:space="preserve"> </w:t>
        </w:r>
      </w:ins>
      <w:r w:rsidR="00511FB0">
        <w:t>storm</w:t>
      </w:r>
      <w:del w:id="20" w:author="Alex Messina" w:date="2015-12-30T09:32:00Z">
        <w:r>
          <w:delText>-generated suspended sediment yield.</w:delText>
        </w:r>
      </w:del>
      <w:ins w:id="21" w:author="Alex Messina" w:date="2015-12-30T09:32:00Z">
        <w:r w:rsidR="00511FB0">
          <w:t xml:space="preserve"> and non-</w:t>
        </w:r>
        <w:r w:rsidR="00C6394A">
          <w:t>storm periods.</w:t>
        </w:r>
      </w:ins>
      <w:r w:rsidR="00C6394A">
        <w:t xml:space="preserve"> </w:t>
      </w:r>
      <w:r w:rsidR="008D30F9">
        <w:t xml:space="preserve">The </w:t>
      </w:r>
      <w:ins w:id="22" w:author="Alex Messina" w:date="2015-12-30T09:32:00Z">
        <w:r w:rsidR="008D30F9">
          <w:t xml:space="preserve">research </w:t>
        </w:r>
      </w:ins>
      <w:r w:rsidR="008D30F9">
        <w:t xml:space="preserve">questions addressed </w:t>
      </w:r>
      <w:ins w:id="23" w:author="Alex Messina" w:date="2015-12-30T09:32:00Z">
        <w:r w:rsidR="008D30F9">
          <w:t xml:space="preserve">under this objective </w:t>
        </w:r>
      </w:ins>
      <w:r w:rsidR="008D30F9">
        <w:t>include: How much has human disturbance increased suspended sediment yield to the coast</w:t>
      </w:r>
      <w:del w:id="24" w:author="Alex Messina" w:date="2015-12-30T09:32:00Z">
        <w:r>
          <w:delText>?</w:delText>
        </w:r>
      </w:del>
      <w:ins w:id="25" w:author="Alex Messina" w:date="2015-12-30T09:32:00Z">
        <w:r w:rsidR="00A25355">
          <w:t xml:space="preserve"> during storm events</w:t>
        </w:r>
        <w:r w:rsidR="008D30F9">
          <w:t>?</w:t>
        </w:r>
      </w:ins>
      <w:r w:rsidR="000B0813">
        <w:t xml:space="preserve"> </w:t>
      </w:r>
      <w:r w:rsidR="008D30F9">
        <w:t>What human activities dominate the a</w:t>
      </w:r>
      <w:r w:rsidR="00511FB0">
        <w:t xml:space="preserve">nthropogenic contribution to </w:t>
      </w:r>
      <w:del w:id="26" w:author="Alex Messina" w:date="2015-12-30T09:32:00Z">
        <w:r>
          <w:delText xml:space="preserve">the </w:delText>
        </w:r>
        <w:r w:rsidR="00B2112C">
          <w:delText xml:space="preserve">suspended </w:delText>
        </w:r>
        <w:r>
          <w:delText xml:space="preserve">sediment </w:delText>
        </w:r>
        <w:r w:rsidR="00B2112C">
          <w:delText>load</w:delText>
        </w:r>
        <w:r>
          <w:delText>?</w:delText>
        </w:r>
      </w:del>
      <w:ins w:id="27" w:author="Alex Messina" w:date="2015-12-30T09:32:00Z">
        <w:r w:rsidR="00511FB0">
          <w:t>suspended sediment yield</w:t>
        </w:r>
        <w:r w:rsidR="008D30F9">
          <w:t>?</w:t>
        </w:r>
        <w:r w:rsidR="000B0813">
          <w:t xml:space="preserve"> </w:t>
        </w:r>
        <w:r w:rsidR="00A25355">
          <w:t>How do concentrations vary between storm</w:t>
        </w:r>
        <w:r w:rsidR="00511FB0">
          <w:t xml:space="preserve"> and non-</w:t>
        </w:r>
        <w:r w:rsidR="00746CE6">
          <w:t>storm periods</w:t>
        </w:r>
        <w:r w:rsidR="00A25355">
          <w:t>?</w:t>
        </w:r>
        <w:r w:rsidR="000B0813">
          <w:t xml:space="preserve"> </w:t>
        </w:r>
        <w:r w:rsidR="008D30F9">
          <w:t xml:space="preserve">Objective </w:t>
        </w:r>
        <w:r>
          <w:t>2)</w:t>
        </w:r>
        <w:r w:rsidR="008D30F9">
          <w:t xml:space="preserve"> D</w:t>
        </w:r>
        <w:r>
          <w:t xml:space="preserve">evelop an empirical </w:t>
        </w:r>
        <w:r>
          <w:lastRenderedPageBreak/>
          <w:t xml:space="preserve">model of </w:t>
        </w:r>
        <w:r w:rsidR="003C7F4D">
          <w:t>SSY during storm events (SSY</w:t>
        </w:r>
        <w:r w:rsidR="003C7F4D">
          <w:rPr>
            <w:vertAlign w:val="subscript"/>
          </w:rPr>
          <w:t>EV</w:t>
        </w:r>
        <w:r w:rsidR="003C7F4D">
          <w:t>)</w:t>
        </w:r>
        <w:r w:rsidR="00C6394A">
          <w:t xml:space="preserve">. </w:t>
        </w:r>
        <w:r w:rsidR="008D30F9">
          <w:t>This objective will answer the question</w:t>
        </w:r>
        <w:r w:rsidR="006F1137">
          <w:t>s</w:t>
        </w:r>
        <w:r w:rsidR="00C6394A">
          <w:t>:</w:t>
        </w:r>
      </w:ins>
      <w:r w:rsidR="00C6394A">
        <w:t xml:space="preserve"> </w:t>
      </w:r>
      <w:r w:rsidR="008D30F9">
        <w:t>Which storm metric is the best pr</w:t>
      </w:r>
      <w:r w:rsidR="003C7F4D">
        <w:t xml:space="preserve">edictor of </w:t>
      </w:r>
      <w:del w:id="28" w:author="Alex Messina" w:date="2015-12-30T09:32:00Z">
        <w:r>
          <w:delText>storm event suspended sediment yield (</w:delText>
        </w:r>
        <w:r w:rsidR="00003545">
          <w:delText>SSY</w:delText>
        </w:r>
        <w:r w:rsidR="00003545">
          <w:rPr>
            <w:vertAlign w:val="subscript"/>
          </w:rPr>
          <w:delText>EV</w:delText>
        </w:r>
        <w:r>
          <w:delText>):</w:delText>
        </w:r>
      </w:del>
      <w:ins w:id="29" w:author="Alex Messina" w:date="2015-12-30T09:32:00Z">
        <w:r w:rsidR="008D30F9">
          <w:t>SSY</w:t>
        </w:r>
        <w:r w:rsidR="008D30F9">
          <w:rPr>
            <w:vertAlign w:val="subscript"/>
          </w:rPr>
          <w:t>EV</w:t>
        </w:r>
        <w:r w:rsidR="008D30F9">
          <w:t>:</w:t>
        </w:r>
      </w:ins>
      <w:r w:rsidR="008D30F9">
        <w:t xml:space="preserve"> total event precipitation, Erosivity Index, total event discharge, or maxim</w:t>
      </w:r>
      <w:r w:rsidR="00511FB0">
        <w:t>um event discharge</w:t>
      </w:r>
      <w:r w:rsidR="008D30F9">
        <w:t>?</w:t>
      </w:r>
      <w:r w:rsidR="000B0813">
        <w:t xml:space="preserve"> </w:t>
      </w:r>
      <w:r w:rsidR="006F1137">
        <w:t>How do sediment contributions from undisturbed areas and human-disturbed areas vary with storm size?</w:t>
      </w:r>
      <w:ins w:id="30" w:author="Alex Messina" w:date="2015-12-30T09:32:00Z">
        <w:r w:rsidR="000B0813">
          <w:t xml:space="preserve"> </w:t>
        </w:r>
        <w:r w:rsidR="008D30F9">
          <w:t>Objective</w:t>
        </w:r>
        <w:r w:rsidR="00511FB0">
          <w:t xml:space="preserve"> 3) Estimate annual sediment yiel</w:t>
        </w:r>
        <w:r w:rsidR="008D30F9">
          <w:t>ds and compare with other volcanic tropical islands</w:t>
        </w:r>
        <w:r>
          <w:t>.</w:t>
        </w:r>
        <w:r w:rsidR="000B0813">
          <w:t xml:space="preserve"> </w:t>
        </w:r>
        <w:r w:rsidR="008D30F9">
          <w:t xml:space="preserve">This objective will use the results from Objective 2 to model annual sediment load from </w:t>
        </w:r>
        <w:r w:rsidR="00511FB0">
          <w:t xml:space="preserve">the study </w:t>
        </w:r>
        <w:r w:rsidR="008D30F9">
          <w:t>watersheds</w:t>
        </w:r>
        <w:r w:rsidR="00746CE6">
          <w:t xml:space="preserve">, for comparison with other literature </w:t>
        </w:r>
        <w:r w:rsidR="00511FB0">
          <w:t>o</w:t>
        </w:r>
        <w:r w:rsidR="00746CE6">
          <w:t>n volcanic tropical islands and disturbed watersheds.</w:t>
        </w:r>
      </w:ins>
    </w:p>
    <w:p w14:paraId="5C286493" w14:textId="77777777" w:rsidR="00A955CD" w:rsidRDefault="00A31439">
      <w:pPr>
        <w:pStyle w:val="Heading2"/>
      </w:pPr>
      <w:ins w:id="31" w:author="Alex Messina" w:date="2015-12-30T09:32:00Z">
        <w:r>
          <w:t xml:space="preserve">2. </w:t>
        </w:r>
      </w:ins>
      <w:r w:rsidR="006F5A12">
        <w:t>Study Area</w:t>
      </w:r>
    </w:p>
    <w:p w14:paraId="14A73D7D" w14:textId="52CAC2DA" w:rsidR="00A955CD" w:rsidRDefault="006F5A12">
      <w:r>
        <w:t xml:space="preserve">The study watershed, </w:t>
      </w:r>
      <w:del w:id="32" w:author="Alex Messina" w:date="2015-12-30T09:32:00Z">
        <w:r>
          <w:delText>Faga'alu</w:delText>
        </w:r>
      </w:del>
      <w:ins w:id="33" w:author="Alex Messina" w:date="2015-12-30T09:32:00Z">
        <w:r>
          <w:t>Faga</w:t>
        </w:r>
        <w:r w:rsidR="003F699B">
          <w:t>’</w:t>
        </w:r>
        <w:r>
          <w:t>alu</w:t>
        </w:r>
      </w:ins>
      <w:r>
        <w:t>, is located on Tutuila (14S, 170W)</w:t>
      </w:r>
      <w:r w:rsidR="00807E02">
        <w:t xml:space="preserve">, </w:t>
      </w:r>
      <w:del w:id="34" w:author="Alex Messina" w:date="2015-12-30T09:32:00Z">
        <w:r>
          <w:delText xml:space="preserve">the largest island in the Territory of </w:delText>
        </w:r>
      </w:del>
      <w:r>
        <w:t>American Samoa</w:t>
      </w:r>
      <w:del w:id="35" w:author="Alex Messina" w:date="2015-12-30T09:32:00Z">
        <w:r>
          <w:delText xml:space="preserve"> (140 km²). Like many volcanic islands in the Pacific,</w:delText>
        </w:r>
      </w:del>
      <w:ins w:id="36" w:author="Alex Messina" w:date="2015-12-30T09:32:00Z">
        <w:r>
          <w:t>.</w:t>
        </w:r>
      </w:ins>
      <w:r w:rsidR="000B0813">
        <w:t xml:space="preserve"> </w:t>
      </w:r>
      <w:r>
        <w:t xml:space="preserve">Tutuila </w:t>
      </w:r>
      <w:r w:rsidR="00B2112C">
        <w:t>has</w:t>
      </w:r>
      <w:r>
        <w:t xml:space="preserve"> steep, heavily forested mountains with villages and roads mostly confined to the flat areas near the coast. The main stream in Faga'alu </w:t>
      </w:r>
      <w:del w:id="37" w:author="Alex Messina" w:date="2015-12-30T09:32:00Z">
        <w:r>
          <w:delText xml:space="preserve">runs the length of the watershed </w:delText>
        </w:r>
      </w:del>
      <w:r>
        <w:t>(~3 km</w:t>
      </w:r>
      <w:del w:id="38" w:author="Alex Messina" w:date="2015-12-30T09:32:00Z">
        <w:r>
          <w:delText>), and</w:delText>
        </w:r>
      </w:del>
      <w:ins w:id="39" w:author="Alex Messina" w:date="2015-12-30T09:32:00Z">
        <w:r>
          <w:t>)</w:t>
        </w:r>
      </w:ins>
      <w:r w:rsidR="00807E02">
        <w:t xml:space="preserve"> </w:t>
      </w:r>
      <w:r>
        <w:t xml:space="preserve">drains an area of 1.78 km² </w:t>
      </w:r>
      <w:r w:rsidR="00B2112C">
        <w:t xml:space="preserve">into Faga'alu Bay </w:t>
      </w:r>
      <w:r>
        <w:t>(area draining to FG3 in Figure 1).</w:t>
      </w:r>
      <w:del w:id="40" w:author="Alex Messina" w:date="2015-12-30T09:32:00Z">
        <w:r>
          <w:delText xml:space="preserve"> The main watershed includes Matafao Mountain, the highest point on Tutuila (653 m).</w:delText>
        </w:r>
      </w:del>
      <w:r>
        <w:t xml:space="preserve"> The mean slope of the main Faga'alu watershed is 0.53 m/m and total relief is 653 m.</w:t>
      </w:r>
      <w:r w:rsidR="009C56F9">
        <w:t xml:space="preserve"> </w:t>
      </w:r>
      <w:r w:rsidR="00B2112C">
        <w:t xml:space="preserve">The administrative boundary </w:t>
      </w:r>
      <w:ins w:id="41" w:author="Alex Messina" w:date="2015-12-30T09:32:00Z">
        <w:r w:rsidR="00807E02">
          <w:t xml:space="preserve">of Faga’alu </w:t>
        </w:r>
      </w:ins>
      <w:r w:rsidR="00B2112C">
        <w:t xml:space="preserve">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 xml:space="preserve">Fenner et al., </w:t>
      </w:r>
      <w:r w:rsidR="00E07885" w:rsidRPr="006315FA">
        <w:rPr>
          <w:noProof/>
        </w:rPr>
        <w:t>2008)</w:t>
      </w:r>
      <w:r w:rsidR="00E07885">
        <w:fldChar w:fldCharType="end"/>
      </w:r>
      <w:del w:id="42" w:author="Alex Messina" w:date="2015-12-30T09:32:00Z">
        <w:r>
          <w:delText>. Faga'alu watershed was identified by local environmental management agencies in the American Samoa Coral Reef Advisory Group (CRAG) as a heavily impacted watershed, and in August 2012</w:delText>
        </w:r>
      </w:del>
      <w:ins w:id="43" w:author="Alex Messina" w:date="2015-12-30T09:32:00Z">
        <w:r w:rsidR="00807E02">
          <w:t xml:space="preserve">, and </w:t>
        </w:r>
        <w:r>
          <w:t>Faga'alu watershed</w:t>
        </w:r>
      </w:ins>
      <w:r>
        <w:t xml:space="preserve">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w:t>
      </w:r>
    </w:p>
    <w:p w14:paraId="52B29FC3" w14:textId="7A66300F" w:rsidR="001B6A9A" w:rsidRDefault="001B6A9A" w:rsidP="001B6A9A">
      <w:pPr>
        <w:ind w:firstLine="0"/>
        <w:rPr>
          <w:ins w:id="44" w:author="Alex Messina" w:date="2015-12-30T09:32:00Z"/>
        </w:rPr>
      </w:pPr>
      <w:ins w:id="45" w:author="Alex Messina" w:date="2015-12-30T09:32:00Z">
        <w:r>
          <w:lastRenderedPageBreak/>
          <w:t>&lt;Figure 1 here please&gt;</w:t>
        </w:r>
      </w:ins>
    </w:p>
    <w:p w14:paraId="6EEE8EF8" w14:textId="74EF8626" w:rsidR="00806559" w:rsidRDefault="003F699B">
      <w:r>
        <w:t>Faga’</w:t>
      </w:r>
      <w:r w:rsidR="00806559">
        <w:t xml:space="preserve">alu occurs on intracaldera Pago Volcanics </w:t>
      </w:r>
      <w:del w:id="46" w:author="Alex Messina" w:date="2015-12-30T09:32:00Z">
        <w:r w:rsidR="008A20C0">
          <w:delText>where the K-Ar age for a sample in the watershed is</w:delText>
        </w:r>
      </w:del>
      <w:ins w:id="47" w:author="Alex Messina" w:date="2015-12-30T09:32:00Z">
        <w:r w:rsidR="003B7A7E">
          <w:t>formed about</w:t>
        </w:r>
      </w:ins>
      <w:r w:rsidR="003B7A7E">
        <w:t xml:space="preserve">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del w:id="48" w:author="Alex Messina" w:date="2015-12-30T09:32:00Z">
        <w:r w:rsidR="0007662E">
          <w:delText>Fagasa family</w:delText>
        </w:r>
        <w:r w:rsidR="00443E9F">
          <w:delText>-</w:delText>
        </w:r>
        <w:r w:rsidR="0007662E">
          <w:delText xml:space="preserve">lithic hapludolls with </w:delText>
        </w:r>
      </w:del>
      <w:r w:rsidR="00E539E8">
        <w:t xml:space="preserve">rock outcrops </w:t>
      </w:r>
      <w:del w:id="49" w:author="Alex Messina" w:date="2015-12-30T09:32:00Z">
        <w:r w:rsidR="0007662E">
          <w:delText xml:space="preserve">in the steep uplands, and </w:delText>
        </w:r>
        <w:r w:rsidR="00443E9F">
          <w:delText xml:space="preserve">soil types </w:delText>
        </w:r>
        <w:r w:rsidR="0099011B">
          <w:delText xml:space="preserve">in the lowlands are </w:delText>
        </w:r>
        <w:r w:rsidR="0007662E">
          <w:delText>Aua-Leafu complex</w:delText>
        </w:r>
      </w:del>
      <w:ins w:id="50" w:author="Alex Messina" w:date="2015-12-30T09:32:00Z">
        <w:r w:rsidR="00E539E8">
          <w:t>(15%)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ins>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del w:id="51" w:author="Alex Messina" w:date="2015-12-30T09:32:00Z">
        <w:r w:rsidR="0096673D">
          <w:delText xml:space="preserve">In the uplands, an estimated 50% of soil cover is </w:delText>
        </w:r>
        <w:r w:rsidR="0099011B">
          <w:delText>Fagasa family soil</w:delText>
        </w:r>
        <w:r w:rsidR="0096673D">
          <w:delText>s</w:delText>
        </w:r>
        <w:r w:rsidR="0099011B">
          <w:delText xml:space="preserve"> </w:delText>
        </w:r>
        <w:r w:rsidR="0096673D">
          <w:delText>which</w:delText>
        </w:r>
        <w:r w:rsidR="0099011B">
          <w:delText xml:space="preserve"> are moderately deep and well drained silty clay (50-150 cm) overlying weathered igneous bedrock. </w:delText>
        </w:r>
        <w:r w:rsidR="0096673D">
          <w:delText xml:space="preserve">An estimated 20% of soil cover is lithic hapludolls which </w:delText>
        </w:r>
        <w:r w:rsidR="0099011B">
          <w:delText>are well drained but shallower (10-50 cm) than Fagasa family soil, and composed of silty clay and clay loam. The remaining 15% of soil in the uplands is rock outcrops.</w:delText>
        </w:r>
        <w:r w:rsidR="0096673D">
          <w:delText xml:space="preserve"> The lowlands are composed of urban surfaces and a mix of Aua and Leafu soils</w:delText>
        </w:r>
        <w:r w:rsidR="008A20C0">
          <w:delText>,</w:delText>
        </w:r>
        <w:r w:rsidR="0096673D">
          <w:delText xml:space="preserve"> composed of colluvium and alluvium derived from the weathered igneous rock and soil from the steep uplands. Aua soils in the lowlands are deep (&gt;150 cm), well drained accumulations of very stony silty clay loam with only moderate runoff and erosion potential. Leafu soils in the lowlands are very deep</w:delText>
        </w:r>
        <w:r w:rsidR="001E37AA">
          <w:delText xml:space="preserve"> (&gt;150 cm)</w:delText>
        </w:r>
        <w:r w:rsidR="0096673D">
          <w:delText>, poorly drained silty clay to fine sandy loam that are typically along streams and valley bottoms</w:delText>
        </w:r>
        <w:r w:rsidR="001E37AA">
          <w:delText xml:space="preserve"> where the high water table is typically 90-150 cm deep</w:delText>
        </w:r>
      </w:del>
      <w:ins w:id="52" w:author="Alex Messina" w:date="2015-12-30T09:32:00Z">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ins>
      <w:r w:rsidR="0096673D">
        <w:t>.</w:t>
      </w:r>
    </w:p>
    <w:p w14:paraId="50EFA087" w14:textId="77777777" w:rsidR="00A955CD" w:rsidRDefault="00A31439">
      <w:pPr>
        <w:pStyle w:val="Heading3"/>
      </w:pPr>
      <w:ins w:id="53" w:author="Alex Messina" w:date="2015-12-30T09:32:00Z">
        <w:r>
          <w:t xml:space="preserve">2.1 </w:t>
        </w:r>
      </w:ins>
      <w:r w:rsidR="006F5A12">
        <w:t>Climate</w:t>
      </w:r>
    </w:p>
    <w:p w14:paraId="5359AB7A" w14:textId="77777777" w:rsidR="006315FA" w:rsidRDefault="006315FA" w:rsidP="006315FA">
      <w:pPr>
        <w:rPr>
          <w:del w:id="54" w:author="Alex Messina" w:date="2015-12-30T09:32:00Z"/>
        </w:rPr>
      </w:pPr>
      <w:del w:id="55" w:author="Alex Messina" w:date="2015-12-30T09:32:00Z">
        <w:r>
          <w:delText xml:space="preserve">Precipitation on Tutuila is caused by several mechanisms including cyclones and tropical depressions, isolated thunderstorms, and orographic uplifting of trade-wind squalls over the high (300-600 m), mountainous ridge that runs the length of the island. </w:delText>
        </w:r>
        <w:r w:rsidR="00A40F34">
          <w:delText xml:space="preserve">The </w:delText>
        </w:r>
        <w:r>
          <w:delText>ridge runs parallel to the predominant wind direction, and does not cause a significant windward/leeward rainfall gradient</w:delText>
        </w:r>
        <w:r w:rsidR="00A40F34">
          <w:delText xml:space="preserve"> </w:delText>
        </w:r>
        <w:r w:rsidR="00A40F34">
          <w:lastRenderedPageBreak/>
          <w:delText xml:space="preserve">like many other Pacific Islands </w:delText>
        </w:r>
        <w:r w:rsidR="00A40F34">
          <w:fldChar w:fldCharType="begin" w:fldLock="1"/>
        </w:r>
        <w:r w:rsidR="00A93E9F">
          <w:del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"DOI" : "10.1130/B30625.1", "ISSN" : "00167606", "author" : [ { "dropping-particle" : "", "family" : "Menking", "given" : "James a.", "non-dropping-particle" : "", "parse-names" : false, "suffix" : "" }, { "dropping-particle" : "", "family" : "Han", "given" : "Jianwei", "non-dropping-particle" : "", "parse-names" : false, "suffix" : "" }, { "dropping-particle" : "", "family" : "Gasparini", "given" : "Nicole M.", "non-dropping-particle" : "", "parse-names" : false, "suffix" : "" }, { "dropping-particle" : "", "family" : "Johnson", "given" : "Joel P L", "non-dropping-particle" : "", "parse-names" : false, "suffix" : "" } ], "container-title" : "Bulletin of the Geological Society of America", "id" : "ITEM-2", "issue" : "3-4", "issued" : { "date-parts" : [ [ "2013" ] ] }, "page" : "594-608", "title" : "The effects of precipitation gradients on river profile evolution on the Big Island of Hawai'i", "type" : "article-journal", "volume" : "125" }, "uris" : [ "http://www.mendeley.com/documents/?uuid=fa38b469-2587-458b-9c5d-c9b7fc18cebe" ] } ], "mendeley" : { "formattedCitation" : "(Ferrier et al., 2013; Menking et al., 2013)", "plainTextFormattedCitation" : "(Ferrier et al., 2013; Menking et al., 2013)", "previouslyFormattedCitation" : "(Ferrier et al., 2013; Menking et al., 2013)" }, "properties" : { "noteIndex" : 0 }, "schema" : "https://github.com/citation-style-language/schema/raw/master/csl-citation.json" }</w:delInstrText>
        </w:r>
        <w:r w:rsidR="00A40F34">
          <w:fldChar w:fldCharType="separate"/>
        </w:r>
        <w:r w:rsidR="00A40F34" w:rsidRPr="00A40F34">
          <w:rPr>
            <w:noProof/>
          </w:rPr>
          <w:delText>(Ferrier et al., 2013; Menking et al., 2013)</w:delText>
        </w:r>
        <w:r w:rsidR="00A40F34">
          <w:fldChar w:fldCharType="end"/>
        </w:r>
        <w:r>
          <w:delText>. Average annual specific discharge (m</w:delText>
        </w:r>
        <w:r w:rsidR="00A40F34">
          <w:rPr>
            <w:vertAlign w:val="superscript"/>
          </w:rPr>
          <w:delText>3</w:delText>
        </w:r>
        <w:r>
          <w:delText>/yr/km</w:delText>
        </w:r>
        <w:r>
          <w:rPr>
            <w:vertAlign w:val="superscript"/>
          </w:rPr>
          <w:delText>2</w:delText>
        </w:r>
        <w:r>
          <w:delText xml:space="preserve">) shows little spatial variation across the island, irrespective of watershed location or orientation </w:delText>
        </w:r>
        <w:r>
          <w:fldChar w:fldCharType="begin" w:fldLock="1"/>
        </w:r>
        <w:r w:rsidR="00E153E3">
          <w:del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"formattedCitation" : "(Dames &amp; Moore, 1981)", "plainTextFormattedCitation" : "(Dames &amp; Moore, 1981)", "previouslyFormattedCitation" : "(Dames &amp; Moore, 1981)" }, "properties" : { "noteIndex" : 0 }, "schema" : "https://github.com/citation-style-language/schema/raw/master/csl-citation.json" }</w:delInstrText>
        </w:r>
        <w:r>
          <w:fldChar w:fldCharType="separate"/>
        </w:r>
        <w:r w:rsidR="00E153E3" w:rsidRPr="00E153E3">
          <w:rPr>
            <w:noProof/>
          </w:rPr>
          <w:delText>(Dames &amp; Moore, 1981)</w:delText>
        </w:r>
        <w:r>
          <w:fldChar w:fldCharType="end"/>
        </w:r>
        <w:r>
          <w:delText>. Precipitation increases with elevation, from an average 2,380 mm/yr at the shoreline to 6,350 mm/yr at the highest elevation on the island</w:delText>
        </w:r>
        <w:r w:rsidR="00A40F34">
          <w:delText xml:space="preserve">, averaging 3,800 mm/yr over the island from 1903 to 1973 </w:delText>
        </w:r>
        <w:r w:rsidR="00A40F34">
          <w:fldChar w:fldCharType="begin" w:fldLock="1"/>
        </w:r>
        <w:r w:rsidR="00A40F34">
          <w:delInstrText>ADDIN CSL_CITATION { "citationItems" : [ { "id" : "ITEM-1", "itemData" : { "author" : [ { "dropping-particle" : "", "family" : "Eyre", "given" : "Paul R", "non-dropping-particle" : "", "parse-names" : false, "suffix" : "" } ], "id" : "ITEM-1", "issued" : { "date-parts" : [ [ "1989" ] ] }, "publisher-place" : "Honolulu, HI", "title" : "Ground-water quality reconnaissance, Tutuila, American Samoa, U.S. Geological Survey Water Resources Investigations Report 94-4142", "type" : "report" }, "uris" : [ "http://www.mendeley.com/documents/?uuid=16d485d9-02aa-445b-b7f3-8c6ba8a16a26" ] }, { "id" : "ITEM-2",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"ITEM-2",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"(Eyre, 1989; Izuka et al., 2005)", "plainTextFormattedCitation" : "(Eyre, 1989; Izuka et al., 2005)", "previouslyFormattedCitation" : "(Eyre, 1989; Izuka et al., 2005)" }, "properties" : { "noteIndex" : 0 }, "schema" : "https://github.com/citation-style-language/schema/raw/master/csl-citation.json" }</w:delInstrText>
        </w:r>
        <w:r w:rsidR="00A40F34">
          <w:fldChar w:fldCharType="separate"/>
        </w:r>
        <w:r w:rsidR="00A40F34" w:rsidRPr="00E153E3">
          <w:rPr>
            <w:noProof/>
          </w:rPr>
          <w:delText>(Eyre, 1989; Izuka et al., 2005)</w:delText>
        </w:r>
        <w:r w:rsidR="00A40F34">
          <w:fldChar w:fldCharType="end"/>
        </w:r>
        <w:r w:rsidR="00A40F34">
          <w:delText>.</w:delText>
        </w:r>
        <w:r>
          <w:delText xml:space="preserve"> In Faga'alu watershed, rainfall records show average annual precipitation is 6,350 mm at Matafao Mtn.</w:delText>
        </w:r>
      </w:del>
      <w:ins w:id="56" w:author="Alex Messina" w:date="2015-12-30T09:32:00Z">
        <w:r w:rsidR="003A74EA">
          <w:t>A</w:t>
        </w:r>
        <w:r w:rsidR="003F79C0">
          <w:t xml:space="preserve">nnual precipitation </w:t>
        </w:r>
        <w:r w:rsidR="00C6394A">
          <w:t>in</w:t>
        </w:r>
        <w:r w:rsidR="003A74EA">
          <w:t xml:space="preserve"> Faga'alu watershed </w:t>
        </w:r>
        <w:r w:rsidR="003F79C0">
          <w:t>is 6,350 mm at Matafao Mtn.</w:t>
        </w:r>
      </w:ins>
      <w:r w:rsidR="003F79C0">
        <w:t xml:space="preserve"> (653 m m.a.s.l), 5,280 mm at Matafao Reservoir (249 m m.a.s.l.) and about 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del w:id="57" w:author="Alex Messina" w:date="2015-12-30T09:32:00Z">
        <w:r>
          <w:delText xml:space="preserve">Mean annual potential evapotranspiration follows the opposite trend, varying from 890 mm at high elevation to 1,150 mm at sea level </w:delText>
        </w:r>
        <w:r>
          <w:fldChar w:fldCharType="begin" w:fldLock="1"/>
        </w:r>
        <w:r w:rsidR="00E153E3">
          <w:del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delInstrText>
        </w:r>
        <w:r>
          <w:fldChar w:fldCharType="separate"/>
        </w:r>
        <w:r w:rsidR="00E153E3" w:rsidRPr="00E153E3">
          <w:rPr>
            <w:noProof/>
          </w:rPr>
          <w:delText>(Izuka et al., 2005)</w:delText>
        </w:r>
        <w:r>
          <w:fldChar w:fldCharType="end"/>
        </w:r>
        <w:r>
          <w:delText xml:space="preserve">. Tropical cyclones are erratic but occurred on average every 1-13 years from 1981-2014 </w:delText>
        </w:r>
        <w:r>
          <w:fldChar w:fldCharType="begin" w:fldLock="1"/>
        </w:r>
        <w:r w:rsidR="00E153E3">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fldChar w:fldCharType="separate"/>
        </w:r>
        <w:r w:rsidR="00E153E3" w:rsidRPr="00E153E3">
          <w:rPr>
            <w:noProof/>
          </w:rPr>
          <w:delText>(Craig, 2009)</w:delText>
        </w:r>
        <w:r>
          <w:fldChar w:fldCharType="end"/>
        </w:r>
        <w:r>
          <w:delText xml:space="preserve"> and bring intense rainfall, flooding, landslides, and high sediment yield </w:delText>
        </w:r>
        <w:r>
          <w:fldChar w:fldCharType="begin" w:fldLock="1"/>
        </w:r>
        <w:r w:rsidR="00E153E3">
          <w:delInstrText>ADDIN CSL_CITATION { "citationItems" : [ { "id" : "ITEM-1", "itemData" : { "author" : [ { "dropping-particle" : "", "family" : "Buchanan-Banks", "given" : "Jane", "non-dropping-particle" : "", "parse-names" : false, "suffix" : "" } ], "id" : "ITEM-1", "issued" : { "date-parts" : [ [ "1979" ] ] }, "publisher" : "U.S. Geological Survey", "title" : "The October 28, 1979 Landslidng on Tutuila. Open File Report 81-81", "type" : "report" }, "uris" : [ "http://www.mendeley.com/documents/?uuid=bbdbe252-c9d2-4924-9f63-3e0e82648fcd" ] } ], "mendeley" : { "formattedCitation" : "(Buchanan-Banks, 1979)", "plainTextFormattedCitation" : "(Buchanan-Banks, 1979)", "previouslyFormattedCitation" : "(Buchanan-Banks, 1979)" }, "properties" : { "noteIndex" : 0 }, "schema" : "https://github.com/citation-style-language/schema/raw/master/csl-citation.json" }</w:delInstrText>
        </w:r>
        <w:r>
          <w:fldChar w:fldCharType="separate"/>
        </w:r>
        <w:r w:rsidR="00E153E3" w:rsidRPr="00E153E3">
          <w:rPr>
            <w:noProof/>
          </w:rPr>
          <w:delText>(Buchanan-Banks, 1979)</w:delText>
        </w:r>
        <w:r>
          <w:fldChar w:fldCharType="end"/>
        </w:r>
        <w:r>
          <w:delText>.</w:delText>
        </w:r>
      </w:del>
    </w:p>
    <w:p w14:paraId="13EE2C31" w14:textId="51420EF7" w:rsidR="006315FA" w:rsidRDefault="006315FA" w:rsidP="006315FA">
      <w:r>
        <w:t>There are two subtle rainfall seasons: a drier winter season</w:t>
      </w:r>
      <w:del w:id="58" w:author="Alex Messina" w:date="2015-12-30T09:32:00Z">
        <w:r>
          <w:delText>,</w:delText>
        </w:r>
      </w:del>
      <w:r w:rsidR="003A74EA">
        <w:t xml:space="preserve"> </w:t>
      </w:r>
      <w:r>
        <w:t>from June through September</w:t>
      </w:r>
      <w:ins w:id="59" w:author="Alex Messina" w:date="2015-12-30T09:32:00Z">
        <w:r w:rsidR="003A74EA">
          <w:t xml:space="preserve"> that accounts for 25% of annual precipitation</w:t>
        </w:r>
      </w:ins>
      <w:r>
        <w:t xml:space="preserve"> and a wetter summer season, from October through May</w:t>
      </w:r>
      <w:r w:rsidR="003A74EA">
        <w:t xml:space="preserve"> </w:t>
      </w:r>
      <w:del w:id="60" w:author="Alex Messina" w:date="2015-12-30T09:32:00Z">
        <w:r>
          <w:fldChar w:fldCharType="begin" w:fldLock="1"/>
        </w:r>
        <w:r w:rsidR="00E153E3">
          <w:del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delInstrText>
        </w:r>
        <w:r>
          <w:fldChar w:fldCharType="separate"/>
        </w:r>
        <w:r w:rsidR="00E153E3" w:rsidRPr="00E153E3">
          <w:rPr>
            <w:noProof/>
          </w:rPr>
          <w:delText>(Izuka et al., 2005)</w:delText>
        </w:r>
        <w:r>
          <w:fldChar w:fldCharType="end"/>
        </w:r>
        <w:r>
          <w:delText>. During the drier winter season, the island is influenced by relatively stronger, predominantly east to southeast trade</w:delText>
        </w:r>
        <w:r w:rsidR="009F0A05">
          <w:delText xml:space="preserve"> </w:delText>
        </w:r>
        <w:r>
          <w:delText xml:space="preserve">winds, lower temperatures, lower humidity and lower total rainfall. During the wetter summer season the Inter-Tropical Convergence Zone (ITCZ) moves over the region, causing light to moderate Northerly winds, higher temperatures, higher humidity, and higher total rainfall. While total rainfall is lower in the drier tradewind season, large storm events are still observed. Analysis of 212 peak discharges at 11 continuous-record gaging sites 1959-1990 showed 65% of annual peak flows occurred during the wet season and 35% of annual peak flows occurred during the drier Tradewind season </w:delText>
        </w:r>
        <w:r>
          <w:fldChar w:fldCharType="begin" w:fldLock="1"/>
        </w:r>
        <w:r w:rsidR="00E153E3">
          <w:del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delInstrText>
        </w:r>
        <w:r>
          <w:fldChar w:fldCharType="separate"/>
        </w:r>
        <w:r w:rsidR="00E153E3" w:rsidRPr="00E153E3">
          <w:rPr>
            <w:noProof/>
          </w:rPr>
          <w:delText>(Wong, 1996)</w:delText>
        </w:r>
        <w:r>
          <w:fldChar w:fldCharType="end"/>
        </w:r>
        <w:r>
          <w:delText xml:space="preserve">. </w:delText>
        </w:r>
        <w:r>
          <w:lastRenderedPageBreak/>
          <w:delText xml:space="preserve">Analysis of mean monthly rainfall data for the period 1971-2000 showed that 75% of precipitation occurred in the wet season, which includes 67% of the year (October-May), and 25% occurred in the dry season, which covers 33% of the year (June-September) </w:delText>
        </w:r>
        <w:r>
          <w:fldChar w:fldCharType="begin" w:fldLock="1"/>
        </w:r>
        <w:r w:rsidR="00E153E3">
          <w:del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delInstrText>
        </w:r>
        <w:r>
          <w:fldChar w:fldCharType="separate"/>
        </w:r>
        <w:r w:rsidRPr="003039F7">
          <w:rPr>
            <w:noProof/>
          </w:rPr>
          <w:delText>(Perreault, 2010</w:delText>
        </w:r>
        <w:r>
          <w:fldChar w:fldCharType="end"/>
        </w:r>
      </w:del>
      <w:ins w:id="61" w:author="Alex Messina" w:date="2015-12-30T09:32:00Z">
        <w:r w:rsidR="003A74EA">
          <w:fldChar w:fldCharType="begin" w:fldLock="1"/>
        </w:r>
        <w:r w:rsidR="003A74EA">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rsidR="003A74EA">
          <w:fldChar w:fldCharType="separate"/>
        </w:r>
        <w:r w:rsidR="003A74EA" w:rsidRPr="003039F7">
          <w:rPr>
            <w:noProof/>
          </w:rPr>
          <w:t>(Perreault, 2010</w:t>
        </w:r>
        <w:r w:rsidR="003A74EA">
          <w:fldChar w:fldCharType="end"/>
        </w:r>
      </w:ins>
      <w:r w:rsidR="003A74EA">
        <w:t xml:space="preserve">; data from USGS rain gauges and Parameter-elevation Relationships on Independent Slopes Model (PRISM) Climate Group </w:t>
      </w:r>
      <w:r w:rsidR="003A74EA">
        <w:fldChar w:fldCharType="begin" w:fldLock="1"/>
      </w:r>
      <w:r w:rsidR="003A74EA">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rsidR="003A74EA">
        <w:fldChar w:fldCharType="separate"/>
      </w:r>
      <w:r w:rsidR="003A74EA" w:rsidRPr="00E153E3">
        <w:rPr>
          <w:noProof/>
        </w:rPr>
        <w:t>(Daly et al., 2008)</w:t>
      </w:r>
      <w:r w:rsidR="003A74EA">
        <w:fldChar w:fldCharType="end"/>
      </w:r>
      <w:r w:rsidR="003A74EA">
        <w:t>).</w:t>
      </w:r>
      <w:r w:rsidR="000B0813">
        <w:t xml:space="preserve"> </w:t>
      </w:r>
      <w:ins w:id="62" w:author="Alex Messina" w:date="2015-12-30T09:32:00Z">
        <w:r>
          <w:t>While total rainfall is lower in the drier</w:t>
        </w:r>
        <w:r w:rsidR="003A74EA">
          <w:t xml:space="preserve"> </w:t>
        </w:r>
        <w:r>
          <w:t>season, large storm events are still observed.</w:t>
        </w:r>
        <w:r w:rsidR="000B0813">
          <w:t xml:space="preserve"> </w:t>
        </w:r>
        <w:r w:rsidR="003A74EA">
          <w:t xml:space="preserve">At 11 sites around the island, </w:t>
        </w:r>
        <w:r>
          <w:t xml:space="preserve">35% of annual peak flows occurred during the drier season </w:t>
        </w:r>
        <w:r w:rsidR="003A74EA">
          <w:t xml:space="preserve">over 1959-1990 </w:t>
        </w:r>
        <w:r w:rsidR="003A74EA">
          <w:fldChar w:fldCharType="begin" w:fldLock="1"/>
        </w:r>
        <w:r w:rsidR="003A74EA">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rsidR="003A74EA">
          <w:fldChar w:fldCharType="separate"/>
        </w:r>
        <w:r w:rsidR="003A74EA" w:rsidRPr="00E153E3">
          <w:rPr>
            <w:noProof/>
          </w:rPr>
          <w:t>(Wong, 1996)</w:t>
        </w:r>
        <w:r w:rsidR="003A74EA">
          <w:fldChar w:fldCharType="end"/>
        </w:r>
        <w:r w:rsidR="003A74EA">
          <w:t>.</w:t>
        </w:r>
      </w:ins>
    </w:p>
    <w:p w14:paraId="332222C7" w14:textId="77777777" w:rsidR="004711E7" w:rsidRDefault="00A31439" w:rsidP="004711E7">
      <w:pPr>
        <w:pStyle w:val="Heading3"/>
      </w:pPr>
      <w:ins w:id="63" w:author="Alex Messina" w:date="2015-12-30T09:32:00Z">
        <w:r>
          <w:t xml:space="preserve">2.2 </w:t>
        </w:r>
      </w:ins>
      <w:r w:rsidR="006F5A12">
        <w:t>Land Cover and Land Use</w:t>
      </w:r>
    </w:p>
    <w:p w14:paraId="3F9CF101" w14:textId="77777777" w:rsidR="004711E7" w:rsidRPr="004711E7" w:rsidRDefault="004711E7" w:rsidP="001B6A9A">
      <w:pPr>
        <w:pStyle w:val="Heading4"/>
        <w:rPr>
          <w:ins w:id="64" w:author="Alex Messina" w:date="2015-12-30T09:32:00Z"/>
        </w:rPr>
      </w:pPr>
      <w:ins w:id="65" w:author="Alex Messina" w:date="2015-12-30T09:32:00Z">
        <w:r>
          <w:t>2.2.1. Vegetation, agriculture, and urban areas</w:t>
        </w:r>
      </w:ins>
    </w:p>
    <w:p w14:paraId="02D67C7F" w14:textId="55E33A5B" w:rsidR="004711E7" w:rsidRDefault="006F5A12">
      <w:r>
        <w:t>The predominant land cover in Faga'alu watershed is undisturbed vegetation (94.8%), including forest (85.7%) and scrub/shrub (9.0%) on the steep hillsides (Table 1</w:t>
      </w:r>
      <w:del w:id="66" w:author="Alex Messina" w:date="2015-12-30T09:32:00Z">
        <w:r>
          <w:delText xml:space="preserve">), based on a </w:delText>
        </w:r>
        <w:r w:rsidR="00EE7689">
          <w:delText>1 m</w:delText>
        </w:r>
        <w:r w:rsidR="00EE7689" w:rsidRPr="00EE7689">
          <w:rPr>
            <w:vertAlign w:val="superscript"/>
          </w:rPr>
          <w:delText>2</w:delText>
        </w:r>
        <w:r w:rsidR="00EE7689">
          <w:delText xml:space="preserve">-resolution </w:delText>
        </w:r>
        <w:r>
          <w:delText xml:space="preserve">land cover map from </w:delText>
        </w:r>
        <w:r w:rsidR="006315FA">
          <w:fldChar w:fldCharType="begin" w:fldLock="1"/>
        </w:r>
        <w:r w:rsidR="00E153E3">
          <w:del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"formattedCitation" : "(NOAA\u2019s Ocean Service and Coastal Services Center, 2010)", "manualFormatting" : "NOAA\u2019s Ocean Service and Coastal Services Center (2010)", "plainTextFormattedCitation" : "(NOAA\u2019s Ocean Service and Coastal Services Center, 2010)", "previouslyFormattedCitation" : "(NOAA\u2019s Ocean Service and Coastal Services Center, 2010)" }, "properties" : { "noteIndex" : 0 }, "schema" : "https://github.com/citation-style-language/schema/raw/master/csl-citation.json" }</w:delInstrText>
        </w:r>
        <w:r w:rsidR="006315FA">
          <w:fldChar w:fldCharType="separate"/>
        </w:r>
        <w:r w:rsidR="006315FA" w:rsidRPr="006315FA">
          <w:rPr>
            <w:noProof/>
          </w:rPr>
          <w:delText>NOAA’s Ocean Service and Coastal Services Center (2010)</w:delText>
        </w:r>
        <w:r w:rsidR="006315FA">
          <w:fldChar w:fldCharType="end"/>
        </w:r>
        <w:r>
          <w:delText>.</w:delText>
        </w:r>
      </w:del>
      <w:ins w:id="67" w:author="Alex Messina" w:date="2015-12-30T09:32:00Z">
        <w:r>
          <w:t>)</w:t>
        </w:r>
        <w:r w:rsidR="007E1C3D">
          <w:t>.</w:t>
        </w:r>
      </w:ins>
      <w:r w:rsidR="000B0813">
        <w:t xml:space="preserve"> </w:t>
      </w:r>
      <w:r>
        <w:t>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steep vegetated hillslopes and a relatively small flat area in the valley bottom that is urbanized</w:t>
      </w:r>
      <w:del w:id="68" w:author="Alex Messina" w:date="2015-12-30T09:32:00Z">
        <w:r>
          <w:delText xml:space="preserve">. This settlement pattern is typical in the South Pacific and other volcanic islands, where their small size and steep topography constrain development to valley bottoms near the coast </w:delText>
        </w:r>
        <w:r w:rsidR="006315FA">
          <w:fldChar w:fldCharType="begin" w:fldLock="1"/>
        </w:r>
        <w:r w:rsidR="00E153E3">
          <w:del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"plainTextFormattedCitation" : "(B\u00e9gin et al., 2014)", "previouslyFormattedCitation" : "(B\u00e9gin et al., 2014)" }, "properties" : { "noteIndex" : 0 }, "schema" : "https://github.com/citation-style-language/schema/raw/master/csl-citation.json" }</w:delInstrText>
        </w:r>
        <w:r w:rsidR="006315FA">
          <w:fldChar w:fldCharType="separate"/>
        </w:r>
        <w:r w:rsidR="00E153E3" w:rsidRPr="00E153E3">
          <w:rPr>
            <w:noProof/>
          </w:rPr>
          <w:delText>(Bégin et al., 2014)</w:delText>
        </w:r>
        <w:r w:rsidR="006315FA">
          <w:fldChar w:fldCharType="end"/>
        </w:r>
        <w:r>
          <w:delText>. Compared to other watersheds on Tutuila, a relatively large portion of Faga'alu watershed is urbanized (3.2% "High Intensity Developed" in Table 1), due to large areas of impervious surface associated with the hospital and the numerous residences and businesses.</w:delText>
        </w:r>
      </w:del>
      <w:ins w:id="69" w:author="Alex Messina" w:date="2015-12-30T09:32:00Z">
        <w:r w:rsidR="00F2336D">
          <w:t xml:space="preserve"> (</w:t>
        </w:r>
        <w:r w:rsidR="00C6394A">
          <w:t>3.2% of</w:t>
        </w:r>
        <w:r w:rsidR="00F2336D">
          <w:t xml:space="preserve"> the watershed area</w:t>
        </w:r>
        <w:r w:rsidR="00C6394A">
          <w:t xml:space="preserve"> </w:t>
        </w:r>
        <w:r>
          <w:t>"High Intensity Developed" in Table 1)</w:t>
        </w:r>
        <w:r w:rsidR="00C6394A">
          <w:t>.</w:t>
        </w:r>
      </w:ins>
      <w:r w:rsidR="00F2336D">
        <w:t xml:space="preserve"> </w:t>
      </w:r>
      <w:r>
        <w:t xml:space="preserve">A small portion of the watershed (0.9%) is developed open space, which includes landscaped lawns and parks. In addition to some small household gardens there are several small agricultural areas of banana </w:t>
      </w:r>
      <w:r>
        <w:lastRenderedPageBreak/>
        <w:t>and taro on the steep hillsides. These agricultural plots were classified as grassland</w:t>
      </w:r>
      <w:r w:rsidR="00EE7689">
        <w:t xml:space="preserve"> (0.2% GA, Table 1)</w:t>
      </w:r>
      <w:r>
        <w:t xml:space="preserve"> due to the high fractional grass cover in the plots. </w:t>
      </w:r>
      <w:del w:id="70" w:author="Alex Messina" w:date="2015-12-30T09:32:00Z">
        <w:r>
          <w:delText xml:space="preserve">Farmers of these plots receive technical assistance from the Natural Resource Conservation Service (NRCS) to mitigate erosion. </w:delText>
        </w:r>
      </w:del>
      <w:r>
        <w:t>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del w:id="71" w:author="Alex Messina" w:date="2015-12-30T09:32:00Z">
        <w:r>
          <w:delText xml:space="preserve"> Longitudinal sampling of Faga'alu stream during low flow conditions in 2011 showed significantly increased turbidity downstream of a bridge construction site on the village road approximately 200 m downstream of FG2 </w:delText>
        </w:r>
        <w:r w:rsidR="006315FA">
          <w:fldChar w:fldCharType="begin" w:fldLock="1"/>
        </w:r>
        <w:r w:rsidR="00E153E3">
          <w:del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"formattedCitation" : "(Curtis et al., 2011)", "plainTextFormattedCitation" : "(Curtis et al., 2011)", "previouslyFormattedCitation" : "(Curtis et al., 2011)" }, "properties" : { "noteIndex" : 0 }, "schema" : "https://github.com/citation-style-language/schema/raw/master/csl-citation.json" }</w:delInstrText>
        </w:r>
        <w:r w:rsidR="006315FA">
          <w:fldChar w:fldCharType="separate"/>
        </w:r>
        <w:r w:rsidR="00E153E3" w:rsidRPr="00E153E3">
          <w:rPr>
            <w:noProof/>
          </w:rPr>
          <w:delText>(Curtis et al., 2011)</w:delText>
        </w:r>
        <w:r w:rsidR="006315FA">
          <w:fldChar w:fldCharType="end"/>
        </w:r>
        <w:r>
          <w:delText>. Construction of the bridge was completed in March 2012 and no longer increases turbidity.</w:delText>
        </w:r>
      </w:del>
    </w:p>
    <w:p w14:paraId="2B264B9A" w14:textId="030BF10B" w:rsidR="001B6A9A" w:rsidRDefault="001B6A9A" w:rsidP="001B6A9A">
      <w:pPr>
        <w:ind w:firstLine="0"/>
        <w:rPr>
          <w:ins w:id="72" w:author="Alex Messina" w:date="2015-12-30T09:32:00Z"/>
        </w:rPr>
      </w:pPr>
      <w:ins w:id="73" w:author="Alex Messina" w:date="2015-12-30T09:32:00Z">
        <w:r>
          <w:t>&lt;Table 1 here please&gt;</w:t>
        </w:r>
      </w:ins>
    </w:p>
    <w:p w14:paraId="7972D266" w14:textId="77777777" w:rsidR="00A955CD" w:rsidRDefault="00C6394A" w:rsidP="001B6A9A">
      <w:pPr>
        <w:pStyle w:val="Heading4"/>
        <w:rPr>
          <w:ins w:id="74" w:author="Alex Messina" w:date="2015-12-30T09:32:00Z"/>
        </w:rPr>
      </w:pPr>
      <w:ins w:id="75" w:author="Alex Messina" w:date="2015-12-30T09:32:00Z">
        <w:r>
          <w:t xml:space="preserve">2.2.2 </w:t>
        </w:r>
        <w:r w:rsidR="004711E7">
          <w:t>Aggregate quarry</w:t>
        </w:r>
        <w:r w:rsidR="00AC615E">
          <w:t xml:space="preserve"> and reservoirs</w:t>
        </w:r>
      </w:ins>
    </w:p>
    <w:p w14:paraId="44FE9116" w14:textId="4DD639FD" w:rsidR="00A955CD" w:rsidRDefault="006F5A12">
      <w:r>
        <w:t xml:space="preserve">An open-pit aggregate quarry covers 1.6 ha and accounts for </w:t>
      </w:r>
      <w:del w:id="76" w:author="Alex Messina" w:date="2015-12-30T09:32:00Z">
        <w:r>
          <w:delText>the majority</w:delText>
        </w:r>
      </w:del>
      <w:ins w:id="77" w:author="Alex Messina" w:date="2015-12-30T09:32:00Z">
        <w:r w:rsidR="005061C0">
          <w:t>nearly all</w:t>
        </w:r>
      </w:ins>
      <w:r>
        <w:t xml:space="preserve"> of the bare land</w:t>
      </w:r>
      <w:del w:id="78" w:author="Alex Messina" w:date="2015-12-30T09:32:00Z">
        <w:r>
          <w:delText xml:space="preserve">, which covers </w:delText>
        </w:r>
      </w:del>
      <w:ins w:id="79" w:author="Alex Messina" w:date="2015-12-30T09:32:00Z">
        <w:r w:rsidR="004711E7">
          <w:t xml:space="preserve"> (</w:t>
        </w:r>
      </w:ins>
      <w:r>
        <w:t xml:space="preserve">1.1% of </w:t>
      </w:r>
      <w:r w:rsidR="004711E7">
        <w:t xml:space="preserve">the </w:t>
      </w:r>
      <w:del w:id="80" w:author="Alex Messina" w:date="2015-12-30T09:32:00Z">
        <w:r>
          <w:delText xml:space="preserve">Faga'alu </w:delText>
        </w:r>
      </w:del>
      <w:r>
        <w:t>watershed</w:t>
      </w:r>
      <w:ins w:id="81" w:author="Alex Messina" w:date="2015-12-30T09:32:00Z">
        <w:r w:rsidR="004711E7">
          <w:t>)</w:t>
        </w:r>
      </w:ins>
      <w:r>
        <w:t xml:space="preserve"> (Table 1). The quarry has been in continuous operation since the 1960's</w:t>
      </w:r>
      <w:del w:id="82" w:author="Alex Messina" w:date="2015-12-30T09:32:00Z">
        <w:r>
          <w:delText xml:space="preserve"> by advancing into the steep hillside to quarry the underlying basalt formation</w:delText>
        </w:r>
      </w:del>
      <w:r>
        <w:t xml:space="preserve">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w:t>
      </w:r>
      <w:del w:id="83" w:author="Alex Messina" w:date="2015-12-30T09:32:00Z">
        <w:r>
          <w:delText xml:space="preserve">The overburden of soil and weathered rock was either piled up on-site where it was eroded by storms, or was manually rinsed from crushed aggregate. </w:delText>
        </w:r>
      </w:del>
      <w:r>
        <w:t xml:space="preserve">With few sediment runoff controls in place, sediment </w:t>
      </w:r>
      <w:del w:id="84" w:author="Alex Messina" w:date="2015-12-30T09:32:00Z">
        <w:r>
          <w:delText>was</w:delText>
        </w:r>
      </w:del>
      <w:ins w:id="85" w:author="Alex Messina" w:date="2015-12-30T09:32:00Z">
        <w:r w:rsidR="004711E7">
          <w:t>has been</w:t>
        </w:r>
      </w:ins>
      <w:r>
        <w:t xml:space="preserve"> discharged directly to Faga'alu stream. In 2011, the quarry operators installed some sediment runoff management practices such as silt fences and</w:t>
      </w:r>
      <w:ins w:id="86" w:author="Alex Messina" w:date="2015-12-30T09:32:00Z">
        <w:r>
          <w:t xml:space="preserve"> </w:t>
        </w:r>
        <w:r w:rsidR="005061C0">
          <w:t>small</w:t>
        </w:r>
      </w:ins>
      <w:r w:rsidR="005061C0">
        <w:t xml:space="preserve">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(2012-2014), additional sediment control measures were installed and some large piles of overburden were</w:t>
      </w:r>
      <w:del w:id="87" w:author="Alex Messina" w:date="2015-12-30T09:32:00Z">
        <w:r>
          <w:delText xml:space="preserve"> naturally</w:delText>
        </w:r>
      </w:del>
      <w:r>
        <w:t xml:space="preserve"> overgrown by vegetation (Figure 2), altering the sediment availability. In late 2014, large sediment retention </w:t>
      </w:r>
      <w:r>
        <w:lastRenderedPageBreak/>
        <w:t>ponds were installed to mitigate sediment runoff</w:t>
      </w:r>
      <w:del w:id="88" w:author="Alex Messina" w:date="2015-12-30T09:32:00Z">
        <w:r>
          <w:delText xml:space="preserve"> and work is underway to document the reduction in sediment loading (Messina and Biggs, forthcoming;</w:delText>
        </w:r>
      </w:del>
      <w:ins w:id="89" w:author="Alex Messina" w:date="2015-12-30T09:32:00Z">
        <w:r w:rsidR="00AC615E">
          <w:t>, but these mitigation activities happened after the sample collection reported here</w:t>
        </w:r>
        <w:r w:rsidR="004711E7">
          <w:t>.</w:t>
        </w:r>
      </w:ins>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del w:id="90" w:author="Alex Messina" w:date="2015-12-30T09:32:00Z">
        <w:r>
          <w:delText>).</w:delText>
        </w:r>
      </w:del>
      <w:ins w:id="91" w:author="Alex Messina" w:date="2015-12-30T09:32:00Z">
        <w:r>
          <w:t>.</w:t>
        </w:r>
      </w:ins>
    </w:p>
    <w:p w14:paraId="18A6F32F" w14:textId="2419EFEC" w:rsidR="001B6A9A" w:rsidRDefault="001B6A9A" w:rsidP="001B6A9A">
      <w:pPr>
        <w:ind w:firstLine="0"/>
        <w:rPr>
          <w:ins w:id="92" w:author="Alex Messina" w:date="2015-12-30T09:32:00Z"/>
        </w:rPr>
      </w:pPr>
      <w:ins w:id="93" w:author="Alex Messina" w:date="2015-12-30T09:32:00Z">
        <w:r>
          <w:t>&lt;Figure 2 here please&gt;</w:t>
        </w:r>
      </w:ins>
    </w:p>
    <w:p w14:paraId="7510D779" w14:textId="544F72D7" w:rsidR="00A955CD" w:rsidRDefault="006F5A12">
      <w:r>
        <w:t>Three water impoundment structures were built in the early 20th century in the upper part of the watershed for drinking water supply and hydropower</w:t>
      </w:r>
      <w:del w:id="94" w:author="Alex Messina" w:date="2015-12-30T09:32:00Z">
        <w:r>
          <w:delText xml:space="preserve"> but only the highest, Matafao Reservoir, was ever connected to the municipal water system and has since fallen out of use (Tonkin &amp; Taylor International Ltd., 1989)</w:delText>
        </w:r>
        <w:r w:rsidR="002E1C96">
          <w:delText xml:space="preserve"> </w:delText>
        </w:r>
        <w:r>
          <w:delText>(Figure 1). The dam at point FG1 has filled with bedload sediment and flows over the spillway even at the lowest flows.</w:delText>
        </w:r>
      </w:del>
      <w:ins w:id="95" w:author="Alex Messina" w:date="2015-12-30T09:32:00Z">
        <w:r w:rsidR="00EB3EAD">
          <w:t>, but none are in use and the one at FG1 is filled with sediment.</w:t>
        </w:r>
      </w:ins>
      <w:r w:rsidR="000B0813">
        <w:t xml:space="preserve"> </w:t>
      </w:r>
      <w:r w:rsidR="00EB3EAD">
        <w:t xml:space="preserve">We </w:t>
      </w:r>
      <w:r>
        <w:t>assume the</w:t>
      </w:r>
      <w:r w:rsidR="00EB3EAD">
        <w:t xml:space="preserve"> other </w:t>
      </w:r>
      <w:r>
        <w:t>reservoirs are similarly filled with coarse sediment and are not currently retaining fine suspended sediment. A full description of stre</w:t>
      </w:r>
      <w:r w:rsidR="002E1C96">
        <w:t xml:space="preserve">am impoundments is in Appendix </w:t>
      </w:r>
      <w:del w:id="96" w:author="Alex Messina" w:date="2015-12-30T09:32:00Z">
        <w:r w:rsidR="002E1C96">
          <w:delText>1</w:delText>
        </w:r>
      </w:del>
      <w:ins w:id="97" w:author="Alex Messina" w:date="2015-12-30T09:32:00Z">
        <w:r w:rsidR="006743E5">
          <w:t>A</w:t>
        </w:r>
      </w:ins>
      <w:r>
        <w:t>.</w:t>
      </w:r>
    </w:p>
    <w:p w14:paraId="22273F09" w14:textId="77777777" w:rsidR="00E82D0B" w:rsidRPr="00131E7B" w:rsidRDefault="00A31439" w:rsidP="000B0813">
      <w:pPr>
        <w:pStyle w:val="Heading2"/>
      </w:pPr>
      <w:ins w:id="98" w:author="Alex Messina" w:date="2015-12-30T09:32:00Z">
        <w:r w:rsidRPr="00E82D0B">
          <w:t xml:space="preserve">3. </w:t>
        </w:r>
      </w:ins>
      <w:r w:rsidR="006F5A12" w:rsidRPr="00E82D0B">
        <w:t>Methods</w:t>
      </w:r>
    </w:p>
    <w:p w14:paraId="56A9FC55" w14:textId="77777777" w:rsidR="0052515D" w:rsidRPr="0052515D" w:rsidRDefault="001D7BD6" w:rsidP="00131E7B">
      <w:pPr>
        <w:rPr>
          <w:ins w:id="99" w:author="Alex Messina" w:date="2015-12-30T09:32:00Z"/>
        </w:rPr>
      </w:pPr>
      <w:r>
        <w:t xml:space="preserve">The </w:t>
      </w:r>
      <w:ins w:id="100" w:author="Alex Messina" w:date="2015-12-30T09:32:00Z">
        <w:r>
          <w:t xml:space="preserve">equations used to accomplish Objectives 1-3 are described in sections 3.1-3.3, and the field methods to measure precipitation, discharge, SSC and SSY are described in section 3.4. </w:t>
        </w:r>
      </w:ins>
    </w:p>
    <w:p w14:paraId="52422E55" w14:textId="77777777" w:rsidR="007D1F2A" w:rsidRPr="00131E7B" w:rsidRDefault="0052515D" w:rsidP="00104BD8">
      <w:pPr>
        <w:pStyle w:val="Heading3"/>
        <w:rPr>
          <w:ins w:id="101" w:author="Alex Messina" w:date="2015-12-30T09:32:00Z"/>
        </w:rPr>
      </w:pPr>
      <w:ins w:id="102" w:author="Alex Messina" w:date="2015-12-30T09:32:00Z">
        <w:r w:rsidRPr="00131E7B">
          <w:t xml:space="preserve">3.1 </w:t>
        </w:r>
        <w:r w:rsidR="007D1F2A" w:rsidRPr="00131E7B">
          <w:t>Objective 1:</w:t>
        </w:r>
        <w:r w:rsidR="000613C7" w:rsidRPr="00131E7B">
          <w:t xml:space="preserve"> </w:t>
        </w:r>
        <w:r w:rsidR="00061A30">
          <w:t xml:space="preserve">Compare </w:t>
        </w:r>
        <w:r w:rsidR="00D5293D" w:rsidRPr="00131E7B">
          <w:t xml:space="preserve">SSC and </w:t>
        </w:r>
        <w:r w:rsidR="00FB6DA2" w:rsidRPr="00131E7B">
          <w:t>SSY</w:t>
        </w:r>
        <w:r w:rsidR="00FB6DA2" w:rsidRPr="00131E7B">
          <w:rPr>
            <w:vertAlign w:val="subscript"/>
          </w:rPr>
          <w:t>EV</w:t>
        </w:r>
        <w:r w:rsidR="000613C7" w:rsidRPr="00131E7B">
          <w:t xml:space="preserve"> for disturbed and undisturbed subwatersheds</w:t>
        </w:r>
      </w:ins>
    </w:p>
    <w:p w14:paraId="4FF84A78" w14:textId="12EA3D20" w:rsidR="00AA53DF" w:rsidRDefault="00B62640">
      <w:ins w:id="103" w:author="Alex Messina" w:date="2015-12-30T09:32:00Z">
        <w:r>
          <w:t>Stream discharge</w:t>
        </w:r>
        <w:r w:rsidR="00131E7B">
          <w:t xml:space="preserve"> (Q)</w:t>
        </w:r>
        <w:r>
          <w:t xml:space="preserve"> and </w:t>
        </w:r>
      </w:ins>
      <w:r>
        <w:t>s</w:t>
      </w:r>
      <w:r w:rsidR="006F5A12">
        <w:t xml:space="preserve">uspended sediment </w:t>
      </w:r>
      <w:del w:id="104" w:author="Alex Messina" w:date="2015-12-30T09:32:00Z">
        <w:r w:rsidR="006F5A12">
          <w:delText>yield</w:delText>
        </w:r>
      </w:del>
      <w:ins w:id="105" w:author="Alex Messina" w:date="2015-12-30T09:32:00Z">
        <w:r w:rsidR="00FB6DA2">
          <w:t xml:space="preserve">concentrations (SSC) </w:t>
        </w:r>
        <w:r w:rsidR="00E82D0B">
          <w:t>and yields</w:t>
        </w:r>
      </w:ins>
      <w:r w:rsidR="00E82D0B">
        <w:t xml:space="preserve"> (SSY) </w:t>
      </w:r>
      <w:del w:id="106" w:author="Alex Messina" w:date="2015-12-30T09:32:00Z">
        <w:r w:rsidR="006F5A12">
          <w:delText>in Faga'alu stream was</w:delText>
        </w:r>
      </w:del>
      <w:ins w:id="107" w:author="Alex Messina" w:date="2015-12-30T09:32:00Z">
        <w:r w:rsidR="00E82D0B">
          <w:t>were</w:t>
        </w:r>
      </w:ins>
      <w:r w:rsidR="00E82D0B">
        <w:t xml:space="preserve"> measured </w:t>
      </w:r>
      <w:ins w:id="108" w:author="Alex Messina" w:date="2015-12-30T09:32:00Z">
        <w:r w:rsidR="003918AA">
          <w:t xml:space="preserve">during both storm </w:t>
        </w:r>
        <w:r w:rsidR="00FB6DA2">
          <w:t>and</w:t>
        </w:r>
        <w:r w:rsidR="00E82D0B">
          <w:t xml:space="preserve"> interstorm periods </w:t>
        </w:r>
      </w:ins>
      <w:r w:rsidR="006F5A12">
        <w:t>at three sampling points</w:t>
      </w:r>
      <w:r w:rsidR="00D5293D">
        <w:t xml:space="preserve"> that </w:t>
      </w:r>
      <w:del w:id="109" w:author="Alex Messina" w:date="2015-12-30T09:32:00Z">
        <w:r w:rsidR="006F5A12">
          <w:delText xml:space="preserve">drain key </w:delText>
        </w:r>
      </w:del>
      <w:ins w:id="110" w:author="Alex Messina" w:date="2015-12-30T09:32:00Z">
        <w:r w:rsidR="00D5293D">
          <w:t>define three subwatersheds</w:t>
        </w:r>
        <w:r w:rsidR="00101ED2">
          <w:t xml:space="preserve"> with different </w:t>
        </w:r>
      </w:ins>
      <w:r w:rsidR="00101ED2">
        <w:t>land covers</w:t>
      </w:r>
      <w:del w:id="111" w:author="Alex Messina" w:date="2015-12-30T09:32:00Z">
        <w:r w:rsidR="006F5A12">
          <w:delText xml:space="preserve"> we hypothesized would have different SSY: FG1 drains undisturbed forest in </w:delText>
        </w:r>
      </w:del>
      <w:ins w:id="112" w:author="Alex Messina" w:date="2015-12-30T09:32:00Z">
        <w:r w:rsidR="00131E7B">
          <w:t xml:space="preserve">. </w:t>
        </w:r>
      </w:ins>
      <w:r w:rsidR="00FB6DA2">
        <w:t>T</w:t>
      </w:r>
      <w:r w:rsidR="006F5A12">
        <w:t>he UPPER subwatershed</w:t>
      </w:r>
      <w:r w:rsidR="00FB6DA2">
        <w:t xml:space="preserve"> </w:t>
      </w:r>
      <w:del w:id="113" w:author="Alex Messina" w:date="2015-12-30T09:32:00Z">
        <w:r w:rsidR="006F5A12">
          <w:delText xml:space="preserve">(watershed boundary to FG1), FG2 </w:delText>
        </w:r>
      </w:del>
      <w:r w:rsidR="00FB6DA2">
        <w:t xml:space="preserve">drains undisturbed forest and </w:t>
      </w:r>
      <w:del w:id="114" w:author="Alex Messina" w:date="2015-12-30T09:32:00Z">
        <w:r w:rsidR="006F5A12">
          <w:delText>the quarry in</w:delText>
        </w:r>
      </w:del>
      <w:ins w:id="115" w:author="Alex Messina" w:date="2015-12-30T09:32:00Z">
        <w:r w:rsidR="00FB6DA2">
          <w:t xml:space="preserve">is </w:t>
        </w:r>
        <w:r w:rsidR="00FB6DA2">
          <w:lastRenderedPageBreak/>
          <w:t>sampled at point FG1</w:t>
        </w:r>
        <w:r w:rsidR="00D5293D">
          <w:t>;</w:t>
        </w:r>
      </w:ins>
      <w:r w:rsidR="00D5293D">
        <w:t xml:space="preserve"> t</w:t>
      </w:r>
      <w:r w:rsidR="00FB6DA2">
        <w:t xml:space="preserve">he LOWER_QUARRY subwatershed </w:t>
      </w:r>
      <w:del w:id="116" w:author="Alex Messina" w:date="2015-12-30T09:32:00Z">
        <w:r w:rsidR="006F5A12">
          <w:delText>(</w:delText>
        </w:r>
      </w:del>
      <w:ins w:id="117" w:author="Alex Messina" w:date="2015-12-30T09:32:00Z">
        <w:r w:rsidR="00FB6DA2">
          <w:t xml:space="preserve">is sampled at </w:t>
        </w:r>
        <w:r w:rsidR="006F5A12">
          <w:t xml:space="preserve">FG2 </w:t>
        </w:r>
        <w:r w:rsidR="00FB6DA2">
          <w:t>and includes the forest and quarry</w:t>
        </w:r>
        <w:r w:rsidR="006F5A12">
          <w:t xml:space="preserve"> </w:t>
        </w:r>
      </w:ins>
      <w:r w:rsidR="006F5A12">
        <w:t>between FG1 and FG2</w:t>
      </w:r>
      <w:del w:id="118" w:author="Alex Messina" w:date="2015-12-30T09:32:00Z">
        <w:r w:rsidR="006F5A12">
          <w:delText>), and FG3</w:delText>
        </w:r>
      </w:del>
      <w:ins w:id="119" w:author="Alex Messina" w:date="2015-12-30T09:32:00Z">
        <w:r w:rsidR="00D5293D">
          <w:t>;</w:t>
        </w:r>
        <w:r w:rsidR="006F5A12">
          <w:t xml:space="preserve"> </w:t>
        </w:r>
        <w:r w:rsidR="00FB6DA2">
          <w:t>the LOWER_VILLAGE subwatershed is sampled at</w:t>
        </w:r>
        <w:r w:rsidR="006F5A12">
          <w:t xml:space="preserve"> FG3</w:t>
        </w:r>
        <w:r w:rsidR="00FB6DA2">
          <w:t xml:space="preserve"> and</w:t>
        </w:r>
      </w:ins>
      <w:r w:rsidR="006F5A12">
        <w:t xml:space="preserve"> drains undisturbed forest and the village </w:t>
      </w:r>
      <w:del w:id="120" w:author="Alex Messina" w:date="2015-12-30T09:32:00Z">
        <w:r w:rsidR="006F5A12">
          <w:delText>in the LOWER_VILLAGE subwatershed (</w:delText>
        </w:r>
      </w:del>
      <w:r w:rsidR="006F5A12">
        <w:t>between FG2 and FG3</w:t>
      </w:r>
      <w:del w:id="121" w:author="Alex Messina" w:date="2015-12-30T09:32:00Z">
        <w:r w:rsidR="006F5A12">
          <w:delText>) (</w:delText>
        </w:r>
      </w:del>
      <w:ins w:id="122" w:author="Alex Messina" w:date="2015-12-30T09:32:00Z">
        <w:r w:rsidR="006F5A12">
          <w:t xml:space="preserve"> (</w:t>
        </w:r>
        <w:r w:rsidR="00D7313A">
          <w:t xml:space="preserve">Figure 1; </w:t>
        </w:r>
      </w:ins>
      <w:r w:rsidR="006F5A12">
        <w:t>Table 1). FG3 is also the watershed outlet for the TOTAL watershed.</w:t>
      </w:r>
    </w:p>
    <w:p w14:paraId="034DC466" w14:textId="3F37BF2E" w:rsidR="00AA53DF" w:rsidRPr="00AA53DF" w:rsidRDefault="006F5A12" w:rsidP="00104BD8">
      <w:pPr>
        <w:pStyle w:val="Heading4"/>
        <w:rPr>
          <w:ins w:id="123" w:author="Alex Messina" w:date="2015-12-30T09:32:00Z"/>
        </w:rPr>
      </w:pPr>
      <w:del w:id="124" w:author="Alex Messina" w:date="2015-12-30T09:32:00Z">
        <w:r>
          <w:delText>Calculating suspended sediment yield from</w:delText>
        </w:r>
      </w:del>
      <w:ins w:id="125" w:author="Alex Messina" w:date="2015-12-30T09:32:00Z">
        <w:r w:rsidR="000942E2">
          <w:t xml:space="preserve">3.1.1. </w:t>
        </w:r>
        <w:r w:rsidR="00AA53DF">
          <w:t>Calculation of SSY</w:t>
        </w:r>
        <w:r w:rsidR="00AA53DF">
          <w:rPr>
            <w:vertAlign w:val="subscript"/>
          </w:rPr>
          <w:t>EV</w:t>
        </w:r>
      </w:ins>
    </w:p>
    <w:p w14:paraId="58AE1749" w14:textId="77777777" w:rsidR="00A955CD" w:rsidRDefault="0052515D">
      <w:pPr>
        <w:pStyle w:val="Heading3"/>
        <w:rPr>
          <w:del w:id="126" w:author="Alex Messina" w:date="2015-12-30T09:32:00Z"/>
        </w:rPr>
      </w:pPr>
      <w:ins w:id="127" w:author="Alex Messina" w:date="2015-12-30T09:32:00Z">
        <w:r>
          <w:t>SSY during</w:t>
        </w:r>
      </w:ins>
      <w:r>
        <w:t xml:space="preserve"> individual storm events (</w:t>
      </w:r>
      <w:r w:rsidR="00003545">
        <w:t>SSY</w:t>
      </w:r>
      <w:r w:rsidR="00003545">
        <w:rPr>
          <w:vertAlign w:val="subscript"/>
        </w:rPr>
        <w:t>EV</w:t>
      </w:r>
      <w:r>
        <w:t>)</w:t>
      </w:r>
    </w:p>
    <w:p w14:paraId="5974389F" w14:textId="29C0219D" w:rsidR="00A955CD" w:rsidRDefault="00003545">
      <w:del w:id="128" w:author="Alex Messina" w:date="2015-12-30T09:32:00Z">
        <w:r>
          <w:delText>SSY</w:delText>
        </w:r>
        <w:r>
          <w:rPr>
            <w:vertAlign w:val="subscript"/>
          </w:rPr>
          <w:delText>EV</w:delText>
        </w:r>
        <w:r w:rsidR="006F5A12">
          <w:delText xml:space="preserve"> at FG1, FG2, and FG3</w:delText>
        </w:r>
      </w:del>
      <w:r w:rsidR="0052515D">
        <w:t xml:space="preserve"> </w:t>
      </w:r>
      <w:r w:rsidR="006F5A12">
        <w:t>were calculated</w:t>
      </w:r>
      <w:ins w:id="129" w:author="Alex Messina" w:date="2015-12-30T09:32:00Z">
        <w:r w:rsidR="006F5A12">
          <w:t xml:space="preserve"> </w:t>
        </w:r>
        <w:r w:rsidR="0052515D">
          <w:t>for each sample location</w:t>
        </w:r>
      </w:ins>
      <w:r w:rsidR="0052515D">
        <w:t xml:space="preserve"> </w:t>
      </w:r>
      <w:r w:rsidR="006F5A12">
        <w:t>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4870BF"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77777777" w:rsidR="006315FA" w:rsidRPr="00BA7675" w:rsidRDefault="006315FA" w:rsidP="00E07645">
            <w:pPr>
              <w:ind w:left="-108" w:firstLine="0"/>
              <w:rPr>
                <w:rFonts w:cs="Times"/>
                <w:szCs w:val="24"/>
              </w:rPr>
            </w:pPr>
            <w:r w:rsidRPr="00BA7675">
              <w:rPr>
                <w:rFonts w:cs="Times"/>
                <w:szCs w:val="24"/>
              </w:rPr>
              <w:t xml:space="preserve">where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14B1508A" w14:textId="3C3D09DB"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w:t>
      </w:r>
      <w:del w:id="130" w:author="Alex Messina" w:date="2015-12-30T09:32:00Z">
        <w:r w:rsidR="00685CD7" w:rsidRPr="00327DBC">
          <w:fldChar w:fldCharType="begin" w:fldLock="1"/>
        </w:r>
        <w:r w:rsidR="00E153E3" w:rsidRPr="00327DBC">
          <w:del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delInstrText>
        </w:r>
        <w:r w:rsidR="00685CD7" w:rsidRPr="00327DBC">
          <w:fldChar w:fldCharType="separate"/>
        </w:r>
        <w:r w:rsidR="00685CD7" w:rsidRPr="00327DBC">
          <w:rPr>
            <w:noProof/>
          </w:rPr>
          <w:delText>Dunne and Leopold (1978)</w:delText>
        </w:r>
        <w:r w:rsidR="00685CD7" w:rsidRPr="00327DBC">
          <w:fldChar w:fldCharType="end"/>
        </w:r>
        <w:r w:rsidR="00A93E9F">
          <w:delText xml:space="preserve"> </w:delText>
        </w:r>
        <w:r w:rsidRPr="00327DBC">
          <w:delText xml:space="preserve">assert that all hydrograph separation schemes are arbitrary and usually have little to do with the processes that generate storm flow, but if a consistent method is used then at least the results of different analyses can be compared. Graphical techniques may be implemented to separate the hydrograph into baseflow and quickflow, using the start and end of quickflow as the start and end of the storm event </w:delText>
        </w:r>
        <w:r w:rsidR="00685CD7" w:rsidRPr="00327DBC">
          <w:fldChar w:fldCharType="begin" w:fldLock="1"/>
        </w:r>
        <w:r w:rsidR="00E153E3" w:rsidRPr="00327DBC">
          <w:del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"id" : "ITEM-2", "itemData" : { "author" : [ { "dropping-particle" : "", "family" : "Perreault", "given" : "J.", "non-dropping-particle" : "", "parse-names" : false, "suffix" : "" } ], "id" : "ITEM-2",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"(Dunne and Leopold, 1978; Perreault, 2010)", "plainTextFormattedCitation" : "(Dunne and Leopold, 1978; Perreault, 2010)", "previouslyFormattedCitation" : "(Dunne and Leopold, 1978; Perreault, 2010)" }, "properties" : { "noteIndex" : 0 }, "schema" : "https://github.com/citation-style-language/schema/raw/master/csl-citation.json" }</w:delInstrText>
        </w:r>
        <w:r w:rsidR="00685CD7" w:rsidRPr="00327DBC">
          <w:fldChar w:fldCharType="separate"/>
        </w:r>
        <w:r w:rsidR="00E153E3" w:rsidRPr="00327DBC">
          <w:rPr>
            <w:noProof/>
          </w:rPr>
          <w:delText>(Dunne and Leopold, 1978; Perreault, 2010)</w:delText>
        </w:r>
        <w:r w:rsidR="00685CD7" w:rsidRPr="00327DBC">
          <w:fldChar w:fldCharType="end"/>
        </w:r>
        <w:r w:rsidRPr="00327DBC">
          <w:delText xml:space="preserve">. Storms can also be filtered </w:delText>
        </w:r>
        <w:r w:rsidRPr="00327DBC">
          <w:lastRenderedPageBreak/>
          <w:delText xml:space="preserve">from the analysis by using various criteria such as minimum storm duration, time between discharge peaks, minimum peak discharge, or more complex schemes using statistical distributions of flow percentiles </w:delText>
        </w:r>
        <w:r w:rsidR="00685CD7" w:rsidRPr="00327DBC">
          <w:fldChar w:fldCharType="begin" w:fldLock="1"/>
        </w:r>
        <w:r w:rsidR="00E153E3" w:rsidRPr="00327DBC">
          <w:del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"DOI" : "10.1016/j.catena.2012.10.018", "ISSN" : "03418162", "author" : [ { "dropping-particle" : "", "family" : "Gellis", "given" : "A.C.", "non-dropping-particle" : "", "parse-names" : false, "suffix" : "" } ], "container-title" : "Catena", "id" : "ITEM-2",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Lewis et al., 2001)", "plainTextFormattedCitation" : "(Gellis, 2013; Lewis et al., 2001)", "previouslyFormattedCitation" : "(Gellis, 2013; Lewis et al., 2001)" }, "properties" : { "noteIndex" : 0 }, "schema" : "https://github.com/citation-style-language/schema/raw/master/csl-citation.json" }</w:delInstrText>
        </w:r>
        <w:r w:rsidR="00685CD7" w:rsidRPr="00327DBC">
          <w:fldChar w:fldCharType="separate"/>
        </w:r>
        <w:r w:rsidR="00E153E3" w:rsidRPr="00327DBC">
          <w:rPr>
            <w:noProof/>
          </w:rPr>
          <w:delText>(Gellis, 2013; Lewis et al., 2001)</w:delText>
        </w:r>
        <w:r w:rsidR="00685CD7" w:rsidRPr="00327DBC">
          <w:fldChar w:fldCharType="end"/>
        </w:r>
        <w:r w:rsidRPr="00327DBC">
          <w:delText>. More complex signal processing methods can also be used, including finding the inflection point of the second derivative of the hydrograph to determine the end of the storm event. However, complex events occur where subsequent precipitation generates stormflow before the stream has returned to baseflow. In these cases, the storm definition scheme can significantly affect the analysis of storm sediment yields by separating or combining multiple hydrograph peaks. Due to the high number of storm events and the prevalence of complex storm events recorded at the study site, an automated approach that robustly separated complex events was desirable. The storm definition approach used in this study performed baseflow separation with</w:delText>
        </w:r>
      </w:del>
      <w:ins w:id="131" w:author="Alex Messina" w:date="2015-12-30T09:32:00Z">
        <w:r w:rsidRPr="00327DBC">
          <w:t xml:space="preserve">Due to the </w:t>
        </w:r>
        <w:r w:rsidR="000942E2">
          <w:t>large</w:t>
        </w:r>
        <w:r w:rsidR="000942E2" w:rsidRPr="00327DBC">
          <w:t xml:space="preserve"> </w:t>
        </w:r>
        <w:r w:rsidRPr="00327DBC">
          <w:t xml:space="preserve">number of storm events and the prevalence of complex storm events recorded at the study site, </w:t>
        </w:r>
        <w:r w:rsidR="00C71718">
          <w:t>we used</w:t>
        </w:r>
      </w:ins>
      <w:r w:rsidR="00C71718">
        <w:t xml:space="preserve">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del w:id="132" w:author="Alex Messina" w:date="2015-12-30T09:32:00Z">
        <w:r w:rsidRPr="00327DBC">
          <w:delText xml:space="preserve">embedded </w:delText>
        </w:r>
      </w:del>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del w:id="133" w:author="Alex Messina" w:date="2015-12-30T09:32:00Z">
        <w:r w:rsidRPr="00327DBC">
          <w:delText>.</w:delText>
        </w:r>
      </w:del>
      <w:ins w:id="134" w:author="Alex Messina" w:date="2015-12-30T09:32:00Z">
        <w:r w:rsidRPr="00327DBC">
          <w:t xml:space="preserve">. </w:t>
        </w:r>
        <w:r w:rsidR="002A248D">
          <w:t>Spurious events were sometimes identified due to instrument noise, so</w:t>
        </w:r>
      </w:ins>
      <w:r w:rsidR="002A248D">
        <w:t xml:space="preserve"> o</w:t>
      </w:r>
      <w:r w:rsidRPr="00327DBC">
        <w:t xml:space="preserve">nly events with quickflow for at least one hour and peak flow greater than 10% of baseflow were included </w:t>
      </w:r>
      <w:del w:id="135" w:author="Alex Messina" w:date="2015-12-30T09:32:00Z">
        <w:r w:rsidRPr="00327DBC">
          <w:delText>in the analysis. This approach was easily automated for application to a large number of events, and adequately separated complex storm events with multiple hydrograph peaks</w:delText>
        </w:r>
        <w:r w:rsidR="00A93E9F">
          <w:delText xml:space="preserve"> (See Appendix 3</w:delText>
        </w:r>
      </w:del>
      <w:ins w:id="136" w:author="Alex Messina" w:date="2015-12-30T09:32:00Z">
        <w:r w:rsidR="00A93E9F">
          <w:t xml:space="preserve">(See Appendix </w:t>
        </w:r>
        <w:r w:rsidR="006743E5">
          <w:t>C</w:t>
        </w:r>
      </w:ins>
      <w:r w:rsidR="00A93E9F">
        <w:t xml:space="preserve"> for example)</w:t>
      </w:r>
      <w:r w:rsidRPr="00327DBC">
        <w:t>.</w:t>
      </w:r>
    </w:p>
    <w:p w14:paraId="716B6B89" w14:textId="77777777" w:rsidR="00A955CD" w:rsidRPr="00131E7B" w:rsidRDefault="00B6594F" w:rsidP="00104BD8">
      <w:pPr>
        <w:pStyle w:val="Heading4"/>
        <w:rPr>
          <w:ins w:id="137" w:author="Alex Messina" w:date="2015-12-30T09:32:00Z"/>
        </w:rPr>
      </w:pPr>
      <w:ins w:id="138" w:author="Alex Messina" w:date="2015-12-30T09:32:00Z">
        <w:r w:rsidRPr="00131E7B">
          <w:t>3</w:t>
        </w:r>
        <w:r w:rsidR="00420761" w:rsidRPr="00131E7B">
          <w:t>.1.2</w:t>
        </w:r>
        <w:r w:rsidRPr="00131E7B">
          <w:t xml:space="preserve">. </w:t>
        </w:r>
        <w:r w:rsidR="006F5A12" w:rsidRPr="00131E7B">
          <w:t xml:space="preserve">SSY from disturbed and undisturbed </w:t>
        </w:r>
        <w:r w:rsidR="006F1137" w:rsidRPr="00131E7B">
          <w:t>portions of subwatersheds</w:t>
        </w:r>
      </w:ins>
    </w:p>
    <w:p w14:paraId="410969D2" w14:textId="77777777" w:rsidR="00A955CD" w:rsidRDefault="006F5A12">
      <w:pPr>
        <w:rPr>
          <w:ins w:id="139" w:author="Alex Messina" w:date="2015-12-30T09:32:00Z"/>
        </w:rPr>
      </w:pPr>
      <w:ins w:id="140" w:author="Alex Messina" w:date="2015-12-30T09:32:00Z">
        <w:r>
          <w:t>Land cover in the LOWER subwatershed</w:t>
        </w:r>
        <w:r w:rsidR="006F1137">
          <w:t>s</w:t>
        </w:r>
        <w:r>
          <w:t xml:space="preserve"> includes both undisturbed and human-disturbed surfaces. SSY</w:t>
        </w:r>
        <w:r w:rsidR="00A96FFB" w:rsidRPr="001E37AA">
          <w:rPr>
            <w:vertAlign w:val="subscript"/>
          </w:rPr>
          <w:t>EV</w:t>
        </w:r>
        <w:r>
          <w:t xml:space="preserve"> from disturbed areas </w:t>
        </w:r>
        <w:r w:rsidR="00FE592B">
          <w:t xml:space="preserve">only </w:t>
        </w:r>
        <w:r>
          <w:t>was estimated</w:t>
        </w:r>
        <w:r w:rsidR="006F1137">
          <w:t xml:space="preserve"> as</w:t>
        </w:r>
        <w:r>
          <w:t>:</w:t>
        </w:r>
      </w:ins>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4870BF"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2FC5E32C" w:rsidR="000805B3" w:rsidRPr="00BA7675" w:rsidRDefault="000805B3" w:rsidP="00FE592B">
            <w:pPr>
              <w:ind w:firstLine="0"/>
              <w:rPr>
                <w:rFonts w:cs="Times"/>
              </w:rPr>
            </w:pPr>
            <w:r w:rsidRPr="00BA7675">
              <w:rPr>
                <w:rFonts w:cs="Times"/>
              </w:rPr>
              <w:lastRenderedPageBreak/>
              <w:t>where</w:t>
            </w:r>
            <w:r w:rsidRPr="00BA7675">
              <w:rPr>
                <w:rFonts w:cs="Times"/>
                <w:i/>
              </w:rPr>
              <w:t xml:space="preserve"> SSY</w:t>
            </w:r>
            <w:r w:rsidR="007E1FC8">
              <w:rPr>
                <w:rFonts w:cs="Times"/>
                <w:i/>
                <w:vertAlign w:val="subscript"/>
              </w:rPr>
              <w:t>EV_d</w:t>
            </w:r>
            <w:r w:rsidRPr="00BA7675">
              <w:rPr>
                <w:rFonts w:cs="Times"/>
                <w:i/>
                <w:vertAlign w:val="subscript"/>
              </w:rPr>
              <w:t>ist</w:t>
            </w:r>
            <w:r w:rsidR="007E1FC8">
              <w:rPr>
                <w:rFonts w:cs="Times"/>
                <w:i/>
                <w:vertAlign w:val="subscript"/>
              </w:rPr>
              <w:t>rb</w:t>
            </w:r>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 xml:space="preserve">om the </w:t>
            </w:r>
            <w:r w:rsidR="00FE592B">
              <w:rPr>
                <w:rFonts w:cs="Times"/>
              </w:rPr>
              <w:t xml:space="preserve">LOWER </w:t>
            </w:r>
            <w:r>
              <w:rPr>
                <w:rFonts w:cs="Times"/>
              </w:rPr>
              <w:t>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 xml:space="preserve">is the area of undisturbed forest in the </w:t>
            </w:r>
            <w:r w:rsidR="00FE592B">
              <w:rPr>
                <w:rFonts w:cs="Times"/>
              </w:rPr>
              <w:t>LOWER</w:t>
            </w:r>
            <w:r w:rsidR="00FE592B" w:rsidRPr="00BA7675">
              <w:rPr>
                <w:rFonts w:cs="Times"/>
              </w:rPr>
              <w:t xml:space="preserve"> </w:t>
            </w:r>
            <w:r w:rsidRPr="00BA7675">
              <w:rPr>
                <w:rFonts w:cs="Times"/>
              </w:rPr>
              <w:t>subwatershed (km</w:t>
            </w:r>
            <w:r w:rsidRPr="00327DBC">
              <w:rPr>
                <w:rFonts w:cs="Times"/>
                <w:vertAlign w:val="superscript"/>
              </w:rPr>
              <w:t>2</w:t>
            </w:r>
            <w:r w:rsidRPr="00BA7675">
              <w:rPr>
                <w:rFonts w:cs="Times"/>
              </w:rPr>
              <w:t>).</w:t>
            </w:r>
            <w:r w:rsidR="000B0813">
              <w:rPr>
                <w:rFonts w:cs="Times"/>
              </w:rPr>
              <w:t xml:space="preserve"> </w:t>
            </w:r>
            <w:r w:rsidR="00FE592B">
              <w:rPr>
                <w:rFonts w:cs="Times"/>
              </w:rPr>
              <w:t>Similar calculations were made for the LOWER_QUARRY and LOWER_VILLAGE subwatersheds to isolate the contributions from the</w:t>
            </w:r>
            <w:r w:rsidR="00D7313A">
              <w:rPr>
                <w:rFonts w:cs="Times"/>
              </w:rPr>
              <w:t xml:space="preserve"> disturbed</w:t>
            </w:r>
            <w:r w:rsidR="00FE592B">
              <w:rPr>
                <w:rFonts w:cs="Times"/>
              </w:rPr>
              <w:t xml:space="preserve"> quarry and village.</w:t>
            </w:r>
          </w:p>
        </w:tc>
      </w:tr>
    </w:tbl>
    <w:p w14:paraId="1364E211" w14:textId="77777777" w:rsidR="00A955CD" w:rsidRDefault="006F5A12">
      <w:pPr>
        <w:rPr>
          <w:ins w:id="141" w:author="Alex Messina" w:date="2015-12-30T09:32:00Z"/>
        </w:rPr>
      </w:pPr>
      <w:ins w:id="142" w:author="Alex Messina" w:date="2015-12-30T09:32:00Z">
        <w:r>
          <w:t xml:space="preserve">The disturbance ratio (DR) is the ratio of </w:t>
        </w:r>
        <w:r w:rsidR="00003545">
          <w:t>SSY</w:t>
        </w:r>
        <w:r w:rsidR="00003545">
          <w:rPr>
            <w:vertAlign w:val="subscript"/>
          </w:rPr>
          <w:t>EV</w:t>
        </w:r>
        <w:r>
          <w:t xml:space="preserve"> </w:t>
        </w:r>
        <w:r w:rsidR="000805B3">
          <w:t>under current condition</w:t>
        </w:r>
        <w:r>
          <w:t>s to SSY</w:t>
        </w:r>
        <w:r w:rsidR="00A96FFB" w:rsidRPr="001E37AA">
          <w:rPr>
            <w:vertAlign w:val="subscript"/>
          </w:rPr>
          <w:t>EV</w:t>
        </w:r>
        <w:r>
          <w:t xml:space="preserve"> under pre-disturbance conditions:</w:t>
        </w:r>
      </w:ins>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r>
              <w:t>where A</w:t>
            </w:r>
            <w:r w:rsidR="00A93E9F">
              <w:rPr>
                <w:vertAlign w:val="subscript"/>
              </w:rPr>
              <w:t>subw</w:t>
            </w:r>
            <w:r>
              <w:t xml:space="preserve"> is the area </w:t>
            </w:r>
            <w:r w:rsidR="00A93E9F">
              <w:t>of the subwatershed</w:t>
            </w:r>
            <w:r>
              <w:t>.</w:t>
            </w:r>
          </w:p>
        </w:tc>
      </w:tr>
    </w:tbl>
    <w:p w14:paraId="539DD7BF" w14:textId="77777777" w:rsidR="00A955CD" w:rsidRDefault="006F5A12" w:rsidP="00131E7B">
      <w:pPr>
        <w:ind w:firstLine="0"/>
        <w:rPr>
          <w:ins w:id="143" w:author="Alex Messina" w:date="2015-12-30T09:32:00Z"/>
        </w:rPr>
      </w:pPr>
      <w:ins w:id="144" w:author="Alex Messina" w:date="2015-12-30T09:32:00Z">
        <w:r>
          <w:t>Both Equation</w:t>
        </w:r>
        <w:r w:rsidR="00420761">
          <w:t>s</w:t>
        </w:r>
        <w:r>
          <w:t xml:space="preserve"> </w:t>
        </w:r>
        <w:r w:rsidR="000805B3">
          <w:t>3 and 4</w:t>
        </w:r>
        <w:r>
          <w:t xml:space="preserve"> assume </w:t>
        </w:r>
        <w:r w:rsidR="00B27215">
          <w:t xml:space="preserve">that </w:t>
        </w:r>
        <w:r>
          <w:t>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w:t>
        </w:r>
      </w:ins>
    </w:p>
    <w:p w14:paraId="0CFDA9C5" w14:textId="2E9E9D74" w:rsidR="00CF1904" w:rsidRDefault="00CF1904" w:rsidP="00CF1904">
      <w:pPr>
        <w:pStyle w:val="Heading4"/>
        <w:rPr>
          <w:moveTo w:id="145" w:author="Alex Messina" w:date="2015-12-30T09:32:00Z"/>
        </w:rPr>
      </w:pPr>
      <w:ins w:id="146" w:author="Alex Messina" w:date="2015-12-30T09:32:00Z">
        <w:r>
          <w:t xml:space="preserve">3.1.3. </w:t>
        </w:r>
      </w:ins>
      <w:moveToRangeStart w:id="147" w:author="Alex Messina" w:date="2015-12-30T09:32:00Z" w:name="move439231255"/>
      <w:moveTo w:id="148" w:author="Alex Messina" w:date="2015-12-30T09:32:00Z">
        <w:r>
          <w:t>Relationship of sediment load to sediment budget</w:t>
        </w:r>
      </w:moveTo>
    </w:p>
    <w:p w14:paraId="52EB287A" w14:textId="563C7299" w:rsidR="00CF1904" w:rsidRDefault="00CF1904" w:rsidP="00CF1904">
      <w:pPr>
        <w:rPr>
          <w:moveTo w:id="149" w:author="Alex Messina" w:date="2015-12-30T09:32:00Z"/>
        </w:rPr>
      </w:pPr>
      <w:moveTo w:id="150" w:author="Alex Messina" w:date="2015-12-30T09:32:00Z">
        <w:r>
          <w:t xml:space="preserve">We use the measured sediment yield at three locations to quantify the in-stream suspended sediment budget. Other components of sediment budgets include channel erosion and or channel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xml:space="preserve">. 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w:t>
        </w:r>
        <w:r>
          <w:lastRenderedPageBreak/>
          <w:t>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moveTo>
    </w:p>
    <w:moveToRangeEnd w:id="147"/>
    <w:p w14:paraId="696AA8FB" w14:textId="74D9E83E" w:rsidR="00A955CD" w:rsidRDefault="00A31439">
      <w:pPr>
        <w:pStyle w:val="Heading3"/>
        <w:rPr>
          <w:ins w:id="151" w:author="Alex Messina" w:date="2015-12-30T09:32:00Z"/>
        </w:rPr>
      </w:pPr>
      <w:ins w:id="152" w:author="Alex Messina" w:date="2015-12-30T09:32:00Z">
        <w:r>
          <w:t>3</w:t>
        </w:r>
        <w:r w:rsidR="00F76761">
          <w:t>.2</w:t>
        </w:r>
        <w:r w:rsidR="00131E7B">
          <w:t xml:space="preserve"> </w:t>
        </w:r>
        <w:r w:rsidR="00F76761">
          <w:t>Objective 2:</w:t>
        </w:r>
        <w:r w:rsidR="000B0813">
          <w:t xml:space="preserve"> </w:t>
        </w:r>
        <w:r w:rsidR="00F76761">
          <w:t>Modeling</w:t>
        </w:r>
        <w:r w:rsidR="006F5A12">
          <w:t xml:space="preserve"> </w:t>
        </w:r>
        <w:r w:rsidR="00003545">
          <w:t>SSY</w:t>
        </w:r>
        <w:r w:rsidR="00003545">
          <w:rPr>
            <w:vertAlign w:val="subscript"/>
          </w:rPr>
          <w:t>EV</w:t>
        </w:r>
        <w:r w:rsidR="00BE14B5">
          <w:t xml:space="preserve"> with storm metrics</w:t>
        </w:r>
      </w:ins>
    </w:p>
    <w:p w14:paraId="3BE182EB" w14:textId="77777777" w:rsidR="00A955CD" w:rsidRDefault="006F5A12">
      <w:pPr>
        <w:rPr>
          <w:ins w:id="153" w:author="Alex Messina" w:date="2015-12-30T09:32:00Z"/>
        </w:rPr>
      </w:pPr>
      <w:ins w:id="154" w:author="Alex Messina" w:date="2015-12-30T09:32:00Z">
        <w:r>
          <w:t xml:space="preserve">The relationship between </w:t>
        </w:r>
        <w:r w:rsidR="00003545">
          <w:t>SSY</w:t>
        </w:r>
        <w:r w:rsidR="00003545">
          <w:rPr>
            <w:vertAlign w:val="subscript"/>
          </w:rPr>
          <w:t>EV</w:t>
        </w:r>
        <w:r>
          <w:t xml:space="preserve"> and storm metrics </w:t>
        </w:r>
        <w:r w:rsidR="004A0DD4">
          <w:t>can be</w:t>
        </w:r>
        <w:r>
          <w:t xml:space="preserve"> </w:t>
        </w:r>
        <w:r w:rsidR="004A0DD4">
          <w:t>modelled</w:t>
        </w:r>
        <w:r>
          <w:t xml:space="preserve"> by a power law function:</w:t>
        </w:r>
      </w:ins>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4870BF"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77777777"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p w14:paraId="026257DE" w14:textId="77777777" w:rsidR="00F76761" w:rsidRPr="00F76761" w:rsidRDefault="00F76761" w:rsidP="00131E7B">
            <w:r>
              <w:t>Four storm metrics were tested as predictors of SSY</w:t>
            </w:r>
            <w:r>
              <w:rPr>
                <w:vertAlign w:val="subscript"/>
              </w:rPr>
              <w:t>EV</w:t>
            </w:r>
            <w:r>
              <w:t xml:space="preserve">: total event precipitation (Psum), event Erosivity Index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total event water discharge (Qsum),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SSY</w:t>
            </w:r>
            <w:r>
              <w:rPr>
                <w:vertAlign w:val="subscript"/>
              </w:rPr>
              <w:t>EV</w:t>
            </w:r>
            <w:r>
              <w:t xml:space="preserve"> and the discharge metrics (Qsum and Qmax) were normalized by watershed area to compare different sized subwatersheds.</w:t>
            </w:r>
          </w:p>
        </w:tc>
      </w:tr>
    </w:tbl>
    <w:p w14:paraId="3000448F" w14:textId="20F7AC77" w:rsidR="00A955CD" w:rsidRDefault="006F5A12">
      <w:pPr>
        <w:rPr>
          <w:ins w:id="155" w:author="Alex Messina" w:date="2015-12-30T09:32:00Z"/>
        </w:rPr>
      </w:pPr>
      <w:moveToRangeStart w:id="156" w:author="Alex Messina" w:date="2015-12-30T09:32:00Z" w:name="move439231256"/>
      <w:moveTo w:id="157" w:author="Alex Messina" w:date="2015-12-30T09:32:00Z">
        <w:r>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 xml:space="preserve">(Lewis et al., </w:t>
        </w:r>
        <w:r w:rsidR="00E153E3" w:rsidRPr="00E153E3">
          <w:rPr>
            <w:noProof/>
          </w:rPr>
          <w:lastRenderedPageBreak/>
          <w:t>2001)</w:t>
        </w:r>
        <w:r w:rsidR="000805B3">
          <w:fldChar w:fldCharType="end"/>
        </w:r>
        <w:r>
          <w:t xml:space="preserve">. A higher intercept (α) for the human-disturbed watershed indicates higher sediment yield for the same size storm event, compared to sediment yield from </w:t>
        </w:r>
      </w:moveTo>
      <w:moveToRangeEnd w:id="156"/>
      <w:ins w:id="158" w:author="Alex Messina" w:date="2015-12-30T09:32:00Z">
        <w:r w:rsidR="00CF1904">
          <w:t>the undisturbed watershed</w:t>
        </w:r>
        <w:r>
          <w:t>. A difference in slope (β) would indicate the relative sediment contributions from the subwatersheds change with increasing storm size.</w:t>
        </w:r>
      </w:ins>
    </w:p>
    <w:p w14:paraId="1552F439" w14:textId="296D2115" w:rsidR="00A955CD" w:rsidRDefault="00A31439">
      <w:pPr>
        <w:pStyle w:val="Heading3"/>
        <w:rPr>
          <w:ins w:id="159" w:author="Alex Messina" w:date="2015-12-30T09:32:00Z"/>
        </w:rPr>
      </w:pPr>
      <w:ins w:id="160" w:author="Alex Messina" w:date="2015-12-30T09:32:00Z">
        <w:r>
          <w:t>3.</w:t>
        </w:r>
        <w:r w:rsidR="00420761">
          <w:t>3. Objective 3:</w:t>
        </w:r>
        <w:r w:rsidR="000B0813">
          <w:t xml:space="preserve"> </w:t>
        </w:r>
        <w:r w:rsidR="0066726B">
          <w:t>Estimation of a</w:t>
        </w:r>
        <w:r w:rsidR="006F5A12">
          <w:t>nnual SSY</w:t>
        </w:r>
      </w:ins>
    </w:p>
    <w:p w14:paraId="2A6FF31E" w14:textId="03B26B27" w:rsidR="002F266A" w:rsidRDefault="006F5A12" w:rsidP="002F266A">
      <w:pPr>
        <w:rPr>
          <w:ins w:id="161" w:author="Alex Messina" w:date="2015-12-30T09:32:00Z"/>
        </w:rPr>
      </w:pPr>
      <w:ins w:id="162" w:author="Alex Messina" w:date="2015-12-30T09:32:00Z">
        <w:r>
          <w:t xml:space="preserve">Annual estimates of SSY and sSSY were </w:t>
        </w:r>
        <w:r w:rsidR="00CF1904">
          <w:t>estim</w:t>
        </w:r>
        <w:r w:rsidR="008B0AF8">
          <w:t>ated</w:t>
        </w:r>
        <w:r>
          <w:t xml:space="preserve"> to compare Faga'alu with </w:t>
        </w:r>
        <w:r w:rsidR="008B0AF8">
          <w:t xml:space="preserve">other watersheds reported in the </w:t>
        </w:r>
        <w:r>
          <w:t xml:space="preserve">literature. A continuous annual time-series of SSY was not possible at the study site due to the discontinuous field campaigns and failure of or damage to the </w:t>
        </w:r>
        <w:r w:rsidR="00484BB0">
          <w:t xml:space="preserve">instruments </w:t>
        </w:r>
        <w:r>
          <w:t>during some months.</w:t>
        </w:r>
      </w:ins>
      <w:moveToRangeStart w:id="163" w:author="Alex Messina" w:date="2015-12-30T09:32:00Z" w:name="move439231257"/>
      <w:moveTo w:id="164" w:author="Alex Messina" w:date="2015-12-30T09:32:00Z">
        <w:r>
          <w:t xml:space="preserve">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w:t>
        </w:r>
      </w:moveTo>
      <w:moveToRangeEnd w:id="163"/>
      <w:ins w:id="165" w:author="Alex Messina" w:date="2015-12-30T09:32:00Z">
        <w:r>
          <w:t xml:space="preserve">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ins>
    </w:p>
    <w:p w14:paraId="23CE9985" w14:textId="77777777" w:rsidR="00A955CD" w:rsidRDefault="006F5A12">
      <w:pPr>
        <w:rPr>
          <w:ins w:id="166" w:author="Alex Messina" w:date="2015-12-30T09:32:00Z"/>
        </w:rPr>
      </w:pPr>
      <w:ins w:id="167" w:author="Alex Messina" w:date="2015-12-30T09:32:00Z">
        <w:r>
          <w:t>Annual SSY and sSSY were also estimated by multiplying SSY</w:t>
        </w:r>
        <w:r w:rsidR="00596D51">
          <w:rPr>
            <w:vertAlign w:val="subscript"/>
          </w:rPr>
          <w:t>EV</w:t>
        </w:r>
        <w:r>
          <w:t xml:space="preserve"> from measured storms by the ratio of annual storm precipitation (</w:t>
        </w:r>
        <w:r w:rsidR="00BA3DEE" w:rsidRPr="00BA3DEE">
          <w:t>P</w:t>
        </w:r>
        <w:r w:rsidR="00126AE2">
          <w:rPr>
            <w:vertAlign w:val="subscript"/>
          </w:rPr>
          <w:t>EV</w:t>
        </w:r>
        <w:r w:rsidR="00BA3DEE" w:rsidRPr="00BA3DEE">
          <w:rPr>
            <w:vertAlign w:val="subscript"/>
          </w:rPr>
          <w:t>ann</w:t>
        </w:r>
        <w:r>
          <w:t>) to the precipitation measured during storms where SSY</w:t>
        </w:r>
        <w:r w:rsidR="00A96FFB" w:rsidRPr="001E37AA">
          <w:rPr>
            <w:vertAlign w:val="subscript"/>
          </w:rPr>
          <w:t>EV</w:t>
        </w:r>
        <w:r>
          <w:t xml:space="preserve"> was measured (</w:t>
        </w:r>
        <w:r w:rsidR="00BA3DEE" w:rsidRPr="00BA3DEE">
          <w:t>P</w:t>
        </w:r>
        <w:r w:rsidR="00126AE2">
          <w:rPr>
            <w:vertAlign w:val="subscript"/>
          </w:rPr>
          <w:t>EV</w:t>
        </w:r>
        <w:r w:rsidR="00BA3DEE" w:rsidRPr="00BA3DEE">
          <w:rPr>
            <w:vertAlign w:val="subscript"/>
          </w:rPr>
          <w:t>meas</w:t>
        </w:r>
        <w:r>
          <w:t>):</w:t>
        </w:r>
      </w:ins>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4870BF"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77777777" w:rsidR="007363E8" w:rsidRPr="00BA7675" w:rsidRDefault="007363E8" w:rsidP="007363E8">
            <w:pPr>
              <w:spacing w:after="120"/>
              <w:ind w:firstLine="0"/>
              <w:rPr>
                <w:rFonts w:cs="Times"/>
              </w:rPr>
            </w:pPr>
            <w:r w:rsidRPr="00BA7675">
              <w:rPr>
                <w:rFonts w:cs="Times"/>
              </w:rPr>
              <w:lastRenderedPageBreak/>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Pr="00BA7675">
              <w:rPr>
                <w:rFonts w:cs="Times"/>
                <w:i/>
              </w:rPr>
              <w:t>SSY</w:t>
            </w:r>
            <w:r w:rsidR="00596D51">
              <w:rPr>
                <w:rFonts w:cs="Times"/>
                <w:i/>
                <w:vertAlign w:val="subscript"/>
              </w:rPr>
              <w:t>EV_m</w:t>
            </w:r>
            <w:r>
              <w:rPr>
                <w:rFonts w:cs="Times"/>
                <w:i/>
                <w:vertAlign w:val="subscript"/>
              </w:rPr>
              <w:t>eas</w:t>
            </w:r>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w:t>
            </w:r>
            <w:r w:rsidR="00BA3DEE" w:rsidRPr="00BA3DEE">
              <w:rPr>
                <w:vertAlign w:val="subscript"/>
              </w:rPr>
              <w:t>meas</w:t>
            </w:r>
            <w:r w:rsidRPr="00BA7675">
              <w:rPr>
                <w:rFonts w:cs="Times"/>
              </w:rPr>
              <w:t xml:space="preserve"> is precipitation measured during the sampled storms, and </w:t>
            </w:r>
            <w:r w:rsidR="00BA3DEE" w:rsidRPr="00BA3DEE">
              <w:t>P</w:t>
            </w:r>
            <w:r w:rsidR="00596D51">
              <w:rPr>
                <w:vertAlign w:val="subscript"/>
              </w:rPr>
              <w:t>EV</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5A998A4A" w14:textId="77777777" w:rsidR="00A955CD" w:rsidRDefault="009C56F9" w:rsidP="002F266A">
      <w:pPr>
        <w:ind w:firstLine="0"/>
        <w:rPr>
          <w:moveTo w:id="168" w:author="Alex Messina" w:date="2015-12-30T09:32:00Z"/>
        </w:rPr>
      </w:pPr>
      <w:moveToRangeStart w:id="169" w:author="Alex Messina" w:date="2015-12-30T09:32:00Z" w:name="move439231258"/>
      <w:moveTo w:id="170" w:author="Alex Messina" w:date="2015-12-30T09:32:00Z">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moveTo>
    </w:p>
    <w:moveToRangeEnd w:id="169"/>
    <w:p w14:paraId="6B955AD8" w14:textId="532ADBCC" w:rsidR="00420761" w:rsidRPr="00BC019D" w:rsidRDefault="00420761" w:rsidP="00420761">
      <w:pPr>
        <w:pStyle w:val="Heading3"/>
        <w:rPr>
          <w:rFonts w:ascii="Times New Roman" w:hAnsi="Times New Roman" w:cs="Times New Roman"/>
        </w:rPr>
      </w:pPr>
      <w:ins w:id="171" w:author="Alex Messina" w:date="2015-12-30T09:32:00Z">
        <w:r w:rsidRPr="00BC019D">
          <w:rPr>
            <w:rFonts w:ascii="Times New Roman" w:hAnsi="Times New Roman" w:cs="Times New Roman"/>
          </w:rPr>
          <w:t>3.</w:t>
        </w:r>
        <w:r w:rsidR="00B37085">
          <w:rPr>
            <w:rFonts w:ascii="Times New Roman" w:hAnsi="Times New Roman" w:cs="Times New Roman"/>
          </w:rPr>
          <w:t>4.</w:t>
        </w:r>
        <w:r w:rsidRPr="00BC019D">
          <w:rPr>
            <w:rFonts w:ascii="Times New Roman" w:hAnsi="Times New Roman" w:cs="Times New Roman"/>
          </w:rPr>
          <w:t xml:space="preserve"> Field </w:t>
        </w:r>
      </w:ins>
      <w:r w:rsidRPr="00BC019D">
        <w:rPr>
          <w:rFonts w:ascii="Times New Roman" w:hAnsi="Times New Roman" w:cs="Times New Roman"/>
        </w:rPr>
        <w:t xml:space="preserve">Data Collection </w:t>
      </w:r>
      <w:del w:id="172" w:author="Alex Messina" w:date="2015-12-30T09:32:00Z">
        <w:r w:rsidR="000D4F96">
          <w:delText>Methods</w:delText>
        </w:r>
      </w:del>
    </w:p>
    <w:p w14:paraId="5BCB037B" w14:textId="2E3F0165" w:rsidR="00420761" w:rsidRDefault="00420761" w:rsidP="00420761">
      <w:r>
        <w:t>Data on precipitation (P), water discharge (Q), suspended sediment concentration (SSC) and turbidity (T) were collected during four field campaigns: January-March</w:t>
      </w:r>
      <w:del w:id="173" w:author="Alex Messina" w:date="2015-12-30T09:32:00Z">
        <w:r w:rsidR="00A93E9F">
          <w:delText>,</w:delText>
        </w:r>
      </w:del>
      <w:r>
        <w:t xml:space="preserve">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422542D4" w14:textId="77777777" w:rsidR="00A955CD" w:rsidRDefault="006F5A12">
      <w:pPr>
        <w:pStyle w:val="Heading4"/>
        <w:rPr>
          <w:del w:id="174" w:author="Alex Messina" w:date="2015-12-30T09:32:00Z"/>
        </w:rPr>
      </w:pPr>
      <w:del w:id="175" w:author="Alex Messina" w:date="2015-12-30T09:32:00Z">
        <w:r>
          <w:delText>Precipitation</w:delText>
        </w:r>
      </w:del>
    </w:p>
    <w:p w14:paraId="16517EFF" w14:textId="77777777" w:rsidR="00420761" w:rsidRDefault="00B37085" w:rsidP="00420761">
      <w:pPr>
        <w:pStyle w:val="Heading4"/>
        <w:rPr>
          <w:ins w:id="176" w:author="Alex Messina" w:date="2015-12-30T09:32:00Z"/>
        </w:rPr>
      </w:pPr>
      <w:ins w:id="177" w:author="Alex Messina" w:date="2015-12-30T09:32:00Z">
        <w:r>
          <w:t>3.4.1.</w:t>
        </w:r>
        <w:r w:rsidR="00420761">
          <w:t xml:space="preserve"> </w:t>
        </w:r>
      </w:ins>
      <w:r w:rsidR="00420761">
        <w:t>Precipitation (P)</w:t>
      </w:r>
    </w:p>
    <w:p w14:paraId="4F81B309" w14:textId="4761EBC9" w:rsidR="00420761" w:rsidRDefault="00420761" w:rsidP="00420761">
      <w:ins w:id="178" w:author="Alex Messina" w:date="2015-12-30T09:32:00Z">
        <w:r>
          <w:t>P</w:t>
        </w:r>
      </w:ins>
      <w:r>
        <w:t xml:space="preserve"> was measured at three locations in Faga'alu watershed using Rainwise RAINEW tipping-bucket rain gages (RG1 and RG2) and a Vantage Pro Weather Station (Wx) (Figure 1). Data at RG2 was only recorded January-March, 2012</w:t>
      </w:r>
      <w:del w:id="179" w:author="Alex Messina" w:date="2015-12-30T09:32:00Z">
        <w:r w:rsidR="006F5A12">
          <w:delText>, to determine a relationship between elevation and precipitation in the LOWER subwatershed. While previous data suggest that precipitation increases with elevation</w:delText>
        </w:r>
        <w:r w:rsidR="00A93E9F">
          <w:delText xml:space="preserve"> </w:delText>
        </w:r>
        <w:r w:rsidR="00A93E9F">
          <w:fldChar w:fldCharType="begin" w:fldLock="1"/>
        </w:r>
        <w:r w:rsidR="00D72E0F">
          <w:del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delInstrText>
        </w:r>
        <w:r w:rsidR="00A93E9F">
          <w:fldChar w:fldCharType="separate"/>
        </w:r>
        <w:r w:rsidR="00A93E9F" w:rsidRPr="00A93E9F">
          <w:rPr>
            <w:noProof/>
          </w:rPr>
          <w:delText>(Izuka et al., 2005)</w:delText>
        </w:r>
        <w:r w:rsidR="00A93E9F">
          <w:fldChar w:fldCharType="end"/>
        </w:r>
        <w:r w:rsidR="006F5A12">
          <w:delText>, here we do not calculate watershed-</w:delText>
        </w:r>
        <w:r w:rsidR="006F5A12">
          <w:lastRenderedPageBreak/>
          <w:delText>mean precipitation, and instead use precipitation depth at RG1 to indicate the depth of</w:delText>
        </w:r>
        <w:r w:rsidR="00A93E9F">
          <w:delText xml:space="preserve"> rainfall during a storm event.</w:delText>
        </w:r>
        <w:r w:rsidR="006F5A12">
          <w:delText xml:space="preserve"> Most sheetwash and rill erosion, which depends on rainfall intensity and erosivity, occurred at the quarry, near the location of RG1. Rainfall data from RG1 is therefore most representative of rainfall at the quarry.</w:delText>
        </w:r>
      </w:del>
      <w:ins w:id="180" w:author="Alex Messina" w:date="2015-12-30T09:32:00Z">
        <w:r>
          <w:t xml:space="preserve"> to determine a relationship between elevation and precipitation in the LOWER subwatershed.</w:t>
        </w:r>
      </w:ins>
      <w:r>
        <w:t xml:space="preserve"> The total event precipitation (Psum) and event Erosivity Index (EI30) were calculated using data from RG1, with data gaps filled by 15 </w:t>
      </w:r>
      <w:del w:id="181" w:author="Alex Messina" w:date="2015-12-30T09:32:00Z">
        <w:r w:rsidR="006F5A12">
          <w:delText>min</w:delText>
        </w:r>
      </w:del>
      <w:ins w:id="182" w:author="Alex Messina" w:date="2015-12-30T09:32:00Z">
        <w:r>
          <w:t>minute</w:t>
        </w:r>
      </w:ins>
      <w:r>
        <w:t xml:space="preserve"> interval precipitation data from Wx.</w:t>
      </w:r>
    </w:p>
    <w:p w14:paraId="3DBE352A" w14:textId="77777777" w:rsidR="00420761" w:rsidRDefault="00B37085" w:rsidP="00420761">
      <w:pPr>
        <w:pStyle w:val="Heading4"/>
      </w:pPr>
      <w:ins w:id="183" w:author="Alex Messina" w:date="2015-12-30T09:32:00Z">
        <w:r>
          <w:t>3.4.2</w:t>
        </w:r>
        <w:r w:rsidR="00C61F74">
          <w:t xml:space="preserve">. </w:t>
        </w:r>
      </w:ins>
      <w:r w:rsidR="00420761">
        <w:t>Water Discharge</w:t>
      </w:r>
      <w:ins w:id="184" w:author="Alex Messina" w:date="2015-12-30T09:32:00Z">
        <w:r w:rsidR="00420761">
          <w:t xml:space="preserve"> (Q)</w:t>
        </w:r>
      </w:ins>
    </w:p>
    <w:p w14:paraId="450A5E61" w14:textId="6CEAD9C2" w:rsidR="00420761" w:rsidRDefault="00420761" w:rsidP="00420761">
      <w:r>
        <w:t xml:space="preserve">Stream gaging sites were chosen to take advantage of an existing control structure (FG1) and a stabilized stream cross section (FG3) (Duvert et al, 2010). At FG1 and FG3, Q was calculated from stream stage measurements taken at 15 minute intervals </w:t>
      </w:r>
      <w:ins w:id="185" w:author="Alex Messina" w:date="2015-12-30T09:32:00Z">
        <w:r>
          <w:t xml:space="preserve">using HOBO pressure transducers (PT) </w:t>
        </w:r>
      </w:ins>
      <w:r>
        <w:t xml:space="preserve">and a stage-Q rating curve calibrated to manual Q measurements. Q was measured </w:t>
      </w:r>
      <w:ins w:id="186" w:author="Alex Messina" w:date="2015-12-30T09:32:00Z">
        <w:r>
          <w:t xml:space="preserve">manually </w:t>
        </w:r>
      </w:ins>
      <w:r>
        <w:t>in the field under both baseflow and stormflow conditions by the area-velocity method (AV) using a Marsh-McBirney flowmeter</w:t>
      </w:r>
      <w:del w:id="187" w:author="Alex Messina" w:date="2015-12-30T09:32:00Z">
        <w:r w:rsidR="006F5A12">
          <w:delText xml:space="preserve"> to measure flow velo</w:delText>
        </w:r>
        <w:r w:rsidR="00A93E9F">
          <w:delText>city and channel surveys of</w:delText>
        </w:r>
        <w:r w:rsidR="006F5A12">
          <w:delText xml:space="preserve"> cross-sectional area</w:delText>
        </w:r>
      </w:del>
      <w:r>
        <w:t xml:space="preserve">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The </w:t>
      </w:r>
      <w:del w:id="188" w:author="Alex Messina" w:date="2015-12-30T09:32:00Z">
        <w:r w:rsidR="006F5A12">
          <w:delText>highest</w:delText>
        </w:r>
      </w:del>
      <w:ins w:id="189" w:author="Alex Messina" w:date="2015-12-30T09:32:00Z">
        <w:r>
          <w:t>PTs</w:t>
        </w:r>
      </w:ins>
      <w:r>
        <w:t xml:space="preserve"> recorded </w:t>
      </w:r>
      <w:del w:id="190" w:author="Alex Messina" w:date="2015-12-30T09:32:00Z">
        <w:r w:rsidR="006F5A12">
          <w:delText>stage was higher than</w:delText>
        </w:r>
      </w:del>
      <w:ins w:id="191" w:author="Alex Messina" w:date="2015-12-30T09:32:00Z">
        <w:r>
          <w:t>stages that exceeded</w:t>
        </w:r>
      </w:ins>
      <w:r>
        <w:t xml:space="preserve"> the highest stage with </w:t>
      </w:r>
      <w:ins w:id="192" w:author="Alex Messina" w:date="2015-12-30T09:32:00Z">
        <w:r>
          <w:t>manually-</w:t>
        </w:r>
      </w:ins>
      <w:r>
        <w:t xml:space="preserve">measured Q, so the stage-Q rating at FG3 was extrapolated using Manning's equation, calibrating Manning's n (0.067) to the Q measurements. At FG1, the flow control structure is a masonry </w:t>
      </w:r>
      <w:del w:id="193" w:author="Alex Messina" w:date="2015-12-30T09:32:00Z">
        <w:r w:rsidR="006F5A12">
          <w:delText xml:space="preserve">ogee </w:delText>
        </w:r>
      </w:del>
      <w:r>
        <w:t xml:space="preserve">spillway crest of a defunct stream capture. </w:t>
      </w:r>
      <w:del w:id="194" w:author="Alex Messina" w:date="2015-12-30T09:32:00Z">
        <w:r w:rsidR="006F5A12">
          <w:delText xml:space="preserve">Since </w:delText>
        </w:r>
      </w:del>
      <w:r>
        <w:t xml:space="preserve">The highest </w:t>
      </w:r>
      <w:ins w:id="195" w:author="Alex Messina" w:date="2015-12-30T09:32:00Z">
        <w:r>
          <w:t xml:space="preserve">stage </w:t>
        </w:r>
      </w:ins>
      <w:r>
        <w:t xml:space="preserve">recorded </w:t>
      </w:r>
      <w:del w:id="196" w:author="Alex Messina" w:date="2015-12-30T09:32:00Z">
        <w:r w:rsidR="006F5A12">
          <w:delText>stage</w:delText>
        </w:r>
      </w:del>
      <w:ins w:id="197" w:author="Alex Messina" w:date="2015-12-30T09:32:00Z">
        <w:r>
          <w:t>by the PT</w:t>
        </w:r>
      </w:ins>
      <w:r>
        <w:t xml:space="preserve"> (120 cm) </w:t>
      </w:r>
      <w:del w:id="198" w:author="Alex Messina" w:date="2015-12-30T09:32:00Z">
        <w:r w:rsidR="006F5A12">
          <w:delText>was higher than</w:delText>
        </w:r>
      </w:del>
      <w:ins w:id="199" w:author="Alex Messina" w:date="2015-12-30T09:32:00Z">
        <w:r>
          <w:t>exceeded</w:t>
        </w:r>
      </w:ins>
      <w:r>
        <w:t xml:space="preserve"> the highest stage with </w:t>
      </w:r>
      <w:ins w:id="200" w:author="Alex Messina" w:date="2015-12-30T09:32:00Z">
        <w:r>
          <w:t>manually-</w:t>
        </w:r>
      </w:ins>
      <w:r>
        <w:t xml:space="preserve">measured Q (17 cm), and the flow structure did not meet the assumptions for using Manning's equation to predict flow, </w:t>
      </w:r>
      <w:ins w:id="201" w:author="Alex Messina" w:date="2015-12-30T09:32:00Z">
        <w:r>
          <w:t xml:space="preserve">so </w:t>
        </w:r>
      </w:ins>
      <w:r>
        <w:t xml:space="preserve">the HEC-RAS model was 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xml:space="preserve">. See Appendix </w:t>
      </w:r>
      <w:del w:id="202" w:author="Alex Messina" w:date="2015-12-30T09:32:00Z">
        <w:r w:rsidR="00327DBC">
          <w:delText>2</w:delText>
        </w:r>
      </w:del>
      <w:ins w:id="203" w:author="Alex Messina" w:date="2015-12-30T09:32:00Z">
        <w:r>
          <w:t>B</w:t>
        </w:r>
      </w:ins>
      <w:r>
        <w:t xml:space="preserve"> for details of the cross sections and rating curves.</w:t>
      </w:r>
    </w:p>
    <w:p w14:paraId="39D38C13" w14:textId="2775E82E" w:rsidR="00420761" w:rsidRDefault="00420761" w:rsidP="00420761">
      <w:r>
        <w:lastRenderedPageBreak/>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w:t>
      </w:r>
      <w:del w:id="204" w:author="Alex Messina" w:date="2015-12-30T09:32:00Z">
        <w:r w:rsidR="006F5A12">
          <w:delText>,</w:delText>
        </w:r>
      </w:del>
      <w:r>
        <w:t xml:space="preserve"> and </w:t>
      </w:r>
      <w:del w:id="205" w:author="Alex Messina" w:date="2015-12-30T09:32:00Z">
        <w:r w:rsidR="006F5A12">
          <w:delText xml:space="preserve">thus </w:delText>
        </w:r>
      </w:del>
      <w:r>
        <w:t xml:space="preserve">SSY </w:t>
      </w:r>
      <w:del w:id="206" w:author="Alex Messina" w:date="2015-12-30T09:32:00Z">
        <w:r w:rsidR="006F5A12">
          <w:delText>from the quarry</w:delText>
        </w:r>
      </w:del>
      <w:ins w:id="207" w:author="Alex Messina" w:date="2015-12-30T09:32:00Z">
        <w:r>
          <w:t>at FG2</w:t>
        </w:r>
      </w:ins>
      <w:r>
        <w:t xml:space="preserve"> are </w:t>
      </w:r>
      <w:del w:id="208" w:author="Alex Messina" w:date="2015-12-30T09:32:00Z">
        <w:r w:rsidR="006F5A12">
          <w:delText xml:space="preserve">a </w:delText>
        </w:r>
      </w:del>
      <w:r>
        <w:t xml:space="preserve">conservative, lower bound </w:t>
      </w:r>
      <w:del w:id="209" w:author="Alex Messina" w:date="2015-12-30T09:32:00Z">
        <w:r w:rsidR="006F5A12">
          <w:delText>estimate</w:delText>
        </w:r>
      </w:del>
      <w:ins w:id="210" w:author="Alex Messina" w:date="2015-12-30T09:32:00Z">
        <w:r>
          <w:t>estimates</w:t>
        </w:r>
      </w:ins>
      <w:r>
        <w:t>, particularly during small events when specific discharge from the UPPER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79DB3053" w14:textId="77777777" w:rsidR="00A955CD" w:rsidRDefault="006F5A12">
      <w:pPr>
        <w:pStyle w:val="Heading4"/>
        <w:rPr>
          <w:del w:id="211" w:author="Alex Messina" w:date="2015-12-30T09:32:00Z"/>
        </w:rPr>
      </w:pPr>
      <w:del w:id="212" w:author="Alex Messina" w:date="2015-12-30T09:32:00Z">
        <w:r>
          <w:delText>Continuous</w:delText>
        </w:r>
      </w:del>
      <w:ins w:id="213" w:author="Alex Messina" w:date="2015-12-30T09:32:00Z">
        <w:r w:rsidR="00B37085">
          <w:t>3.4</w:t>
        </w:r>
        <w:r w:rsidR="00420761">
          <w:t>.3.</w:t>
        </w:r>
      </w:ins>
      <w:r w:rsidR="00420761">
        <w:t xml:space="preserve"> Suspended Sediment Concentration</w:t>
      </w:r>
    </w:p>
    <w:p w14:paraId="03B190C5" w14:textId="68D9E73F" w:rsidR="00420761" w:rsidRDefault="006F5A12" w:rsidP="00420761">
      <w:pPr>
        <w:pStyle w:val="Heading4"/>
        <w:rPr>
          <w:ins w:id="214" w:author="Alex Messina" w:date="2015-12-30T09:32:00Z"/>
        </w:rPr>
      </w:pPr>
      <w:del w:id="215" w:author="Alex Messina" w:date="2015-12-30T09:32:00Z">
        <w:r>
          <w:delText xml:space="preserve">Continuous </w:delText>
        </w:r>
      </w:del>
      <w:ins w:id="216" w:author="Alex Messina" w:date="2015-12-30T09:32:00Z">
        <w:r w:rsidR="00420761">
          <w:t xml:space="preserve"> (</w:t>
        </w:r>
      </w:ins>
      <w:r w:rsidR="00420761">
        <w:t>SSC</w:t>
      </w:r>
      <w:ins w:id="217" w:author="Alex Messina" w:date="2015-12-30T09:32:00Z">
        <w:r w:rsidR="00420761">
          <w:t>)</w:t>
        </w:r>
      </w:ins>
    </w:p>
    <w:p w14:paraId="29CF111A" w14:textId="6669F1EC" w:rsidR="00420761" w:rsidRDefault="00420761" w:rsidP="00CF1904">
      <w:ins w:id="218" w:author="Alex Messina" w:date="2015-12-30T09:32:00Z">
        <w:r>
          <w:t xml:space="preserve">SSC was estimated </w:t>
        </w:r>
      </w:ins>
      <w:r>
        <w:t xml:space="preserve">at 15 minute intervals </w:t>
      </w:r>
      <w:del w:id="219" w:author="Alex Messina" w:date="2015-12-30T09:32:00Z">
        <w:r w:rsidR="006F5A12">
          <w:delText xml:space="preserve">was estimated </w:delText>
        </w:r>
      </w:del>
      <w:r>
        <w:t>from</w:t>
      </w:r>
      <w:ins w:id="220" w:author="Alex Messina" w:date="2015-12-30T09:32:00Z">
        <w:r>
          <w:t xml:space="preserve"> either</w:t>
        </w:r>
      </w:ins>
      <w:r>
        <w:t xml:space="preserve"> 1) linear interpolation of SSC measured from water samples, </w:t>
      </w:r>
      <w:del w:id="221" w:author="Alex Messina" w:date="2015-12-30T09:32:00Z">
        <w:r w:rsidR="006F5A12">
          <w:delText>and</w:delText>
        </w:r>
      </w:del>
      <w:ins w:id="222" w:author="Alex Messina" w:date="2015-12-30T09:32:00Z">
        <w:r>
          <w:t>or</w:t>
        </w:r>
      </w:ins>
      <w:r>
        <w:t xml:space="preserve"> 2) </w:t>
      </w:r>
      <w:del w:id="223" w:author="Alex Messina" w:date="2015-12-30T09:32:00Z">
        <w:r w:rsidR="006F5A12">
          <w:delText xml:space="preserve">15 min interval </w:delText>
        </w:r>
      </w:del>
      <w:r>
        <w:t xml:space="preserve">turbidity data (T) </w:t>
      </w:r>
      <w:ins w:id="224" w:author="Alex Messina" w:date="2015-12-30T09:32:00Z">
        <w:r>
          <w:t xml:space="preserve">recorded at 15 minute intervals </w:t>
        </w:r>
      </w:ins>
      <w:r>
        <w:t>and a T-SSC relationship calibrated to stream water samples colle</w:t>
      </w:r>
      <w:r w:rsidR="00CF1904">
        <w:t xml:space="preserve">cted over a range of Q and SSC. </w:t>
      </w:r>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xml:space="preserve">. Water samples were vacuum filtered on pre-weighed 47mm diameter, 0.7 um </w:t>
      </w:r>
      <w:r>
        <w:lastRenderedPageBreak/>
        <w:t>Millipore AP40 glass fiber filters, oven dried at 100 C for one hour, cooled and weighed to determine SSC (mg/L).</w:t>
      </w:r>
    </w:p>
    <w:p w14:paraId="07CFEACA" w14:textId="0972CC25" w:rsidR="00420761" w:rsidRDefault="00420761" w:rsidP="00420761">
      <w:r>
        <w:t xml:space="preserve">Interpolation of SSC values from grab samples </w:t>
      </w:r>
      <w:del w:id="225" w:author="Alex Messina" w:date="2015-12-30T09:32:00Z">
        <w:r w:rsidR="006F5A12">
          <w:delText>could only be</w:delText>
        </w:r>
      </w:del>
      <w:ins w:id="226" w:author="Alex Messina" w:date="2015-12-30T09:32:00Z">
        <w:r>
          <w:t>was</w:t>
        </w:r>
      </w:ins>
      <w:r>
        <w:t xml:space="preserve"> performed if at least three stream water samples were collected during a storm event </w:t>
      </w:r>
      <w:r>
        <w:fldChar w:fldCharType="begin" w:fldLock="1"/>
      </w:r>
      <w: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4E6F00C7" w14:textId="77777777" w:rsidR="00420761" w:rsidRDefault="00420761" w:rsidP="00420761">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137DB161" w14:textId="140E6004" w:rsidR="00420761" w:rsidRDefault="00420761" w:rsidP="00420761">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and can be influenced by water color, dissolved solids and 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E153E3">
        <w:rPr>
          <w:noProof/>
        </w:rPr>
        <w:t>(Lewis, 1996)</w:t>
      </w:r>
      <w:r>
        <w:fldChar w:fldCharType="end"/>
      </w:r>
      <w:r>
        <w:t xml:space="preserve">. A unique T-SSC relationship was developed for each turbidimeter, at each location, using T data and SSC samples from storm periods only (r² values 0.79-0.99). See Appendix </w:t>
      </w:r>
      <w:del w:id="227" w:author="Alex Messina" w:date="2015-12-30T09:32:00Z">
        <w:r w:rsidR="00327DBC">
          <w:delText>4</w:delText>
        </w:r>
      </w:del>
      <w:ins w:id="228" w:author="Alex Messina" w:date="2015-12-30T09:32:00Z">
        <w:r>
          <w:t>D</w:t>
        </w:r>
      </w:ins>
      <w:r>
        <w:t xml:space="preserve"> for details on the T-SSC relationships.</w:t>
      </w:r>
    </w:p>
    <w:p w14:paraId="580A9CF8" w14:textId="77777777" w:rsidR="00420761" w:rsidRDefault="00B37085" w:rsidP="00420761">
      <w:pPr>
        <w:pStyle w:val="Heading4"/>
      </w:pPr>
      <w:ins w:id="229" w:author="Alex Messina" w:date="2015-12-30T09:32:00Z">
        <w:r>
          <w:lastRenderedPageBreak/>
          <w:t>3.4</w:t>
        </w:r>
        <w:r w:rsidR="00C61F74">
          <w:t>.4.</w:t>
        </w:r>
        <w:r w:rsidR="00420761">
          <w:t xml:space="preserve"> </w:t>
        </w:r>
      </w:ins>
      <w:r w:rsidR="00420761">
        <w:t>Cumulative Probable Error (PE)</w:t>
      </w:r>
    </w:p>
    <w:p w14:paraId="2A34C1EB" w14:textId="77777777" w:rsidR="00420761" w:rsidRDefault="00420761" w:rsidP="00420761">
      <w:r>
        <w:t>Uncertainty in SSY</w:t>
      </w:r>
      <w:r>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the error from each measurement and modeling procedure to the final SSY</w:t>
      </w:r>
      <w:r>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420761" w:rsidRPr="00214B43" w14:paraId="5C4B0260" w14:textId="77777777" w:rsidTr="00E85E35">
        <w:tc>
          <w:tcPr>
            <w:tcW w:w="540" w:type="dxa"/>
            <w:tcBorders>
              <w:top w:val="nil"/>
              <w:left w:val="nil"/>
              <w:bottom w:val="nil"/>
              <w:right w:val="nil"/>
            </w:tcBorders>
          </w:tcPr>
          <w:p w14:paraId="45001675" w14:textId="77777777" w:rsidR="00420761" w:rsidRPr="00214B43" w:rsidRDefault="00420761" w:rsidP="007A74B1">
            <w:pPr>
              <w:rPr>
                <w:rFonts w:ascii="Cambria" w:hAnsi="Cambria"/>
              </w:rPr>
            </w:pPr>
          </w:p>
        </w:tc>
        <w:tc>
          <w:tcPr>
            <w:tcW w:w="7470" w:type="dxa"/>
            <w:tcBorders>
              <w:top w:val="nil"/>
              <w:left w:val="nil"/>
              <w:bottom w:val="nil"/>
              <w:right w:val="nil"/>
            </w:tcBorders>
          </w:tcPr>
          <w:p w14:paraId="2F6A6849" w14:textId="77777777" w:rsidR="00420761" w:rsidRPr="00214B43" w:rsidRDefault="00420761" w:rsidP="007A74B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02F93EF" w14:textId="77777777" w:rsidR="00420761" w:rsidRPr="00214B43" w:rsidRDefault="00420761" w:rsidP="007A74B1">
            <w:pPr>
              <w:ind w:firstLine="0"/>
              <w:rPr>
                <w:rFonts w:ascii="Cambria" w:hAnsi="Cambria"/>
              </w:rPr>
            </w:pPr>
            <w:r w:rsidRPr="00214B43">
              <w:rPr>
                <w:rFonts w:ascii="Cambria" w:hAnsi="Cambria"/>
              </w:rPr>
              <w:t xml:space="preserve">Equation </w:t>
            </w:r>
            <w:r>
              <w:rPr>
                <w:rFonts w:ascii="Cambria" w:hAnsi="Cambria"/>
              </w:rPr>
              <w:t>2</w:t>
            </w:r>
          </w:p>
        </w:tc>
      </w:tr>
      <w:tr w:rsidR="00420761" w:rsidRPr="00214B43" w14:paraId="58898BA7" w14:textId="77777777" w:rsidTr="007A74B1">
        <w:trPr>
          <w:trHeight w:val="1314"/>
        </w:trPr>
        <w:tc>
          <w:tcPr>
            <w:tcW w:w="9350" w:type="dxa"/>
            <w:gridSpan w:val="3"/>
            <w:tcBorders>
              <w:top w:val="nil"/>
              <w:left w:val="nil"/>
              <w:bottom w:val="nil"/>
              <w:right w:val="nil"/>
            </w:tcBorders>
          </w:tcPr>
          <w:p w14:paraId="44A712D0" w14:textId="77777777" w:rsidR="00420761" w:rsidRPr="00BA7675" w:rsidRDefault="00420761" w:rsidP="007A74B1">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 (± %), </w:t>
            </w:r>
            <w:r w:rsidRPr="00BA7675">
              <w:rPr>
                <w:rFonts w:cs="Times"/>
                <w:i/>
              </w:rPr>
              <w:t>E</w:t>
            </w:r>
            <w:r w:rsidRPr="00BA7675">
              <w:rPr>
                <w:rFonts w:cs="Times"/>
                <w:i/>
                <w:vertAlign w:val="subscript"/>
              </w:rPr>
              <w:t>Qmod</w:t>
            </w:r>
            <w:r w:rsidRPr="00BA7675">
              <w:rPr>
                <w:rFonts w:cs="Times"/>
              </w:rPr>
              <w:t xml:space="preserve"> is uncertainty in Q modeled by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SSC modeled by the T-SSC relationship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2FBF7A8F" w14:textId="77777777" w:rsidR="00420761" w:rsidRDefault="00420761" w:rsidP="00131E7B">
      <w:r>
        <w:t>E</w:t>
      </w:r>
      <w:r>
        <w:rPr>
          <w:vertAlign w:val="subscript"/>
        </w:rPr>
        <w:t>Qmeas</w:t>
      </w:r>
      <w:r>
        <w:t xml:space="preserve"> and E</w:t>
      </w:r>
      <w:r>
        <w:rPr>
          <w:vertAlign w:val="subscript"/>
        </w:rPr>
        <w:t>SSCmeas</w:t>
      </w:r>
      <w:r>
        <w:t xml:space="preserve"> were estimated using lookup tables from the DUET-H/WQ software tool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The effect of uncertain SSY</w:t>
      </w:r>
      <w:r>
        <w:rPr>
          <w:vertAlign w:val="subscript"/>
        </w:rPr>
        <w:t>EV</w:t>
      </w:r>
      <w:r>
        <w:t xml:space="preserve"> estimates may complicate conclusions about contributions from subwatersheds, anthropogenic impacts, and SSY</w:t>
      </w:r>
      <w:r>
        <w:rPr>
          <w:vertAlign w:val="subscript"/>
        </w:rPr>
        <w:t>EV</w:t>
      </w:r>
      <w:r>
        <w:t xml:space="preserve">-Storm Metric relationships.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xml:space="preserve"> but the difference in SSY from undisturbed and disturbed areas was expected to be much larger than the cumulative uncertainty. PE was calculated for SSY</w:t>
      </w:r>
      <w:r>
        <w:rPr>
          <w:vertAlign w:val="subscript"/>
        </w:rPr>
        <w:t>EV</w:t>
      </w:r>
      <w:r>
        <w:t xml:space="preserve"> from the UPPER and TOTAL watersheds, but not calculated for SSY</w:t>
      </w:r>
      <w:r>
        <w:rPr>
          <w:vertAlign w:val="subscript"/>
        </w:rPr>
        <w:t>EV</w:t>
      </w:r>
      <w:r>
        <w:t xml:space="preserve"> from the LOWER subwatershed since it was calculated as the difference of SSY</w:t>
      </w:r>
      <w:r>
        <w:rPr>
          <w:vertAlign w:val="subscript"/>
        </w:rPr>
        <w:t>EV_UPPER</w:t>
      </w:r>
      <w:r>
        <w:t xml:space="preserve"> and SSY</w:t>
      </w:r>
      <w:r w:rsidRPr="001E37AA">
        <w:rPr>
          <w:vertAlign w:val="subscript"/>
        </w:rPr>
        <w:t>EV</w:t>
      </w:r>
      <w:r>
        <w:rPr>
          <w:vertAlign w:val="subscript"/>
        </w:rPr>
        <w:t>_TOTAL</w:t>
      </w:r>
      <w:r>
        <w:t>.</w:t>
      </w:r>
    </w:p>
    <w:p w14:paraId="06863241" w14:textId="77777777" w:rsidR="00CF1904" w:rsidRDefault="00CF1904" w:rsidP="00CF1904">
      <w:pPr>
        <w:pStyle w:val="Heading4"/>
        <w:rPr>
          <w:moveFrom w:id="230" w:author="Alex Messina" w:date="2015-12-30T09:32:00Z"/>
        </w:rPr>
      </w:pPr>
      <w:moveFromRangeStart w:id="231" w:author="Alex Messina" w:date="2015-12-30T09:32:00Z" w:name="move439231255"/>
      <w:moveFrom w:id="232" w:author="Alex Messina" w:date="2015-12-30T09:32:00Z">
        <w:r>
          <w:lastRenderedPageBreak/>
          <w:t>Relationship of sediment load to sediment budget</w:t>
        </w:r>
      </w:moveFrom>
    </w:p>
    <w:p w14:paraId="65428EF3" w14:textId="77777777" w:rsidR="00CF1904" w:rsidRDefault="00CF1904" w:rsidP="00CF1904">
      <w:pPr>
        <w:rPr>
          <w:moveFrom w:id="233" w:author="Alex Messina" w:date="2015-12-30T09:32:00Z"/>
        </w:rPr>
      </w:pPr>
      <w:moveFrom w:id="234" w:author="Alex Messina" w:date="2015-12-30T09:32:00Z">
        <w:r>
          <w:t xml:space="preserve">We use the measured sediment yield at three locations to quantify the in-stream suspended sediment budget. Other components of sediment budgets include channel erosion and or channel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moveFrom>
    </w:p>
    <w:moveFromRangeEnd w:id="231"/>
    <w:p w14:paraId="4572E7FA" w14:textId="77777777" w:rsidR="00A955CD" w:rsidRDefault="006F5A12">
      <w:pPr>
        <w:pStyle w:val="Heading3"/>
        <w:rPr>
          <w:del w:id="235" w:author="Alex Messina" w:date="2015-12-30T09:32:00Z"/>
        </w:rPr>
      </w:pPr>
      <w:del w:id="236" w:author="Alex Messina" w:date="2015-12-30T09:32:00Z">
        <w:r>
          <w:delText>Quantifying SSY from disturbed and undisturbed subwatersheds</w:delText>
        </w:r>
      </w:del>
    </w:p>
    <w:p w14:paraId="643A4AA5" w14:textId="77777777" w:rsidR="00A955CD" w:rsidRDefault="006F5A12">
      <w:pPr>
        <w:rPr>
          <w:del w:id="237" w:author="Alex Messina" w:date="2015-12-30T09:32:00Z"/>
        </w:rPr>
      </w:pPr>
      <w:del w:id="238" w:author="Alex Messina" w:date="2015-12-30T09:32:00Z">
        <w:r>
          <w:delText xml:space="preserve">A main objective for this study was to quantify anthropogenic changes in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delText>
        </w:r>
        <w:r w:rsidR="00BC0A0A">
          <w:delText xml:space="preserve">as </w:delText>
        </w:r>
        <w:r>
          <w:delText xml:space="preserve">measured at FG3. Relative contributions to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from undisturbed and human-disturbed areas were assessed using two approaches: 1) comparing SSY</w:delText>
        </w:r>
        <w:r w:rsidR="008947D7" w:rsidRPr="001E37AA">
          <w:rPr>
            <w:vertAlign w:val="subscript"/>
          </w:rPr>
          <w:delText>EV</w:delText>
        </w:r>
        <w:r>
          <w:delText xml:space="preserve"> contributions from subwatersheds for each storm and the average of all storms, and 2) the Disturbance Ratio (DR).</w:delText>
        </w:r>
      </w:del>
    </w:p>
    <w:p w14:paraId="2B4E7A34" w14:textId="77777777" w:rsidR="00A955CD" w:rsidRDefault="006F5A12">
      <w:pPr>
        <w:rPr>
          <w:del w:id="239" w:author="Alex Messina" w:date="2015-12-30T09:32:00Z"/>
        </w:rPr>
      </w:pPr>
      <w:del w:id="240" w:author="Alex Messina" w:date="2015-12-30T09:32:00Z">
        <w:r>
          <w:delText xml:space="preserve">The percent contributions of subwatersheds to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were calculated from </w:delText>
        </w:r>
        <w:r w:rsidR="00003545">
          <w:delText>SSY</w:delText>
        </w:r>
        <w:r w:rsidR="00003545">
          <w:rPr>
            <w:vertAlign w:val="subscript"/>
          </w:rPr>
          <w:delText>EV</w:delText>
        </w:r>
        <w:r>
          <w:delText xml:space="preserve"> measured at FG1, FG2, and FG3 (Figure 1). SSY</w:delText>
        </w:r>
        <w:r w:rsidR="00B02B57">
          <w:rPr>
            <w:vertAlign w:val="subscript"/>
          </w:rPr>
          <w:delText>EV</w:delText>
        </w:r>
        <w:r>
          <w:delText xml:space="preserve"> from the UPPER subwatershed was measured at FG1 (</w:delText>
        </w:r>
        <w:r w:rsidR="00003545">
          <w:delText>SSY</w:delText>
        </w:r>
        <w:r w:rsidR="00B02B57">
          <w:rPr>
            <w:vertAlign w:val="subscript"/>
          </w:rPr>
          <w:delText>EV_U</w:delText>
        </w:r>
        <w:r w:rsidR="00003545">
          <w:rPr>
            <w:vertAlign w:val="subscript"/>
          </w:rPr>
          <w:delText>PPER</w:delText>
        </w:r>
        <w:r>
          <w:delText xml:space="preserve"> = </w:delText>
        </w:r>
        <w:r w:rsidR="00003545">
          <w:delText>SSY</w:delText>
        </w:r>
        <w:r w:rsidR="00B02B57">
          <w:rPr>
            <w:vertAlign w:val="subscript"/>
          </w:rPr>
          <w:delText>EV_F</w:delText>
        </w:r>
        <w:r w:rsidR="00003545">
          <w:rPr>
            <w:vertAlign w:val="subscript"/>
          </w:rPr>
          <w:delText>G1</w:delText>
        </w:r>
        <w:r>
          <w:delText>). SSY</w:delText>
        </w:r>
        <w:r w:rsidR="00A96FFB" w:rsidRPr="001E37AA">
          <w:rPr>
            <w:vertAlign w:val="subscript"/>
          </w:rPr>
          <w:delText>EV</w:delText>
        </w:r>
        <w:r>
          <w:delText xml:space="preserve"> from the LOWER subwatershed was </w:delText>
        </w:r>
        <w:r>
          <w:lastRenderedPageBreak/>
          <w:delText xml:space="preserve">calculated as </w:delText>
        </w:r>
        <w:r w:rsidR="00003545">
          <w:delText>SSY</w:delText>
        </w:r>
        <w:r w:rsidR="00B02B57">
          <w:rPr>
            <w:vertAlign w:val="subscript"/>
          </w:rPr>
          <w:delText>EV_L</w:delText>
        </w:r>
        <w:r w:rsidR="00003545">
          <w:rPr>
            <w:vertAlign w:val="subscript"/>
          </w:rPr>
          <w:delText>OWER</w:delText>
        </w:r>
        <w:r>
          <w:delText>=</w:delText>
        </w:r>
        <w:r w:rsidR="00003545">
          <w:delText>SSY</w:delText>
        </w:r>
        <w:r w:rsidR="00B02B57">
          <w:rPr>
            <w:vertAlign w:val="subscript"/>
          </w:rPr>
          <w:delText>EV_F</w:delText>
        </w:r>
        <w:r w:rsidR="00003545">
          <w:rPr>
            <w:vertAlign w:val="subscript"/>
          </w:rPr>
          <w:delText>G3</w:delText>
        </w:r>
        <w:r>
          <w:delText>-</w:delText>
        </w:r>
        <w:r w:rsidR="00003545">
          <w:delText>SSY</w:delText>
        </w:r>
        <w:r w:rsidR="00B02B57">
          <w:rPr>
            <w:vertAlign w:val="subscript"/>
          </w:rPr>
          <w:delText>EV_F</w:delText>
        </w:r>
        <w:r w:rsidR="00003545">
          <w:rPr>
            <w:vertAlign w:val="subscript"/>
          </w:rPr>
          <w:delText>G1</w:delText>
        </w:r>
        <w:r>
          <w:delText xml:space="preserve">. Where </w:delText>
        </w:r>
        <w:r w:rsidR="00003545">
          <w:delText>SSY</w:delText>
        </w:r>
        <w:r w:rsidR="00003545">
          <w:rPr>
            <w:vertAlign w:val="subscript"/>
          </w:rPr>
          <w:delText>EV</w:delText>
        </w:r>
        <w:r>
          <w:delText xml:space="preserve"> data at FG2 were also available, the contributions from the quarry subwatershed (</w:delText>
        </w:r>
        <w:r w:rsidR="00003545">
          <w:delText>SSY</w:delText>
        </w:r>
        <w:r w:rsidR="00B02B57">
          <w:rPr>
            <w:vertAlign w:val="subscript"/>
          </w:rPr>
          <w:delText>EV_L</w:delText>
        </w:r>
        <w:r w:rsidR="00003545">
          <w:rPr>
            <w:vertAlign w:val="subscript"/>
          </w:rPr>
          <w:delText>OWER_QUARRY</w:delText>
        </w:r>
        <w:r>
          <w:delText xml:space="preserve"> = </w:delText>
        </w:r>
        <w:r w:rsidR="00003545">
          <w:delText>SSY</w:delText>
        </w:r>
        <w:r w:rsidR="00B02B57">
          <w:rPr>
            <w:vertAlign w:val="subscript"/>
          </w:rPr>
          <w:delText>EV_F</w:delText>
        </w:r>
        <w:r w:rsidR="00003545">
          <w:rPr>
            <w:vertAlign w:val="subscript"/>
          </w:rPr>
          <w:delText>G2</w:delText>
        </w:r>
        <w:r>
          <w:delText>-</w:delText>
        </w:r>
        <w:r w:rsidR="00003545">
          <w:delText>SSY</w:delText>
        </w:r>
        <w:r w:rsidR="00B02B57">
          <w:rPr>
            <w:vertAlign w:val="subscript"/>
          </w:rPr>
          <w:delText>EV_F</w:delText>
        </w:r>
        <w:r w:rsidR="00003545">
          <w:rPr>
            <w:vertAlign w:val="subscript"/>
          </w:rPr>
          <w:delText>G1</w:delText>
        </w:r>
        <w:r>
          <w:delText>), and village subwatershed (</w:delText>
        </w:r>
        <w:r w:rsidR="00003545">
          <w:delText>SSY</w:delText>
        </w:r>
        <w:r w:rsidR="00B02B57">
          <w:rPr>
            <w:vertAlign w:val="subscript"/>
          </w:rPr>
          <w:delText>EV_L</w:delText>
        </w:r>
        <w:r w:rsidR="00003545">
          <w:rPr>
            <w:vertAlign w:val="subscript"/>
          </w:rPr>
          <w:delText>OWER_VILLAGE</w:delText>
        </w:r>
        <w:r>
          <w:delText xml:space="preserve"> = </w:delText>
        </w:r>
        <w:r w:rsidR="00003545">
          <w:delText>SSY</w:delText>
        </w:r>
        <w:r w:rsidR="00B02B57">
          <w:rPr>
            <w:vertAlign w:val="subscript"/>
          </w:rPr>
          <w:delText>EV_F</w:delText>
        </w:r>
        <w:r w:rsidR="00003545">
          <w:rPr>
            <w:vertAlign w:val="subscript"/>
          </w:rPr>
          <w:delText>G3</w:delText>
        </w:r>
        <w:r>
          <w:delText>-</w:delText>
        </w:r>
        <w:r w:rsidR="00003545">
          <w:delText>SSY</w:delText>
        </w:r>
        <w:r w:rsidR="00B02B57">
          <w:rPr>
            <w:vertAlign w:val="subscript"/>
          </w:rPr>
          <w:delText>EV_F</w:delText>
        </w:r>
        <w:r w:rsidR="00003545">
          <w:rPr>
            <w:vertAlign w:val="subscript"/>
          </w:rPr>
          <w:delText>G2</w:delText>
        </w:r>
        <w:r>
          <w:delText xml:space="preserve">) were calculated separately. </w:delText>
        </w:r>
      </w:del>
    </w:p>
    <w:p w14:paraId="7CB2E3B2" w14:textId="77777777" w:rsidR="00A955CD" w:rsidRDefault="006F5A12">
      <w:pPr>
        <w:rPr>
          <w:del w:id="241" w:author="Alex Messina" w:date="2015-12-30T09:32:00Z"/>
        </w:rPr>
      </w:pPr>
      <w:del w:id="242" w:author="Alex Messina" w:date="2015-12-30T09:32:00Z">
        <w:r>
          <w:delText>Land cover in the LOWER subwatershed includes both undisturbed and human-disturbed surfaces. To calculate SSY</w:delText>
        </w:r>
        <w:r w:rsidR="00A96FFB" w:rsidRPr="001E37AA">
          <w:rPr>
            <w:vertAlign w:val="subscript"/>
          </w:rPr>
          <w:delText>EV</w:delText>
        </w:r>
        <w:r>
          <w:delText xml:space="preserve"> from disturbed areas, SSY</w:delText>
        </w:r>
        <w:r w:rsidR="003525EB">
          <w:rPr>
            <w:vertAlign w:val="subscript"/>
          </w:rPr>
          <w:delText>EV</w:delText>
        </w:r>
        <w:r>
          <w:delText xml:space="preserve"> from undisturbed areas was estimated using the specific SSY</w:delText>
        </w:r>
        <w:r w:rsidR="003525EB">
          <w:rPr>
            <w:vertAlign w:val="subscript"/>
          </w:rPr>
          <w:delText>EV</w:delText>
        </w:r>
        <w:r>
          <w:delText xml:space="preserve"> (sSSY</w:delText>
        </w:r>
        <w:r w:rsidR="003525EB">
          <w:rPr>
            <w:vertAlign w:val="subscript"/>
          </w:rPr>
          <w:delText>EV</w:delText>
        </w:r>
        <w:r>
          <w:delText xml:space="preserve"> tons/km²) from the UPPER subwatershed multiplied by the undisturbed area in the LOWER subwatershed:</w:delText>
        </w:r>
      </w:del>
    </w:p>
    <w:p w14:paraId="75D61674" w14:textId="77777777" w:rsidR="00A955CD" w:rsidRDefault="006F5A12">
      <w:pPr>
        <w:rPr>
          <w:del w:id="243" w:author="Alex Messina" w:date="2015-12-30T09:32:00Z"/>
        </w:rPr>
      </w:pPr>
      <w:del w:id="244" w:author="Alex Messina" w:date="2015-12-30T09:32:00Z">
        <w:r>
          <w:delText xml:space="preserve">The disturbance ratio (DR) is the ratio of </w:delText>
        </w:r>
        <w:r w:rsidR="00003545">
          <w:delText>SSY</w:delText>
        </w:r>
        <w:r w:rsidR="00003545">
          <w:rPr>
            <w:vertAlign w:val="subscript"/>
          </w:rPr>
          <w:delText>EV</w:delText>
        </w:r>
        <w:r>
          <w:delText xml:space="preserve"> from the wat</w:delText>
        </w:r>
        <w:r w:rsidR="000805B3">
          <w:delText>ershed under current condition</w:delText>
        </w:r>
        <w:r>
          <w:delText>s to SSY</w:delText>
        </w:r>
        <w:r w:rsidR="00A96FFB" w:rsidRPr="001E37AA">
          <w:rPr>
            <w:vertAlign w:val="subscript"/>
          </w:rPr>
          <w:delText>EV</w:delText>
        </w:r>
        <w:r>
          <w:delText xml:space="preserve"> under pre-disturbance conditions, estimated using </w:delText>
        </w:r>
        <w:r w:rsidR="00003545">
          <w:delText>sSSY</w:delText>
        </w:r>
        <w:r w:rsidR="00003545">
          <w:rPr>
            <w:vertAlign w:val="subscript"/>
          </w:rPr>
          <w:delText>UPPER</w:delText>
        </w:r>
        <w:r>
          <w:delText>:</w:delText>
        </w:r>
      </w:del>
    </w:p>
    <w:p w14:paraId="31284479" w14:textId="77777777" w:rsidR="00A955CD" w:rsidRDefault="006F5A12">
      <w:pPr>
        <w:rPr>
          <w:del w:id="245" w:author="Alex Messina" w:date="2015-12-30T09:32:00Z"/>
        </w:rPr>
      </w:pPr>
      <w:del w:id="246" w:author="Alex Messina" w:date="2015-12-30T09:32:00Z">
        <w:r>
          <w:delText xml:space="preserve">Both Equation </w:delText>
        </w:r>
        <w:r w:rsidR="000805B3">
          <w:delText>3 and 4</w:delText>
        </w:r>
        <w:r>
          <w:delText xml:space="preserve"> assume that the whole watershed was originally covered in forest, and sSSY</w:delText>
        </w:r>
        <w:r w:rsidR="00A96FFB" w:rsidRPr="001E37AA">
          <w:rPr>
            <w:vertAlign w:val="subscript"/>
          </w:rPr>
          <w:delText>EV</w:delText>
        </w:r>
        <w:r>
          <w:delText xml:space="preserve"> from forested areas in the LOWER subwatershed equals sSSY</w:delText>
        </w:r>
        <w:r w:rsidR="00A96FFB" w:rsidRPr="001E37AA">
          <w:rPr>
            <w:vertAlign w:val="subscript"/>
          </w:rPr>
          <w:delText>EV</w:delText>
        </w:r>
        <w:r>
          <w:delText xml:space="preserve"> from the undisturbed UPPER watershed. SSY</w:delText>
        </w:r>
        <w:r w:rsidR="00A96FFB" w:rsidRPr="001E37AA">
          <w:rPr>
            <w:vertAlign w:val="subscript"/>
          </w:rPr>
          <w:delText>EV</w:delText>
        </w:r>
        <w:r>
          <w:delText xml:space="preserve"> from the disturbed portions of the LOWER subwatershed (Equation </w:delText>
        </w:r>
        <w:r w:rsidR="000805B3">
          <w:delText>3</w:delText>
        </w:r>
        <w:r>
          <w:delText>) was used to calculate a DR for just the disturbed areas in the LOWER subwatershed.</w:delText>
        </w:r>
      </w:del>
    </w:p>
    <w:p w14:paraId="70D791D2" w14:textId="77777777" w:rsidR="00A955CD" w:rsidRDefault="006F5A12">
      <w:pPr>
        <w:pStyle w:val="Heading3"/>
        <w:rPr>
          <w:del w:id="247" w:author="Alex Messina" w:date="2015-12-30T09:32:00Z"/>
        </w:rPr>
      </w:pPr>
      <w:del w:id="248" w:author="Alex Messina" w:date="2015-12-30T09:32:00Z">
        <w:r>
          <w:delText>Predicting event suspended sediment yield (</w:delText>
        </w:r>
        <w:r w:rsidR="00003545">
          <w:delText>SSY</w:delText>
        </w:r>
        <w:r w:rsidR="00003545">
          <w:rPr>
            <w:vertAlign w:val="subscript"/>
          </w:rPr>
          <w:delText>EV</w:delText>
        </w:r>
        <w:r>
          <w:delText>)</w:delText>
        </w:r>
      </w:del>
    </w:p>
    <w:p w14:paraId="19022A84" w14:textId="77777777" w:rsidR="00A955CD" w:rsidRDefault="006F5A12">
      <w:pPr>
        <w:rPr>
          <w:del w:id="249" w:author="Alex Messina" w:date="2015-12-30T09:32:00Z"/>
        </w:rPr>
      </w:pPr>
      <w:del w:id="250" w:author="Alex Messina" w:date="2015-12-30T09:32:00Z">
        <w:r>
          <w:delText xml:space="preserve">Four storm metrics were tested as predictors of </w:delText>
        </w:r>
        <w:r w:rsidR="00003545">
          <w:delText>SSY</w:delText>
        </w:r>
        <w:r w:rsidR="00003545">
          <w:rPr>
            <w:vertAlign w:val="subscript"/>
          </w:rPr>
          <w:delText>EV</w:delText>
        </w:r>
        <w:r>
          <w:delText xml:space="preserve">: total event precipitation (Psum), event Erosivity Index (EI30) </w:delText>
        </w:r>
        <w:r w:rsidR="000805B3">
          <w:fldChar w:fldCharType="begin" w:fldLock="1"/>
        </w:r>
        <w:r w:rsidR="00E153E3">
          <w:del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delInstrText>
        </w:r>
        <w:r w:rsidR="000805B3">
          <w:fldChar w:fldCharType="separate"/>
        </w:r>
        <w:r w:rsidR="00E153E3" w:rsidRPr="00E153E3">
          <w:rPr>
            <w:noProof/>
          </w:rPr>
          <w:delText>(Hicks, 1990; Kinnell, 2013)</w:delText>
        </w:r>
        <w:r w:rsidR="000805B3">
          <w:fldChar w:fldCharType="end"/>
        </w:r>
        <w:r>
          <w:delText xml:space="preserve">, total event water discharge (Qsum), and maximum event water discharge (Qmax) </w:delText>
        </w:r>
        <w:r w:rsidR="000805B3">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delInstrText>
        </w:r>
        <w:r w:rsidR="000805B3">
          <w:fldChar w:fldCharType="separate"/>
        </w:r>
        <w:r w:rsidR="00E153E3" w:rsidRPr="00E153E3">
          <w:rPr>
            <w:noProof/>
          </w:rPr>
          <w:delText>(Duvert et al., 2012; Rodrigues et al., 2013)</w:delText>
        </w:r>
        <w:r w:rsidR="000805B3">
          <w:fldChar w:fldCharType="end"/>
        </w:r>
        <w:r>
          <w:delText xml:space="preserve">. </w:delText>
        </w:r>
        <w:r w:rsidR="00003545">
          <w:delText>SSY</w:delText>
        </w:r>
        <w:r w:rsidR="00003545">
          <w:rPr>
            <w:vertAlign w:val="subscript"/>
          </w:rPr>
          <w:delText>EV</w:delText>
        </w:r>
        <w:r>
          <w:delText xml:space="preserve"> and the discharge metrics (Qsum and Qmax) were normalized by watershed area to compare different sized watersheds.</w:delText>
        </w:r>
      </w:del>
    </w:p>
    <w:p w14:paraId="0325BBEF" w14:textId="77777777" w:rsidR="00A955CD" w:rsidRDefault="006F5A12">
      <w:pPr>
        <w:rPr>
          <w:del w:id="251" w:author="Alex Messina" w:date="2015-12-30T09:32:00Z"/>
        </w:rPr>
      </w:pPr>
      <w:del w:id="252" w:author="Alex Messina" w:date="2015-12-30T09:32:00Z">
        <w:r>
          <w:delText xml:space="preserve">The relationship between </w:delText>
        </w:r>
        <w:r w:rsidR="00003545">
          <w:delText>SSY</w:delText>
        </w:r>
        <w:r w:rsidR="00003545">
          <w:rPr>
            <w:vertAlign w:val="subscript"/>
          </w:rPr>
          <w:delText>EV</w:delText>
        </w:r>
        <w:r>
          <w:delText xml:space="preserve"> and storm metrics is often best fit by a power law function:</w:delText>
        </w:r>
      </w:del>
    </w:p>
    <w:p w14:paraId="08E2386F" w14:textId="77777777" w:rsidR="00A955CD" w:rsidRDefault="006F5A12">
      <w:pPr>
        <w:rPr>
          <w:del w:id="253" w:author="Alex Messina" w:date="2015-12-30T09:32:00Z"/>
        </w:rPr>
      </w:pPr>
      <w:moveFromRangeStart w:id="254" w:author="Alex Messina" w:date="2015-12-30T09:32:00Z" w:name="move439231256"/>
      <w:moveFrom w:id="255" w:author="Alex Messina" w:date="2015-12-30T09:32:00Z">
        <w:r>
          <w:lastRenderedPageBreak/>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xml:space="preserve">. A higher intercept (α) for the human-disturbed watershed indicates higher sediment yield for the same size storm event, compared to sediment yield from </w:t>
        </w:r>
      </w:moveFrom>
      <w:moveFromRangeEnd w:id="254"/>
      <w:del w:id="256" w:author="Alex Messina" w:date="2015-12-30T09:32:00Z">
        <w:r>
          <w:delText>undisturbed areas. A difference in slope (β) would indicate the relative sediment contributions from the subwatersheds change with increasing storm size. If regression slopes for the UPPER and TOTAL watersheds are significantly different, it supports the conclusion that the effect of human-disturbance changes with storm size.</w:delText>
        </w:r>
      </w:del>
    </w:p>
    <w:p w14:paraId="699BB1B2" w14:textId="77777777" w:rsidR="00A955CD" w:rsidRDefault="006F5A12">
      <w:pPr>
        <w:pStyle w:val="Heading3"/>
        <w:rPr>
          <w:del w:id="257" w:author="Alex Messina" w:date="2015-12-30T09:32:00Z"/>
        </w:rPr>
      </w:pPr>
      <w:del w:id="258" w:author="Alex Messina" w:date="2015-12-30T09:32:00Z">
        <w:r>
          <w:delText>Annual estimates of SSY and sSSY</w:delText>
        </w:r>
      </w:del>
    </w:p>
    <w:p w14:paraId="0D771327" w14:textId="77777777" w:rsidR="002F266A" w:rsidRDefault="006F5A12" w:rsidP="002F266A">
      <w:pPr>
        <w:rPr>
          <w:del w:id="259" w:author="Alex Messina" w:date="2015-12-30T09:32:00Z"/>
        </w:rPr>
      </w:pPr>
      <w:del w:id="260" w:author="Alex Messina" w:date="2015-12-30T09:32:00Z">
        <w:r>
          <w:delText xml:space="preserve">Annual estimates of SSY and sSSY were </w:delText>
        </w:r>
        <w:r w:rsidR="008B0AF8">
          <w:delText>calculated</w:delText>
        </w:r>
        <w:r>
          <w:delText xml:space="preserve"> to compare Faga'alu with </w:delText>
        </w:r>
        <w:r w:rsidR="008B0AF8">
          <w:delText xml:space="preserve">other watersheds reported in the </w:delText>
        </w:r>
        <w:r>
          <w:delText>literature. A continuous annual time-series of SSY was not possible at the study site due to the discontinuous field campaigns and failure of or damage to the turbidimeters during some months.</w:delText>
        </w:r>
      </w:del>
      <w:moveFromRangeStart w:id="261" w:author="Alex Messina" w:date="2015-12-30T09:32:00Z" w:name="move439231257"/>
      <w:moveFrom w:id="262" w:author="Alex Messina" w:date="2015-12-30T09:32:00Z">
        <w:r>
          <w:t xml:space="preserve">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w:t>
        </w:r>
      </w:moveFrom>
      <w:moveFromRangeEnd w:id="261"/>
      <w:del w:id="263" w:author="Alex Messina" w:date="2015-12-30T09:32:00Z">
        <w:r>
          <w:delText>For storms with no Qmax data at FG3, Qmax was predicted from a linear regression between Qmax at FG1 and Qmax at FG3 for the study period (</w:delText>
        </w:r>
        <w:r w:rsidR="008B0AF8">
          <w:delText>R</w:delText>
        </w:r>
        <w:r w:rsidR="008B0AF8">
          <w:rPr>
            <w:vertAlign w:val="superscript"/>
          </w:rPr>
          <w:delText>2</w:delText>
        </w:r>
        <w:r w:rsidR="002F266A">
          <w:delText xml:space="preserve"> =0.88).</w:delText>
        </w:r>
      </w:del>
    </w:p>
    <w:p w14:paraId="2C266D40" w14:textId="77777777" w:rsidR="00A955CD" w:rsidRDefault="006F5A12">
      <w:pPr>
        <w:rPr>
          <w:del w:id="264" w:author="Alex Messina" w:date="2015-12-30T09:32:00Z"/>
        </w:rPr>
      </w:pPr>
      <w:del w:id="265" w:author="Alex Messina" w:date="2015-12-30T09:32:00Z">
        <w:r>
          <w:delText>Annual SSY and sSSY were also estimated by multiplying SSY</w:delText>
        </w:r>
        <w:r w:rsidR="00596D51">
          <w:rPr>
            <w:vertAlign w:val="subscript"/>
          </w:rPr>
          <w:delText>EV</w:delText>
        </w:r>
        <w:r>
          <w:delText xml:space="preserve"> from measured storms by the ratio of annual storm precipitation (</w:delText>
        </w:r>
        <w:r w:rsidR="00BA3DEE" w:rsidRPr="00BA3DEE">
          <w:delText>P</w:delText>
        </w:r>
        <w:r w:rsidR="00BA3DEE" w:rsidRPr="00BA3DEE">
          <w:rPr>
            <w:vertAlign w:val="subscript"/>
          </w:rPr>
          <w:delText>sann</w:delText>
        </w:r>
        <w:r>
          <w:delText>) to the precipitation measured during storms where SSY</w:delText>
        </w:r>
        <w:r w:rsidR="00A96FFB" w:rsidRPr="001E37AA">
          <w:rPr>
            <w:vertAlign w:val="subscript"/>
          </w:rPr>
          <w:delText>EV</w:delText>
        </w:r>
        <w:r>
          <w:delText xml:space="preserve"> was measured (</w:delText>
        </w:r>
        <w:r w:rsidR="00BA3DEE" w:rsidRPr="00BA3DEE">
          <w:delText>P</w:delText>
        </w:r>
        <w:r w:rsidR="00BA3DEE" w:rsidRPr="00BA3DEE">
          <w:rPr>
            <w:vertAlign w:val="subscript"/>
          </w:rPr>
          <w:delText>smeas</w:delText>
        </w:r>
        <w:r>
          <w:delText>):</w:delText>
        </w:r>
      </w:del>
    </w:p>
    <w:p w14:paraId="5939FEEC" w14:textId="77777777" w:rsidR="00A955CD" w:rsidRDefault="009C56F9" w:rsidP="002F266A">
      <w:pPr>
        <w:ind w:firstLine="0"/>
        <w:rPr>
          <w:moveFrom w:id="266" w:author="Alex Messina" w:date="2015-12-30T09:32:00Z"/>
        </w:rPr>
      </w:pPr>
      <w:moveFromRangeStart w:id="267" w:author="Alex Messina" w:date="2015-12-30T09:32:00Z" w:name="move439231258"/>
      <w:moveFrom w:id="268" w:author="Alex Messina" w:date="2015-12-30T09:32:00Z">
        <w:r>
          <w:lastRenderedPageBreak/>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moveFrom>
    </w:p>
    <w:moveFromRangeEnd w:id="267"/>
    <w:p w14:paraId="5FCD8136" w14:textId="43A0DE25" w:rsidR="00A955CD" w:rsidRDefault="00A31439">
      <w:pPr>
        <w:pStyle w:val="Heading2"/>
      </w:pPr>
      <w:ins w:id="269" w:author="Alex Messina" w:date="2015-12-30T09:32:00Z">
        <w:r>
          <w:t xml:space="preserve">4. </w:t>
        </w:r>
      </w:ins>
      <w:r w:rsidR="006F5A12">
        <w:t>Results</w:t>
      </w:r>
    </w:p>
    <w:p w14:paraId="20F5994D" w14:textId="77777777" w:rsidR="00A955CD" w:rsidRDefault="006F5A12">
      <w:pPr>
        <w:pStyle w:val="Heading3"/>
        <w:rPr>
          <w:del w:id="270" w:author="Alex Messina" w:date="2015-12-30T09:32:00Z"/>
        </w:rPr>
      </w:pPr>
      <w:del w:id="271" w:author="Alex Messina" w:date="2015-12-30T09:32:00Z">
        <w:r>
          <w:delText>Field Data Collection</w:delText>
        </w:r>
      </w:del>
    </w:p>
    <w:p w14:paraId="69E2D679" w14:textId="77777777" w:rsidR="00A955CD" w:rsidRDefault="00A31439" w:rsidP="00C93B44">
      <w:pPr>
        <w:pStyle w:val="Heading3"/>
      </w:pPr>
      <w:ins w:id="272" w:author="Alex Messina" w:date="2015-12-30T09:32:00Z">
        <w:r>
          <w:t xml:space="preserve">4.1 </w:t>
        </w:r>
      </w:ins>
      <w:r w:rsidR="006F5A12">
        <w:t>Precipitation</w:t>
      </w:r>
      <w:ins w:id="273" w:author="Alex Messina" w:date="2015-12-30T09:32:00Z">
        <w:r w:rsidR="00CD0B60">
          <w:t xml:space="preserve"> and discharge</w:t>
        </w:r>
      </w:ins>
    </w:p>
    <w:p w14:paraId="3E4AC257" w14:textId="790E3745" w:rsidR="00A955CD" w:rsidRDefault="006F5A12">
      <w:r>
        <w:t>Annual</w:t>
      </w:r>
      <w:r w:rsidR="00E85E35">
        <w:t xml:space="preserve"> precipitation</w:t>
      </w:r>
      <w:ins w:id="274" w:author="Alex Messina" w:date="2015-12-30T09:32:00Z">
        <w:r w:rsidR="00E85E35">
          <w:t xml:space="preserve"> (P)</w:t>
        </w:r>
      </w:ins>
      <w:r w:rsidR="00E85E35">
        <w:t xml:space="preserve"> measured at RG1</w:t>
      </w:r>
      <w:del w:id="275" w:author="Alex Messina" w:date="2015-12-30T09:32:00Z">
        <w:r>
          <w:delText>, with gaps filled with data from Wx,</w:delText>
        </w:r>
      </w:del>
      <w:r w:rsidR="00E85E35">
        <w:t xml:space="preserve"> </w:t>
      </w:r>
      <w:r>
        <w:t>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t>
      </w:r>
      <w:del w:id="276" w:author="Alex Messina" w:date="2015-12-30T09:32:00Z">
        <w:r>
          <w:delText>precipitation</w:delText>
        </w:r>
      </w:del>
      <w:ins w:id="277" w:author="Alex Messina" w:date="2015-12-30T09:32:00Z">
        <w:r w:rsidR="00E85E35">
          <w:t>annual P</w:t>
        </w:r>
      </w:ins>
      <w:r>
        <w:t xml:space="preserve">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rsidR="00E85E35">
        <w:t xml:space="preserve">. </w:t>
      </w:r>
      <w:del w:id="278" w:author="Alex Messina" w:date="2015-12-30T09:32:00Z">
        <w:r>
          <w:delText>Precipitation</w:delText>
        </w:r>
      </w:del>
      <w:ins w:id="279" w:author="Alex Messina" w:date="2015-12-30T09:32:00Z">
        <w:r w:rsidR="00E85E35">
          <w:t>P</w:t>
        </w:r>
      </w:ins>
      <w:r>
        <w:t xml:space="preserve"> data measured at higher elevations would be useful to determine </w:t>
      </w:r>
      <w:del w:id="280" w:author="Alex Messina" w:date="2015-12-30T09:32:00Z">
        <w:r>
          <w:delText>a more robust</w:delText>
        </w:r>
      </w:del>
      <w:ins w:id="281" w:author="Alex Messina" w:date="2015-12-30T09:32:00Z">
        <w:r w:rsidR="00126AE2">
          <w:t>the</w:t>
        </w:r>
      </w:ins>
      <w:r>
        <w:t xml:space="preserve"> orographic </w:t>
      </w:r>
      <w:del w:id="282" w:author="Alex Messina" w:date="2015-12-30T09:32:00Z">
        <w:r>
          <w:delText>precipitation relationship.</w:delText>
        </w:r>
      </w:del>
      <w:ins w:id="283" w:author="Alex Messina" w:date="2015-12-30T09:32:00Z">
        <w:r w:rsidR="00126AE2">
          <w:t>effect</w:t>
        </w:r>
        <w:r>
          <w:t>.</w:t>
        </w:r>
      </w:ins>
      <w:r>
        <w:t xml:space="preserve"> For this analysis, however, the absolute values of </w:t>
      </w:r>
      <w:del w:id="284" w:author="Alex Messina" w:date="2015-12-30T09:32:00Z">
        <w:r>
          <w:delText>total precipitation</w:delText>
        </w:r>
      </w:del>
      <w:ins w:id="285" w:author="Alex Messina" w:date="2015-12-30T09:32:00Z">
        <w:r w:rsidR="00E85E35">
          <w:t>P</w:t>
        </w:r>
      </w:ins>
      <w:r w:rsidR="00E85E35">
        <w:t xml:space="preserve"> </w:t>
      </w:r>
      <w:r>
        <w:t>in each subwat</w:t>
      </w:r>
      <w:r w:rsidR="00E85E35">
        <w:t xml:space="preserve">ershed are not </w:t>
      </w:r>
      <w:del w:id="286" w:author="Alex Messina" w:date="2015-12-30T09:32:00Z">
        <w:r>
          <w:delText xml:space="preserve">as </w:delText>
        </w:r>
      </w:del>
      <w:r w:rsidR="00E85E35">
        <w:t xml:space="preserve">important since </w:t>
      </w:r>
      <w:del w:id="287" w:author="Alex Messina" w:date="2015-12-30T09:32:00Z">
        <w:r>
          <w:delText>precipitation</w:delText>
        </w:r>
      </w:del>
      <w:ins w:id="288" w:author="Alex Messina" w:date="2015-12-30T09:32:00Z">
        <w:r w:rsidR="00E85E35">
          <w:t>P</w:t>
        </w:r>
      </w:ins>
      <w:r>
        <w:t xml:space="preserve"> and the erosivity index are only used as predictive storm metrics</w:t>
      </w:r>
      <w:ins w:id="289" w:author="Alex Messina" w:date="2015-12-30T09:32:00Z">
        <w:r w:rsidR="00126AE2">
          <w:t xml:space="preserve"> for Objective 2</w:t>
        </w:r>
      </w:ins>
      <w:r>
        <w:t>.</w:t>
      </w:r>
    </w:p>
    <w:p w14:paraId="7C6B3C61" w14:textId="77777777" w:rsidR="00A955CD" w:rsidRDefault="006F5A12">
      <w:pPr>
        <w:pStyle w:val="Heading4"/>
        <w:rPr>
          <w:del w:id="290" w:author="Alex Messina" w:date="2015-12-30T09:32:00Z"/>
        </w:rPr>
      </w:pPr>
      <w:del w:id="291" w:author="Alex Messina" w:date="2015-12-30T09:32:00Z">
        <w:r>
          <w:lastRenderedPageBreak/>
          <w:delText xml:space="preserve">Water </w:delText>
        </w:r>
      </w:del>
      <w:r>
        <w:t>Discharge</w:t>
      </w:r>
    </w:p>
    <w:p w14:paraId="550E4A09" w14:textId="2AA1F9D6" w:rsidR="00210BDF" w:rsidRDefault="006F5A12">
      <w:del w:id="292" w:author="Alex Messina" w:date="2015-12-30T09:32:00Z">
        <w:r>
          <w:delText>Discharge</w:delText>
        </w:r>
      </w:del>
      <w:ins w:id="293" w:author="Alex Messina" w:date="2015-12-30T09:32:00Z">
        <w:r>
          <w:t xml:space="preserve"> </w:t>
        </w:r>
        <w:r w:rsidR="00E85E35">
          <w:t>(Q)</w:t>
        </w:r>
      </w:ins>
      <w:r w:rsidR="00E85E35">
        <w:t xml:space="preserve"> </w:t>
      </w:r>
      <w:r>
        <w:t>at both FG1 and FG3 was characterized by periods of low but perennial baseflow, punctuated by short, flashy hydrograph peaks (</w:t>
      </w:r>
      <w:del w:id="294" w:author="Alex Messina" w:date="2015-12-30T09:32:00Z">
        <w:r>
          <w:delText>FG1: max 8,356 L/sec, FG3: max 13,071 L/sec) (</w:delText>
        </w:r>
      </w:del>
      <w:r>
        <w:t xml:space="preserve">Figure 3). Though Q data was unavailable for some periods, storm events </w:t>
      </w:r>
      <w:r w:rsidR="0013553C">
        <w:t xml:space="preserve">were </w:t>
      </w:r>
      <w:r>
        <w:t>generally smaller but more frequent in the October-April wet season</w:t>
      </w:r>
      <w:r w:rsidR="0013553C">
        <w:t xml:space="preserve"> compared to </w:t>
      </w:r>
      <w:r>
        <w:t>the May-September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22FA4AEE" w14:textId="77777777" w:rsidR="00A955CD" w:rsidRDefault="006F5A12">
      <w:pPr>
        <w:pStyle w:val="Heading4"/>
        <w:rPr>
          <w:del w:id="295" w:author="Alex Messina" w:date="2015-12-30T09:32:00Z"/>
        </w:rPr>
      </w:pPr>
      <w:del w:id="296" w:author="Alex Messina" w:date="2015-12-30T09:32:00Z">
        <w:r>
          <w:delText>Storm Events</w:delText>
        </w:r>
      </w:del>
    </w:p>
    <w:p w14:paraId="7E2DFBE8" w14:textId="77777777" w:rsidR="00A955CD" w:rsidRPr="00DA6C4F" w:rsidRDefault="00F4361A" w:rsidP="000B0813">
      <w:pPr>
        <w:rPr>
          <w:moveFrom w:id="297" w:author="Alex Messina" w:date="2015-12-30T09:32:00Z"/>
        </w:rPr>
      </w:pPr>
      <w:moveFromRangeStart w:id="298" w:author="Alex Messina" w:date="2015-12-30T09:32:00Z" w:name="move439231259"/>
      <w:moveFrom w:id="299" w:author="Alex Messina" w:date="2015-12-30T09:32:00Z">
        <w:r>
          <w:t xml:space="preserve">A total of 210 storm events were identified using hydrograph separation on the Q data at FG1 and FG3 between January, 2012, and December 2014. </w:t>
        </w:r>
      </w:moveFrom>
      <w:moveFromRangeEnd w:id="298"/>
      <w:del w:id="300" w:author="Alex Messina" w:date="2015-12-30T09:32:00Z">
        <w:r w:rsidR="006F5A12">
          <w:delText>169 events had simultaneous Q data at FG1 and FG3 (Appendix 3, Table 1). SSC data from T or interpolated grab samples were recorded during 112 events at FG1, and 74 events at FG3. Of those storms, 42 events had data for P, Q, and SSC at both FG1 and FG3 to calculate SSY</w:delText>
        </w:r>
        <w:r w:rsidR="00A96FFB" w:rsidRPr="001E37AA">
          <w:rPr>
            <w:vertAlign w:val="subscript"/>
          </w:rPr>
          <w:delText>EV</w:delText>
        </w:r>
        <w:r w:rsidR="006F5A12">
          <w:delText xml:space="preserve"> from the LOWER subwatershed.</w:delText>
        </w:r>
      </w:del>
      <w:moveFromRangeStart w:id="301" w:author="Alex Messina" w:date="2015-12-30T09:32:00Z" w:name="move439231260"/>
      <w:moveFrom w:id="302" w:author="Alex Messina" w:date="2015-12-30T09:32:00Z">
        <w:r>
          <w:t xml:space="preserve"> SSY data from interpolated grab samples were collected at FG2 for 8 storms to calculate SSY</w:t>
        </w:r>
        <w:r w:rsidRPr="001E37AA">
          <w:rPr>
            <w:vertAlign w:val="subscript"/>
          </w:rPr>
          <w:t>EV</w:t>
        </w:r>
        <w:r>
          <w:t xml:space="preserve"> from the LOWER_QUARRY and LOWER_VILLAGE subwatersheds separately. Storm event durations ranged from 1 hour to 2 days, with mean duration of 13 hours.</w:t>
        </w:r>
      </w:moveFrom>
    </w:p>
    <w:moveFromRangeEnd w:id="301"/>
    <w:p w14:paraId="4525F9B4" w14:textId="77777777" w:rsidR="00A955CD" w:rsidRDefault="006F5A12">
      <w:pPr>
        <w:rPr>
          <w:del w:id="303" w:author="Alex Messina" w:date="2015-12-30T09:32:00Z"/>
        </w:rPr>
      </w:pPr>
      <w:del w:id="304" w:author="Alex Messina" w:date="2015-12-30T09:32:00Z">
        <w:r>
          <w:delText>Most storm events showed a typical pattern, where a short period of intense rainfall caused a rapid increase in SSC downstream of the quarry (FG2) while SSC remained low at the undisturbed forest site (FG1)</w:delText>
        </w:r>
        <w:r w:rsidR="002A1C32">
          <w:delText xml:space="preserve"> </w:delText>
        </w:r>
        <w:r>
          <w:delText xml:space="preserve">(Figure 4). The highest SSC was typically observed at FG2, with slightly lower and later peak SSC observed at FG3. SSC downstream of the undisturbed forest (FG1) typically increased more slowly, remained lower, and peaked later than the disturbed sites downstream of the quarry (FG2) and the village (FG3). Though peak SSC was highest at FG2, </w:delText>
        </w:r>
        <w:r>
          <w:lastRenderedPageBreak/>
          <w:delText xml:space="preserve">the highest SSY was measured at FG3 due to the addition of storm runoff </w:delText>
        </w:r>
        <w:r w:rsidR="00EB6967">
          <w:delText xml:space="preserve">and sediment </w:delText>
        </w:r>
        <w:r>
          <w:delText>from the</w:delText>
        </w:r>
        <w:r w:rsidR="002A1C32">
          <w:delText xml:space="preserve"> larger</w:delText>
        </w:r>
        <w:r>
          <w:delText xml:space="preserve"> </w:delText>
        </w:r>
        <w:r w:rsidR="00FC7E6A">
          <w:delText>sub</w:delText>
        </w:r>
        <w:r>
          <w:delText>watershed draining to FG3.</w:delText>
        </w:r>
      </w:del>
    </w:p>
    <w:p w14:paraId="22EAE3B0" w14:textId="2065D876" w:rsidR="001B6A9A" w:rsidRDefault="001B6A9A" w:rsidP="001B6A9A">
      <w:pPr>
        <w:ind w:firstLine="0"/>
        <w:rPr>
          <w:ins w:id="305" w:author="Alex Messina" w:date="2015-12-30T09:32:00Z"/>
        </w:rPr>
      </w:pPr>
      <w:ins w:id="306" w:author="Alex Messina" w:date="2015-12-30T09:32:00Z">
        <w:r>
          <w:t>&lt;</w:t>
        </w:r>
        <w:r w:rsidRPr="001B6A9A">
          <w:t xml:space="preserve"> </w:t>
        </w:r>
        <w:r>
          <w:t>Figure 3 here please&gt;</w:t>
        </w:r>
      </w:ins>
    </w:p>
    <w:p w14:paraId="203B3195" w14:textId="3B2DC872" w:rsidR="00210BDF" w:rsidRDefault="00210BDF" w:rsidP="00C93B44">
      <w:pPr>
        <w:pStyle w:val="Heading3"/>
        <w:rPr>
          <w:ins w:id="307" w:author="Alex Messina" w:date="2015-12-30T09:32:00Z"/>
        </w:rPr>
      </w:pPr>
      <w:ins w:id="308" w:author="Alex Messina" w:date="2015-12-30T09:32:00Z">
        <w:r w:rsidRPr="00BC019D">
          <w:t>4.2 Objective 1:</w:t>
        </w:r>
        <w:r w:rsidR="000B0813">
          <w:t xml:space="preserve"> </w:t>
        </w:r>
        <w:r w:rsidRPr="00061A30">
          <w:t xml:space="preserve">Compare </w:t>
        </w:r>
        <w:r w:rsidRPr="003918AA">
          <w:t xml:space="preserve">SSC and </w:t>
        </w:r>
        <w:r w:rsidRPr="00F4361A">
          <w:t>SSY</w:t>
        </w:r>
        <w:r w:rsidRPr="00F4361A">
          <w:rPr>
            <w:vertAlign w:val="subscript"/>
          </w:rPr>
          <w:t>EV</w:t>
        </w:r>
        <w:r w:rsidRPr="00F4361A">
          <w:t xml:space="preserve"> for disturbed and undisturbed subwatersheds</w:t>
        </w:r>
        <w:r w:rsidDel="00210BDF">
          <w:t xml:space="preserve"> </w:t>
        </w:r>
      </w:ins>
    </w:p>
    <w:p w14:paraId="5CE94322" w14:textId="77777777" w:rsidR="00A955CD" w:rsidRDefault="00C93B44">
      <w:pPr>
        <w:pStyle w:val="Heading4"/>
        <w:rPr>
          <w:del w:id="309" w:author="Alex Messina" w:date="2015-12-30T09:32:00Z"/>
        </w:rPr>
      </w:pPr>
      <w:ins w:id="310" w:author="Alex Messina" w:date="2015-12-30T09:32:00Z">
        <w:r>
          <w:t xml:space="preserve">4.2.1 </w:t>
        </w:r>
      </w:ins>
      <w:r w:rsidR="00210BDF">
        <w:t>Suspende</w:t>
      </w:r>
      <w:r w:rsidR="00B61194">
        <w:t xml:space="preserve">d sediment </w:t>
      </w:r>
      <w:del w:id="311" w:author="Alex Messina" w:date="2015-12-30T09:32:00Z">
        <w:r w:rsidR="006F5A12">
          <w:delText>Concentration</w:delText>
        </w:r>
      </w:del>
    </w:p>
    <w:p w14:paraId="19E9F3B4" w14:textId="53856F0A" w:rsidR="00210BDF" w:rsidRDefault="006F5A12" w:rsidP="00C93B44">
      <w:pPr>
        <w:pStyle w:val="Heading4"/>
        <w:rPr>
          <w:ins w:id="312" w:author="Alex Messina" w:date="2015-12-30T09:32:00Z"/>
        </w:rPr>
      </w:pPr>
      <w:del w:id="313" w:author="Alex Messina" w:date="2015-12-30T09:32:00Z">
        <w:r>
          <w:delText xml:space="preserve">From January 6, 2012, to October 1, 2014, </w:delText>
        </w:r>
        <w:r w:rsidR="002F266A">
          <w:delText xml:space="preserve">506 </w:delText>
        </w:r>
        <w:r>
          <w:delText xml:space="preserve">water samples were collected at FG1 (n=59), FG2 (n=90 grab samples, n=198 from the Autosampler), and FG3 (n=159). Mean (μ) and maximum SSC of water samples, collected during </w:delText>
        </w:r>
      </w:del>
      <w:ins w:id="314" w:author="Alex Messina" w:date="2015-12-30T09:32:00Z">
        <w:r w:rsidR="00B61194">
          <w:t>concentrations (SSC)</w:t>
        </w:r>
        <w:r w:rsidR="0097421E">
          <w:t xml:space="preserve"> during storm and </w:t>
        </w:r>
      </w:ins>
      <w:r w:rsidR="0097421E">
        <w:t>non-</w:t>
      </w:r>
      <w:del w:id="315" w:author="Alex Messina" w:date="2015-12-30T09:32:00Z">
        <w:r>
          <w:delText xml:space="preserve">stormflow and stormflow </w:delText>
        </w:r>
      </w:del>
      <w:ins w:id="316" w:author="Alex Messina" w:date="2015-12-30T09:32:00Z">
        <w:r w:rsidR="0097421E">
          <w:t xml:space="preserve">storm </w:t>
        </w:r>
      </w:ins>
      <w:r w:rsidR="0097421E">
        <w:t>periods</w:t>
      </w:r>
      <w:del w:id="317" w:author="Alex Messina" w:date="2015-12-30T09:32:00Z">
        <w:r>
          <w:delText xml:space="preserve"> by grab and autosampler</w:delText>
        </w:r>
      </w:del>
    </w:p>
    <w:p w14:paraId="5D161BD9" w14:textId="084DBDB1" w:rsidR="001B6A9A" w:rsidRPr="001B6A9A" w:rsidRDefault="001B6A9A" w:rsidP="001B6A9A">
      <w:pPr>
        <w:ind w:firstLine="0"/>
        <w:rPr>
          <w:ins w:id="318" w:author="Alex Messina" w:date="2015-12-30T09:32:00Z"/>
        </w:rPr>
      </w:pPr>
      <w:ins w:id="319" w:author="Alex Messina" w:date="2015-12-30T09:32:00Z">
        <w:r>
          <w:t>&lt;Figure 4 here please&gt;</w:t>
        </w:r>
      </w:ins>
    </w:p>
    <w:p w14:paraId="1D5437FF" w14:textId="77777777" w:rsidR="00A955CD" w:rsidRDefault="00790743">
      <w:pPr>
        <w:rPr>
          <w:del w:id="320" w:author="Alex Messina" w:date="2015-12-30T09:32:00Z"/>
        </w:rPr>
      </w:pPr>
      <w:ins w:id="321" w:author="Alex Messina" w:date="2015-12-30T09:32:00Z">
        <w:r w:rsidRPr="00C93B44">
          <w:t>SSC was consistently lowest downstream of the forested watershed (FG1), highest downstream of the quarry (FG2), and intermediate downstream of the village (FG3)</w:t>
        </w:r>
        <w:r w:rsidR="00807385" w:rsidRPr="00C93B44">
          <w:t>, during both storm</w:t>
        </w:r>
        <w:r w:rsidR="00E85E35">
          <w:t xml:space="preserve"> and non-storm</w:t>
        </w:r>
        <w:r w:rsidR="00807385" w:rsidRPr="00C93B44">
          <w:t xml:space="preserve"> periods (Figure 5a, 5b)</w:t>
        </w:r>
        <w:r w:rsidRPr="00C93B44">
          <w:t>.</w:t>
        </w:r>
        <w:r w:rsidR="000B0813">
          <w:t xml:space="preserve"> </w:t>
        </w:r>
        <w:r w:rsidR="00266F90" w:rsidRPr="00C93B44">
          <w:t xml:space="preserve">A single storm event from 2/14/2014 (Figure 4) shows that SSC was highest at FG2 on the rising limb of the hydrograph, and that turbidity and </w:t>
        </w:r>
        <w:r w:rsidR="00266F90" w:rsidRPr="000B0813">
          <w:t xml:space="preserve">SSC at FG3 </w:t>
        </w:r>
        <w:r w:rsidR="00952C66" w:rsidRPr="000B0813">
          <w:t>were always higher than at</w:t>
        </w:r>
        <w:r w:rsidR="00266F90" w:rsidRPr="000B0813">
          <w:t xml:space="preserve"> FG1 throughout the storm event.</w:t>
        </w:r>
        <w:r w:rsidRPr="000B0813">
          <w:t xml:space="preserve"> </w:t>
        </w:r>
        <w:r w:rsidR="006F5A12" w:rsidRPr="000B0813">
          <w:t xml:space="preserve">Mean (μ) and maximum SSC of </w:t>
        </w:r>
        <w:r w:rsidR="00210BDF" w:rsidRPr="000B0813">
          <w:t xml:space="preserve">all </w:t>
        </w:r>
        <w:r w:rsidR="006F5A12" w:rsidRPr="000B0813">
          <w:t xml:space="preserve">water samples, </w:t>
        </w:r>
        <w:r w:rsidR="00210BDF" w:rsidRPr="000B0813">
          <w:t xml:space="preserve">including those </w:t>
        </w:r>
        <w:r w:rsidR="006F5A12" w:rsidRPr="000B0813">
          <w:t xml:space="preserve">collected during </w:t>
        </w:r>
        <w:r w:rsidR="00210BDF" w:rsidRPr="000B0813">
          <w:t xml:space="preserve">both </w:t>
        </w:r>
        <w:r w:rsidR="00E85E35">
          <w:t>storm and non-storm</w:t>
        </w:r>
        <w:r w:rsidR="006F5A12" w:rsidRPr="000B0813">
          <w:t xml:space="preserve"> periods</w:t>
        </w:r>
      </w:ins>
      <w:r w:rsidR="006F5A12" w:rsidRPr="000B0813">
        <w:t>, were lowest at FG</w:t>
      </w:r>
      <w:r w:rsidR="00807385" w:rsidRPr="000B0813">
        <w:t>1 (</w:t>
      </w:r>
      <w:r w:rsidR="006F5A12" w:rsidRPr="000B0813">
        <w:t>μ=28 mg/L, max=500 mg/L</w:t>
      </w:r>
      <w:ins w:id="322" w:author="Alex Messina" w:date="2015-12-30T09:32:00Z">
        <w:r w:rsidR="00210BDF" w:rsidRPr="000B0813">
          <w:t>, n=59</w:t>
        </w:r>
      </w:ins>
      <w:r w:rsidR="006F5A12" w:rsidRPr="000B0813">
        <w:t xml:space="preserve">), highest </w:t>
      </w:r>
      <w:r w:rsidR="00807385" w:rsidRPr="000B0813">
        <w:t xml:space="preserve">at </w:t>
      </w:r>
      <w:r w:rsidR="006F5A12" w:rsidRPr="000B0813">
        <w:t>FG2</w:t>
      </w:r>
      <w:r w:rsidR="000B0813">
        <w:t xml:space="preserve"> </w:t>
      </w:r>
      <w:r w:rsidR="00807385" w:rsidRPr="000B0813">
        <w:t>(</w:t>
      </w:r>
      <w:r w:rsidR="006F5A12" w:rsidRPr="000B0813">
        <w:t>μ=337 mg/L, max=12,600 mg/L</w:t>
      </w:r>
      <w:del w:id="323" w:author="Alex Messina" w:date="2015-12-30T09:32:00Z">
        <w:r w:rsidR="006F5A12">
          <w:delText xml:space="preserve">), and in between </w:delText>
        </w:r>
      </w:del>
      <w:ins w:id="324" w:author="Alex Messina" w:date="2015-12-30T09:32:00Z">
        <w:r w:rsidR="00210BDF" w:rsidRPr="000B0813">
          <w:t>, n=90 grab samples, n=198 from the Autosampler</w:t>
        </w:r>
        <w:r w:rsidR="006F5A12" w:rsidRPr="000B0813">
          <w:t>), and in</w:t>
        </w:r>
        <w:r w:rsidRPr="000B0813">
          <w:t xml:space="preserve">termediate </w:t>
        </w:r>
      </w:ins>
      <w:r w:rsidR="00807385" w:rsidRPr="000B0813">
        <w:t xml:space="preserve">at </w:t>
      </w:r>
      <w:r w:rsidR="006F5A12" w:rsidRPr="000B0813">
        <w:t>FG3</w:t>
      </w:r>
      <w:r w:rsidR="00807385" w:rsidRPr="000B0813">
        <w:t xml:space="preserve"> (</w:t>
      </w:r>
      <w:r w:rsidR="006F5A12" w:rsidRPr="000B0813">
        <w:t>μ=148 mg/L, max=3,500 mg/L</w:t>
      </w:r>
      <w:del w:id="325" w:author="Alex Messina" w:date="2015-12-30T09:32:00Z">
        <w:r w:rsidR="006F5A12">
          <w:delText xml:space="preserve">). At FG1, 24% of grab samples (n=14) were collected during non-stormflow, μ=8 mg/L (Figure 5a); 76% of grab samples (n=45) were collected during stormflow, μ= 35 mg/L (Figure 8b). At FG2, 23% of grab samples (n=21) were collected during non-stormflow, μ= 105 mg/L; 77% of grab samples (n=69) were collected </w:delText>
        </w:r>
        <w:r w:rsidR="006F5A12">
          <w:lastRenderedPageBreak/>
          <w:delText xml:space="preserve">during stormflow, μ= 409 mg/L. At FG3, 25% of samples (n=39) were </w:delText>
        </w:r>
      </w:del>
      <w:ins w:id="326" w:author="Alex Messina" w:date="2015-12-30T09:32:00Z">
        <w:r w:rsidR="00210BDF" w:rsidRPr="000B0813">
          <w:t>, n=159</w:t>
        </w:r>
        <w:r w:rsidR="006F5A12" w:rsidRPr="000B0813">
          <w:t>).</w:t>
        </w:r>
        <w:r w:rsidR="000B0813">
          <w:t xml:space="preserve"> </w:t>
        </w:r>
        <w:r w:rsidR="00E85E35">
          <w:t xml:space="preserve">SSC </w:t>
        </w:r>
      </w:ins>
      <w:r w:rsidR="00E85E35">
        <w:t>collected during non-</w:t>
      </w:r>
      <w:del w:id="327" w:author="Alex Messina" w:date="2015-12-30T09:32:00Z">
        <w:r w:rsidR="006F5A12">
          <w:delText>stormflow, μ= 52 mg/L; 75% of samples</w:delText>
        </w:r>
      </w:del>
      <w:ins w:id="328" w:author="Alex Messina" w:date="2015-12-30T09:32:00Z">
        <w:r w:rsidRPr="000B0813">
          <w:t xml:space="preserve">storm periods were lowest at </w:t>
        </w:r>
        <w:r w:rsidR="006F5A12" w:rsidRPr="000B0813">
          <w:t>FG1</w:t>
        </w:r>
        <w:r w:rsidRPr="000B0813">
          <w:t>, highest at FG2 (n=21), and in between at FG3 (</w:t>
        </w:r>
        <w:r w:rsidR="007277E4" w:rsidRPr="000B0813">
          <w:t>n=45</w:t>
        </w:r>
        <w:r w:rsidRPr="000B0813">
          <w:t>)</w:t>
        </w:r>
        <w:r w:rsidR="007277E4" w:rsidRPr="000B0813">
          <w:t xml:space="preserve"> </w:t>
        </w:r>
        <w:r w:rsidR="006F5A12" w:rsidRPr="000B0813">
          <w:t>(Figure 5a</w:t>
        </w:r>
        <w:r w:rsidRPr="000B0813">
          <w:t>).</w:t>
        </w:r>
        <w:r w:rsidR="000B0813">
          <w:t xml:space="preserve"> </w:t>
        </w:r>
        <w:r w:rsidRPr="000B0813">
          <w:t>Similarly, SSC during storm</w:t>
        </w:r>
        <w:r w:rsidR="00E85E35">
          <w:t>s was highest at FG</w:t>
        </w:r>
        <w:r w:rsidRPr="000B0813">
          <w:t>1 (</w:t>
        </w:r>
        <w:r w:rsidR="006F5A12" w:rsidRPr="000B0813">
          <w:t>n=45)</w:t>
        </w:r>
        <w:r w:rsidR="007277E4" w:rsidRPr="000B0813">
          <w:t>, highest at</w:t>
        </w:r>
        <w:r w:rsidR="006F5A12" w:rsidRPr="000B0813">
          <w:t xml:space="preserve"> </w:t>
        </w:r>
        <w:r w:rsidR="007277E4" w:rsidRPr="000B0813">
          <w:t xml:space="preserve">FG 2, </w:t>
        </w:r>
        <w:r w:rsidR="006F5A12" w:rsidRPr="000B0813">
          <w:t>(n=69)</w:t>
        </w:r>
        <w:r w:rsidR="007277E4" w:rsidRPr="000B0813">
          <w:t xml:space="preserve"> and intermediate at FG3</w:t>
        </w:r>
      </w:ins>
      <w:r w:rsidR="007277E4" w:rsidRPr="000B0813">
        <w:t xml:space="preserve"> </w:t>
      </w:r>
      <w:r w:rsidR="006F5A12" w:rsidRPr="000B0813">
        <w:t>(n=120</w:t>
      </w:r>
      <w:del w:id="329" w:author="Alex Messina" w:date="2015-12-30T09:32:00Z">
        <w:r w:rsidR="006F5A12">
          <w:delText>) were collected during stormflow, μ= 179 mg/L. This pattern of SSC values suggests that little sediment is contributed from the forest upstream of FG1, followed by a large input of sediment between FG1 and FG2, and then SSC is diluted by addition of stormflow with lower SSC between FG2 and FG3.</w:delText>
        </w:r>
      </w:del>
    </w:p>
    <w:p w14:paraId="3F36FA50" w14:textId="6FB958CB" w:rsidR="00A955CD" w:rsidRDefault="006F5A12">
      <w:del w:id="330" w:author="Alex Messina" w:date="2015-12-30T09:32:00Z">
        <w:r>
          <w:delText>Probability plots of the</w:delText>
        </w:r>
      </w:del>
      <w:ins w:id="331" w:author="Alex Messina" w:date="2015-12-30T09:32:00Z">
        <w:r w:rsidRPr="000B0813">
          <w:t>).</w:t>
        </w:r>
      </w:ins>
      <w:r w:rsidR="000B0813">
        <w:t xml:space="preserve"> </w:t>
      </w:r>
      <w:r>
        <w:t>SSC data collected at FG1, FG2 and FG3</w:t>
      </w:r>
      <w:del w:id="332" w:author="Alex Messina" w:date="2015-12-30T09:32:00Z">
        <w:r>
          <w:delText xml:space="preserve"> showed they</w:delText>
        </w:r>
      </w:del>
      <w:r>
        <w:t xml:space="preserve"> were highly non-normal, so non-parametric tests for statistical significance were applied. </w:t>
      </w:r>
      <w:del w:id="333" w:author="Alex Messina" w:date="2015-12-30T09:32:00Z">
        <w:r>
          <w:delText>The results of the Kruskall-Wallis test were significant for non-stormflow (p</w:delText>
        </w:r>
        <w:r w:rsidR="00FC7E6A">
          <w:delText>&lt;10</w:delText>
        </w:r>
        <w:r w:rsidR="00FC7E6A">
          <w:rPr>
            <w:vertAlign w:val="superscript"/>
          </w:rPr>
          <w:delText>-</w:delText>
        </w:r>
        <w:r w:rsidR="002F266A">
          <w:rPr>
            <w:vertAlign w:val="superscript"/>
          </w:rPr>
          <w:delText>4</w:delText>
        </w:r>
        <w:r>
          <w:delText>) and stormflow (</w:delText>
        </w:r>
        <w:r w:rsidR="002F266A">
          <w:delText>p&lt;10</w:delText>
        </w:r>
        <w:r w:rsidR="002F266A">
          <w:rPr>
            <w:vertAlign w:val="superscript"/>
          </w:rPr>
          <w:delText>-4</w:delText>
        </w:r>
        <w:r>
          <w:delText>); means of SSC samples were</w:delText>
        </w:r>
      </w:del>
      <w:ins w:id="334" w:author="Alex Messina" w:date="2015-12-30T09:32:00Z">
        <w:r w:rsidR="00266F90">
          <w:t>SSC was</w:t>
        </w:r>
        <w:r>
          <w:t xml:space="preserve"> </w:t>
        </w:r>
        <w:r w:rsidR="00266F90">
          <w:t>statistically</w:t>
        </w:r>
      </w:ins>
      <w:r w:rsidR="00266F90">
        <w:t xml:space="preserve"> </w:t>
      </w:r>
      <w:r>
        <w:t>significant</w:t>
      </w:r>
      <w:r w:rsidR="00266F90">
        <w:t>ly different</w:t>
      </w:r>
      <w:r>
        <w:t xml:space="preserve"> </w:t>
      </w:r>
      <w:r w:rsidR="00266F90">
        <w:t xml:space="preserve">among </w:t>
      </w:r>
      <w:del w:id="335" w:author="Alex Messina" w:date="2015-12-30T09:32:00Z">
        <w:r>
          <w:delText>all</w:delText>
        </w:r>
      </w:del>
      <w:ins w:id="336" w:author="Alex Messina" w:date="2015-12-30T09:32:00Z">
        <w:r w:rsidR="00266F90">
          <w:t>the</w:t>
        </w:r>
      </w:ins>
      <w:r w:rsidR="00266F90">
        <w:t xml:space="preserve"> three </w:t>
      </w:r>
      <w:del w:id="337" w:author="Alex Messina" w:date="2015-12-30T09:32:00Z">
        <w:r>
          <w:delText>locations. The results of the</w:delText>
        </w:r>
      </w:del>
      <w:ins w:id="338" w:author="Alex Messina" w:date="2015-12-30T09:32:00Z">
        <w:r w:rsidR="00266F90">
          <w:t>sampled site during</w:t>
        </w:r>
        <w:r>
          <w:t xml:space="preserve"> non-storm</w:t>
        </w:r>
        <w:r w:rsidR="00E85E35">
          <w:t>s</w:t>
        </w:r>
        <w:r>
          <w:t xml:space="preserve"> (p</w:t>
        </w:r>
        <w:r w:rsidR="00FC7E6A">
          <w:t>&lt;10</w:t>
        </w:r>
        <w:r w:rsidR="00FC7E6A">
          <w:rPr>
            <w:vertAlign w:val="superscript"/>
          </w:rPr>
          <w:t>-</w:t>
        </w:r>
        <w:r w:rsidR="002F266A">
          <w:rPr>
            <w:vertAlign w:val="superscript"/>
          </w:rPr>
          <w:t>4</w:t>
        </w:r>
        <w:r>
          <w:t>) and storm</w:t>
        </w:r>
        <w:r w:rsidR="00E85E35">
          <w:t>s</w:t>
        </w:r>
        <w:r>
          <w:t xml:space="preserve"> (</w:t>
        </w:r>
        <w:r w:rsidR="002F266A">
          <w:t>p&lt;10</w:t>
        </w:r>
        <w:r w:rsidR="002F266A">
          <w:rPr>
            <w:vertAlign w:val="superscript"/>
          </w:rPr>
          <w:t>-4</w:t>
        </w:r>
        <w:r w:rsidR="00266F90">
          <w:t>)</w:t>
        </w:r>
        <w:r>
          <w:t>.</w:t>
        </w:r>
      </w:ins>
      <w:r>
        <w:t xml:space="preserve"> </w:t>
      </w:r>
      <w:r w:rsidR="00266F90">
        <w:t>P</w:t>
      </w:r>
      <w:r>
        <w:t xml:space="preserve">air-wise Mann-Whitney </w:t>
      </w:r>
      <w:del w:id="339" w:author="Alex Messina" w:date="2015-12-30T09:32:00Z">
        <w:r>
          <w:delText>test</w:delText>
        </w:r>
      </w:del>
      <w:ins w:id="340" w:author="Alex Messina" w:date="2015-12-30T09:32:00Z">
        <w:r>
          <w:t>test</w:t>
        </w:r>
        <w:r w:rsidR="00266F90">
          <w:t>s</w:t>
        </w:r>
      </w:ins>
      <w:r>
        <w:t xml:space="preserve"> between FG1 and FG2 were significant (</w:t>
      </w:r>
      <w:del w:id="341" w:author="Alex Messina" w:date="2015-12-30T09:32:00Z">
        <w:r>
          <w:delText xml:space="preserve">non-stormflow, </w:delText>
        </w:r>
      </w:del>
      <w:r w:rsidR="002F266A">
        <w:t>p&lt;10</w:t>
      </w:r>
      <w:r w:rsidR="002F266A">
        <w:rPr>
          <w:vertAlign w:val="superscript"/>
        </w:rPr>
        <w:t>-4</w:t>
      </w:r>
      <w:del w:id="342" w:author="Alex Messina" w:date="2015-12-30T09:32:00Z">
        <w:r w:rsidR="002F266A">
          <w:delText>; stormflow, p&lt;</w:delText>
        </w:r>
        <w:r w:rsidR="00FC7E6A">
          <w:delText>10</w:delText>
        </w:r>
        <w:r w:rsidR="002F266A">
          <w:rPr>
            <w:vertAlign w:val="superscript"/>
          </w:rPr>
          <w:delText>-4</w:delText>
        </w:r>
      </w:del>
      <w:ins w:id="343" w:author="Alex Messina" w:date="2015-12-30T09:32:00Z">
        <w:r w:rsidR="00266F90">
          <w:t xml:space="preserve"> for both </w:t>
        </w:r>
        <w:r w:rsidR="0097421E">
          <w:t>storms and non-storms</w:t>
        </w:r>
      </w:ins>
      <w:r>
        <w:t>), but between FG2 and FG3 were significant</w:t>
      </w:r>
      <w:r w:rsidR="00FC7E6A">
        <w:t xml:space="preserve"> for</w:t>
      </w:r>
      <w:r>
        <w:t xml:space="preserve"> </w:t>
      </w:r>
      <w:r w:rsidR="0097421E">
        <w:t>non-</w:t>
      </w:r>
      <w:del w:id="344" w:author="Alex Messina" w:date="2015-12-30T09:32:00Z">
        <w:r>
          <w:delText>stormflow</w:delText>
        </w:r>
      </w:del>
      <w:ins w:id="345" w:author="Alex Messina" w:date="2015-12-30T09:32:00Z">
        <w:r>
          <w:t>storm</w:t>
        </w:r>
        <w:r w:rsidR="00266F90">
          <w:t xml:space="preserve"> periods</w:t>
        </w:r>
      </w:ins>
      <w:r w:rsidR="00FC7E6A">
        <w:t xml:space="preserve"> (</w:t>
      </w:r>
      <w:r>
        <w:t>p</w:t>
      </w:r>
      <w:r w:rsidR="00FC7E6A">
        <w:t>&lt;</w:t>
      </w:r>
      <w:r>
        <w:t>0.0</w:t>
      </w:r>
      <w:r w:rsidR="00FC7E6A">
        <w:t>5) but not for</w:t>
      </w:r>
      <w:r w:rsidR="0097421E">
        <w:t xml:space="preserve"> </w:t>
      </w:r>
      <w:del w:id="346" w:author="Alex Messina" w:date="2015-12-30T09:32:00Z">
        <w:r>
          <w:delText>stormflow</w:delText>
        </w:r>
      </w:del>
      <w:ins w:id="347" w:author="Alex Messina" w:date="2015-12-30T09:32:00Z">
        <w:r w:rsidR="0097421E">
          <w:t>storms</w:t>
        </w:r>
      </w:ins>
      <w:r w:rsidR="00FC7E6A">
        <w:t xml:space="preserve"> (</w:t>
      </w:r>
      <w:r>
        <w:t>p</w:t>
      </w:r>
      <w:r w:rsidR="00FC7E6A">
        <w:t>&gt;0.10</w:t>
      </w:r>
      <w:del w:id="348" w:author="Alex Messina" w:date="2015-12-30T09:32:00Z">
        <w:r>
          <w:delText>); means of SSC samples at FG1 and FG2 were significantly different, but FG2 and FG3 were not.</w:delText>
        </w:r>
      </w:del>
      <w:ins w:id="349" w:author="Alex Messina" w:date="2015-12-30T09:32:00Z">
        <w:r>
          <w:t>)</w:t>
        </w:r>
        <w:r w:rsidR="00266F90">
          <w:t>.</w:t>
        </w:r>
      </w:ins>
    </w:p>
    <w:p w14:paraId="7EFEF140" w14:textId="2B14ECA7" w:rsidR="001B6A9A" w:rsidRDefault="001B6A9A" w:rsidP="001B6A9A">
      <w:pPr>
        <w:ind w:firstLine="0"/>
        <w:rPr>
          <w:ins w:id="350" w:author="Alex Messina" w:date="2015-12-30T09:32:00Z"/>
        </w:rPr>
      </w:pPr>
      <w:ins w:id="351" w:author="Alex Messina" w:date="2015-12-30T09:32:00Z">
        <w:r>
          <w:t>&lt;Figure 5 here please&gt;</w:t>
        </w:r>
      </w:ins>
    </w:p>
    <w:p w14:paraId="3B2D9233" w14:textId="3490514B" w:rsidR="00A955CD" w:rsidRDefault="006F5A12">
      <w:r>
        <w:t>SSC varied by several orders of magnitude for a given Q at FG1, FG2, and FG3 due to significant hysteresis observed during storm periods (Figure</w:t>
      </w:r>
      <w:r w:rsidR="00272F94">
        <w:t xml:space="preserve"> </w:t>
      </w:r>
      <w:ins w:id="352" w:author="Alex Messina" w:date="2015-12-30T09:32:00Z">
        <w:r w:rsidR="00272F94">
          <w:t>4</w:t>
        </w:r>
        <w:r w:rsidR="00266F90">
          <w:t>,</w:t>
        </w:r>
        <w:r>
          <w:t xml:space="preserve"> </w:t>
        </w:r>
      </w:ins>
      <w:r>
        <w:t>6). At FG1, variability of SSC during stormflow was assumed to be caused by randomly occurring landslides or mobilization of sediment stored in the watershed during large storm events. The maximum SSC</w:t>
      </w:r>
      <w:del w:id="353" w:author="Alex Messina" w:date="2015-12-30T09:32:00Z">
        <w:r>
          <w:delText xml:space="preserve"> sampled downstream of the undisturbed forest,</w:delText>
        </w:r>
      </w:del>
      <w:r>
        <w:t xml:space="preserve"> </w:t>
      </w:r>
      <w:r w:rsidR="00272F94">
        <w:t xml:space="preserve">at </w:t>
      </w:r>
      <w:r>
        <w:t xml:space="preserve">FG1 (500 mg/L), was sampled on 04/23/2013 at high </w:t>
      </w:r>
      <w:r>
        <w:lastRenderedPageBreak/>
        <w:t>discharge (Q</w:t>
      </w:r>
      <w:r w:rsidRPr="00C93B44">
        <w:rPr>
          <w:vertAlign w:val="subscript"/>
        </w:rPr>
        <w:t>FG1</w:t>
      </w:r>
      <w:r>
        <w:t>= 3,724 L/sec) (Figure 6a). Anecdotal and field observations reported higher than normal SSC upstream of the quarry during the 2013 field season, possibly due to landsliding from previous large storms (G. Poysky, pers. comm.).</w:t>
      </w:r>
    </w:p>
    <w:p w14:paraId="3EA63D84" w14:textId="3E6EB62E" w:rsidR="001B6A9A" w:rsidRDefault="001B6A9A" w:rsidP="001B6A9A">
      <w:pPr>
        <w:ind w:firstLine="0"/>
        <w:rPr>
          <w:ins w:id="354" w:author="Alex Messina" w:date="2015-12-30T09:32:00Z"/>
        </w:rPr>
      </w:pPr>
      <w:ins w:id="355" w:author="Alex Messina" w:date="2015-12-30T09:32:00Z">
        <w:r>
          <w:t>&lt;Figure 6 here please&gt;</w:t>
        </w:r>
      </w:ins>
    </w:p>
    <w:p w14:paraId="5E4E7EC6" w14:textId="06763A88" w:rsidR="00A955CD" w:rsidRDefault="006F5A12">
      <w:r>
        <w: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t>
      </w:r>
      <w:ins w:id="356" w:author="Alex Messina" w:date="2015-12-30T09:32:00Z">
        <w:r w:rsidR="007B5681">
          <w:t xml:space="preserve"> as defined by the hydrograph separation algorithm</w:t>
        </w:r>
      </w:ins>
      <w:r>
        <w:t xml:space="preserve">, but generated runoff from the quarry with high SSC and 2) washing fine sediment into the stream during rock crushing operations at the quarry. </w:t>
      </w:r>
    </w:p>
    <w:p w14:paraId="04626061" w14:textId="1F8B734E" w:rsidR="00A955CD" w:rsidRDefault="006F5A12">
      <w:r>
        <w:t xml:space="preserve">The maximum SSC sampled at FG2 (12,600 mg/L) and FG3 (3,500 mg/L) were sampled during the same rainfall event (03/05/2012), but during low Q </w:t>
      </w:r>
      <w:r w:rsidR="009F0A05">
        <w:t>(</w:t>
      </w:r>
      <w:del w:id="357" w:author="Alex Messina" w:date="2015-12-30T09:32:00Z">
        <w:r>
          <w:delText>Q</w:delText>
        </w:r>
        <w:r w:rsidR="002A1C32">
          <w:delText>_</w:delText>
        </w:r>
        <w:r>
          <w:delText>FG3=287 L/sec</w:delText>
        </w:r>
        <w:r w:rsidR="009F0A05">
          <w:delText>) (</w:delText>
        </w:r>
      </w:del>
      <w:r>
        <w:t>Figure 6b-c). During this event, brief but intense precipitation caused high sediment runoff from the quarry. SSC was diluted further downstream of the quarry at FG3 by the addition of runoff with lower SSC from the village.</w:t>
      </w:r>
    </w:p>
    <w:p w14:paraId="4D1812AC" w14:textId="09FEDA68"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w:t>
      </w:r>
      <w:del w:id="358" w:author="Alex Messina" w:date="2015-12-30T09:32:00Z">
        <w:r>
          <w:delText xml:space="preserve">then </w:delText>
        </w:r>
      </w:del>
      <w:r w:rsidR="0097421E">
        <w:t xml:space="preserve">discharged directly </w:t>
      </w:r>
      <w:del w:id="359" w:author="Alex Messina" w:date="2015-12-30T09:32:00Z">
        <w:r>
          <w:delText>into the</w:delText>
        </w:r>
      </w:del>
      <w:ins w:id="360" w:author="Alex Messina" w:date="2015-12-30T09:32:00Z">
        <w:r w:rsidR="0097421E">
          <w:t>to Faga’alu</w:t>
        </w:r>
      </w:ins>
      <w:r>
        <w:t xml:space="preserve"> stream, causing high SSC during </w:t>
      </w:r>
      <w:del w:id="361" w:author="Alex Messina" w:date="2015-12-30T09:32:00Z">
        <w:r>
          <w:delText>baseflow</w:delText>
        </w:r>
      </w:del>
      <w:ins w:id="362" w:author="Alex Messina" w:date="2015-12-30T09:32:00Z">
        <w:r w:rsidR="0097421E">
          <w:t>non-</w:t>
        </w:r>
        <w:r w:rsidR="00B1472D">
          <w:t>storm</w:t>
        </w:r>
      </w:ins>
      <w:r>
        <w:t xml:space="preserve"> periods with no </w:t>
      </w:r>
      <w:del w:id="363" w:author="Alex Messina" w:date="2015-12-30T09:32:00Z">
        <w:r>
          <w:delText>precipitation</w:delText>
        </w:r>
      </w:del>
      <w:ins w:id="364" w:author="Alex Messina" w:date="2015-12-30T09:32:00Z">
        <w:r w:rsidR="0097421E">
          <w:t>P</w:t>
        </w:r>
      </w:ins>
      <w:r w:rsidR="0097421E">
        <w:t xml:space="preserve"> in</w:t>
      </w:r>
      <w:r>
        <w:t xml:space="preserve"> the preceding 24 hours (solid symbols, Figure 6b-c). </w:t>
      </w:r>
      <w:moveToRangeStart w:id="365" w:author="Alex Messina" w:date="2015-12-30T09:32:00Z" w:name="move439231261"/>
      <w:moveTo w:id="366" w:author="Alex Messina" w:date="2015-12-30T09:32:00Z">
        <w:r>
          <w:t xml:space="preserve">Riverine discharge of fine sediment rinsed from aggregate was discontinued in 2013. In 2013 and 2014, waste sediment was piled on-site and severe erosion of these changing </w:t>
        </w:r>
        <w:r>
          <w:lastRenderedPageBreak/>
          <w:t>stockpiles caused high SSC</w:t>
        </w:r>
        <w:r w:rsidR="0097421E">
          <w:t xml:space="preserve"> </w:t>
        </w:r>
      </w:moveTo>
      <w:moveFromRangeStart w:id="367" w:author="Alex Messina" w:date="2015-12-30T09:32:00Z" w:name="move439231261"/>
      <w:moveToRangeEnd w:id="365"/>
      <w:moveFrom w:id="368" w:author="Alex Messina" w:date="2015-12-30T09:32:00Z">
        <w:r>
          <w:t>Riverine discharge of fine sediment rinsed from aggregate was discontinued in 2013. In 2013 and 2014, waste sediment was piled on-site and severe erosion of these changing stockpiles caused high SSC</w:t>
        </w:r>
        <w:r w:rsidR="0097421E">
          <w:t xml:space="preserve"> </w:t>
        </w:r>
      </w:moveFrom>
      <w:moveFromRangeEnd w:id="367"/>
      <w:ins w:id="369" w:author="Alex Messina" w:date="2015-12-30T09:32:00Z">
        <w:r w:rsidR="0097421E">
          <w:t>only</w:t>
        </w:r>
        <w:r>
          <w:t xml:space="preserve"> </w:t>
        </w:r>
      </w:ins>
      <w:r>
        <w:t>during storm events.</w:t>
      </w:r>
    </w:p>
    <w:p w14:paraId="2F913B7C" w14:textId="77777777" w:rsidR="00F4361A" w:rsidRPr="00C61F74" w:rsidRDefault="00B61194" w:rsidP="00C61F74">
      <w:pPr>
        <w:pStyle w:val="Heading4"/>
        <w:rPr>
          <w:ins w:id="370" w:author="Alex Messina" w:date="2015-12-30T09:32:00Z"/>
        </w:rPr>
      </w:pPr>
      <w:ins w:id="371" w:author="Alex Messina" w:date="2015-12-30T09:32:00Z">
        <w:r w:rsidRPr="00C61F74">
          <w:t xml:space="preserve">4.2.2. Suspended sediment yield during storm events (SSYEV) </w:t>
        </w:r>
      </w:ins>
    </w:p>
    <w:p w14:paraId="71A3C635" w14:textId="77777777" w:rsidR="00A955CD" w:rsidRPr="00DA6C4F" w:rsidRDefault="00F4361A" w:rsidP="000B0813">
      <w:pPr>
        <w:rPr>
          <w:moveTo w:id="372" w:author="Alex Messina" w:date="2015-12-30T09:32:00Z"/>
        </w:rPr>
      </w:pPr>
      <w:moveToRangeStart w:id="373" w:author="Alex Messina" w:date="2015-12-30T09:32:00Z" w:name="move439231259"/>
      <w:moveTo w:id="374" w:author="Alex Messina" w:date="2015-12-30T09:32:00Z">
        <w:r>
          <w:t xml:space="preserve">A total of 210 storm events were identified using hydrograph separation on the Q data at FG1 and FG3 between January, 2012, and December 2014. </w:t>
        </w:r>
      </w:moveTo>
      <w:moveToRangeEnd w:id="373"/>
      <w:ins w:id="375" w:author="Alex Messina" w:date="2015-12-30T09:32:00Z">
        <w:r w:rsidR="006E41A9">
          <w:t xml:space="preserve">A total </w:t>
        </w:r>
        <w:r w:rsidR="00B71433">
          <w:t xml:space="preserve">of </w:t>
        </w:r>
        <w:r>
          <w:t>169 events had simultaneous Q data at FG1 and FG3 (Appendix C, Table 1). SSC data from T or interpolated grab samples wer</w:t>
        </w:r>
        <w:r w:rsidR="00F14CB8">
          <w:t>e recorded during 112 (</w:t>
        </w:r>
        <w:r>
          <w:t>FG1</w:t>
        </w:r>
        <w:r w:rsidR="00F14CB8">
          <w:t>) and 74 events (</w:t>
        </w:r>
        <w:r>
          <w:t>FG3</w:t>
        </w:r>
        <w:r w:rsidR="00F14CB8">
          <w:t>)</w:t>
        </w:r>
        <w:r>
          <w:t>. Of those storms, 42 events had data for P, Q, an</w:t>
        </w:r>
        <w:r w:rsidR="00F14CB8">
          <w:t>d SSC at both FG1 and FG3</w:t>
        </w:r>
        <w:r>
          <w:t>.</w:t>
        </w:r>
      </w:ins>
      <w:moveToRangeStart w:id="376" w:author="Alex Messina" w:date="2015-12-30T09:32:00Z" w:name="move439231260"/>
      <w:moveTo w:id="377" w:author="Alex Messina" w:date="2015-12-30T09:32:00Z">
        <w:r>
          <w:t xml:space="preserve"> SSY data from interpolated grab samples were collected at FG2 for 8 storms to calculate SSY</w:t>
        </w:r>
        <w:r w:rsidRPr="001E37AA">
          <w:rPr>
            <w:vertAlign w:val="subscript"/>
          </w:rPr>
          <w:t>EV</w:t>
        </w:r>
        <w:r>
          <w:t xml:space="preserve"> from the LOWER_QUARRY and LOWER_VILLAGE subwatersheds separately. Storm event durations ranged from 1 hour to 2 days, with mean duration of 13 hours.</w:t>
        </w:r>
      </w:moveTo>
    </w:p>
    <w:moveToRangeEnd w:id="376"/>
    <w:p w14:paraId="32F7C801" w14:textId="650106E8" w:rsidR="00A955CD" w:rsidRDefault="00F14CB8">
      <w:pPr>
        <w:rPr>
          <w:ins w:id="378" w:author="Alex Messina" w:date="2015-12-30T09:32:00Z"/>
        </w:rPr>
      </w:pPr>
      <w:ins w:id="379" w:author="Alex Messina" w:date="2015-12-30T09:32:00Z">
        <w:r>
          <w:t>For the 42 storms with complete data</w:t>
        </w:r>
        <w:r w:rsidR="006F5A12">
          <w:t xml:space="preserve"> at </w:t>
        </w:r>
        <w:r>
          <w:t xml:space="preserve">both </w:t>
        </w:r>
        <w:r w:rsidR="006F5A12">
          <w:t>FG1 and FG3 (Table 2)</w:t>
        </w:r>
        <w:r>
          <w:t xml:space="preserve">, </w:t>
        </w:r>
        <w:r w:rsidR="00003545">
          <w:t>SSY</w:t>
        </w:r>
        <w:r w:rsidR="00A15AFB">
          <w:rPr>
            <w:vertAlign w:val="subscript"/>
          </w:rPr>
          <w:t>EV_T</w:t>
        </w:r>
        <w:r w:rsidR="00003545">
          <w:rPr>
            <w:vertAlign w:val="subscript"/>
          </w:rPr>
          <w:t>OTAL</w:t>
        </w:r>
        <w:r w:rsidR="006F5A12">
          <w:t xml:space="preserve"> was 129±121 tons, with 17±7 ton</w:t>
        </w:r>
        <w:r>
          <w:t xml:space="preserve">s </w:t>
        </w:r>
        <w:r w:rsidR="006F5A12">
          <w:t>from the UPPER subwatershed and 112 tons</w:t>
        </w:r>
        <w:r>
          <w:t xml:space="preserve"> </w:t>
        </w:r>
        <w:r w:rsidR="006F5A12">
          <w:t xml:space="preserve">from the LOWER subwatershed. The UPPER and LOWER subwatersheds are similar in size (0.90 km² and 0.88 km²) but </w:t>
        </w:r>
        <w:r w:rsidR="00003545">
          <w:t>SSY</w:t>
        </w:r>
        <w:r w:rsidR="00A15AFB">
          <w:rPr>
            <w:vertAlign w:val="subscript"/>
          </w:rPr>
          <w:t>EV_L</w:t>
        </w:r>
        <w:r w:rsidR="00003545">
          <w:rPr>
            <w:vertAlign w:val="subscript"/>
          </w:rPr>
          <w:t>OWER</w:t>
        </w:r>
        <w:r w:rsidR="006F5A12">
          <w:t xml:space="preserve"> </w:t>
        </w:r>
        <w:r w:rsidR="00B01BBA">
          <w:t>accounted f</w:t>
        </w:r>
        <w:r w:rsidR="006F5A12">
          <w:t>or 87% of SSY</w:t>
        </w:r>
        <w:r w:rsidR="00A15AFB">
          <w:rPr>
            <w:vertAlign w:val="subscript"/>
          </w:rPr>
          <w:t>EV</w:t>
        </w:r>
        <w:r w:rsidR="006F5A12">
          <w:t xml:space="preserve"> at the watershed outlet (Table 2). The DR estimated </w:t>
        </w:r>
        <w:r w:rsidR="00E76C66">
          <w:t>using Equation 4</w:t>
        </w:r>
        <w:r w:rsidR="0097421E">
          <w:t>,</w:t>
        </w:r>
        <w:r w:rsidR="00E76C66">
          <w:t xml:space="preserve"> with </w:t>
        </w:r>
        <w:r w:rsidR="00003545">
          <w:t>sSSY</w:t>
        </w:r>
        <w:r w:rsidR="00A15AFB">
          <w:rPr>
            <w:vertAlign w:val="subscript"/>
          </w:rPr>
          <w:t>EV_U</w:t>
        </w:r>
        <w:r w:rsidR="00003545">
          <w:rPr>
            <w:vertAlign w:val="subscript"/>
          </w:rPr>
          <w:t>PPER</w:t>
        </w:r>
        <w:r w:rsidR="00B01BBA">
          <w:t xml:space="preserve"> = </w:t>
        </w:r>
        <w:r w:rsidR="006F5A12">
          <w:t>18.8 tons/km²</w:t>
        </w:r>
        <w:r w:rsidR="0097421E">
          <w:t>,</w:t>
        </w:r>
        <w:r w:rsidR="006F5A12">
          <w:t xml:space="preserve"> suggests sSSY</w:t>
        </w:r>
        <w:r w:rsidR="00A15AFB">
          <w:rPr>
            <w:vertAlign w:val="subscript"/>
          </w:rPr>
          <w:t>EV</w:t>
        </w:r>
        <w:r w:rsidR="006F5A12">
          <w:t xml:space="preserve"> has increased by 6.8x in the LOWER subwatershed, and 3.9x for the TOTAL watershed</w:t>
        </w:r>
        <w:r w:rsidR="00E76C66">
          <w:t xml:space="preserve"> compared with undisturbed forest</w:t>
        </w:r>
        <w:r w:rsidR="006F5A12">
          <w:t>.</w:t>
        </w:r>
      </w:ins>
    </w:p>
    <w:p w14:paraId="69E7BA02" w14:textId="6B29DE81" w:rsidR="001B6A9A" w:rsidRDefault="001B6A9A" w:rsidP="001B6A9A">
      <w:pPr>
        <w:ind w:firstLine="0"/>
        <w:rPr>
          <w:ins w:id="380" w:author="Alex Messina" w:date="2015-12-30T09:32:00Z"/>
        </w:rPr>
      </w:pPr>
      <w:ins w:id="381" w:author="Alex Messina" w:date="2015-12-30T09:32:00Z">
        <w:r>
          <w:t>&lt;Table 2 here please&gt;</w:t>
        </w:r>
      </w:ins>
    </w:p>
    <w:p w14:paraId="66C0A5CD" w14:textId="09A535CD" w:rsidR="00A955CD" w:rsidRDefault="00B01BBA">
      <w:pPr>
        <w:rPr>
          <w:ins w:id="382" w:author="Alex Messina" w:date="2015-12-30T09:32:00Z"/>
        </w:rPr>
      </w:pPr>
      <w:ins w:id="383" w:author="Alex Messina" w:date="2015-12-30T09:32:00Z">
        <w:r>
          <w:t>Disturbed areas accounted for 10% of the LOWER subwatershed area but a</w:t>
        </w:r>
        <w:r w:rsidR="00A15AFB">
          <w:t>pproximately</w:t>
        </w:r>
        <w:r w:rsidR="006F5A12">
          <w:t xml:space="preserve"> 87% of </w:t>
        </w:r>
        <w:r>
          <w:t xml:space="preserve">the </w:t>
        </w:r>
        <w:r w:rsidR="00003545">
          <w:t>SSY</w:t>
        </w:r>
        <w:r w:rsidR="00A15AFB">
          <w:rPr>
            <w:vertAlign w:val="subscript"/>
          </w:rPr>
          <w:t>EV</w:t>
        </w:r>
        <w:r>
          <w:t xml:space="preserve"> from the LOWER subwater</w:t>
        </w:r>
        <w:r w:rsidR="00E76C66">
          <w:t>shed</w:t>
        </w:r>
        <w:r w:rsidR="006F5A12">
          <w:t xml:space="preserve">. </w:t>
        </w:r>
        <w:r>
          <w:t>O</w:t>
        </w:r>
        <w:r w:rsidR="006F5A12">
          <w:t xml:space="preserve">nly 5.2% of the TOTAL watershed </w:t>
        </w:r>
        <w:r>
          <w:t>area was</w:t>
        </w:r>
        <w:r w:rsidR="006F5A12">
          <w:t xml:space="preserve"> disturbed, </w:t>
        </w:r>
        <w:r>
          <w:t xml:space="preserve">but </w:t>
        </w:r>
        <w:r w:rsidR="006F5A12">
          <w:t>SSY from disturbe</w:t>
        </w:r>
        <w:r w:rsidR="002A1C32">
          <w:t>d areas accounted for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rsidR="00C61F74">
          <w:t>.</w:t>
        </w:r>
        <w:r w:rsidR="006F5A12">
          <w:t xml:space="preserve"> sSSY from </w:t>
        </w:r>
        <w:r w:rsidR="006F5A12">
          <w:lastRenderedPageBreak/>
          <w:t>disturbed areas in the LOWER subwatershed was 1,095 tons/km², or 58x the sSSY of undisturbed forest</w:t>
        </w:r>
        <w:r w:rsidR="00F0753F">
          <w:t xml:space="preserve"> (Table 3)</w:t>
        </w:r>
        <w:r w:rsidR="006F5A12">
          <w:t>.</w:t>
        </w:r>
      </w:ins>
    </w:p>
    <w:p w14:paraId="684EFF63" w14:textId="370D2EED" w:rsidR="00F0753F" w:rsidRDefault="00F0753F" w:rsidP="00F0753F">
      <w:pPr>
        <w:ind w:firstLine="0"/>
        <w:rPr>
          <w:ins w:id="384" w:author="Alex Messina" w:date="2015-12-30T09:32:00Z"/>
        </w:rPr>
      </w:pPr>
      <w:ins w:id="385" w:author="Alex Messina" w:date="2015-12-30T09:32:00Z">
        <w:r>
          <w:t>&lt;Table 3 here please&gt;</w:t>
        </w:r>
      </w:ins>
    </w:p>
    <w:p w14:paraId="07A5A8B4" w14:textId="30189D31" w:rsidR="00A955CD" w:rsidRDefault="00B71433">
      <w:pPr>
        <w:rPr>
          <w:ins w:id="386" w:author="Alex Messina" w:date="2015-12-30T09:32:00Z"/>
        </w:rPr>
      </w:pPr>
      <w:ins w:id="387" w:author="Alex Messina" w:date="2015-12-30T09:32:00Z">
        <w:r>
          <w:t xml:space="preserve">The separate contributions </w:t>
        </w:r>
        <w:r w:rsidR="00F27394">
          <w:t>to SSY from</w:t>
        </w:r>
        <w:r>
          <w:t xml:space="preserve"> the quarry and village </w:t>
        </w:r>
        <w:r w:rsidR="00F27394">
          <w:t>were</w:t>
        </w:r>
        <w:r>
          <w:t xml:space="preserve"> determined for eight storm events (Table 4)</w:t>
        </w:r>
        <w:r w:rsidR="009862AA">
          <w:t xml:space="preserve">, where </w:t>
        </w:r>
        <w:r w:rsidR="006F5A12">
          <w:t xml:space="preserve">29% </w:t>
        </w:r>
        <w:r w:rsidR="009862AA">
          <w:t>of SSY</w:t>
        </w:r>
        <w:r w:rsidR="009862AA">
          <w:rPr>
            <w:vertAlign w:val="subscript"/>
          </w:rPr>
          <w:t>EV</w:t>
        </w:r>
        <w:r w:rsidR="009862AA">
          <w:t xml:space="preserve"> came </w:t>
        </w:r>
        <w:r w:rsidR="006F5A12">
          <w:t>from the UPPER subwatershed, 36% from the LOWER_QUARRY subwatershed, and 35% from the LOWER_VILLAGE subwatershed.</w:t>
        </w:r>
      </w:ins>
      <w:moveToRangeStart w:id="388" w:author="Alex Messina" w:date="2015-12-30T09:32:00Z" w:name="move439231262"/>
      <w:moveTo w:id="389" w:author="Alex Messina" w:date="2015-12-30T09:32:00Z">
        <w:r w:rsidR="006F5A12">
          <w:t xml:space="preserve"> sSSY from the UPPER, LOWER_QUARRY, and LOWER_VILLAGE subwatersheds, and the TOTAL watershed was 15, 61, 27, and 26 tons/km², respectively. </w:t>
        </w:r>
      </w:moveTo>
      <w:moveToRangeEnd w:id="388"/>
      <w:ins w:id="390" w:author="Alex Messina" w:date="2015-12-30T09:32:00Z">
        <w:r w:rsidR="00B01BBA">
          <w:t xml:space="preserve">The storms in Table 4 </w:t>
        </w:r>
        <w:r w:rsidR="006F5A12">
          <w:t xml:space="preserve">show a </w:t>
        </w:r>
        <w:r w:rsidR="00E76C66">
          <w:t>smaller</w:t>
        </w:r>
        <w:r w:rsidR="006F5A12">
          <w:t xml:space="preserve"> increase in SSY from the TOTAL watershed</w:t>
        </w:r>
        <w:r w:rsidR="00B01BBA">
          <w:t xml:space="preserve"> (</w:t>
        </w:r>
        <w:r w:rsidR="006F5A12">
          <w:t>1.7x</w:t>
        </w:r>
        <w:r w:rsidR="00B01BBA">
          <w:t xml:space="preserve"> SSY</w:t>
        </w:r>
        <w:r w:rsidR="000405F2">
          <w:rPr>
            <w:vertAlign w:val="subscript"/>
          </w:rPr>
          <w:t>UPPER</w:t>
        </w:r>
        <w:r w:rsidR="00B01BBA">
          <w:t>)</w:t>
        </w:r>
        <w:r w:rsidR="006F5A12">
          <w:t xml:space="preserve"> </w:t>
        </w:r>
        <w:r w:rsidR="000405F2">
          <w:t>compared with the 42 storms with data at FG1 and FG3 (3</w:t>
        </w:r>
        <w:r w:rsidR="00E76C66">
          <w:t>.9x SSY</w:t>
        </w:r>
        <w:r w:rsidR="00E76C66" w:rsidRPr="00C61F74">
          <w:rPr>
            <w:vertAlign w:val="subscript"/>
          </w:rPr>
          <w:t>UPPER</w:t>
        </w:r>
        <w:r w:rsidR="000405F2">
          <w:t xml:space="preserve"> Table 2)</w:t>
        </w:r>
        <w:r w:rsidR="00DC6CD5">
          <w:t>, so these storms may underrepresent the contributions of the quarry and village to SSY.</w:t>
        </w:r>
        <w:r w:rsidR="000B0813">
          <w:t xml:space="preserve"> </w:t>
        </w:r>
        <w:r w:rsidR="006F5A12">
          <w:t>sSSY increased by 4.</w:t>
        </w:r>
        <w:r>
          <w:t>1</w:t>
        </w:r>
        <w:r w:rsidR="006F5A12">
          <w:t>x in the LOWER_QUARRY subwatershed and 1.8x in the LOWER_VILLAGE subwatershed</w:t>
        </w:r>
        <w:r w:rsidR="000405F2">
          <w:t xml:space="preserve"> compared with the undisturbed UPPER watershed</w:t>
        </w:r>
        <w:r w:rsidR="006F5A12">
          <w:t>.</w:t>
        </w:r>
      </w:ins>
    </w:p>
    <w:p w14:paraId="301638A7" w14:textId="0E06FB78" w:rsidR="00F0753F" w:rsidRDefault="00F0753F" w:rsidP="00F0753F">
      <w:pPr>
        <w:ind w:firstLine="0"/>
        <w:rPr>
          <w:ins w:id="391" w:author="Alex Messina" w:date="2015-12-30T09:32:00Z"/>
        </w:rPr>
      </w:pPr>
      <w:ins w:id="392" w:author="Alex Messina" w:date="2015-12-30T09:32:00Z">
        <w:r>
          <w:t>&lt;Table 4 here please&gt;</w:t>
        </w:r>
      </w:ins>
    </w:p>
    <w:p w14:paraId="7945C533" w14:textId="51FBFD2B" w:rsidR="00A955CD" w:rsidRDefault="006F5A12">
      <w:pPr>
        <w:rPr>
          <w:moveTo w:id="393" w:author="Alex Messina" w:date="2015-12-30T09:32:00Z"/>
        </w:rPr>
      </w:pPr>
      <w:moveToRangeStart w:id="394" w:author="Alex Messina" w:date="2015-12-30T09:32:00Z" w:name="move439231263"/>
      <w:moveTo w:id="395" w:author="Alex Messina" w:date="2015-12-30T09:32:00Z">
        <w:r>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w:t>
        </w:r>
      </w:moveTo>
      <w:moveToRangeEnd w:id="394"/>
      <w:ins w:id="396" w:author="Alex Messina" w:date="2015-12-30T09:32:00Z">
        <w:r>
          <w:t xml:space="preserve">Similarly, 5.2% of the TOTAL watershed </w:t>
        </w:r>
        <w:r w:rsidR="00707248">
          <w:t>was</w:t>
        </w:r>
        <w:r>
          <w:t xml:space="preserve"> disturbed</w:t>
        </w:r>
        <w:r w:rsidR="00707248">
          <w:t xml:space="preserve"> but </w:t>
        </w:r>
        <w:r>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w:t>
        </w:r>
        <w:r w:rsidR="005725D0">
          <w:t>The quarry</w:t>
        </w:r>
        <w:r>
          <w:t xml:space="preserve"> significantly increased </w:t>
        </w:r>
        <w:r w:rsidR="00707248">
          <w:t>SSY</w:t>
        </w:r>
        <w:r>
          <w:t xml:space="preserve"> and contributed the majority of SSY from disturbed areas in Faga'alu watershed. sSSY from disturbed areas in the UPPER</w:t>
        </w:r>
        <w:r w:rsidR="00F27394">
          <w:t xml:space="preserve"> (37</w:t>
        </w:r>
        <w:r w:rsidR="00280E1A">
          <w:t xml:space="preserve"> tons/km²)</w:t>
        </w:r>
        <w:r>
          <w:t>, LOWER_QUARRY</w:t>
        </w:r>
        <w:r w:rsidR="00280E1A">
          <w:t xml:space="preserve"> (72</w:t>
        </w:r>
        <w:r w:rsidR="00F27394">
          <w:t xml:space="preserve">2 </w:t>
        </w:r>
        <w:r w:rsidR="00C10170">
          <w:t>tons/km²</w:t>
        </w:r>
        <w:r w:rsidR="00280E1A">
          <w:t>)</w:t>
        </w:r>
        <w:r>
          <w:t xml:space="preserve">, and LOWER_VILLAGE subwatersheds </w:t>
        </w:r>
        <w:r w:rsidR="00F27394">
          <w:t>(116</w:t>
        </w:r>
      </w:ins>
      <w:moveToRangeStart w:id="397" w:author="Alex Messina" w:date="2015-12-30T09:32:00Z" w:name="move439231264"/>
      <w:moveTo w:id="398" w:author="Alex Messina" w:date="2015-12-30T09:32:00Z">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w:t>
        </w:r>
        <w:r>
          <w:lastRenderedPageBreak/>
          <w:t>LOWER_VILLAGE subwatershed also increased SSY above natural levels but the magnitude of disturbance was much lower than the quarry.</w:t>
        </w:r>
      </w:moveTo>
    </w:p>
    <w:moveToRangeEnd w:id="397"/>
    <w:p w14:paraId="12BB54C1" w14:textId="0F6B8D1A" w:rsidR="00F0753F" w:rsidRDefault="00F0753F" w:rsidP="00F0753F">
      <w:pPr>
        <w:ind w:firstLine="0"/>
        <w:rPr>
          <w:ins w:id="399" w:author="Alex Messina" w:date="2015-12-30T09:32:00Z"/>
        </w:rPr>
      </w:pPr>
      <w:ins w:id="400" w:author="Alex Messina" w:date="2015-12-30T09:32:00Z">
        <w:r>
          <w:t>&lt;Table 5 here please&gt;</w:t>
        </w:r>
      </w:ins>
    </w:p>
    <w:p w14:paraId="04AB1E22" w14:textId="0957CD71" w:rsidR="00DA6C4F" w:rsidRDefault="00DA6C4F" w:rsidP="00DA6C4F">
      <w:pPr>
        <w:pStyle w:val="Heading4"/>
      </w:pPr>
      <w:ins w:id="401" w:author="Alex Messina" w:date="2015-12-30T09:32:00Z">
        <w:r>
          <w:t>4.</w:t>
        </w:r>
        <w:r w:rsidR="000B0813">
          <w:t>2.3</w:t>
        </w:r>
        <w:r>
          <w:t xml:space="preserve"> </w:t>
        </w:r>
      </w:ins>
      <w:r>
        <w:t>Cumulative Probable Error (PE)</w:t>
      </w:r>
    </w:p>
    <w:p w14:paraId="33AFA158" w14:textId="110D8BAB" w:rsidR="00DA6C4F" w:rsidRDefault="00DA6C4F" w:rsidP="00DA6C4F">
      <w:r>
        <w:t>Cumulative Probable Error (RMSE %) for SSY</w:t>
      </w:r>
      <w:r w:rsidRPr="001E37AA">
        <w:rPr>
          <w:vertAlign w:val="subscript"/>
        </w:rPr>
        <w:t>EV</w:t>
      </w:r>
      <w:r>
        <w:t xml:space="preserve"> estimates</w:t>
      </w:r>
      <w:del w:id="402" w:author="Alex Messina" w:date="2015-12-30T09:32:00Z">
        <w:r w:rsidR="006F5A12">
          <w:delText xml:space="preserve"> at FG1 and FG3</w:delText>
        </w:r>
      </w:del>
      <w:r>
        <w:t xml:space="preserve"> were calculated from the measurement errors for Q (8.5%) and SSC grab samples (16.3%), and the model errors of the respective stage-Q and T-SSC relationships for that location. Cumulative Probable Errors (PE) in SSY</w:t>
      </w:r>
      <w:r>
        <w:rPr>
          <w:vertAlign w:val="subscript"/>
        </w:rPr>
        <w:t>EV</w:t>
      </w:r>
      <w:r>
        <w:t xml:space="preserve"> were 28-49% (μ=43%) at FG1 and 36-118% (μ=94%) at FG3. </w:t>
      </w:r>
    </w:p>
    <w:p w14:paraId="73CD8023" w14:textId="77777777" w:rsidR="00DA6C4F" w:rsidRDefault="00DA6C4F" w:rsidP="00DA6C4F">
      <w:r>
        <w:t xml:space="preserve">The measurement error (RMSE) for Q at FG1 and FG3 was 8.5 %, which included error in the area-velocity measurements (6%), continuous Q measurement in a natural channel (6%), pressure transducer error (0.1%), and streambed condition (firm, stable bed=0%)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The model errors (RMSE) were 32% for the stage-Q rating curve using Manning's equation at FG3, and 22% using HEC-RAS at FG1.</w:t>
      </w:r>
    </w:p>
    <w:p w14:paraId="2DB9B062" w14:textId="77777777" w:rsidR="00DA6C4F" w:rsidRDefault="00DA6C4F">
      <w:r>
        <w:t>The measurement error (RMSE) for SSC was 16.3%, which included errors for sample collection and analysis. Sample collection error consisted of interpolating over a 30 min interval (5%) and sampling during stormflows (3%). Sample analysis error was from measuring SSC by filtration (3.9%). The model errors (RMSE) of the T-SSC relationships were 16% (4 mg/L) for the YSI and TS turbidimeters at FG1, 113% (348 mg/L) for the YSI turbidimeter at FG3, and 46% (48 mg/L) for the OBS turbidimeter at FG3.</w:t>
      </w:r>
    </w:p>
    <w:p w14:paraId="43E4A3C0" w14:textId="77777777" w:rsidR="00A955CD" w:rsidRDefault="006F5A12">
      <w:pPr>
        <w:pStyle w:val="Heading3"/>
        <w:rPr>
          <w:del w:id="403" w:author="Alex Messina" w:date="2015-12-30T09:32:00Z"/>
        </w:rPr>
      </w:pPr>
      <w:del w:id="404" w:author="Alex Messina" w:date="2015-12-30T09:32:00Z">
        <w:r>
          <w:delText>Comparing</w:delText>
        </w:r>
      </w:del>
      <w:ins w:id="405" w:author="Alex Messina" w:date="2015-12-30T09:32:00Z">
        <w:r w:rsidR="00A31439">
          <w:t xml:space="preserve">4.3 </w:t>
        </w:r>
        <w:r w:rsidR="00BE14B5">
          <w:t>Objective 2:</w:t>
        </w:r>
        <w:r w:rsidR="000B0813">
          <w:t xml:space="preserve"> </w:t>
        </w:r>
        <w:r w:rsidR="00BE14B5">
          <w:t>Modeling</w:t>
        </w:r>
      </w:ins>
      <w:r w:rsidR="00BE14B5">
        <w:t xml:space="preserve"> SSY</w:t>
      </w:r>
      <w:r w:rsidR="00BE14B5">
        <w:rPr>
          <w:vertAlign w:val="subscript"/>
        </w:rPr>
        <w:t>EV</w:t>
      </w:r>
      <w:r w:rsidR="00BE14B5">
        <w:t xml:space="preserve"> </w:t>
      </w:r>
      <w:del w:id="406" w:author="Alex Messina" w:date="2015-12-30T09:32:00Z">
        <w:r>
          <w:delText>from disturbed and undisturbed subwatersheds</w:delText>
        </w:r>
      </w:del>
    </w:p>
    <w:p w14:paraId="5DC5BB64" w14:textId="77777777" w:rsidR="00A955CD" w:rsidRDefault="00003545">
      <w:pPr>
        <w:rPr>
          <w:del w:id="407" w:author="Alex Messina" w:date="2015-12-30T09:32:00Z"/>
        </w:rPr>
      </w:pPr>
      <w:del w:id="408" w:author="Alex Messina" w:date="2015-12-30T09:32:00Z">
        <w:r>
          <w:delText>SSY</w:delText>
        </w:r>
        <w:r>
          <w:rPr>
            <w:vertAlign w:val="subscript"/>
          </w:rPr>
          <w:delText>EV</w:delText>
        </w:r>
        <w:r w:rsidR="006F5A12">
          <w:delText xml:space="preserve"> was measured simultaneously at FG1 and FG3 for 42 storms (Table 2). </w:delText>
        </w:r>
        <w:r>
          <w:delText>SSY</w:delText>
        </w:r>
        <w:r w:rsidR="00A15AFB">
          <w:rPr>
            <w:vertAlign w:val="subscript"/>
          </w:rPr>
          <w:delText>EV_T</w:delText>
        </w:r>
        <w:r>
          <w:rPr>
            <w:vertAlign w:val="subscript"/>
          </w:rPr>
          <w:delText>OTAL</w:delText>
        </w:r>
        <w:r w:rsidR="006F5A12">
          <w:delText xml:space="preserve"> was 129.2±121.4 tons (72.6±68.2 tons/km²), </w:delText>
        </w:r>
      </w:del>
      <w:r w:rsidR="00BE14B5">
        <w:t xml:space="preserve">with </w:t>
      </w:r>
      <w:del w:id="409" w:author="Alex Messina" w:date="2015-12-30T09:32:00Z">
        <w:r w:rsidR="006F5A12">
          <w:delText xml:space="preserve">17.0±7.3 tons (18.8±8.1 tons/km²) from the UPPER subwatershed and 112.2 tons (127.5 tons/km²) from the LOWER </w:delText>
        </w:r>
        <w:r w:rsidR="006F5A12">
          <w:lastRenderedPageBreak/>
          <w:delText xml:space="preserve">subwatershed. The UPPER and LOWER subwatersheds are similar in size (0.90 km² and 0.88 km²) but </w:delText>
        </w:r>
        <w:r>
          <w:delText>SSY</w:delText>
        </w:r>
        <w:r w:rsidR="00A15AFB">
          <w:rPr>
            <w:vertAlign w:val="subscript"/>
          </w:rPr>
          <w:delText>EV_U</w:delText>
        </w:r>
        <w:r>
          <w:rPr>
            <w:vertAlign w:val="subscript"/>
          </w:rPr>
          <w:delText>PPER</w:delText>
        </w:r>
        <w:r w:rsidR="006F5A12">
          <w:delText xml:space="preserve"> accounted for an average of just 13% and </w:delText>
        </w:r>
        <w:r>
          <w:delText>SSY</w:delText>
        </w:r>
        <w:r w:rsidR="00A15AFB">
          <w:rPr>
            <w:vertAlign w:val="subscript"/>
          </w:rPr>
          <w:delText>EV_L</w:delText>
        </w:r>
        <w:r>
          <w:rPr>
            <w:vertAlign w:val="subscript"/>
          </w:rPr>
          <w:delText>OWER</w:delText>
        </w:r>
        <w:r w:rsidR="006F5A12">
          <w:delText xml:space="preserve"> for 87% of SSY</w:delText>
        </w:r>
        <w:r w:rsidR="00A15AFB">
          <w:rPr>
            <w:vertAlign w:val="subscript"/>
          </w:rPr>
          <w:delText>EV</w:delText>
        </w:r>
        <w:r w:rsidR="006F5A12">
          <w:delText xml:space="preserve"> at the watershed outlet (Table 2). The DR estimated from </w:delText>
        </w:r>
        <w:r>
          <w:delText>sSSY</w:delText>
        </w:r>
        <w:r w:rsidR="00A15AFB">
          <w:rPr>
            <w:vertAlign w:val="subscript"/>
          </w:rPr>
          <w:delText>EV_U</w:delText>
        </w:r>
        <w:r>
          <w:rPr>
            <w:vertAlign w:val="subscript"/>
          </w:rPr>
          <w:delText>PPER</w:delText>
        </w:r>
        <w:r w:rsidR="006F5A12">
          <w:delText xml:space="preserve"> (=18.8 tons/km²) and </w:delText>
        </w:r>
        <w:r>
          <w:delText>sSSY</w:delText>
        </w:r>
        <w:r w:rsidR="00A15AFB">
          <w:rPr>
            <w:vertAlign w:val="subscript"/>
          </w:rPr>
          <w:delText>EV_L</w:delText>
        </w:r>
        <w:r>
          <w:rPr>
            <w:vertAlign w:val="subscript"/>
          </w:rPr>
          <w:delText>OWER</w:delText>
        </w:r>
        <w:r w:rsidR="002A1C32">
          <w:delText xml:space="preserve"> (Equation 4</w:delText>
        </w:r>
        <w:r w:rsidR="006F5A12">
          <w:delText>) suggests sSSY</w:delText>
        </w:r>
        <w:r w:rsidR="00A15AFB">
          <w:rPr>
            <w:vertAlign w:val="subscript"/>
          </w:rPr>
          <w:delText>EV</w:delText>
        </w:r>
        <w:r w:rsidR="006F5A12">
          <w:delText xml:space="preserve"> has increased by 6.8x in the LOWER subwatershed, and 3.9x for the TOTAL watershed.</w:delText>
        </w:r>
      </w:del>
    </w:p>
    <w:p w14:paraId="05B2C59F" w14:textId="77777777" w:rsidR="00A955CD" w:rsidRDefault="006F5A12">
      <w:pPr>
        <w:rPr>
          <w:del w:id="410" w:author="Alex Messina" w:date="2015-12-30T09:32:00Z"/>
        </w:rPr>
      </w:pPr>
      <w:del w:id="411" w:author="Alex Messina" w:date="2015-12-30T09:32:00Z">
        <w:r>
          <w:delText>SSY</w:delText>
        </w:r>
        <w:r w:rsidR="00A15AFB">
          <w:rPr>
            <w:vertAlign w:val="subscript"/>
          </w:rPr>
          <w:delText>EV</w:delText>
        </w:r>
        <w:r>
          <w:delText xml:space="preserve"> from the undisturbed forest areas in the LOWER watershed was estimated to be 14.9 tons</w:delText>
        </w:r>
        <w:r w:rsidR="00B14A8F">
          <w:delText xml:space="preserve"> </w:delText>
        </w:r>
        <w:r w:rsidR="00A15AFB">
          <w:delText xml:space="preserve">for the 42 events in Table 2 </w:delText>
        </w:r>
        <w:r w:rsidR="00B14A8F">
          <w:delText>(Equation 3)</w:delText>
        </w:r>
        <w:r>
          <w:delText>, so SSY</w:delText>
        </w:r>
        <w:r w:rsidR="00A15AFB">
          <w:rPr>
            <w:vertAlign w:val="subscript"/>
          </w:rPr>
          <w:delText>EV</w:delText>
        </w:r>
        <w:r>
          <w:delText xml:space="preserve"> from the disturbed areas was 97.3 tons (Table 3). </w:delText>
        </w:r>
        <w:r w:rsidR="00A15AFB">
          <w:delText>Approximately</w:delText>
        </w:r>
        <w:r>
          <w:delText xml:space="preserve"> 87% of </w:delText>
        </w:r>
        <w:r w:rsidR="00003545">
          <w:delText>SSY</w:delText>
        </w:r>
        <w:r w:rsidR="00A15AFB">
          <w:rPr>
            <w:vertAlign w:val="subscript"/>
          </w:rPr>
          <w:delText>EV_L</w:delText>
        </w:r>
        <w:r w:rsidR="00003545">
          <w:rPr>
            <w:vertAlign w:val="subscript"/>
          </w:rPr>
          <w:delText>OWER</w:delText>
        </w:r>
        <w:r>
          <w:delText xml:space="preserve"> was from disturbed areas, despite the disturbed areas only accounting for 10.1% of the LOWER subwatershed area (0.089 km²). Similarly, despite only 5.2% of the TOTAL watershed being disturbed, SSY from disturbe</w:delText>
        </w:r>
        <w:r w:rsidR="002A1C32">
          <w:delText>d areas accounted for 75% of</w:delText>
        </w:r>
        <w:r>
          <w:delText xml:space="preserve">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sSSY from disturbed areas in the LOWER subwatershed was 1,095 tons/km², or 58x the sSSY of undisturbed forest.</w:delText>
        </w:r>
      </w:del>
    </w:p>
    <w:p w14:paraId="1F40A005" w14:textId="77777777" w:rsidR="00A955CD" w:rsidRDefault="006F5A12">
      <w:pPr>
        <w:rPr>
          <w:del w:id="412" w:author="Alex Messina" w:date="2015-12-30T09:32:00Z"/>
        </w:rPr>
      </w:pPr>
      <w:del w:id="413" w:author="Alex Messina" w:date="2015-12-30T09:32:00Z">
        <w:r>
          <w:delText xml:space="preserve">It was hypothesized the quarry was a key sediment source, but </w:delText>
        </w:r>
        <w:r w:rsidR="00003545">
          <w:delText>SSY</w:delText>
        </w:r>
        <w:r w:rsidR="00003545">
          <w:rPr>
            <w:vertAlign w:val="subscript"/>
          </w:rPr>
          <w:delText>EV</w:delText>
        </w:r>
        <w:r>
          <w:delText xml:space="preserve"> was measured simultaneously at FG1, FG2, and FG3 for only 8 of the storms in Table 2. </w:delText>
        </w:r>
        <w:r w:rsidR="00003545">
          <w:delText>SSY</w:delText>
        </w:r>
        <w:r w:rsidR="00003545">
          <w:rPr>
            <w:vertAlign w:val="subscript"/>
          </w:rPr>
          <w:delText>EV</w:delText>
        </w:r>
        <w:r>
          <w:delText xml:space="preserve"> was calculated separately from the LOWER subwatershed containing the quarry (</w:delText>
        </w:r>
        <w:r w:rsidR="00003545">
          <w:delText>SSY</w:delText>
        </w:r>
        <w:r w:rsidR="00044F34" w:rsidRPr="001E37AA">
          <w:rPr>
            <w:vertAlign w:val="subscript"/>
          </w:rPr>
          <w:delText>EV</w:delText>
        </w:r>
        <w:r w:rsidR="00044F34">
          <w:rPr>
            <w:vertAlign w:val="subscript"/>
          </w:rPr>
          <w:delText>_</w:delText>
        </w:r>
        <w:r w:rsidR="00003545">
          <w:rPr>
            <w:vertAlign w:val="subscript"/>
          </w:rPr>
          <w:delText>LOWER_QUARRY</w:delText>
        </w:r>
        <w:r>
          <w:delText>) and LOWER subwatershed containing the village below the quarry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LOWER_VILLAGE</w:delText>
        </w:r>
        <w:r>
          <w:delText xml:space="preserve">) for those </w:delText>
        </w:r>
        <w:r w:rsidR="00B14A8F">
          <w:delText xml:space="preserve">8 </w:delText>
        </w:r>
        <w:r>
          <w:delText xml:space="preserve">storms (Table 4). For the 8 storms in Table 4,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was 46 tons with an average of 29% from the UPPER subwatershed, 36% from the LOWER_QUARRY subwatershed, and 35% from the LOWER_VILLAGE subwatershed.</w:delText>
        </w:r>
      </w:del>
      <w:moveFromRangeStart w:id="414" w:author="Alex Messina" w:date="2015-12-30T09:32:00Z" w:name="move439231262"/>
      <w:moveFrom w:id="415" w:author="Alex Messina" w:date="2015-12-30T09:32:00Z">
        <w:r>
          <w:t xml:space="preserve"> sSSY from the UPPER, LOWER_QUARRY, and LOWER_VILLAGE subwatersheds, and the TOTAL watershed was 15, 61, 27, and 26 tons/km², respectively. </w:t>
        </w:r>
      </w:moveFrom>
      <w:moveFromRangeEnd w:id="414"/>
      <w:del w:id="416" w:author="Alex Messina" w:date="2015-12-30T09:32:00Z">
        <w:r>
          <w:delText>The results from the smaller sample of storms in Table 4, show a slightly lower increase in SSY from the TOTAL watershed, 1.7x, but show the sSSY has increased by 4.08x in the LOWER_QUARRY subwatershed and 1.8x in the LOWER_VILLAGE subwatershed.</w:delText>
        </w:r>
      </w:del>
    </w:p>
    <w:p w14:paraId="3750AC79" w14:textId="77777777" w:rsidR="00A955CD" w:rsidRDefault="006F5A12">
      <w:pPr>
        <w:rPr>
          <w:moveFrom w:id="417" w:author="Alex Messina" w:date="2015-12-30T09:32:00Z"/>
        </w:rPr>
      </w:pPr>
      <w:moveFromRangeStart w:id="418" w:author="Alex Messina" w:date="2015-12-30T09:32:00Z" w:name="move439231263"/>
      <w:moveFrom w:id="419" w:author="Alex Messina" w:date="2015-12-30T09:32:00Z">
        <w:r>
          <w:lastRenderedPageBreak/>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w:t>
        </w:r>
      </w:moveFrom>
      <w:moveFromRangeEnd w:id="418"/>
      <w:del w:id="420" w:author="Alex Messina" w:date="2015-12-30T09:32:00Z">
        <w:r>
          <w:delText xml:space="preserve">Similarly, despite only 5.2% of the TOTAL watershed being disturbed, 75-45% of </w:delText>
        </w:r>
        <w:r w:rsidR="00003545">
          <w:delText>SSY</w:delText>
        </w:r>
        <w:r w:rsidR="00044F34" w:rsidRPr="00044F34">
          <w:rPr>
            <w:vertAlign w:val="subscript"/>
          </w:rPr>
          <w:delText xml:space="preserve"> </w:delText>
        </w:r>
        <w:r w:rsidR="00044F34" w:rsidRPr="001E37AA">
          <w:rPr>
            <w:vertAlign w:val="subscript"/>
          </w:rPr>
          <w:delText>EV</w:delText>
        </w:r>
        <w:r w:rsidR="00044F34">
          <w:rPr>
            <w:vertAlign w:val="subscript"/>
          </w:rPr>
          <w:delText>_</w:delText>
        </w:r>
        <w:r w:rsidR="00003545">
          <w:rPr>
            <w:vertAlign w:val="subscript"/>
          </w:rPr>
          <w:delText>TOTAL</w:delText>
        </w:r>
        <w:r>
          <w:delText xml:space="preserve"> was from disturbed areas</w:delText>
        </w:r>
        <w:r w:rsidR="00C10170">
          <w:delText xml:space="preserve"> (Tables 3 and 5)</w:delText>
        </w:r>
        <w:r>
          <w:delText xml:space="preserve">. Bare land in the LOWER_QUARRY subwatershed significantly increased </w:delText>
        </w:r>
        <w:r w:rsidR="00003545">
          <w:delText>sSSY</w:delText>
        </w:r>
        <w:r w:rsidR="00003545">
          <w:rPr>
            <w:vertAlign w:val="subscript"/>
          </w:rPr>
          <w:delText>LOWER_QUARRY</w:delText>
        </w:r>
        <w:r>
          <w:delText xml:space="preserve"> and s</w:delText>
        </w:r>
        <w:r w:rsidR="00003545">
          <w:delText>SSY</w:delText>
        </w:r>
        <w:r w:rsidR="00003545">
          <w:rPr>
            <w:vertAlign w:val="subscript"/>
          </w:rPr>
          <w:delText>TOTAL</w:delText>
        </w:r>
        <w:r>
          <w:delText>, and contributed the majority of SSY from disturbed areas in Faga'alu watershed. sSSY from disturbed areas in the UPPER</w:delText>
        </w:r>
        <w:r w:rsidR="00280E1A">
          <w:delText xml:space="preserve"> (37.0 tons/km²)</w:delText>
        </w:r>
        <w:r>
          <w:delText>, LOWER_QUARRY</w:delText>
        </w:r>
        <w:r w:rsidR="00280E1A">
          <w:delText xml:space="preserve"> (721.6</w:delText>
        </w:r>
        <w:r w:rsidR="00C10170">
          <w:delText xml:space="preserve"> tons/km²</w:delText>
        </w:r>
        <w:r w:rsidR="00280E1A">
          <w:delText>)</w:delText>
        </w:r>
        <w:r>
          <w:delText xml:space="preserve">, and LOWER_VILLAGE subwatersheds </w:delText>
        </w:r>
        <w:r w:rsidR="00280E1A">
          <w:delText>(116.2</w:delText>
        </w:r>
      </w:del>
      <w:moveFromRangeStart w:id="421" w:author="Alex Messina" w:date="2015-12-30T09:32:00Z" w:name="move439231264"/>
      <w:moveFrom w:id="422" w:author="Alex Messina" w:date="2015-12-30T09:32:00Z">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moveFrom>
    </w:p>
    <w:moveFromRangeEnd w:id="421"/>
    <w:p w14:paraId="47B06835" w14:textId="2CF56F41" w:rsidR="002548AC" w:rsidRDefault="006F5A12">
      <w:pPr>
        <w:pStyle w:val="Heading3"/>
      </w:pPr>
      <w:del w:id="423" w:author="Alex Messina" w:date="2015-12-30T09:32:00Z">
        <w:r>
          <w:delText xml:space="preserve">Predicting </w:delText>
        </w:r>
        <w:r w:rsidR="00003545">
          <w:delText>SSY</w:delText>
        </w:r>
        <w:r w:rsidR="00003545">
          <w:rPr>
            <w:vertAlign w:val="subscript"/>
          </w:rPr>
          <w:delText>EV</w:delText>
        </w:r>
        <w:r>
          <w:delText xml:space="preserve"> from </w:delText>
        </w:r>
      </w:del>
      <w:r w:rsidR="00BE14B5">
        <w:t>storm metrics</w:t>
      </w:r>
      <w:r w:rsidR="00BE14B5" w:rsidDel="00BE14B5">
        <w:t xml:space="preserve"> </w:t>
      </w:r>
    </w:p>
    <w:p w14:paraId="5EB9ED86" w14:textId="77777777" w:rsidR="00A955CD" w:rsidRDefault="00003545">
      <w:pPr>
        <w:rPr>
          <w:del w:id="424" w:author="Alex Messina" w:date="2015-12-30T09:32:00Z"/>
        </w:rPr>
      </w:pPr>
      <w:del w:id="425" w:author="Alex Messina" w:date="2015-12-30T09:32:00Z">
        <w:r>
          <w:delText>SSY</w:delText>
        </w:r>
        <w:r>
          <w:rPr>
            <w:vertAlign w:val="subscript"/>
          </w:rPr>
          <w:delText>EV</w:delText>
        </w:r>
        <w:r w:rsidR="006F5A12">
          <w:delText xml:space="preserve"> from the UPPER and TOTAL watersheds was correlated with each of the four storm metrics tested (Figure 7), though the correlations with precipitation metrics were poor in the heavily fore</w:delText>
        </w:r>
        <w:r w:rsidR="009760BA">
          <w:delText>sted UPPER watershed (Table 6).</w:delText>
        </w:r>
        <w:r w:rsidR="006F5A12">
          <w:delText xml:space="preserve"> Pearson and Spearman correlation coefficients were similar, meaning the relationships were mostly linear in log-log space. Significant scatter was observed around all models, which reflects the changing sediment availability at the quarry and village, and the natural variability in the watershed response for different storm events.</w:delText>
        </w:r>
      </w:del>
    </w:p>
    <w:p w14:paraId="559A9377" w14:textId="51B83B78" w:rsidR="00A955CD" w:rsidRDefault="006F5A12" w:rsidP="00C61F74">
      <w:pPr>
        <w:pStyle w:val="Heading4"/>
        <w:rPr>
          <w:ins w:id="426" w:author="Alex Messina" w:date="2015-12-30T09:32:00Z"/>
        </w:rPr>
      </w:pPr>
      <w:del w:id="427" w:author="Alex Messina" w:date="2015-12-30T09:32:00Z">
        <w:r>
          <w:delText>Qsum was</w:delText>
        </w:r>
      </w:del>
      <w:ins w:id="428" w:author="Alex Messina" w:date="2015-12-30T09:32:00Z">
        <w:r w:rsidR="00C61F74">
          <w:t xml:space="preserve">4.3.1. </w:t>
        </w:r>
        <w:r w:rsidR="008A73F1">
          <w:t>Selecting</w:t>
        </w:r>
      </w:ins>
      <w:r w:rsidR="00446F5A">
        <w:t xml:space="preserve"> the best predictor</w:t>
      </w:r>
      <w:r w:rsidR="008A73F1">
        <w:t xml:space="preserve"> of SSY</w:t>
      </w:r>
      <w:r w:rsidR="008A73F1">
        <w:rPr>
          <w:vertAlign w:val="subscript"/>
        </w:rPr>
        <w:t>EV</w:t>
      </w:r>
      <w:del w:id="429" w:author="Alex Messina" w:date="2015-12-30T09:32:00Z">
        <w:r>
          <w:delText xml:space="preserve"> for the</w:delText>
        </w:r>
      </w:del>
    </w:p>
    <w:p w14:paraId="50F822F8" w14:textId="2ADA2276" w:rsidR="00F0753F" w:rsidRDefault="006F5A12">
      <w:pPr>
        <w:rPr>
          <w:ins w:id="430" w:author="Alex Messina" w:date="2015-12-30T09:32:00Z"/>
        </w:rPr>
      </w:pPr>
      <w:ins w:id="431" w:author="Alex Messina" w:date="2015-12-30T09:32:00Z">
        <w:r>
          <w:t xml:space="preserve">Qsum </w:t>
        </w:r>
        <w:r w:rsidR="003B3C19">
          <w:t xml:space="preserve">and Qmax </w:t>
        </w:r>
        <w:r>
          <w:t>w</w:t>
        </w:r>
        <w:r w:rsidR="003B3C19">
          <w:t>ere</w:t>
        </w:r>
        <w:r>
          <w:t xml:space="preserve"> the best predictor</w:t>
        </w:r>
        <w:r w:rsidR="003B3C19">
          <w:t>s</w:t>
        </w:r>
        <w:r>
          <w:t xml:space="preserve"> of </w:t>
        </w:r>
        <w:r w:rsidR="00003545">
          <w:t>SSY</w:t>
        </w:r>
        <w:r w:rsidR="00003545">
          <w:rPr>
            <w:vertAlign w:val="subscript"/>
          </w:rPr>
          <w:t>EV</w:t>
        </w:r>
        <w:r>
          <w:t xml:space="preserve"> for the </w:t>
        </w:r>
        <w:r w:rsidR="003B3C19">
          <w:t>forested</w:t>
        </w:r>
      </w:ins>
      <w:r w:rsidR="003B3C19">
        <w:t xml:space="preserve"> </w:t>
      </w:r>
      <w:r>
        <w:t xml:space="preserve">UPPER watershed, and Psum </w:t>
      </w:r>
      <w:del w:id="432" w:author="Alex Messina" w:date="2015-12-30T09:32:00Z">
        <w:r>
          <w:delText>was</w:delText>
        </w:r>
      </w:del>
      <w:ins w:id="433" w:author="Alex Messina" w:date="2015-12-30T09:32:00Z">
        <w:r w:rsidR="003B3C19">
          <w:t xml:space="preserve">and Qmax </w:t>
        </w:r>
        <w:r>
          <w:t>w</w:t>
        </w:r>
        <w:r w:rsidR="003B3C19">
          <w:t>ere</w:t>
        </w:r>
      </w:ins>
      <w:r>
        <w:t xml:space="preserve"> the best </w:t>
      </w:r>
      <w:del w:id="434" w:author="Alex Messina" w:date="2015-12-30T09:32:00Z">
        <w:r>
          <w:delText>predictor</w:delText>
        </w:r>
      </w:del>
      <w:ins w:id="435" w:author="Alex Messina" w:date="2015-12-30T09:32:00Z">
        <w:r>
          <w:t>predictor</w:t>
        </w:r>
        <w:r w:rsidR="003B3C19">
          <w:t>s</w:t>
        </w:r>
      </w:ins>
      <w:r>
        <w:t xml:space="preserve"> for the TOTAL watershed</w:t>
      </w:r>
      <w:del w:id="436" w:author="Alex Messina" w:date="2015-12-30T09:32:00Z">
        <w:r w:rsidR="0086602A">
          <w:delText>, though Qmax was nearly as good a predictor for both watersheds</w:delText>
        </w:r>
      </w:del>
      <w:r w:rsidR="00C61F74">
        <w:t xml:space="preserve">. </w:t>
      </w:r>
      <w:r w:rsidR="00003545">
        <w:t>SSY</w:t>
      </w:r>
      <w:r w:rsidR="00003545">
        <w:rPr>
          <w:vertAlign w:val="subscript"/>
        </w:rPr>
        <w:t>EV</w:t>
      </w:r>
      <w:r>
        <w:t xml:space="preserve"> is calculated from Q so it is </w:t>
      </w:r>
      <w:r>
        <w:lastRenderedPageBreak/>
        <w:t xml:space="preserve">expected that Qsum should </w:t>
      </w:r>
      <w:r w:rsidR="00280E1A">
        <w:t>correlate closely with SSY</w:t>
      </w:r>
      <w:r w:rsidR="00280E1A">
        <w:rPr>
          <w:vertAlign w:val="subscript"/>
        </w:rPr>
        <w:t>EV</w:t>
      </w:r>
      <w:del w:id="437" w:author="Alex Messina" w:date="2015-12-30T09:32:00Z">
        <w:r>
          <w:delText xml:space="preserve">, </w:delText>
        </w:r>
        <w:r w:rsidR="00280E1A">
          <w:delText>as</w:delText>
        </w:r>
        <w:r>
          <w:delText xml:space="preserve"> observed in other studies</w:delText>
        </w:r>
      </w:del>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del w:id="438" w:author="Alex Messina" w:date="2015-12-30T09:32:00Z">
        <w:r>
          <w:delText xml:space="preserve">Indeed the Qsum model for the UPPER watershed showed the highest coefficient of determination (r²), lowest RMSE, and highest Pearson and Spearman correlation coefficients (Table 6). Psum showed an equally high r² and a lower RMSE, but only for the TOTAL subwatershed. This suggests that sediment production is more related to discharge processes in the UPPER subwatershed, and more related to precipitation processes in the LOWER subwatershed. </w:delText>
        </w:r>
      </w:del>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w:t>
      </w:r>
      <w:del w:id="439" w:author="Alex Messina" w:date="2015-12-30T09:32:00Z">
        <w:r>
          <w:delText xml:space="preserve"> Qmax was not the best predictor in either watershed, but performed well in both watersheds, with similar correlation statistics to both Qsum and Psum models.</w:delText>
        </w:r>
      </w:del>
      <w:r>
        <w:t xml:space="preserve">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w:t>
      </w:r>
      <w:ins w:id="440" w:author="Alex Messina" w:date="2015-12-30T09:32:00Z">
        <w:r w:rsidR="003B3C19">
          <w:t>,</w:t>
        </w:r>
      </w:ins>
      <w:r>
        <w:t xml:space="preserve"> when most of the annual sediment load is generated</w:t>
      </w:r>
      <w:del w:id="441" w:author="Alex Messina" w:date="2015-12-30T09:32:00Z">
        <w:r>
          <w:delText>.</w:delText>
        </w:r>
      </w:del>
      <w:ins w:id="442" w:author="Alex Messina" w:date="2015-12-30T09:32:00Z">
        <w:r w:rsidR="00F0753F">
          <w:t xml:space="preserve"> (Table 6)</w:t>
        </w:r>
        <w:r>
          <w:t>.</w:t>
        </w:r>
      </w:ins>
    </w:p>
    <w:p w14:paraId="261830BF" w14:textId="52E20E2E" w:rsidR="00A955CD" w:rsidRDefault="00F0753F" w:rsidP="00F0753F">
      <w:pPr>
        <w:ind w:firstLine="0"/>
      </w:pPr>
      <w:ins w:id="443" w:author="Alex Messina" w:date="2015-12-30T09:32:00Z">
        <w:r>
          <w:t>&lt;Table 6 here please&gt;</w:t>
        </w:r>
      </w:ins>
      <w:r w:rsidR="006F5A12">
        <w:t xml:space="preserve"> </w:t>
      </w:r>
    </w:p>
    <w:p w14:paraId="0912D42D" w14:textId="0D68DBF7" w:rsidR="00A955CD" w:rsidRDefault="006F5A12">
      <w:r>
        <w:t>Precipitation was measured at the quarry, which may reflect precipitation characteristics more accurately in the LOWER than the UPPER watershed</w:t>
      </w:r>
      <w:del w:id="444" w:author="Alex Messina" w:date="2015-12-30T09:32:00Z">
        <w:r>
          <w:delText>.</w:delText>
        </w:r>
      </w:del>
      <w:ins w:id="445" w:author="Alex Messina" w:date="2015-12-30T09:32:00Z">
        <w:r w:rsidR="00446F5A">
          <w:t>, and account for the lower correlation coefficients between</w:t>
        </w:r>
        <w:r w:rsidR="00042203">
          <w:t xml:space="preserve"> precipitation and SSY</w:t>
        </w:r>
        <w:r w:rsidR="00042203">
          <w:rPr>
            <w:vertAlign w:val="subscript"/>
          </w:rPr>
          <w:t>EV_U</w:t>
        </w:r>
        <w:r w:rsidR="00446F5A" w:rsidRPr="00042203">
          <w:rPr>
            <w:vertAlign w:val="subscript"/>
          </w:rPr>
          <w:t>PPER</w:t>
        </w:r>
        <w:r>
          <w:t>.</w:t>
        </w:r>
      </w:ins>
      <w:r>
        <w:t xml:space="preserve">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w:t>
      </w:r>
      <w:r>
        <w:lastRenderedPageBreak/>
        <w:t xml:space="preserve">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2626C15" w14:textId="0ACB5712" w:rsidR="00446F5A" w:rsidRDefault="006F5A12" w:rsidP="00104BD8">
      <w:pPr>
        <w:pStyle w:val="Heading4"/>
        <w:rPr>
          <w:ins w:id="446" w:author="Alex Messina" w:date="2015-12-30T09:32:00Z"/>
        </w:rPr>
      </w:pPr>
      <w:del w:id="447" w:author="Alex Messina" w:date="2015-12-30T09:32:00Z">
        <w:r>
          <w:delText xml:space="preserve">In all models, </w:delText>
        </w:r>
      </w:del>
      <w:ins w:id="448" w:author="Alex Messina" w:date="2015-12-30T09:32:00Z">
        <w:r w:rsidR="00446F5A">
          <w:t>4.3.2. Effect of event size and watershed disturbance</w:t>
        </w:r>
      </w:ins>
    </w:p>
    <w:p w14:paraId="04D94224" w14:textId="38B1DEE3" w:rsidR="00A955CD" w:rsidRDefault="00003545">
      <w:r>
        <w:t>SSY</w:t>
      </w:r>
      <w:r>
        <w:rPr>
          <w:vertAlign w:val="subscript"/>
        </w:rPr>
        <w:t>EV</w:t>
      </w:r>
      <w:r w:rsidR="006F5A12">
        <w:t xml:space="preserve"> from the TOTAL watershed </w:t>
      </w:r>
      <w:r w:rsidR="0086602A">
        <w:t xml:space="preserve">was higher than from the UPPER </w:t>
      </w:r>
      <w:r w:rsidR="006F5A12">
        <w:t xml:space="preserve">watershed for the full range of measured storms with the exception of a few events that are considered outliers. </w:t>
      </w:r>
      <w:del w:id="449" w:author="Alex Messina" w:date="2015-12-30T09:32:00Z">
        <w:r w:rsidR="006F5A12">
          <w:delText>These</w:delText>
        </w:r>
      </w:del>
      <w:ins w:id="450" w:author="Alex Messina" w:date="2015-12-30T09:32:00Z">
        <w:r w:rsidR="006F5A12">
          <w:t>The</w:t>
        </w:r>
        <w:r w:rsidR="0070295D">
          <w:t xml:space="preserve"> outlier</w:t>
        </w:r>
      </w:ins>
      <w:r w:rsidR="006F5A12">
        <w:t xml:space="preserve"> events could be attributed to measurement error or to landslides</w:t>
      </w:r>
      <w:r w:rsidR="0070295D">
        <w:t xml:space="preserve"> </w:t>
      </w:r>
      <w:ins w:id="451" w:author="Alex Messina" w:date="2015-12-30T09:32:00Z">
        <w:r w:rsidR="0070295D">
          <w:t>or other mass movements</w:t>
        </w:r>
        <w:r w:rsidR="006F5A12">
          <w:t xml:space="preserve"> </w:t>
        </w:r>
      </w:ins>
      <w:r w:rsidR="006F5A12">
        <w:t>in the UPPER subwatershed</w:t>
      </w:r>
      <w:del w:id="452" w:author="Alex Messina" w:date="2015-12-30T09:32:00Z">
        <w:r w:rsidR="006F5A12">
          <w:delText xml:space="preserve"> and the increased sediment supply for that specific event</w:delText>
        </w:r>
      </w:del>
      <w:r w:rsidR="006F5A12">
        <w:t xml:space="preserve">.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1DCB10C2" w14:textId="1AC08043" w:rsidR="00A955CD" w:rsidRDefault="006F5A12">
      <w:r>
        <w:t xml:space="preserve">All model intercepts </w:t>
      </w:r>
      <w:r w:rsidR="0034534C">
        <w:t>(</w:t>
      </w:r>
      <w:r w:rsidR="0034534C">
        <w:rPr>
          <w:rFonts w:cs="Times"/>
        </w:rPr>
        <w:t>α</w:t>
      </w:r>
      <w:r w:rsidR="0034534C">
        <w:t xml:space="preserve">) </w:t>
      </w:r>
      <w:r>
        <w:t>were significantly different (p&lt;0.01), but only the Qsum-</w:t>
      </w:r>
      <w:r w:rsidR="00003545">
        <w:t>SSY</w:t>
      </w:r>
      <w:r w:rsidR="00003545">
        <w:rPr>
          <w:vertAlign w:val="subscript"/>
        </w:rPr>
        <w:t>EV</w:t>
      </w:r>
      <w:r>
        <w:t xml:space="preserve"> model showed significantly different </w:t>
      </w:r>
      <w:del w:id="453" w:author="Alex Messina" w:date="2015-12-30T09:32:00Z">
        <w:r>
          <w:delText xml:space="preserve">(p&lt;0.01) </w:delText>
        </w:r>
      </w:del>
      <w:r>
        <w:t>slopes</w:t>
      </w:r>
      <w:r w:rsidR="0034534C">
        <w:t xml:space="preserve"> (</w:t>
      </w:r>
      <w:r w:rsidR="0034534C">
        <w:rPr>
          <w:rFonts w:cs="Times"/>
        </w:rPr>
        <w:t>β</w:t>
      </w:r>
      <w:ins w:id="454" w:author="Alex Messina" w:date="2015-12-30T09:32:00Z">
        <w:r w:rsidR="002548AC">
          <w:rPr>
            <w:rFonts w:cs="Times"/>
          </w:rPr>
          <w:t xml:space="preserve">, </w:t>
        </w:r>
        <w:r w:rsidR="002548AC">
          <w:t>p&lt;0.01</w:t>
        </w:r>
      </w:ins>
      <w:r w:rsidR="0034534C">
        <w:t>)</w:t>
      </w:r>
      <w:r>
        <w:t>. The Qsum-</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Qsum values. Conversely, the Psum- and Qmax-</w:t>
      </w:r>
      <w:r w:rsidR="00003545">
        <w:t>SSY</w:t>
      </w:r>
      <w:r w:rsidR="00003545">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rPr>
          <w:ins w:id="455" w:author="Alex Messina" w:date="2015-12-30T09:32:00Z"/>
        </w:rPr>
      </w:pPr>
      <w:ins w:id="456" w:author="Alex Messina" w:date="2015-12-30T09:32:00Z">
        <w:r>
          <w:t>&lt;Figure 7 here please&gt;</w:t>
        </w:r>
      </w:ins>
    </w:p>
    <w:p w14:paraId="124EA65D" w14:textId="66053CFD" w:rsidR="00CD2954" w:rsidRDefault="00CD2954" w:rsidP="00CD2954">
      <w:r w:rsidRPr="00685CD7">
        <w:t>The relative contribution</w:t>
      </w:r>
      <w:ins w:id="457" w:author="Alex Messina" w:date="2015-12-30T09:32:00Z">
        <w:r w:rsidR="002548AC">
          <w:t xml:space="preserve"> of SSY</w:t>
        </w:r>
      </w:ins>
      <w:r w:rsidRPr="00685CD7">
        <w:t xml:space="preserve">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Qsum-SSY</w:t>
      </w:r>
      <w:r w:rsidRPr="001E37AA">
        <w:rPr>
          <w:vertAlign w:val="subscript"/>
        </w:rPr>
        <w:t>EV</w:t>
      </w:r>
      <w:r>
        <w:t xml:space="preserve"> model</w:t>
      </w:r>
      <w:r w:rsidRPr="00685CD7">
        <w:t>, but the Psum-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w:t>
      </w:r>
      <w:del w:id="458" w:author="Alex Messina" w:date="2015-12-30T09:32:00Z">
        <w:r w:rsidRPr="00685CD7">
          <w:delText>natural</w:delText>
        </w:r>
      </w:del>
      <w:ins w:id="459" w:author="Alex Messina" w:date="2015-12-30T09:32:00Z">
        <w:r w:rsidR="004A5D3A">
          <w:t>undisturbed forest</w:t>
        </w:r>
      </w:ins>
      <w:r w:rsidRPr="00685CD7">
        <w:t xml:space="preserve"> areas would become the dominant </w:t>
      </w:r>
      <w:r w:rsidRPr="00685CD7">
        <w:lastRenderedPageBreak/>
        <w:t>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6E5106FD" w14:textId="457DD62D" w:rsidR="00A955CD" w:rsidRDefault="006F5A12">
      <w:pPr>
        <w:pStyle w:val="Heading3"/>
      </w:pPr>
      <w:del w:id="460" w:author="Alex Messina" w:date="2015-12-30T09:32:00Z">
        <w:r>
          <w:delText>Annual estimates</w:delText>
        </w:r>
      </w:del>
      <w:ins w:id="461" w:author="Alex Messina" w:date="2015-12-30T09:32:00Z">
        <w:r w:rsidR="00A31439">
          <w:t>4.4</w:t>
        </w:r>
        <w:r w:rsidR="000B0813">
          <w:t xml:space="preserve"> </w:t>
        </w:r>
        <w:r w:rsidR="000A2B8C">
          <w:t>Objective 3:</w:t>
        </w:r>
        <w:r w:rsidR="000B0813">
          <w:t xml:space="preserve"> </w:t>
        </w:r>
        <w:r w:rsidR="000A2B8C">
          <w:t>Estimation</w:t>
        </w:r>
      </w:ins>
      <w:r w:rsidR="000A2B8C">
        <w:t xml:space="preserve"> of </w:t>
      </w:r>
      <w:ins w:id="462" w:author="Alex Messina" w:date="2015-12-30T09:32:00Z">
        <w:r w:rsidR="000A2B8C">
          <w:t xml:space="preserve">annual </w:t>
        </w:r>
      </w:ins>
      <w:r w:rsidR="000A2B8C">
        <w:t>SSY</w:t>
      </w:r>
      <w:del w:id="463" w:author="Alex Messina" w:date="2015-12-30T09:32:00Z">
        <w:r>
          <w:delText xml:space="preserve"> and sSSY</w:delText>
        </w:r>
      </w:del>
    </w:p>
    <w:p w14:paraId="0B89DF15" w14:textId="77777777" w:rsidR="00A955CD" w:rsidRDefault="00CD2330">
      <w:pPr>
        <w:rPr>
          <w:del w:id="464" w:author="Alex Messina" w:date="2015-12-30T09:32:00Z"/>
        </w:rPr>
      </w:pPr>
      <w:r>
        <w:t>Estimates of annual sSSY depended on which predictor was used to estimate SSY</w:t>
      </w:r>
      <w:r w:rsidR="00923D73" w:rsidRPr="001E37AA">
        <w:rPr>
          <w:vertAlign w:val="subscript"/>
        </w:rPr>
        <w:t>EV</w:t>
      </w:r>
      <w:r>
        <w:t>.</w:t>
      </w:r>
      <w:r w:rsidR="009C56F9">
        <w:t xml:space="preserve"> </w:t>
      </w:r>
      <w:del w:id="465" w:author="Alex Messina" w:date="2015-12-30T09:32:00Z">
        <w:r w:rsidR="006F5A12">
          <w:delText xml:space="preserve">Annual </w:delText>
        </w:r>
        <w:r>
          <w:delText xml:space="preserve">sSSY </w:delText>
        </w:r>
        <w:r w:rsidR="006F5A12">
          <w:delText>from the UPPER and TOTAL watersheds was 14 tons/km²</w:delText>
        </w:r>
        <w:r w:rsidR="009C56F9">
          <w:delText>/yr</w:delText>
        </w:r>
        <w:r w:rsidR="006F5A12">
          <w:delText xml:space="preserve"> and 75 tons/km²</w:delText>
        </w:r>
        <w:r w:rsidR="009C56F9">
          <w:delText>/yr</w:delText>
        </w:r>
        <w:r w:rsidR="006F5A12">
          <w:delText>, respectively</w:delText>
        </w:r>
        <w:r w:rsidR="00D72E0F">
          <w:delText>,</w:delText>
        </w:r>
        <w:r>
          <w:delText xml:space="preserve"> as predicted by</w:delText>
        </w:r>
      </w:del>
      <w:ins w:id="466" w:author="Alex Messina" w:date="2015-12-30T09:32:00Z">
        <w:r w:rsidR="000A2B8C">
          <w:t>The</w:t>
        </w:r>
      </w:ins>
      <w:r w:rsidR="000A2B8C">
        <w:t xml:space="preserve"> Psum</w:t>
      </w:r>
      <w:del w:id="467" w:author="Alex Messina" w:date="2015-12-30T09:32:00Z">
        <w:r>
          <w:delText>-SSY</w:delText>
        </w:r>
        <w:r w:rsidR="00923D73" w:rsidRPr="001E37AA">
          <w:rPr>
            <w:vertAlign w:val="subscript"/>
          </w:rPr>
          <w:delText>EV</w:delText>
        </w:r>
        <w:r>
          <w:delText xml:space="preserve"> relationship, and </w:delText>
        </w:r>
        <w:r w:rsidR="006F5A12">
          <w:delText>68 tons/km²</w:delText>
        </w:r>
        <w:r w:rsidR="009C56F9">
          <w:delText>/yr</w:delText>
        </w:r>
        <w:r w:rsidR="006F5A12">
          <w:delText xml:space="preserve"> and 247 tons/km²</w:delText>
        </w:r>
        <w:r w:rsidR="009C56F9">
          <w:delText>/yr</w:delText>
        </w:r>
        <w:r w:rsidR="006F5A12">
          <w:delText>, respectively</w:delText>
        </w:r>
        <w:r>
          <w:delText xml:space="preserve"> using</w:delText>
        </w:r>
      </w:del>
      <w:ins w:id="468" w:author="Alex Messina" w:date="2015-12-30T09:32:00Z">
        <w:r w:rsidR="000A2B8C">
          <w:t xml:space="preserve"> model resulted in a much lower estimate of sSSY than</w:t>
        </w:r>
      </w:ins>
      <w:r w:rsidR="000A2B8C">
        <w:t xml:space="preserve"> the </w:t>
      </w:r>
      <w:r>
        <w:t>Qmax</w:t>
      </w:r>
      <w:del w:id="469" w:author="Alex Messina" w:date="2015-12-30T09:32:00Z">
        <w:r>
          <w:delText>-SSY</w:delText>
        </w:r>
        <w:r w:rsidR="00923D73" w:rsidRPr="001E37AA">
          <w:rPr>
            <w:vertAlign w:val="subscript"/>
          </w:rPr>
          <w:delText>EV</w:delText>
        </w:r>
        <w:r>
          <w:delText xml:space="preserve"> relationship</w:delText>
        </w:r>
      </w:del>
      <w:ins w:id="470" w:author="Alex Messina" w:date="2015-12-30T09:32:00Z">
        <w:r w:rsidR="000A2B8C">
          <w:t xml:space="preserve"> model</w:t>
        </w:r>
      </w:ins>
      <w:r w:rsidR="009760BA">
        <w:t xml:space="preserve"> (Table 7).</w:t>
      </w:r>
      <w:r w:rsidR="007666DB">
        <w:t xml:space="preserve"> The large difference in sSSY between the two methods was due to higher scatter about the Psum-SSY</w:t>
      </w:r>
      <w:r w:rsidR="00923D73" w:rsidRPr="001E37AA">
        <w:rPr>
          <w:vertAlign w:val="subscript"/>
        </w:rPr>
        <w:t>EV</w:t>
      </w:r>
      <w:r w:rsidR="007666DB">
        <w:t xml:space="preserve"> relationship for large events compared with the Qmax-SSY</w:t>
      </w:r>
      <w:r w:rsidR="00923D73" w:rsidRPr="001E37AA">
        <w:rPr>
          <w:vertAlign w:val="subscript"/>
        </w:rPr>
        <w:t>EV</w:t>
      </w:r>
      <w:del w:id="471" w:author="Alex Messina" w:date="2015-12-30T09:32:00Z">
        <w:r w:rsidR="007666DB">
          <w:delText>.</w:delText>
        </w:r>
        <w:r w:rsidR="00CD2954">
          <w:delText xml:space="preserve"> These results suggest the UPPER watershed contributed 14%,</w:delText>
        </w:r>
      </w:del>
      <w:ins w:id="472" w:author="Alex Messina" w:date="2015-12-30T09:32:00Z">
        <w:r w:rsidR="000A2B8C">
          <w:t>,</w:t>
        </w:r>
      </w:ins>
      <w:r w:rsidR="000A2B8C">
        <w:t xml:space="preserve"> and the </w:t>
      </w:r>
      <w:del w:id="473" w:author="Alex Messina" w:date="2015-12-30T09:32:00Z">
        <w:r w:rsidR="00CD2954">
          <w:delText>LOWER subwatershed contributed 86% of annual SSY from the TOTAL watershed.</w:delText>
        </w:r>
      </w:del>
    </w:p>
    <w:p w14:paraId="35860382" w14:textId="3A66B6E9" w:rsidR="000A2B8C" w:rsidRDefault="007E79BC" w:rsidP="0063102C">
      <w:pPr>
        <w:rPr>
          <w:ins w:id="474" w:author="Alex Messina" w:date="2015-12-30T09:32:00Z"/>
        </w:rPr>
      </w:pPr>
      <w:del w:id="475" w:author="Alex Messina" w:date="2015-12-30T09:32:00Z">
        <w:r>
          <w:delText>In order to compare with SSY estimated from the Psum-SSY</w:delText>
        </w:r>
        <w:r w:rsidRPr="00A96FFB">
          <w:rPr>
            <w:vertAlign w:val="subscript"/>
          </w:rPr>
          <w:delText>EV</w:delText>
        </w:r>
        <w:r>
          <w:delText xml:space="preserve"> and </w:delText>
        </w:r>
      </w:del>
      <w:r w:rsidR="000A2B8C">
        <w:t>Qmax</w:t>
      </w:r>
      <w:del w:id="476" w:author="Alex Messina" w:date="2015-12-30T09:32:00Z">
        <w:r>
          <w:delText>-SSY</w:delText>
        </w:r>
        <w:r w:rsidRPr="00A96FFB">
          <w:rPr>
            <w:vertAlign w:val="subscript"/>
          </w:rPr>
          <w:delText>EV</w:delText>
        </w:r>
        <w:r>
          <w:delText xml:space="preserve"> relationships,</w:delText>
        </w:r>
      </w:del>
      <w:ins w:id="477" w:author="Alex Messina" w:date="2015-12-30T09:32:00Z">
        <w:r w:rsidR="000A2B8C">
          <w:t xml:space="preserve"> model is likely more robust.</w:t>
        </w:r>
      </w:ins>
      <w:r w:rsidR="00CD2954">
        <w:t xml:space="preserve"> </w:t>
      </w:r>
      <w:r w:rsidR="000A2B8C">
        <w:t>A</w:t>
      </w:r>
      <w:r w:rsidR="006F5A12">
        <w:t xml:space="preserve">nnual SSY was </w:t>
      </w:r>
      <w:r w:rsidR="00B42671">
        <w:t>also calculated</w:t>
      </w:r>
      <w:ins w:id="478" w:author="Alex Messina" w:date="2015-12-30T09:32:00Z">
        <w:r w:rsidR="00B42671">
          <w:t xml:space="preserve"> </w:t>
        </w:r>
        <w:r w:rsidR="000A2B8C">
          <w:t>for 2014</w:t>
        </w:r>
      </w:ins>
      <w:r w:rsidR="000A2B8C">
        <w:t xml:space="preserve"> </w:t>
      </w:r>
      <w:r w:rsidR="00B42671">
        <w:t>using Equation 6</w:t>
      </w:r>
      <w:r w:rsidR="006F5A12">
        <w:t xml:space="preserve"> for three sets of storm events: a) all events with</w:t>
      </w:r>
      <w:r>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w:t>
      </w:r>
      <w:del w:id="479" w:author="Alex Messina" w:date="2015-12-30T09:32:00Z">
        <w:r w:rsidR="006F5A12">
          <w:delText xml:space="preserve">Continuous records of Q and precipitation in 2014 showed </w:delText>
        </w:r>
      </w:del>
    </w:p>
    <w:p w14:paraId="5911633A" w14:textId="1B4504DD" w:rsidR="00F0753F" w:rsidRDefault="00F0753F" w:rsidP="00F0753F">
      <w:pPr>
        <w:ind w:firstLine="0"/>
        <w:rPr>
          <w:ins w:id="480" w:author="Alex Messina" w:date="2015-12-30T09:32:00Z"/>
        </w:rPr>
      </w:pPr>
      <w:ins w:id="481" w:author="Alex Messina" w:date="2015-12-30T09:32:00Z">
        <w:r>
          <w:t>&lt;Table 7 here please&gt;</w:t>
        </w:r>
      </w:ins>
    </w:p>
    <w:p w14:paraId="714165C5" w14:textId="3ED65905" w:rsidR="00A955CD" w:rsidRDefault="000A2B8C" w:rsidP="0063102C">
      <w:r>
        <w:t>A</w:t>
      </w:r>
      <w:r w:rsidR="006F5A12">
        <w:t>nnual storm precipitation (</w:t>
      </w:r>
      <w:del w:id="482" w:author="Alex Messina" w:date="2015-12-30T09:32:00Z">
        <w:r w:rsidR="00BA3DEE" w:rsidRPr="00BA3DEE">
          <w:delText>P</w:delText>
        </w:r>
        <w:r w:rsidR="00BA3DEE" w:rsidRPr="00BA3DEE">
          <w:rPr>
            <w:vertAlign w:val="subscript"/>
          </w:rPr>
          <w:delText>sann</w:delText>
        </w:r>
        <w:r w:rsidR="006F5A12">
          <w:delText xml:space="preserve">) </w:delText>
        </w:r>
      </w:del>
      <w:ins w:id="483" w:author="Alex Messina" w:date="2015-12-30T09:32:00Z">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ins>
      <w:r w:rsidR="006F5A12">
        <w:t xml:space="preserve">was 2,770 mm, representing 69% of total annual precipitation (3,709 mm). </w:t>
      </w:r>
      <w:ins w:id="484" w:author="Alex Messina" w:date="2015-12-30T09:32:00Z">
        <w:r w:rsidR="00F35D6E">
          <w:t xml:space="preserve">The remaining 31% of precipitation did not result in a rise </w:t>
        </w:r>
        <w:r w:rsidR="00F35D6E">
          <w:lastRenderedPageBreak/>
          <w:t>in stream level sufficient to be classified as an event with the hydrogra</w:t>
        </w:r>
        <w:r w:rsidR="00104BD8">
          <w:t>ph separation method used here.</w:t>
        </w:r>
        <w:r w:rsidR="00F35D6E">
          <w:t xml:space="preserve"> </w:t>
        </w:r>
      </w:ins>
      <w:r w:rsidR="006F5A12">
        <w:t>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del w:id="485" w:author="Alex Messina" w:date="2015-12-30T09:32:00Z">
        <w:r w:rsidR="00BA3DEE" w:rsidRPr="00BA3DEE">
          <w:delText>P</w:delText>
        </w:r>
        <w:r w:rsidR="00BA3DEE" w:rsidRPr="00BA3DEE">
          <w:rPr>
            <w:vertAlign w:val="subscript"/>
          </w:rPr>
          <w:delText>smeas</w:delText>
        </w:r>
      </w:del>
      <w:ins w:id="486" w:author="Alex Messina" w:date="2015-12-30T09:32:00Z">
        <w:r w:rsidR="00BA3DEE" w:rsidRPr="00BA3DEE">
          <w:t>P</w:t>
        </w:r>
        <w:r w:rsidR="0063102C">
          <w:rPr>
            <w:vertAlign w:val="subscript"/>
          </w:rPr>
          <w:t>EV</w:t>
        </w:r>
        <w:r w:rsidR="00BA3DEE" w:rsidRPr="00BA3DEE">
          <w:rPr>
            <w:vertAlign w:val="subscript"/>
          </w:rPr>
          <w:t>meas</w:t>
        </w:r>
      </w:ins>
      <w:r w:rsidR="006F5A12">
        <w:t xml:space="preserve">), or 125% of </w:t>
      </w:r>
      <w:del w:id="487" w:author="Alex Messina" w:date="2015-12-30T09:32:00Z">
        <w:r w:rsidR="00BA3DEE" w:rsidRPr="00BA3DEE">
          <w:delText>P</w:delText>
        </w:r>
        <w:r w:rsidR="00BA3DEE" w:rsidRPr="00BA3DEE">
          <w:rPr>
            <w:vertAlign w:val="subscript"/>
          </w:rPr>
          <w:delText>sann</w:delText>
        </w:r>
      </w:del>
      <w:ins w:id="488" w:author="Alex Messina" w:date="2015-12-30T09:32:00Z">
        <w:r w:rsidR="00BA3DEE" w:rsidRPr="00BA3DEE">
          <w:t>P</w:t>
        </w:r>
        <w:r w:rsidR="0063102C">
          <w:rPr>
            <w:vertAlign w:val="subscript"/>
          </w:rPr>
          <w:t>EV</w:t>
        </w:r>
        <w:r w:rsidR="00BA3DEE" w:rsidRPr="00BA3DEE">
          <w:rPr>
            <w:vertAlign w:val="subscript"/>
          </w:rPr>
          <w:t>ann</w:t>
        </w:r>
      </w:ins>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del w:id="489" w:author="Alex Messina" w:date="2015-12-30T09:32:00Z">
        <w:r w:rsidR="00CD2954">
          <w:delText xml:space="preserve"> These results suggest the UPPER watershed contributed 10%, and the LOWER subwatershed contributed 90% of annual SSY from the TOTAL watershed.</w:delText>
        </w:r>
      </w:del>
    </w:p>
    <w:p w14:paraId="4021D8C7" w14:textId="77777777" w:rsidR="00A955CD" w:rsidRDefault="006F5A12">
      <w:pPr>
        <w:rPr>
          <w:del w:id="490" w:author="Alex Messina" w:date="2015-12-30T09:32:00Z"/>
        </w:rPr>
      </w:pPr>
      <w:del w:id="491" w:author="Alex Messina" w:date="2015-12-30T09:32:00Z">
        <w:r>
          <w:delText>For storms with measured SSY</w:delText>
        </w:r>
        <w:r w:rsidR="00A96FFB" w:rsidRPr="001E37AA">
          <w:rPr>
            <w:vertAlign w:val="subscript"/>
          </w:rPr>
          <w:delText>EV</w:delText>
        </w:r>
        <w:r w:rsidR="00CD2954">
          <w:delText xml:space="preserve"> at both FG1 and FG3 (Table 2</w:delText>
        </w:r>
        <w:r>
          <w:delText>)</w:delText>
        </w:r>
        <w:r w:rsidR="00CD2954">
          <w:delText>,</w:delText>
        </w:r>
        <w:r>
          <w:delText xml:space="preserve"> </w:delText>
        </w:r>
        <w:r w:rsidR="00BA3DEE" w:rsidRPr="00BA3DEE">
          <w:delText>P</w:delText>
        </w:r>
        <w:r w:rsidR="00110DCF">
          <w:rPr>
            <w:vertAlign w:val="subscript"/>
          </w:rPr>
          <w:delText>EV</w:delText>
        </w:r>
        <w:r w:rsidR="00BA3DEE" w:rsidRPr="00BA3DEE">
          <w:rPr>
            <w:vertAlign w:val="subscript"/>
          </w:rPr>
          <w:delText>meas</w:delText>
        </w:r>
        <w:r>
          <w:delText xml:space="preserve"> was 1,004 mm, or 36% of </w:delText>
        </w:r>
        <w:r w:rsidR="00BA3DEE" w:rsidRPr="00BA3DEE">
          <w:delText>P</w:delText>
        </w:r>
        <w:r w:rsidR="00110DCF">
          <w:rPr>
            <w:vertAlign w:val="subscript"/>
          </w:rPr>
          <w:delText>EV</w:delText>
        </w:r>
        <w:r w:rsidR="00BA3DEE" w:rsidRPr="00BA3DEE">
          <w:rPr>
            <w:vertAlign w:val="subscript"/>
          </w:rPr>
          <w:delText>ann</w:delText>
        </w:r>
        <w:r w:rsidR="00CD2954">
          <w:delText>. From</w:delText>
        </w:r>
        <w:r w:rsidR="00BA3DEE">
          <w:delText xml:space="preserve"> Equation 6</w:delText>
        </w:r>
        <w:r w:rsidR="00CD2954">
          <w:delText>,</w:delText>
        </w:r>
        <w:r>
          <w:delText xml:space="preserve"> annual SSY </w:delText>
        </w:r>
        <w:r w:rsidR="00CD2954">
          <w:delText xml:space="preserve">increased </w:delText>
        </w:r>
        <w:r>
          <w:delText>from the UPPER</w:delText>
        </w:r>
        <w:r w:rsidR="00CD2954">
          <w:delText xml:space="preserve"> (46 tons/yr)</w:delText>
        </w:r>
        <w:r>
          <w:delText>, LOWER</w:delText>
        </w:r>
        <w:r w:rsidR="00CD2954">
          <w:delText xml:space="preserve"> (310 tons/yr)</w:delText>
        </w:r>
        <w:r>
          <w:delText>, and</w:delText>
        </w:r>
        <w:r w:rsidR="00CD2954">
          <w:delText xml:space="preserve"> TOTAL watershed (</w:delText>
        </w:r>
        <w:r w:rsidR="00BA3DEE">
          <w:delText>3</w:delText>
        </w:r>
        <w:r>
          <w:delText>60 tons</w:delText>
        </w:r>
        <w:r w:rsidR="00CD2954">
          <w:delText>/yr). A</w:delText>
        </w:r>
        <w:r>
          <w:delText>nnual sSSY</w:delText>
        </w:r>
        <w:r w:rsidR="00CD2954">
          <w:delText xml:space="preserve"> increased</w:delText>
        </w:r>
        <w:r>
          <w:delText xml:space="preserve"> from the UPPER</w:delText>
        </w:r>
        <w:r w:rsidR="00CD2954">
          <w:delText xml:space="preserve"> (51 tons/km</w:delText>
        </w:r>
        <w:r w:rsidR="00CD2954" w:rsidRPr="00CD2954">
          <w:rPr>
            <w:vertAlign w:val="superscript"/>
          </w:rPr>
          <w:delText>2</w:delText>
        </w:r>
        <w:r w:rsidR="00CD2954">
          <w:delText>/yr)</w:delText>
        </w:r>
        <w:r>
          <w:delText>, LOWER</w:delText>
        </w:r>
        <w:r w:rsidR="00CD2954">
          <w:delText xml:space="preserve"> (350 tons/km</w:delText>
        </w:r>
        <w:r w:rsidR="00CD2954" w:rsidRPr="00CD2954">
          <w:rPr>
            <w:vertAlign w:val="superscript"/>
          </w:rPr>
          <w:delText>2</w:delText>
        </w:r>
        <w:r w:rsidR="00CD2954">
          <w:delText>/yr), and TOTAL watershed (200 tons/km²/yr</w:delText>
        </w:r>
        <w:r w:rsidR="009F0A05">
          <w:delText>),</w:delText>
        </w:r>
        <w:r>
          <w:delText xml:space="preserve"> and, respectively.</w:delText>
        </w:r>
        <w:r w:rsidR="00CD2954">
          <w:delText xml:space="preserve"> </w:delText>
        </w:r>
      </w:del>
    </w:p>
    <w:p w14:paraId="6D861A77" w14:textId="77777777" w:rsidR="00A955CD" w:rsidRDefault="006F5A12">
      <w:pPr>
        <w:rPr>
          <w:del w:id="492" w:author="Alex Messina" w:date="2015-12-30T09:32:00Z"/>
        </w:rPr>
      </w:pPr>
      <w:del w:id="493" w:author="Alex Messina" w:date="2015-12-30T09:32:00Z">
        <w:r>
          <w:delText>For storms with measured SSY</w:delText>
        </w:r>
        <w:r w:rsidR="00A96FFB" w:rsidRPr="001E37AA">
          <w:rPr>
            <w:vertAlign w:val="subscript"/>
          </w:rPr>
          <w:delText>EV</w:delText>
        </w:r>
        <w:r>
          <w:delText xml:space="preserve"> at FG1, FG2, and FG3 (Table 4)</w:delText>
        </w:r>
        <w:r w:rsidR="00CD2954">
          <w:delText>,</w:delText>
        </w:r>
        <w:r>
          <w:delText xml:space="preserve"> </w:delText>
        </w:r>
        <w:r w:rsidR="00BA3DEE" w:rsidRPr="00BA3DEE">
          <w:delText>P</w:delText>
        </w:r>
        <w:r w:rsidR="00110DCF">
          <w:rPr>
            <w:vertAlign w:val="subscript"/>
          </w:rPr>
          <w:delText>EV</w:delText>
        </w:r>
        <w:r w:rsidR="00BA3DEE" w:rsidRPr="00BA3DEE">
          <w:rPr>
            <w:vertAlign w:val="subscript"/>
          </w:rPr>
          <w:delText>meas</w:delText>
        </w:r>
        <w:r>
          <w:delText xml:space="preserve"> was 299 mm, or 11% of </w:delText>
        </w:r>
        <w:r w:rsidR="00BA3DEE" w:rsidRPr="00BA3DEE">
          <w:delText>P</w:delText>
        </w:r>
        <w:r w:rsidR="00110DCF">
          <w:rPr>
            <w:vertAlign w:val="subscript"/>
          </w:rPr>
          <w:delText>EV</w:delText>
        </w:r>
        <w:r w:rsidR="00BA3DEE" w:rsidRPr="00BA3DEE">
          <w:rPr>
            <w:vertAlign w:val="subscript"/>
          </w:rPr>
          <w:delText>ann</w:delText>
        </w:r>
        <w:r>
          <w:delText xml:space="preserve">. </w:delText>
        </w:r>
        <w:r w:rsidR="00110DCF">
          <w:delText>A</w:delText>
        </w:r>
        <w:r>
          <w:delText xml:space="preserve">nnual SSY </w:delText>
        </w:r>
        <w:r w:rsidR="00110DCF">
          <w:delText xml:space="preserve">increased from the </w:delText>
        </w:r>
        <w:r>
          <w:delText>UPPER</w:delText>
        </w:r>
        <w:r w:rsidR="00110DCF">
          <w:delText xml:space="preserve"> (120 tons/yr)</w:delText>
        </w:r>
        <w:r>
          <w:delText>, LOWER_QUARRY</w:delText>
        </w:r>
        <w:r w:rsidR="00110DCF">
          <w:delText xml:space="preserve"> subwatershed (150 tons/yr)</w:delText>
        </w:r>
        <w:r>
          <w:delText>, LOWER_VILLAGE</w:delText>
        </w:r>
        <w:r w:rsidR="00110DCF">
          <w:delText xml:space="preserve"> subwatershed (150 tons/yr)</w:delText>
        </w:r>
        <w:r>
          <w:delText>, LOWER</w:delText>
        </w:r>
        <w:r w:rsidR="00110DCF">
          <w:delText xml:space="preserve"> subwatershed (300 tons/yr)</w:delText>
        </w:r>
        <w:r>
          <w:delText xml:space="preserve">, and TOTAL watershed </w:delText>
        </w:r>
        <w:r w:rsidR="00110DCF">
          <w:delText>(420 tons/yr)</w:delText>
        </w:r>
        <w:r>
          <w:delText>. Annual sSSY</w:delText>
        </w:r>
        <w:r w:rsidR="008873DA">
          <w:delText xml:space="preserve"> increased</w:delText>
        </w:r>
        <w:r>
          <w:delText xml:space="preserve"> from the UPPER</w:delText>
        </w:r>
        <w:r w:rsidR="008873DA">
          <w:delText xml:space="preserve"> (140 tons/km²</w:delText>
        </w:r>
        <w:r w:rsidR="009C56F9">
          <w:delText>/yr</w:delText>
        </w:r>
        <w:r w:rsidR="008873DA">
          <w:delText>)</w:delText>
        </w:r>
        <w:r>
          <w:delText>, LOWER_QUARRY</w:delText>
        </w:r>
        <w:r w:rsidR="008873DA">
          <w:delText xml:space="preserve"> (560 tons/km²</w:delText>
        </w:r>
        <w:r w:rsidR="009C56F9">
          <w:delText>/yr</w:delText>
        </w:r>
        <w:r w:rsidR="008873DA">
          <w:delText>)</w:delText>
        </w:r>
        <w:r>
          <w:delText>, LOWER_VILLAGE</w:delText>
        </w:r>
        <w:r w:rsidR="008873DA">
          <w:delText xml:space="preserve"> (250 tons/km²</w:delText>
        </w:r>
        <w:r w:rsidR="009C56F9">
          <w:delText>/yr</w:delText>
        </w:r>
        <w:r w:rsidR="008873DA">
          <w:delText>)</w:delText>
        </w:r>
        <w:r>
          <w:delText>, LOWER</w:delText>
        </w:r>
        <w:r w:rsidR="008873DA">
          <w:delText xml:space="preserve"> (340 tons/km²</w:delText>
        </w:r>
        <w:r w:rsidR="009C56F9">
          <w:delText>/yr</w:delText>
        </w:r>
        <w:r w:rsidR="008873DA">
          <w:delText>)</w:delText>
        </w:r>
        <w:r>
          <w:delText>, and TOTAL</w:delText>
        </w:r>
        <w:r w:rsidR="008873DA">
          <w:delText xml:space="preserve"> </w:delText>
        </w:r>
        <w:r>
          <w:delText>waters</w:delText>
        </w:r>
        <w:r w:rsidR="008873DA">
          <w:delText>hed 240 tons/km²</w:delText>
        </w:r>
        <w:r w:rsidR="009C56F9">
          <w:delText>/yr</w:delText>
        </w:r>
        <w:r>
          <w:delText>.</w:delText>
        </w:r>
      </w:del>
    </w:p>
    <w:p w14:paraId="74EA24B5" w14:textId="2A282974" w:rsidR="009E710A" w:rsidRDefault="007E79BC" w:rsidP="00CD2954">
      <w:r>
        <w:t>Overal</w:t>
      </w:r>
      <w:r w:rsidR="00CD2954">
        <w:t>l, the Qmax model and Equation 6</w:t>
      </w:r>
      <w:r>
        <w:t xml:space="preserve"> using all events gave similar estimates of annual SSY at both the UPPER watershed (41-61 tons/yr) and the </w:t>
      </w:r>
      <w:r w:rsidR="004E5982">
        <w:t>TOTAL</w:t>
      </w:r>
      <w:r>
        <w:t xml:space="preserve"> watershed (428-439 tons/yr).</w:t>
      </w:r>
      <w:r w:rsidR="009C56F9">
        <w:t xml:space="preserve"> </w:t>
      </w:r>
      <w:r>
        <w:t>The accuracy of the Psum model was compromised by significant scatter for large events, while the Qsum model had significantly less scatt</w:t>
      </w:r>
      <w:r w:rsidR="007D6412">
        <w:t>er for large events</w:t>
      </w:r>
      <w:r>
        <w:t xml:space="preserve">. </w:t>
      </w:r>
      <w:r w:rsidR="002F266A">
        <w:t>T</w:t>
      </w:r>
      <w:r>
        <w:t xml:space="preserve">he eight storms </w:t>
      </w:r>
      <w:r>
        <w:lastRenderedPageBreak/>
        <w:t>sampled at all three locations (Table 4) had unusually high loads from the</w:t>
      </w:r>
      <w:r w:rsidR="004E5982">
        <w:t xml:space="preserve"> UPPER</w:t>
      </w:r>
      <w:r>
        <w:t xml:space="preserve"> wate</w:t>
      </w:r>
      <w:r w:rsidR="004E5982">
        <w:t>rshed but similar SSY from the LOWER</w:t>
      </w:r>
      <w:r>
        <w:t xml:space="preserve"> watershed, likely resulting in a low estimate of sediment loading and DR from the quarry.</w:t>
      </w:r>
    </w:p>
    <w:p w14:paraId="558F348E" w14:textId="77777777" w:rsidR="00A955CD" w:rsidRDefault="00A31439">
      <w:pPr>
        <w:pStyle w:val="Heading2"/>
      </w:pPr>
      <w:ins w:id="494" w:author="Alex Messina" w:date="2015-12-30T09:32:00Z">
        <w:r>
          <w:t xml:space="preserve">5. </w:t>
        </w:r>
      </w:ins>
      <w:r w:rsidR="006F5A12">
        <w:t>Discussion</w:t>
      </w:r>
    </w:p>
    <w:p w14:paraId="6AB6A9BF" w14:textId="77777777" w:rsidR="00A955CD" w:rsidRDefault="006F5A12">
      <w:pPr>
        <w:pStyle w:val="Heading3"/>
        <w:rPr>
          <w:del w:id="495" w:author="Alex Messina" w:date="2015-12-30T09:32:00Z"/>
        </w:rPr>
      </w:pPr>
      <w:del w:id="496" w:author="Alex Messina" w:date="2015-12-30T09:32:00Z">
        <w:r>
          <w:delText>Methods for quantifying human impact</w:delText>
        </w:r>
      </w:del>
    </w:p>
    <w:p w14:paraId="71E00EB7" w14:textId="7DF4F9D3" w:rsidR="00A955CD" w:rsidRPr="004E5982" w:rsidRDefault="007666DB" w:rsidP="004E5982">
      <w:pPr>
        <w:pStyle w:val="Heading3"/>
        <w:rPr>
          <w:ins w:id="497" w:author="Alex Messina" w:date="2015-12-30T09:32:00Z"/>
        </w:rPr>
      </w:pPr>
      <w:del w:id="498" w:author="Alex Messina" w:date="2015-12-30T09:32:00Z">
        <w:r>
          <w:delText>E</w:delText>
        </w:r>
        <w:r w:rsidR="006F5A12">
          <w:delText xml:space="preserve">vent-wise </w:delText>
        </w:r>
        <w:r>
          <w:delText>measurement of</w:delText>
        </w:r>
        <w:r w:rsidR="006F5A12">
          <w:delText xml:space="preserve"> </w:delText>
        </w:r>
        <w:r w:rsidR="00003545">
          <w:delText>SSY</w:delText>
        </w:r>
        <w:r w:rsidR="00A96FFB" w:rsidRPr="001E37AA">
          <w:rPr>
            <w:vertAlign w:val="subscript"/>
          </w:rPr>
          <w:delText>EV</w:delText>
        </w:r>
        <w:r>
          <w:delText xml:space="preserve"> </w:delText>
        </w:r>
        <w:r w:rsidR="009B3B1C">
          <w:delText>allowed</w:delText>
        </w:r>
        <w:r w:rsidR="006F5A12">
          <w:delText xml:space="preserve"> </w:delText>
        </w:r>
        <w:r w:rsidR="009B3B1C">
          <w:delText xml:space="preserve">rapid </w:delText>
        </w:r>
        <w:r w:rsidR="006F5A12">
          <w:delText>quantif</w:delText>
        </w:r>
        <w:r w:rsidR="009B3B1C">
          <w:delText>ication of</w:delText>
        </w:r>
        <w:r w:rsidR="006F5A12">
          <w:delText xml:space="preserve"> sediment loading from </w:delText>
        </w:r>
        <w:r>
          <w:delText>natural</w:delText>
        </w:r>
      </w:del>
      <w:ins w:id="499" w:author="Alex Messina" w:date="2015-12-30T09:32:00Z">
        <w:r w:rsidR="00A31439" w:rsidRPr="004E5982">
          <w:t xml:space="preserve">5.1 </w:t>
        </w:r>
        <w:r w:rsidR="007B58A4" w:rsidRPr="004E5982">
          <w:t>Objective 1:</w:t>
        </w:r>
        <w:r w:rsidR="000B0813" w:rsidRPr="004E5982">
          <w:t xml:space="preserve"> </w:t>
        </w:r>
        <w:r w:rsidR="007B58A4" w:rsidRPr="004E5982">
          <w:t>Compare SSC</w:t>
        </w:r>
      </w:ins>
      <w:r w:rsidR="007B58A4" w:rsidRPr="004E5982">
        <w:t xml:space="preserve"> and </w:t>
      </w:r>
      <w:del w:id="500" w:author="Alex Messina" w:date="2015-12-30T09:32:00Z">
        <w:r w:rsidR="006F5A12">
          <w:delText>human-</w:delText>
        </w:r>
      </w:del>
      <w:ins w:id="501" w:author="Alex Messina" w:date="2015-12-30T09:32:00Z">
        <w:r w:rsidR="007B58A4" w:rsidRPr="004E5982">
          <w:t xml:space="preserve">SSYEV for </w:t>
        </w:r>
      </w:ins>
      <w:r w:rsidR="007B58A4" w:rsidRPr="004E5982">
        <w:t xml:space="preserve">disturbed </w:t>
      </w:r>
      <w:del w:id="502" w:author="Alex Messina" w:date="2015-12-30T09:32:00Z">
        <w:r w:rsidR="006F5A12">
          <w:delText xml:space="preserve">areas. </w:delText>
        </w:r>
      </w:del>
      <w:ins w:id="503" w:author="Alex Messina" w:date="2015-12-30T09:32:00Z">
        <w:r w:rsidR="007B58A4" w:rsidRPr="004E5982">
          <w:t>and undisturbed subwatersheds</w:t>
        </w:r>
      </w:ins>
    </w:p>
    <w:p w14:paraId="17044E04" w14:textId="21DE2C10" w:rsidR="004E5982" w:rsidRDefault="002720B5" w:rsidP="008C242D">
      <w:pPr>
        <w:rPr>
          <w:ins w:id="504" w:author="Alex Messina" w:date="2015-12-30T09:32:00Z"/>
        </w:rPr>
      </w:pPr>
      <w:r>
        <w:t>Event wise analysis</w:t>
      </w:r>
      <w:ins w:id="505" w:author="Alex Messina" w:date="2015-12-30T09:32:00Z">
        <w:r>
          <w:t xml:space="preserve"> </w:t>
        </w:r>
        <w:r w:rsidR="004E5982">
          <w:t>of SSY</w:t>
        </w:r>
        <w:r w:rsidR="004E5982" w:rsidRPr="001E37AA">
          <w:rPr>
            <w:vertAlign w:val="subscript"/>
          </w:rPr>
          <w:t>EV</w:t>
        </w:r>
      </w:ins>
      <w:r w:rsidR="004E5982">
        <w:t xml:space="preserve"> </w:t>
      </w:r>
      <w:r>
        <w:t xml:space="preserve">was useful because hysteresis and interstorm variability caused significant </w:t>
      </w:r>
      <w:r w:rsidR="00F26C92">
        <w:t>scatter</w:t>
      </w:r>
      <w:r>
        <w:t xml:space="preserve"> in the instantaneous Q-SSC relationship</w:t>
      </w:r>
      <w:r w:rsidR="006F5A12">
        <w:t xml:space="preserve">. While the </w:t>
      </w:r>
      <w:r>
        <w:t xml:space="preserve">instantaneous </w:t>
      </w:r>
      <w:r w:rsidR="006F5A12">
        <w:t xml:space="preserve">Q-SSC relationship illustrated large </w:t>
      </w:r>
      <w:r w:rsidR="009B3B1C">
        <w:t>increases</w:t>
      </w:r>
      <w:r w:rsidR="006F5A12">
        <w:t xml:space="preserve"> in SSC downstream of the quarry,</w:t>
      </w:r>
      <w:r>
        <w:t xml:space="preserve"> the hysteresis and interstorm variability meant that a single</w:t>
      </w:r>
      <w:r w:rsidR="006F5A12">
        <w:t xml:space="preserve"> Q-SSC </w:t>
      </w:r>
      <w:r>
        <w:t>relationship</w:t>
      </w:r>
      <w:r w:rsidR="006F5A12">
        <w:t xml:space="preserve"> </w:t>
      </w:r>
      <w:r>
        <w:t xml:space="preserve">could not be used to </w:t>
      </w:r>
      <w:r w:rsidR="004E5982">
        <w:t>estimate</w:t>
      </w:r>
      <w:r w:rsidR="006F5A12">
        <w:t xml:space="preserve"> </w:t>
      </w:r>
      <w:del w:id="506" w:author="Alex Messina" w:date="2015-12-30T09:32:00Z">
        <w:r w:rsidR="006F5A12">
          <w:delText xml:space="preserve">of </w:delText>
        </w:r>
      </w:del>
      <w:r w:rsidR="006F5A12">
        <w:t>sediment loading</w:t>
      </w:r>
      <w:r w:rsidR="00F26C92">
        <w:t xml:space="preserve">, which </w:t>
      </w:r>
      <w:r w:rsidR="009B3B1C">
        <w:t>complicated detection of human impact on sediment concentration</w:t>
      </w:r>
      <w:r>
        <w:t>s</w:t>
      </w:r>
      <w:r w:rsidR="009B3B1C">
        <w:t xml:space="preserve"> and </w:t>
      </w:r>
      <w:del w:id="507" w:author="Alex Messina" w:date="2015-12-30T09:32:00Z">
        <w:r w:rsidR="009B3B1C">
          <w:delText>yield</w:delText>
        </w:r>
        <w:r w:rsidR="006F5A12">
          <w:delText>.</w:delText>
        </w:r>
        <w:r w:rsidR="009C56F9">
          <w:delText xml:space="preserve"> </w:delText>
        </w:r>
      </w:del>
      <w:ins w:id="508" w:author="Alex Messina" w:date="2015-12-30T09:32:00Z">
        <w:r w:rsidR="009B3B1C">
          <w:t>yield</w:t>
        </w:r>
        <w:r w:rsidR="004E5982">
          <w:t>s</w:t>
        </w:r>
        <w:r w:rsidR="006F5A12">
          <w:t>.</w:t>
        </w:r>
        <w:r w:rsidR="009C56F9">
          <w:t xml:space="preserve"> </w:t>
        </w:r>
      </w:ins>
    </w:p>
    <w:p w14:paraId="3BA1683C" w14:textId="05A0521A" w:rsidR="00A955CD" w:rsidRDefault="009B3B1C" w:rsidP="008C242D">
      <w:r>
        <w:t>Measurement of SSY</w:t>
      </w:r>
      <w:r>
        <w:rPr>
          <w:vertAlign w:val="subscript"/>
        </w:rPr>
        <w:t>EV</w:t>
      </w:r>
      <w:r>
        <w:t xml:space="preserve"> allows comparison of similar size storms to determine change over space and time without problems of interannual variabilit</w:t>
      </w:r>
      <w:r w:rsidR="004E5982">
        <w:t>y in precipitation totals</w:t>
      </w:r>
      <w:del w:id="509" w:author="Alex Messina" w:date="2015-12-30T09:32:00Z">
        <w:r>
          <w:delText>, and</w:delText>
        </w:r>
      </w:del>
      <w:ins w:id="510" w:author="Alex Messina" w:date="2015-12-30T09:32:00Z">
        <w:r w:rsidR="004E5982">
          <w:t>.</w:t>
        </w:r>
      </w:ins>
      <w:r w:rsidR="004E5982">
        <w:t xml:space="preserve"> T</w:t>
      </w:r>
      <w:r>
        <w: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t>
      </w:r>
      <w:r w:rsidR="004E5982">
        <w:t xml:space="preserve">since it does not require a </w:t>
      </w:r>
      <w:del w:id="511" w:author="Alex Messina" w:date="2015-12-30T09:32:00Z">
        <w:r>
          <w:delText>full</w:delText>
        </w:r>
      </w:del>
      <w:ins w:id="512" w:author="Alex Messina" w:date="2015-12-30T09:32:00Z">
        <w:r w:rsidR="004E5982">
          <w:t>complete</w:t>
        </w:r>
      </w:ins>
      <w:r>
        <w:t xml:space="preserve"> year of monitoring</w:t>
      </w:r>
      <w:ins w:id="513" w:author="Alex Messina" w:date="2015-12-30T09:32:00Z">
        <w:r w:rsidR="004E5982">
          <w:t>,</w:t>
        </w:r>
      </w:ins>
      <w:r>
        <w:t xml:space="preserve"> and can be rapidly conducted if mitigation or disturbance act</w:t>
      </w:r>
      <w:r w:rsidR="005F6814">
        <w:t>ivities are already planned. With</w:t>
      </w:r>
      <w:r>
        <w:t xml:space="preserve"> predictive models of SSY</w:t>
      </w:r>
      <w:r>
        <w:rPr>
          <w:vertAlign w:val="subscript"/>
        </w:rPr>
        <w:t>EV</w:t>
      </w:r>
      <w:r>
        <w:t xml:space="preserve"> that are based on an easily-</w:t>
      </w:r>
      <w:r>
        <w:lastRenderedPageBreak/>
        <w:t>monitored storm metric like maximum event discharge, SSY</w:t>
      </w:r>
      <w:r>
        <w:rPr>
          <w:vertAlign w:val="subscript"/>
        </w:rPr>
        <w:t>EV</w:t>
      </w:r>
      <w:r>
        <w:t xml:space="preserve"> can be modeled </w:t>
      </w:r>
      <w:del w:id="514" w:author="Alex Messina" w:date="2015-12-30T09:32:00Z">
        <w:r>
          <w:delText xml:space="preserve">in the future </w:delText>
        </w:r>
      </w:del>
      <w:r>
        <w:t>to compare with either post-mitigation or post-disturbance SSY</w:t>
      </w:r>
      <w:r>
        <w:rPr>
          <w:vertAlign w:val="subscript"/>
        </w:rPr>
        <w:t>EV</w:t>
      </w:r>
      <w:r w:rsidR="008C242D">
        <w:t>.</w:t>
      </w:r>
    </w:p>
    <w:p w14:paraId="727A73B4" w14:textId="77777777" w:rsidR="00A955CD" w:rsidRDefault="00645AB6">
      <w:pPr>
        <w:rPr>
          <w:del w:id="515" w:author="Alex Messina" w:date="2015-12-30T09:32:00Z"/>
        </w:rPr>
      </w:pPr>
      <w:del w:id="516" w:author="Alex Messina" w:date="2015-12-30T09:32:00Z">
        <w:r>
          <w:delText>The estimation of human impact on sediment loads was facilitated by the spatial arrangement of disturbances and by the lack of significant sediment storage in the watershed.</w:delText>
        </w:r>
        <w:r w:rsidR="009C56F9">
          <w:delText xml:space="preserve"> </w:delText>
        </w:r>
        <w:r w:rsidR="006F5A12">
          <w:delText>In Faga'alu watershed, and other similar steep watersheds, human-disturbance is often constrained to the lower watershed, and sediment yields from these key sources can be measured separately from the undisturbed forest upstream.</w:delText>
        </w:r>
        <w:r>
          <w:delText xml:space="preserve"> </w:delText>
        </w:r>
        <w:r>
          <w:fldChar w:fldCharType="begin" w:fldLock="1"/>
        </w:r>
        <w:r>
          <w:del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delInstrText>
        </w:r>
        <w:r>
          <w:fldChar w:fldCharType="separate"/>
        </w:r>
        <w:r w:rsidRPr="00ED69F9">
          <w:rPr>
            <w:noProof/>
          </w:rPr>
          <w:delText>Reid and Dunne (1996)</w:delText>
        </w:r>
        <w:r>
          <w:fldChar w:fldCharType="end"/>
        </w:r>
        <w:r>
          <w:delText xml:space="preserve"> argue that in cases where there is a clear management question and the study area can be divided into sub-units, a sediment budget can be rapidly developed with only a few field measurements and limited periods of field monitoring. The use of event-wise sampling in subwatersheds with specific land uses allowed for separation of different sources to the sediment budget.</w:delText>
        </w:r>
      </w:del>
    </w:p>
    <w:p w14:paraId="5EB5AC70" w14:textId="77777777" w:rsidR="00A955CD" w:rsidRDefault="006F5A12">
      <w:pPr>
        <w:pStyle w:val="Heading3"/>
        <w:rPr>
          <w:del w:id="517" w:author="Alex Messina" w:date="2015-12-30T09:32:00Z"/>
        </w:rPr>
      </w:pPr>
      <w:del w:id="518" w:author="Alex Messina" w:date="2015-12-30T09:32:00Z">
        <w:r>
          <w:delText>Interpreting slope and intercept of the Qmax-SSY</w:delText>
        </w:r>
        <w:r w:rsidR="00923D73" w:rsidRPr="001E37AA">
          <w:rPr>
            <w:vertAlign w:val="subscript"/>
          </w:rPr>
          <w:delText>EV</w:delText>
        </w:r>
        <w:r>
          <w:delText xml:space="preserve"> relationship</w:delText>
        </w:r>
      </w:del>
    </w:p>
    <w:p w14:paraId="3A28930C" w14:textId="361A874F" w:rsidR="00A955CD" w:rsidRPr="004E5982" w:rsidRDefault="00A31439" w:rsidP="004E5982">
      <w:pPr>
        <w:pStyle w:val="Heading3"/>
        <w:rPr>
          <w:ins w:id="519" w:author="Alex Messina" w:date="2015-12-30T09:32:00Z"/>
        </w:rPr>
      </w:pPr>
      <w:ins w:id="520" w:author="Alex Messina" w:date="2015-12-30T09:32:00Z">
        <w:r w:rsidRPr="004E5982">
          <w:t xml:space="preserve">5.2 </w:t>
        </w:r>
        <w:r w:rsidR="007B58A4" w:rsidRPr="004E5982">
          <w:t>Objective 2:</w:t>
        </w:r>
        <w:r w:rsidR="000B0813" w:rsidRPr="004E5982">
          <w:t xml:space="preserve"> </w:t>
        </w:r>
        <w:r w:rsidR="007B58A4" w:rsidRPr="004E5982">
          <w:t>Modeling SSYEV with storm metrics</w:t>
        </w:r>
      </w:ins>
    </w:p>
    <w:p w14:paraId="419E179D" w14:textId="7AA51BD3"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t>
      </w:r>
      <w:del w:id="521" w:author="Alex Messina" w:date="2015-12-30T09:32:00Z">
        <w:r w:rsidR="00ED69F9">
          <w:fldChar w:fldCharType="begin" w:fldLock="1"/>
        </w:r>
        <w:r w:rsidR="00E153E3">
          <w:del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delInstrText>
        </w:r>
        <w:r w:rsidR="00ED69F9">
          <w:fldChar w:fldCharType="separate"/>
        </w:r>
        <w:r w:rsidR="00ED69F9" w:rsidRPr="00ED69F9">
          <w:rPr>
            <w:noProof/>
          </w:rPr>
          <w:delText xml:space="preserve">Duvert et al. </w:delText>
        </w:r>
        <w:r w:rsidR="00ED69F9">
          <w:rPr>
            <w:noProof/>
          </w:rPr>
          <w:delText>(</w:delText>
        </w:r>
        <w:r w:rsidR="00ED69F9" w:rsidRPr="00ED69F9">
          <w:rPr>
            <w:noProof/>
          </w:rPr>
          <w:delText>2012)</w:delText>
        </w:r>
        <w:r w:rsidR="00ED69F9">
          <w:fldChar w:fldCharType="end"/>
        </w:r>
        <w:r>
          <w:delText xml:space="preserve"> found that intercepts of the Qmax-</w:delText>
        </w:r>
        <w:r w:rsidR="00003545">
          <w:delText>SSY</w:delText>
        </w:r>
        <w:r w:rsidR="00003545">
          <w:rPr>
            <w:vertAlign w:val="subscript"/>
          </w:rPr>
          <w:delText>EV</w:delText>
        </w:r>
        <w:r>
          <w:delText xml:space="preserve"> relationship are also dependent on the regression fitting method. </w:delText>
        </w:r>
      </w:del>
      <w:r>
        <w:t xml:space="preserve">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 xml:space="preserve">-Qmax </w:t>
      </w:r>
      <w:r>
        <w:lastRenderedPageBreak/>
        <w:t>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68FCBD39" w14:textId="70D54BF4"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rsidR="008C3132">
        <w:t xml:space="preserve"> in the UPPER and TOTAL </w:t>
      </w:r>
      <w:del w:id="522" w:author="Alex Messina" w:date="2015-12-30T09:32:00Z">
        <w:r>
          <w:delText xml:space="preserve">Faga'alu </w:delText>
        </w:r>
      </w:del>
      <w:r w:rsidR="008C3132">
        <w:t>watersheds, respectively</w:t>
      </w:r>
      <w:del w:id="523" w:author="Alex Messina" w:date="2015-12-30T09:32:00Z">
        <w:r>
          <w:delText>, which</w:delText>
        </w:r>
      </w:del>
      <w:ins w:id="524" w:author="Alex Messina" w:date="2015-12-30T09:32:00Z">
        <w:r w:rsidR="008C3132">
          <w:t>. These slopes</w:t>
        </w:r>
      </w:ins>
      <w:r>
        <w:t xml:space="preserve">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41CFC4AE"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w:t>
      </w:r>
      <w:r>
        <w:lastRenderedPageBreak/>
        <w:t xml:space="preserve">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ins w:id="525" w:author="Alex Messina" w:date="2015-12-30T09:32:00Z">
        <w:r w:rsidR="006A5123">
          <w:t>,</w:t>
        </w:r>
        <w:r w:rsidR="00ED69F9">
          <w:t xml:space="preserve"> </w:t>
        </w:r>
        <w:r>
          <w:t xml:space="preserve">the highest correlations with </w:t>
        </w:r>
        <w:r w:rsidR="00003545">
          <w:t>SSY</w:t>
        </w:r>
        <w:r w:rsidR="00003545">
          <w:rPr>
            <w:vertAlign w:val="subscript"/>
          </w:rPr>
          <w:t>EV</w:t>
        </w:r>
        <w:r>
          <w:t xml:space="preserve"> at Faga'alu were observed for discharge metrics</w:t>
        </w:r>
        <w:r w:rsidR="00DB18FC">
          <w:t xml:space="preserve"> Qsum and Qmax</w:t>
        </w:r>
      </w:ins>
      <w:r w:rsidR="00DB18FC">
        <w:t xml:space="preserve">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del w:id="526" w:author="Alex Messina" w:date="2015-12-30T09:32:00Z">
        <w:r>
          <w:delText xml:space="preserve"> the highest correlations with </w:delText>
        </w:r>
        <w:r w:rsidR="00003545">
          <w:delText>SSY</w:delText>
        </w:r>
        <w:r w:rsidR="00003545">
          <w:rPr>
            <w:vertAlign w:val="subscript"/>
          </w:rPr>
          <w:delText>EV</w:delText>
        </w:r>
        <w:r>
          <w:delText xml:space="preserve"> at Faga'alu were observed for discharge metrics.</w:delText>
        </w:r>
      </w:del>
      <w:ins w:id="527" w:author="Alex Messina" w:date="2015-12-30T09:32:00Z">
        <w:r>
          <w:t>.</w:t>
        </w:r>
      </w:ins>
      <w:r>
        <w:t xml:space="preserve"> While Qsum and Psum had higher correlations in individual watersheds, Qmax was a good predictor of </w:t>
      </w:r>
      <w:r w:rsidR="00003545">
        <w:t>SSY</w:t>
      </w:r>
      <w:r w:rsidR="00003545">
        <w:rPr>
          <w:vertAlign w:val="subscript"/>
        </w:rPr>
        <w:t>EV</w:t>
      </w:r>
      <w:r>
        <w:t xml:space="preserve"> in both the disturbed and undisturbed watershed.</w:t>
      </w:r>
    </w:p>
    <w:p w14:paraId="280BE1C8" w14:textId="59C73063" w:rsidR="00A955CD" w:rsidRPr="004E5982" w:rsidRDefault="006F5A12" w:rsidP="004E5982">
      <w:pPr>
        <w:pStyle w:val="Heading3"/>
      </w:pPr>
      <w:del w:id="528" w:author="Alex Messina" w:date="2015-12-30T09:32:00Z">
        <w:r>
          <w:delText>Comparing sSSY</w:delText>
        </w:r>
      </w:del>
      <w:ins w:id="529" w:author="Alex Messina" w:date="2015-12-30T09:32:00Z">
        <w:r w:rsidR="00A31439" w:rsidRPr="004E5982">
          <w:t xml:space="preserve">5.3 </w:t>
        </w:r>
        <w:r w:rsidR="007B58A4" w:rsidRPr="004E5982">
          <w:t>Objective 3:</w:t>
        </w:r>
        <w:r w:rsidR="000B0813" w:rsidRPr="004E5982">
          <w:t xml:space="preserve"> </w:t>
        </w:r>
        <w:r w:rsidR="007B58A4" w:rsidRPr="004E5982">
          <w:t>Estimation of annual SSY</w:t>
        </w:r>
      </w:ins>
      <w:r w:rsidR="007B58A4" w:rsidRPr="004E5982">
        <w:t xml:space="preserve"> and </w:t>
      </w:r>
      <w:del w:id="530" w:author="Alex Messina" w:date="2015-12-30T09:32:00Z">
        <w:r>
          <w:delText>SSC in</w:delText>
        </w:r>
      </w:del>
      <w:ins w:id="531" w:author="Alex Messina" w:date="2015-12-30T09:32:00Z">
        <w:r w:rsidR="007B58A4" w:rsidRPr="004E5982">
          <w:t>comparison with</w:t>
        </w:r>
      </w:ins>
      <w:r w:rsidR="007B58A4" w:rsidRPr="004E5982">
        <w:t xml:space="preserve"> other </w:t>
      </w:r>
      <w:del w:id="532" w:author="Alex Messina" w:date="2015-12-30T09:32:00Z">
        <w:r>
          <w:delText>small Pacific Island watersheds</w:delText>
        </w:r>
      </w:del>
      <w:ins w:id="533" w:author="Alex Messina" w:date="2015-12-30T09:32:00Z">
        <w:r w:rsidR="007B58A4" w:rsidRPr="004E5982">
          <w:t>tropical islands</w:t>
        </w:r>
      </w:ins>
    </w:p>
    <w:p w14:paraId="6AE18A9F" w14:textId="77777777"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698FF536" w14:textId="49982C77"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w:t>
      </w:r>
      <w:r w:rsidR="006F5A12">
        <w:lastRenderedPageBreak/>
        <w:t xml:space="preserve">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del w:id="534" w:author="Alex Messina" w:date="2015-12-30T09:32:00Z">
        <w:r w:rsidR="007D5FB8">
          <w:delText>)</w:delText>
        </w:r>
        <w:r w:rsidR="006F5A12">
          <w:delText>.</w:delText>
        </w:r>
      </w:del>
      <w:ins w:id="535" w:author="Alex Messina" w:date="2015-12-30T09:32:00Z">
        <w:r w:rsidR="007D5FB8">
          <w:t>)</w:t>
        </w:r>
        <w:r w:rsidR="000B2FAB">
          <w:t>, though</w:t>
        </w:r>
      </w:ins>
      <w:r w:rsidR="000B2FAB">
        <w:t xml:space="preserve"> t</w:t>
      </w:r>
      <w:r w:rsidR="002D34DE">
        <w:t xml:space="preserve">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2C290B9F" w14:textId="4AA28D8E" w:rsidR="00C70A27" w:rsidRDefault="00C0550D" w:rsidP="008C3132">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w:t>
      </w:r>
      <w:del w:id="536" w:author="Alex Messina" w:date="2015-12-30T09:32:00Z">
        <w:r w:rsidR="00A20F2F">
          <w:delText>observation</w:delText>
        </w:r>
      </w:del>
      <w:ins w:id="537" w:author="Alex Messina" w:date="2015-12-30T09:32:00Z">
        <w:r w:rsidR="008C3132">
          <w:t>monitoring</w:t>
        </w:r>
      </w:ins>
      <w:r w:rsidR="00A20F2F">
        <w:t xml:space="preserve">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w:t>
      </w:r>
      <w:ins w:id="538" w:author="Alex Messina" w:date="2015-12-30T09:32:00Z">
        <w:r w:rsidR="000B2FAB">
          <w:t xml:space="preserve">the outlet of </w:t>
        </w:r>
      </w:ins>
      <w:r w:rsidR="00A20F2F">
        <w:t>Fag</w:t>
      </w:r>
      <w:r w:rsidR="008C242D">
        <w:t>a</w:t>
      </w:r>
      <w:r w:rsidR="00A20F2F">
        <w:t>’alu (mean 148 mg/L, 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 xml:space="preserve">These values are </w:t>
      </w:r>
      <w:del w:id="539" w:author="Alex Messina" w:date="2015-12-30T09:32:00Z">
        <w:r w:rsidR="00D061B5">
          <w:delText xml:space="preserve">all </w:delText>
        </w:r>
      </w:del>
      <w:r w:rsidR="008C3132">
        <w:t xml:space="preserve">higher than observed </w:t>
      </w:r>
      <w:del w:id="540" w:author="Alex Messina" w:date="2015-12-30T09:32:00Z">
        <w:r w:rsidR="00D061B5">
          <w:delText>at Faga’</w:delText>
        </w:r>
        <w:r w:rsidR="0007173E">
          <w:delText>alu under both</w:delText>
        </w:r>
      </w:del>
      <w:ins w:id="541" w:author="Alex Messina" w:date="2015-12-30T09:32:00Z">
        <w:r w:rsidR="008C3132">
          <w:t>from the</w:t>
        </w:r>
      </w:ins>
      <w:r w:rsidR="008C3132">
        <w:t xml:space="preserve"> undisturbed </w:t>
      </w:r>
      <w:ins w:id="542" w:author="Alex Messina" w:date="2015-12-30T09:32:00Z">
        <w:r w:rsidR="008C3132">
          <w:t>subwatershed in</w:t>
        </w:r>
        <w:r w:rsidR="00D061B5">
          <w:t xml:space="preserve"> Faga’</w:t>
        </w:r>
        <w:r w:rsidR="008C3132">
          <w:t xml:space="preserve">alu </w:t>
        </w:r>
      </w:ins>
      <w:r w:rsidR="0007173E">
        <w:t>(45-68 tons/km</w:t>
      </w:r>
      <w:r w:rsidR="0007173E" w:rsidRPr="005F6814">
        <w:rPr>
          <w:vertAlign w:val="superscript"/>
        </w:rPr>
        <w:t>2</w:t>
      </w:r>
      <w:r w:rsidR="008C3132">
        <w:t xml:space="preserve">/yr) </w:t>
      </w:r>
      <w:del w:id="543" w:author="Alex Messina" w:date="2015-12-30T09:32:00Z">
        <w:r w:rsidR="0007173E">
          <w:delText>and</w:delText>
        </w:r>
      </w:del>
      <w:ins w:id="544" w:author="Alex Messina" w:date="2015-12-30T09:32:00Z">
        <w:r w:rsidR="008C3132">
          <w:t>but similar to the</w:t>
        </w:r>
      </w:ins>
      <w:r w:rsidR="008C3132">
        <w:t xml:space="preserve"> </w:t>
      </w:r>
      <w:r w:rsidR="0007173E">
        <w:t>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t>
      </w:r>
      <w:r>
        <w:lastRenderedPageBreak/>
        <w:t xml:space="preserve">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del w:id="545" w:author="Alex Messina" w:date="2015-12-30T09:32:00Z">
        <w:r w:rsidR="006F5A12">
          <w:delText>as</w:delText>
        </w:r>
      </w:del>
      <w:ins w:id="546" w:author="Alex Messina" w:date="2015-12-30T09:32:00Z">
        <w:r w:rsidR="00C70A27">
          <w:t>w</w:t>
        </w:r>
        <w:r w:rsidR="006F5A12">
          <w:t>as</w:t>
        </w:r>
      </w:ins>
      <w:r w:rsidR="006F5A12">
        <w:t xml:space="preserve">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r w:rsidR="00F0753F" w:rsidRPr="00F0753F">
        <w:t xml:space="preserve"> </w:t>
      </w:r>
    </w:p>
    <w:p w14:paraId="52BF17C5" w14:textId="3DAFAC74" w:rsidR="00625274" w:rsidRDefault="00F0753F" w:rsidP="00C70A27">
      <w:pPr>
        <w:ind w:firstLine="0"/>
        <w:rPr>
          <w:ins w:id="547" w:author="Alex Messina" w:date="2015-12-30T09:32:00Z"/>
        </w:rPr>
      </w:pPr>
      <w:ins w:id="548" w:author="Alex Messina" w:date="2015-12-30T09:32:00Z">
        <w:r>
          <w:t>&lt;Table 8 here please&gt;</w:t>
        </w:r>
      </w:ins>
    </w:p>
    <w:p w14:paraId="07FFC3C6" w14:textId="582841FD"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w:t>
      </w:r>
      <w:del w:id="549" w:author="Alex Messina" w:date="2015-12-30T09:32:00Z">
        <w:r>
          <w:delText xml:space="preserve">Literature values show measured </w:delText>
        </w:r>
      </w:del>
      <w:r>
        <w:t xml:space="preserve">sSSY from cutslopes </w:t>
      </w:r>
      <w:del w:id="550" w:author="Alex Messina" w:date="2015-12-30T09:32:00Z">
        <w:r>
          <w:delText>varying</w:delText>
        </w:r>
      </w:del>
      <w:ins w:id="551" w:author="Alex Messina" w:date="2015-12-30T09:32:00Z">
        <w:r>
          <w:t>var</w:t>
        </w:r>
        <w:r w:rsidR="000B2FAB">
          <w:t>ies</w:t>
        </w:r>
      </w:ins>
      <w:r>
        <w:t xml:space="preserve">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7A064949" w14:textId="77777777" w:rsidR="00A955CD" w:rsidRPr="004E5982" w:rsidRDefault="00A31439" w:rsidP="004E5982">
      <w:pPr>
        <w:pStyle w:val="Heading3"/>
      </w:pPr>
      <w:ins w:id="552" w:author="Alex Messina" w:date="2015-12-30T09:32:00Z">
        <w:r w:rsidRPr="004E5982">
          <w:t xml:space="preserve">5.4 </w:t>
        </w:r>
      </w:ins>
      <w:r w:rsidR="006F5A12" w:rsidRPr="004E5982">
        <w:t>Comparison with other kinds of sediment disturbance</w:t>
      </w:r>
    </w:p>
    <w:p w14:paraId="26047128" w14:textId="77777777" w:rsidR="00C70A27" w:rsidRDefault="000B2FAB">
      <w:ins w:id="553" w:author="Alex Messina" w:date="2015-12-30T09:32:00Z">
        <w:r>
          <w:t>SSY at Faga’alu was increased by 3.9x compared</w:t>
        </w:r>
        <w:r w:rsidR="00104BD8">
          <w:t xml:space="preserve"> with the </w:t>
        </w:r>
        <w:r w:rsidR="00C70A27">
          <w:t>natural</w:t>
        </w:r>
        <w:r w:rsidR="00104BD8">
          <w:t xml:space="preserve"> background. </w:t>
        </w:r>
      </w:ins>
      <w:r w:rsidR="006F5A12">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rsidR="006F5A12">
        <w:t>increase sediment yield</w:t>
      </w:r>
      <w:r w:rsidR="003C00D9">
        <w:t xml:space="preserve"> </w:t>
      </w:r>
      <w:r w:rsidR="006F5A12">
        <w:t xml:space="preserve">by two to three orders of magnitudes in catchments of several km². Yields from construction sites can exceed those from the most unstable, tectonically </w:t>
      </w:r>
      <w:r w:rsidR="006F5A12">
        <w:lastRenderedPageBreak/>
        <w:t xml:space="preserve">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rsidR="006F5A12">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rsidR="006F5A12">
        <w:t xml:space="preserve">. </w:t>
      </w:r>
    </w:p>
    <w:p w14:paraId="5E3664DD" w14:textId="15E46B1C" w:rsidR="00A955CD" w:rsidRDefault="006F5A12">
      <w:r>
        <w:t xml:space="preserve">Disturbances at larger scales have </w:t>
      </w:r>
      <w:r w:rsidR="003C00D9">
        <w:t>resulted in</w:t>
      </w:r>
      <w:r>
        <w:t xml:space="preserve"> </w:t>
      </w:r>
      <w:del w:id="554" w:author="Alex Messina" w:date="2015-12-30T09:32:00Z">
        <w:r>
          <w:delText xml:space="preserve">similar </w:delText>
        </w:r>
      </w:del>
      <w:r>
        <w:t>increases in total SSY to coral environments</w:t>
      </w:r>
      <w:del w:id="555" w:author="Alex Messina" w:date="2015-12-30T09:32:00Z">
        <w:r>
          <w:delText>.</w:delText>
        </w:r>
      </w:del>
      <w:ins w:id="556" w:author="Alex Messina" w:date="2015-12-30T09:32:00Z">
        <w:r w:rsidR="00C70A27">
          <w:t>, similar to Faga’alu</w:t>
        </w:r>
        <w:r>
          <w:t>.</w:t>
        </w:r>
      </w:ins>
      <w:r>
        <w:t xml:space="preserve"> The development of the Great Barrier Reef (GBR) catchment </w:t>
      </w:r>
      <w:r w:rsidR="007E0447">
        <w:t>(423,000 km</w:t>
      </w:r>
      <w:r w:rsidR="007E0447" w:rsidRPr="007E0447">
        <w:rPr>
          <w:vertAlign w:val="superscript"/>
        </w:rPr>
        <w:t>2</w:t>
      </w:r>
      <w:r w:rsidR="007E0447">
        <w:t xml:space="preserve">) </w:t>
      </w:r>
      <w:del w:id="557" w:author="Alex Messina" w:date="2015-12-30T09:32:00Z">
        <w:r>
          <w:delText>since</w:delText>
        </w:r>
      </w:del>
      <w:ins w:id="558" w:author="Alex Messina" w:date="2015-12-30T09:32:00Z">
        <w:r>
          <w:t>since</w:t>
        </w:r>
      </w:ins>
      <w:r>
        <w:t xml:space="preserv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67C84920" w14:textId="1A646891"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del w:id="559" w:author="Alex Messina" w:date="2015-12-30T09:32:00Z">
        <w:r>
          <w:delText>.</w:delText>
        </w:r>
        <w:r w:rsidR="009C56F9">
          <w:delText xml:space="preserve"> </w:delText>
        </w:r>
        <w:r>
          <w:delText>R</w:delText>
        </w:r>
        <w:bookmarkStart w:id="560" w:name="_GoBack"/>
        <w:bookmarkEnd w:id="560"/>
        <w:r>
          <w:delText>epeated</w:delText>
        </w:r>
      </w:del>
      <w:ins w:id="561" w:author="Alex Messina" w:date="2015-12-30T09:32:00Z">
        <w:r>
          <w:t>.</w:t>
        </w:r>
        <w:r w:rsidR="009C56F9">
          <w:t xml:space="preserve"> </w:t>
        </w:r>
        <w:r>
          <w:t>Repeated</w:t>
        </w:r>
      </w:ins>
      <w:r>
        <w:t xml:space="preserve"> surface disturbance at the quarry is a key process maintaining high</w:t>
      </w:r>
      <w:r w:rsidR="00973768">
        <w:t xml:space="preserve"> rates of sediment generation. </w:t>
      </w:r>
      <w:r>
        <w:t xml:space="preserve">Given the large distance to other sources of building material, aggregate </w:t>
      </w:r>
      <w:r>
        <w:lastRenderedPageBreak/>
        <w:t>mining and associated sediment disturbance may be a critical sediment source on remote island</w:t>
      </w:r>
      <w:r w:rsidR="00E029B2">
        <w:t>s in the Pacific and elsewhere.</w:t>
      </w:r>
    </w:p>
    <w:p w14:paraId="09AA3E79" w14:textId="77777777" w:rsidR="00A955CD" w:rsidRDefault="00A31439">
      <w:pPr>
        <w:pStyle w:val="Heading2"/>
      </w:pPr>
      <w:ins w:id="562" w:author="Alex Messina" w:date="2015-12-30T09:32:00Z">
        <w:r>
          <w:t xml:space="preserve">6. </w:t>
        </w:r>
      </w:ins>
      <w:r w:rsidR="006F5A12">
        <w:t>Conclusion</w:t>
      </w:r>
    </w:p>
    <w:p w14:paraId="632B665F" w14:textId="05553E88"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t>
      </w:r>
      <w:del w:id="563" w:author="Alex Messina" w:date="2015-12-30T09:32:00Z">
        <w:r w:rsidRPr="00685CD7">
          <w:delText>watershed</w:delText>
        </w:r>
      </w:del>
      <w:ins w:id="564" w:author="Alex Messina" w:date="2015-12-30T09:32:00Z">
        <w:r w:rsidRPr="00685CD7">
          <w:t>watershed</w:t>
        </w:r>
        <w:r w:rsidR="00D50CAA">
          <w:t>s</w:t>
        </w:r>
      </w:ins>
      <w:r w:rsidRPr="00685CD7">
        <w:t>,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p>
    <w:p w14:paraId="1303301E" w14:textId="77777777" w:rsidR="00A955CD" w:rsidRDefault="006F5A12">
      <w:pPr>
        <w:pStyle w:val="Heading2"/>
      </w:pPr>
      <w:r>
        <w:t>Acknowledgements</w:t>
      </w:r>
    </w:p>
    <w:p w14:paraId="7C59AE0F" w14:textId="77777777"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 xml:space="preserve">and Tim Bodell at American Samoa Environmental </w:t>
      </w:r>
      <w:r>
        <w:lastRenderedPageBreak/>
        <w:t>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17777A60" w14:textId="77777777" w:rsidR="00A955CD" w:rsidRDefault="006F5A12">
      <w:pPr>
        <w:pStyle w:val="Heading2"/>
      </w:pPr>
      <w:r>
        <w:t>References</w:t>
      </w:r>
    </w:p>
    <w:p w14:paraId="358F4B20" w14:textId="311A5241" w:rsidR="00D50CAA" w:rsidRPr="00D50CAA" w:rsidRDefault="006E1D48">
      <w:pPr>
        <w:pStyle w:val="NormalWeb"/>
        <w:ind w:left="480" w:hanging="480"/>
        <w:divId w:val="1641614950"/>
        <w:rPr>
          <w:rFonts w:ascii="Times" w:hAnsi="Times" w:cs="Times"/>
          <w:noProof/>
        </w:rPr>
      </w:pPr>
      <w:r>
        <w:fldChar w:fldCharType="begin" w:fldLock="1"/>
      </w:r>
      <w:r>
        <w:instrText xml:space="preserve">ADDIN Mendeley Bibliography CSL_BIBLIOGRAPHY </w:instrText>
      </w:r>
      <w:r>
        <w:fldChar w:fldCharType="separate"/>
      </w:r>
      <w:r w:rsidR="00D50CAA" w:rsidRPr="00D50CAA">
        <w:rPr>
          <w:rFonts w:ascii="Times" w:hAnsi="Times" w:cs="Times"/>
          <w:noProof/>
        </w:rPr>
        <w:t>Asselman, N.E.M., 2000. Fitting and interpretation of sediment rating curves. J. Hydrol. 234, 228–248. doi:10.1016/S0022-1694(00)00253-5</w:t>
      </w:r>
    </w:p>
    <w:p w14:paraId="5541D1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90C5B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L.R., Hicks, D.M., Handyside, B., Ross, C.W., 1997. Erosion and sediment transport from the market gardening lands at Pukekohe, Auckland, New Zealand. J. Hydrol. 36, 73–95.</w:t>
      </w:r>
    </w:p>
    <w:p w14:paraId="324CA4A0" w14:textId="77777777" w:rsidR="006E1D48" w:rsidRPr="006E1D48" w:rsidRDefault="006E1D48">
      <w:pPr>
        <w:pStyle w:val="NormalWeb"/>
        <w:ind w:left="480" w:hanging="480"/>
        <w:divId w:val="1840345407"/>
        <w:rPr>
          <w:del w:id="565" w:author="Alex Messina" w:date="2015-12-30T09:32:00Z"/>
          <w:rFonts w:ascii="Times" w:hAnsi="Times" w:cs="Times"/>
          <w:noProof/>
        </w:rPr>
      </w:pPr>
      <w:del w:id="566" w:author="Alex Messina" w:date="2015-12-30T09:32:00Z">
        <w:r w:rsidRPr="006E1D48">
          <w:rPr>
            <w:rFonts w:ascii="Times" w:hAnsi="Times" w:cs="Times"/>
            <w:noProof/>
          </w:rPr>
          <w:lastRenderedPageBreak/>
          <w:delText>Bégin, C., Brooks, G., Larson, R. a., Dragićević, S., Ramos Scharrón, C.E., Coté, I.M., 2014. Increased sediment loads over coral reefs in Saint Lucia in relation to land use change in contributing watersheds. Ocean Coast. Manag. 95, 35–45. doi:10.1016/j.ocecoaman.2014.03.018</w:delText>
        </w:r>
      </w:del>
    </w:p>
    <w:p w14:paraId="4A28B91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Blong, R.J., Humphreys, G.S., 1982. Erosion of road batters in Chim Shale, Papua New Guinea. Civ. Eng. Trans. Inst. Eng. Aust. CE24 1, 62–68.</w:t>
      </w:r>
    </w:p>
    <w:p w14:paraId="1751166D"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Bonta, J. V, 2000. Impact of Coal Surface Mining and Reclamation on Suspended Sediment in Three Ohio Watersheds. JAWRA J. Am. Water Resour. Assoc. 36, 869–887.</w:t>
      </w:r>
    </w:p>
    <w:p w14:paraId="1CD6052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Brunner, G., 2010. HEC-RAS River Analysis System.</w:t>
      </w:r>
    </w:p>
    <w:p w14:paraId="415450F6" w14:textId="77777777" w:rsidR="006E1D48" w:rsidRPr="006E1D48" w:rsidRDefault="006E1D48">
      <w:pPr>
        <w:pStyle w:val="NormalWeb"/>
        <w:ind w:left="480" w:hanging="480"/>
        <w:divId w:val="1840345407"/>
        <w:rPr>
          <w:del w:id="567" w:author="Alex Messina" w:date="2015-12-30T09:32:00Z"/>
          <w:rFonts w:ascii="Times" w:hAnsi="Times" w:cs="Times"/>
          <w:noProof/>
        </w:rPr>
      </w:pPr>
      <w:del w:id="568" w:author="Alex Messina" w:date="2015-12-30T09:32:00Z">
        <w:r w:rsidRPr="006E1D48">
          <w:rPr>
            <w:rFonts w:ascii="Times" w:hAnsi="Times" w:cs="Times"/>
            <w:noProof/>
          </w:rPr>
          <w:delText>Buchanan-Banks, J., 1979. The October 28, 1979 Landslidng on Tutuila. Open File Report 81-81. U.S. Geological Survey.</w:delText>
        </w:r>
      </w:del>
    </w:p>
    <w:p w14:paraId="598F78E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Calhoun, R.S., Fletcher, C.H., 1999. Measured and predicted sediment yield from a subtropical, heavy rainfall, steep-sided river basin: Hanalei, Kauai, Hawaiian Islands. Geomorphology 30, 213–226.</w:t>
      </w:r>
    </w:p>
    <w:p w14:paraId="701F60A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Cox, C.A., Sarangi, A., Madramootoo, C.A., 2006. Effect of land management on runoff and soil losses from two small watersheds in St Lucia. L. Degrad. Dev. 17, 55–72. doi:10.1002/ldr.694</w:t>
      </w:r>
    </w:p>
    <w:p w14:paraId="7ECB11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Craig, P., 2009. Natural History Guide to American Samoa. National Park of American Samoa, Pago Pago, American Samoa.</w:t>
      </w:r>
    </w:p>
    <w:p w14:paraId="5AB2C81B" w14:textId="77777777" w:rsidR="006E1D48" w:rsidRPr="006E1D48" w:rsidRDefault="006E1D48">
      <w:pPr>
        <w:pStyle w:val="NormalWeb"/>
        <w:ind w:left="480" w:hanging="480"/>
        <w:divId w:val="1840345407"/>
        <w:rPr>
          <w:del w:id="569" w:author="Alex Messina" w:date="2015-12-30T09:32:00Z"/>
          <w:rFonts w:ascii="Times" w:hAnsi="Times" w:cs="Times"/>
          <w:noProof/>
        </w:rPr>
      </w:pPr>
      <w:del w:id="570" w:author="Alex Messina" w:date="2015-12-30T09:32:00Z">
        <w:r w:rsidRPr="006E1D48">
          <w:rPr>
            <w:rFonts w:ascii="Times" w:hAnsi="Times" w:cs="Times"/>
            <w:noProof/>
          </w:rPr>
          <w:lastRenderedPageBreak/>
          <w:delText>Curtis, S., Wetzell, L., Wiles, P., Tinitali, R., 2011. Turbidity in Faga’alu Stream: The Sources, Impacts, and Solutions.</w:delText>
        </w:r>
      </w:del>
    </w:p>
    <w:p w14:paraId="4F72DA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043F69D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Dames &amp; Moore, 1981. Hydrologic Investigation of Surface Water for Water Supply and Hydropower.</w:t>
      </w:r>
    </w:p>
    <w:p w14:paraId="0FCC58B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17B38C60" w14:textId="77777777" w:rsidR="006E1D48" w:rsidRPr="006E1D48" w:rsidRDefault="006E1D48">
      <w:pPr>
        <w:pStyle w:val="NormalWeb"/>
        <w:ind w:left="480" w:hanging="480"/>
        <w:divId w:val="1840345407"/>
        <w:rPr>
          <w:del w:id="571" w:author="Alex Messina" w:date="2015-12-30T09:32:00Z"/>
          <w:rFonts w:ascii="Times" w:hAnsi="Times" w:cs="Times"/>
          <w:noProof/>
        </w:rPr>
      </w:pPr>
      <w:del w:id="572" w:author="Alex Messina" w:date="2015-12-30T09:32:00Z">
        <w:r w:rsidRPr="006E1D48">
          <w:rPr>
            <w:rFonts w:ascii="Times" w:hAnsi="Times" w:cs="Times"/>
            <w:noProof/>
          </w:rPr>
          <w:delText>Dunne, T., Leopold, L.B., 1978. Water in environmental planning. W.H. Freeman and Company, New York.</w:delText>
        </w:r>
      </w:del>
    </w:p>
    <w:p w14:paraId="5E1D0D2C" w14:textId="77777777" w:rsidR="006E1D48" w:rsidRPr="006E1D48" w:rsidRDefault="006E1D48">
      <w:pPr>
        <w:pStyle w:val="NormalWeb"/>
        <w:ind w:left="480" w:hanging="480"/>
        <w:divId w:val="1840345407"/>
        <w:rPr>
          <w:del w:id="573" w:author="Alex Messina" w:date="2015-12-30T09:32:00Z"/>
          <w:rFonts w:ascii="Times" w:hAnsi="Times" w:cs="Times"/>
          <w:noProof/>
        </w:rPr>
      </w:pPr>
      <w:del w:id="574" w:author="Alex Messina" w:date="2015-12-30T09:32:00Z">
        <w:r w:rsidRPr="006E1D48">
          <w:rPr>
            <w:rFonts w:ascii="Times" w:hAnsi="Times" w:cs="Times"/>
            <w:noProof/>
          </w:rPr>
          <w:delText>Duvert, C., Gratiot, N., 2010. Construction of the stage-discharge rating curve and the SSC-turbidity calibration curve in San Antonio Coapa 2009 hydrological season.</w:delText>
        </w:r>
      </w:del>
    </w:p>
    <w:p w14:paraId="2D75194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1B8F4A12" w14:textId="77777777" w:rsidR="006E1D48" w:rsidRPr="006E1D48" w:rsidRDefault="006E1D48">
      <w:pPr>
        <w:pStyle w:val="NormalWeb"/>
        <w:ind w:left="480" w:hanging="480"/>
        <w:divId w:val="1840345407"/>
        <w:rPr>
          <w:del w:id="575" w:author="Alex Messina" w:date="2015-12-30T09:32:00Z"/>
          <w:rFonts w:ascii="Times" w:hAnsi="Times" w:cs="Times"/>
          <w:noProof/>
        </w:rPr>
      </w:pPr>
      <w:del w:id="576" w:author="Alex Messina" w:date="2015-12-30T09:32:00Z">
        <w:r w:rsidRPr="006E1D48">
          <w:rPr>
            <w:rFonts w:ascii="Times" w:hAnsi="Times" w:cs="Times"/>
            <w:noProof/>
          </w:rPr>
          <w:lastRenderedPageBreak/>
          <w:delText>Eyre, P.R., 1989. Ground-water quality reconnaissance, Tutuila, American Samoa, U.S. Geological Survey Water Resources Investigations Report 94-4142. Honolulu, HI.</w:delText>
        </w:r>
      </w:del>
    </w:p>
    <w:p w14:paraId="0056E79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Fabricius, K.E., 2005. Effects of terrestrial runoff on the ecology of corals and coral reefs: review and synthesis. Mar. Pollut. Bull. 50, 125–46. doi:10.1016/j.marpolbul.2004.11.028</w:t>
      </w:r>
    </w:p>
    <w:p w14:paraId="20FEA9C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2000. Sediment yields from a forested and a pasture catchment, coastal Hawke’s Bay, North Island, New Zealand. J. Hydrol. 39, 49–63.</w:t>
      </w:r>
    </w:p>
    <w:p w14:paraId="64C3F3A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Phillips, C.J., 2003. Sediment yields from plantation forestry and pastoral farming, coastal Hawke’s Bay, North Island, New Zealand. J. Hydrol. 42, 27–38.</w:t>
      </w:r>
    </w:p>
    <w:p w14:paraId="4C68783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5ED972B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57126C9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Fuka, D., Walter, M., Archibald, J., Steenhuis, T., Easton, Z., 2014. EcoHydRology.</w:t>
      </w:r>
    </w:p>
    <w:p w14:paraId="78DC805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Gellis, A.C., 2013. Factors influencing storm-generated suspended-sediment concentrations and loads in four basins of contrasting land use, humid-tropical Puerto Rico. Catena 104, 39–57. doi:10.1016/j.catena.2012.10.018</w:t>
      </w:r>
    </w:p>
    <w:p w14:paraId="3E359A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Gippel, C.J., 1995. Potential of turbidity monitoring for measuring the transport of suspended solids in streams. Hydrol. Process. 9, 83–97.</w:t>
      </w:r>
    </w:p>
    <w:p w14:paraId="296585F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Gomi, T., Moore, R.D., Hassan, M.A., 2005. Suspended sediment dynamics in small forest streams of the Pacific Northwest. J. Am. Water Resour. Assoc.</w:t>
      </w:r>
    </w:p>
    <w:p w14:paraId="36D199F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2014. Measuring Suspended Sediment, in: Ahuja, S. (Ed.), Comprehensive Water Quality and Purification. Elsevier, pp. 157–204. doi:10.1016/B978-0-12-382182-9.00012-8</w:t>
      </w:r>
    </w:p>
    <w:p w14:paraId="220B8F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3088A4D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Cooper, R.J., Slade, R.M., Haney, R.L., Arnold, J.G., 2006. Cumulative uncertainty in measured streamflow and water quality data for small watersheds. Trans. Am. Soc. Agric. Biol. Eng. 49, 689–701.</w:t>
      </w:r>
    </w:p>
    <w:p w14:paraId="0528270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Smith, D.R., King, K.W., Slade, R.M., 2009. Estimating storm discharge and water quality data uncertainty: A software tool for monitoring and modeling applications. Environ. Model. Softw. 24, 832–842.</w:t>
      </w:r>
    </w:p>
    <w:p w14:paraId="706DA1A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Harrelson, C.C., Rawlins, C.L., Potyondy, J.P., 1994. Stream channel reference sites: an illustrated guide to field technique. USDA Forest Service General Technical Report RM-245. US Department of Agriculture, Fort Collins, CO.</w:t>
      </w:r>
    </w:p>
    <w:p w14:paraId="38DFCF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7D18D1E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C39E41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1990. Suspended sediment yields from pasture and exotic forest basins, in: Proceedings of the New-Zealand Hydrological Society Symposium. Auckland, New Zealand.</w:t>
      </w:r>
    </w:p>
    <w:p w14:paraId="13EEFC9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Hoyle, J., Roulston, H., 2009. Analysis of sediment yields within Auckland region. ARC Technical Report 2009/064. Prepared by NIWA for Auckland Regional Council.</w:t>
      </w:r>
    </w:p>
    <w:p w14:paraId="525C672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DEEDFA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Horsley-Witten, 2011. American Samoa Erosion and Sediment Control Field Guide.</w:t>
      </w:r>
    </w:p>
    <w:p w14:paraId="1007976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Horsley-Witten, 2012. Post-Construction Stormwater Training Memorandum.</w:t>
      </w:r>
    </w:p>
    <w:p w14:paraId="63195C65" w14:textId="77777777" w:rsidR="006E1D48" w:rsidRPr="006E1D48" w:rsidRDefault="006E1D48">
      <w:pPr>
        <w:pStyle w:val="NormalWeb"/>
        <w:ind w:left="480" w:hanging="480"/>
        <w:divId w:val="1840345407"/>
        <w:rPr>
          <w:del w:id="577" w:author="Alex Messina" w:date="2015-12-30T09:32:00Z"/>
          <w:rFonts w:ascii="Times" w:hAnsi="Times" w:cs="Times"/>
          <w:noProof/>
        </w:rPr>
      </w:pPr>
      <w:del w:id="578" w:author="Alex Messina" w:date="2015-12-30T09:32:00Z">
        <w:r w:rsidRPr="006E1D48">
          <w:rPr>
            <w:rFonts w:ascii="Times" w:hAnsi="Times" w:cs="Times"/>
            <w:noProof/>
          </w:rPr>
          <w:delText>Izuka, S.K., Giambelluca, T.W., Nullet, M.A., 2005. Potential Evapotranspiration on Tutuila , American Samoa. U.S. Geological Survey Scientific Investigations Report 2005-5200.</w:delText>
        </w:r>
      </w:del>
    </w:p>
    <w:p w14:paraId="5EFA6FF2" w14:textId="77777777" w:rsidR="006E1D48" w:rsidRPr="006E1D48" w:rsidRDefault="006E1D48">
      <w:pPr>
        <w:pStyle w:val="NormalWeb"/>
        <w:ind w:left="480" w:hanging="480"/>
        <w:divId w:val="1840345407"/>
        <w:rPr>
          <w:del w:id="579" w:author="Alex Messina" w:date="2015-12-30T09:32:00Z"/>
          <w:rFonts w:ascii="Times" w:hAnsi="Times" w:cs="Times"/>
          <w:noProof/>
        </w:rPr>
      </w:pPr>
      <w:del w:id="580" w:author="Alex Messina" w:date="2015-12-30T09:32:00Z">
        <w:r w:rsidRPr="006E1D48">
          <w:rPr>
            <w:rFonts w:ascii="Times" w:hAnsi="Times" w:cs="Times"/>
            <w:noProof/>
          </w:rPr>
          <w:delText>Kearns, R., 2013. Personal Communication.</w:delText>
        </w:r>
      </w:del>
    </w:p>
    <w:p w14:paraId="0E486D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Kinnell, P.I.A., 2013. Modelling event soil losses using the Q R EI 30 index within RUSLE2. Hydrol. Process. doi:10.1002/hyp</w:t>
      </w:r>
    </w:p>
    <w:p w14:paraId="0B994B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12EF73F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074146C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Lewis, J., 1996. Turbidity-controlled suspended sediment sampling for runoff-event load estimation. Water Resour. Res. 32, 2299–2310.</w:t>
      </w:r>
    </w:p>
    <w:p w14:paraId="6E458EB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 xml:space="preserve">Lewis, J., Mori, S.R., Keppeler, E.T., Ziemer, R.R., 2001. Impacts of Logging on Storm Peak Flows , Flow Volumes and Suspended Sediment Loads in Caspar Creek, CA, in: Land Use </w:t>
      </w:r>
      <w:r w:rsidRPr="00D50CAA">
        <w:rPr>
          <w:rFonts w:ascii="Times" w:hAnsi="Times" w:cs="Times"/>
          <w:noProof/>
        </w:rPr>
        <w:lastRenderedPageBreak/>
        <w:t>and Watersheds: Human Influence on Hydrology and Geomorphology in Urban and Forest Areas. pp. 1–76.</w:t>
      </w:r>
    </w:p>
    <w:p w14:paraId="7D8112C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McDougall, I., 1985. Age and Evolution of the Volcanoes of Tutuila American Samoa. Pacific Sci. 39, 311–320.</w:t>
      </w:r>
    </w:p>
    <w:p w14:paraId="5BBAC99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27D4899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Megahan, W.F., Wilson, M., Monsen, S.B., 2001. Sediment production from granitic cutslopes on forest roads in Idaho, USA. Earth Surf. Process. Landforms 26, 153–163.</w:t>
      </w:r>
    </w:p>
    <w:p w14:paraId="48A58E46" w14:textId="77777777" w:rsidR="006E1D48" w:rsidRPr="006E1D48" w:rsidRDefault="006E1D48">
      <w:pPr>
        <w:pStyle w:val="NormalWeb"/>
        <w:ind w:left="480" w:hanging="480"/>
        <w:divId w:val="1840345407"/>
        <w:rPr>
          <w:del w:id="581" w:author="Alex Messina" w:date="2015-12-30T09:32:00Z"/>
          <w:rFonts w:ascii="Times" w:hAnsi="Times" w:cs="Times"/>
          <w:noProof/>
        </w:rPr>
      </w:pPr>
      <w:del w:id="582" w:author="Alex Messina" w:date="2015-12-30T09:32:00Z">
        <w:r w:rsidRPr="006E1D48">
          <w:rPr>
            <w:rFonts w:ascii="Times" w:hAnsi="Times" w:cs="Times"/>
            <w:noProof/>
          </w:rPr>
          <w:delText>Menking, J. a., Han, J., Gasparini, N.M., Johnson, J.P.L., 2013. The effects of precipitation gradients on river profile evolution on the Big Island of Hawai’i. Bull. Geol. Soc. Am. 125, 594–608. doi:10.1130/B30625.1</w:delText>
        </w:r>
      </w:del>
    </w:p>
    <w:p w14:paraId="1FAF104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Milliman, J.D., Syvitski, J.P.M., 1992. Geomorphic/tectonic control of sediment discharge to the ocean: the importance of small mountainous rivers. J. Geol. 100, 525–544.</w:t>
      </w:r>
    </w:p>
    <w:p w14:paraId="1A0FD33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Nakamura, S., 1984. Soil Survey of American Samoa. US Department of Agriculture Soil Conservation Service, Pago Pago, American Samoa.</w:t>
      </w:r>
    </w:p>
    <w:p w14:paraId="6C2624D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Nathan, R.J., McMahon, T. a, 1990. Evaluation of Automated Techniques for Base Flow and Recession Analyses. Water Resour. Res. 26, 1465–1473. doi:10.1029/WR026i007p01465</w:t>
      </w:r>
    </w:p>
    <w:p w14:paraId="0E6039B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Nearing, M. a, Nichols, M.H., Stone, J.J., Renard, K.G., Simanton, J.R., 2007. Sediment yields from unit-source semiarid watersheds at Walnut Gulch. Water Resour. Res. 43, 1–10. doi:10.1029/2006WR005692</w:t>
      </w:r>
    </w:p>
    <w:p w14:paraId="124FFAD5" w14:textId="77777777" w:rsidR="006E1D48" w:rsidRPr="006E1D48" w:rsidRDefault="006E1D48">
      <w:pPr>
        <w:pStyle w:val="NormalWeb"/>
        <w:ind w:left="480" w:hanging="480"/>
        <w:divId w:val="1840345407"/>
        <w:rPr>
          <w:del w:id="583" w:author="Alex Messina" w:date="2015-12-30T09:32:00Z"/>
          <w:rFonts w:ascii="Times" w:hAnsi="Times" w:cs="Times"/>
          <w:noProof/>
        </w:rPr>
      </w:pPr>
      <w:del w:id="584" w:author="Alex Messina" w:date="2015-12-30T09:32:00Z">
        <w:r w:rsidRPr="006E1D48">
          <w:rPr>
            <w:rFonts w:ascii="Times" w:hAnsi="Times" w:cs="Times"/>
            <w:noProof/>
          </w:rPr>
          <w:delText>NOAA’s Ocean Service, Coastal Services Center, 2010. 2010 C-CAP Land Cover, Territory of American Samoa, Tutuila.</w:delText>
        </w:r>
      </w:del>
    </w:p>
    <w:p w14:paraId="1C93648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Perreault, J., 2010. Development of a Water Budget in a Tropical Setting Accounting for Mountain Front Recharge: Tutuila, American Samoa. University of Hawai’i.</w:t>
      </w:r>
    </w:p>
    <w:p w14:paraId="5D8414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2F2228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Ramos-Scharrón, C.E., Macdonald, L.H., 2005. Measurement and prediction of sediment production from unpaved roads, St John, US Virgin Islands. Earth Surf. Process. Landforms 30, 1283–1304.</w:t>
      </w:r>
    </w:p>
    <w:p w14:paraId="4C8210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Ramos-Scharrón, C.E., Macdonald, L.H., 2007. Measurement and prediction of natural and anthropogenic sediment sources, St. John, US Virgin Islands. Catena 71, 250–266.</w:t>
      </w:r>
    </w:p>
    <w:p w14:paraId="34CEA4B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7691C88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Rapp, A., 1960. Recent development of mountain slopes in Karkevagge and surroundings, northern Scandinavia. Geogr. Ann. 42, 65–200.</w:t>
      </w:r>
    </w:p>
    <w:p w14:paraId="51C80C1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1984. Sediment production from forest road surfaces. Water Resour. Res. 20, 1753–1761.</w:t>
      </w:r>
    </w:p>
    <w:p w14:paraId="028579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1996. Rapid evaluation of sediment budgets. Catena Verlag, Reiskirchen, Germany.</w:t>
      </w:r>
    </w:p>
    <w:p w14:paraId="55892F0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Risk, M.J., 2014. Assessing the effects of sediments and nutrients on coral reefs. Curr. Opin. Environ. Sustain. 7, 108–117. doi:10.1016/j.cosust.2014.01.003</w:t>
      </w:r>
    </w:p>
    <w:p w14:paraId="0ADD911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Rodrigues, J.O., Andrade, E.M., Ribeiro, L.A., 2013. Sediment loss in semiarid small watershed due to the land use. Rev. Ciência Agronômica 44, 488–498.</w:t>
      </w:r>
    </w:p>
    <w:p w14:paraId="7113C14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Sadeghi, S.H.R., Mizuyama, T., Miyata, S., Gomi, T., Kosugi, K., Mizugaki, S., Onda, Y., 2007. Is MUSLE apt to small steeply reforested watershed? J. For. Res. 12, 270–277. doi:10.1007/s10310-007-0017-9</w:t>
      </w:r>
    </w:p>
    <w:p w14:paraId="1DEB655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Slaymaker, O., 2003. The sediment budget as conceptual framework and management tool. Hydrobiologia 494, 71–82.</w:t>
      </w:r>
    </w:p>
    <w:p w14:paraId="6A9A8C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614725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Stock, J.D., Tribble, G., 2010. Erosion and sediment loads from two Hawaiian watersheds, in: 2nd Joint Federal Interagency Conference. Las Vegas, NV.</w:t>
      </w:r>
    </w:p>
    <w:p w14:paraId="197245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4FD7681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Syvitski, J.P.M., Vörösmarty, C.J., Kettner, A.J., Green, P., 2005. Impact of humans on the flux of terrestrial sediment to the global coastal ocean. Science (80-. ). 308, 376–380. doi:10.1126/science.1109454</w:t>
      </w:r>
    </w:p>
    <w:p w14:paraId="15C10AE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Thomas, S., Ridd, P. V, Day, G., 2003. Turbidity regimes over fringing coral reefs near a mining site at Lihir Island, Papua New Guinea. Mar. Pollut. Bull. 46, 1006–14. doi:10.1016/S0025-326X(03)00122-X</w:t>
      </w:r>
    </w:p>
    <w:p w14:paraId="29CC23E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Tonkin &amp; Taylor International Ltd., 1989. Hydropower feasibility studies interim report - Phase 1. Ref: 97/10163.</w:t>
      </w:r>
    </w:p>
    <w:p w14:paraId="178907B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Topping, J., 1972. Errors of Observation and their Treatment, 4th ed. Chapman and Hall, London, UK.</w:t>
      </w:r>
    </w:p>
    <w:p w14:paraId="7EF8D7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Tropeano, D., 1991. High flow events, sediment transport in a small streams in the “Tertiary Basin” area in Piedmont (northwest Italy). Earth Surf. Process. Landforms 16, 323–339.</w:t>
      </w:r>
    </w:p>
    <w:p w14:paraId="2B6D97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Turnipseed, D.P., Sauer, V.B., 2010. Discharge Measurements at Gaging Stations, in: U.S. Geological Survey Techniques and Methods Book 3, Chap. A8. Reston, Va., p. 87.</w:t>
      </w:r>
    </w:p>
    <w:p w14:paraId="21568A55" w14:textId="77777777" w:rsidR="006E1D48" w:rsidRPr="006E1D48" w:rsidRDefault="006E1D48">
      <w:pPr>
        <w:pStyle w:val="NormalWeb"/>
        <w:ind w:left="480" w:hanging="480"/>
        <w:divId w:val="1840345407"/>
        <w:rPr>
          <w:del w:id="585" w:author="Alex Messina" w:date="2015-12-30T09:32:00Z"/>
          <w:rFonts w:ascii="Times" w:hAnsi="Times" w:cs="Times"/>
          <w:noProof/>
        </w:rPr>
      </w:pPr>
      <w:del w:id="586" w:author="Alex Messina" w:date="2015-12-30T09:32:00Z">
        <w:r w:rsidRPr="006E1D48">
          <w:rPr>
            <w:rFonts w:ascii="Times" w:hAnsi="Times" w:cs="Times"/>
            <w:noProof/>
          </w:rPr>
          <w:delText>URS Company, 1978. American Samoa Water Resources Study: Assessment of Water Systems American Samoa. Coastal Zone Information Center, Honolulu, HI.</w:delText>
        </w:r>
      </w:del>
    </w:p>
    <w:p w14:paraId="2663F6F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1977. Assessing the accuracy of suspended sediment rating curves for a small basin. Water Resour. Res. 13, 531–538.</w:t>
      </w:r>
    </w:p>
    <w:p w14:paraId="64066DD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1999. Linking land use, erosion and sediment yields in river basins. Hydrobiologia 410, 223–240.</w:t>
      </w:r>
    </w:p>
    <w:p w14:paraId="65B0EAE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Collins, a. L., 2008. The catchment sediment budget as a management tool. Environ. Sci. Policy 11, 136–143. doi:10.1016/j.envsci.2007.10.004</w:t>
      </w:r>
    </w:p>
    <w:p w14:paraId="4F31A9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Wemple, B.C., Jones, J.A., Grant, G.E., 1996. Channel Network Extension by Logging Roads in Two Basins, Western Cascades, Oregon. Water Resour. Bull. 32, 1195–1207.</w:t>
      </w:r>
    </w:p>
    <w:p w14:paraId="1005A743" w14:textId="77777777" w:rsidR="006E1D48" w:rsidRPr="006E1D48" w:rsidRDefault="006E1D48">
      <w:pPr>
        <w:pStyle w:val="NormalWeb"/>
        <w:ind w:left="480" w:hanging="480"/>
        <w:divId w:val="1840345407"/>
        <w:rPr>
          <w:del w:id="587" w:author="Alex Messina" w:date="2015-12-30T09:32:00Z"/>
          <w:rFonts w:ascii="Times" w:hAnsi="Times" w:cs="Times"/>
          <w:noProof/>
        </w:rPr>
      </w:pPr>
      <w:del w:id="588" w:author="Alex Messina" w:date="2015-12-30T09:32:00Z">
        <w:r w:rsidRPr="006E1D48">
          <w:rPr>
            <w:rFonts w:ascii="Times" w:hAnsi="Times" w:cs="Times"/>
            <w:noProof/>
          </w:rPr>
          <w:delText>West, K., van Woesik, R., 2001. Spatial and temporal variance of river discharge on Okinawa (Japan): inferring the temporal impact on adjacent coral reefs. Mar. Pollut. Bull. 42, 864–72.</w:delText>
        </w:r>
      </w:del>
    </w:p>
    <w:p w14:paraId="3F32AD8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Wolman, M.G., Schick, A.P., 1967. Effects of construction on fluvial sediment, urban and suburban areas of Maryland. Water Resour. Res. 3, 451–464.</w:t>
      </w:r>
    </w:p>
    <w:p w14:paraId="16372F7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Wong, M., 1996. Analysis of Streamflow Characteristics for Streams on the Island of Tutuila, American Samoa. U.S. Geological Survey Water-Resources Investigations Report 95-4185.</w:t>
      </w:r>
    </w:p>
    <w:p w14:paraId="5E25B1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Wulf, H., Bookhagen, B., Scherler, D., 2012. Climatic and geologic controls on suspended sediment flux in the Sutlej River Valley, western Himalaya. Hydrol. Earth Syst. Sci. 16, 2193–2217. doi:10.5194/hess-16-2193-2012</w:t>
      </w:r>
    </w:p>
    <w:p w14:paraId="671321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Zimmermann, A., Francke, T., Elsenbeer, H., 2012. Forests and erosion: Insights from a study of suspended-sediment dynamics in an overland flow-prone rainforest catchment. J. Hydrol. 170–181.</w:t>
      </w:r>
    </w:p>
    <w:p w14:paraId="43EE7AA6" w14:textId="77777777" w:rsidR="00A955CD" w:rsidRDefault="006E1D48" w:rsidP="00E153E3">
      <w:pPr>
        <w:ind w:firstLine="0"/>
        <w:rPr>
          <w:del w:id="589" w:author="Alex Messina" w:date="2015-12-30T09:32:00Z"/>
        </w:rPr>
      </w:pPr>
      <w:r>
        <w:fldChar w:fldCharType="end"/>
      </w:r>
      <w:del w:id="590" w:author="Alex Messina" w:date="2015-12-30T09:32:00Z">
        <w:r w:rsidR="006F5A12">
          <w:br w:type="page"/>
        </w:r>
      </w:del>
    </w:p>
    <w:p w14:paraId="2EE40CD2" w14:textId="77777777" w:rsidR="00212424" w:rsidRDefault="00212424" w:rsidP="00212424">
      <w:pPr>
        <w:pStyle w:val="Heading2"/>
        <w:rPr>
          <w:del w:id="591" w:author="Alex Messina" w:date="2015-12-30T09:32:00Z"/>
        </w:rPr>
      </w:pPr>
      <w:del w:id="592" w:author="Alex Messina" w:date="2015-12-30T09:32:00Z">
        <w:r>
          <w:lastRenderedPageBreak/>
          <w:delText>APPENDIX 1. Dams in Faga'alu watershed</w:delText>
        </w:r>
      </w:del>
    </w:p>
    <w:p w14:paraId="7DCC97F2" w14:textId="77777777" w:rsidR="00212424" w:rsidRDefault="00212424" w:rsidP="00212424">
      <w:pPr>
        <w:rPr>
          <w:del w:id="593" w:author="Alex Messina" w:date="2015-12-30T09:32:00Z"/>
        </w:rPr>
      </w:pPr>
      <w:del w:id="594" w:author="Alex Messina" w:date="2015-12-30T09:32:00Z">
        <w:r>
          <w:delTex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delText>
        </w:r>
        <w:r w:rsidR="006E1D48">
          <w:fldChar w:fldCharType="begin" w:fldLock="1"/>
        </w:r>
        <w:r w:rsidR="006E1D48">
          <w:del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delInstrText>
        </w:r>
        <w:r w:rsidR="006E1D48">
          <w:fldChar w:fldCharType="separate"/>
        </w:r>
        <w:r w:rsidR="006E1D48" w:rsidRPr="006E1D48">
          <w:rPr>
            <w:noProof/>
          </w:rPr>
          <w:delText>(Tonkin &amp; Taylor International Ltd., 1989)</w:delText>
        </w:r>
        <w:r w:rsidR="006E1D48">
          <w:fldChar w:fldCharType="end"/>
        </w:r>
        <w:r>
          <w:delTex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delText>
        </w:r>
      </w:del>
    </w:p>
    <w:p w14:paraId="2CEE1FF1" w14:textId="77777777" w:rsidR="00212424" w:rsidRDefault="00212424" w:rsidP="00212424">
      <w:pPr>
        <w:rPr>
          <w:del w:id="595" w:author="Alex Messina" w:date="2015-12-30T09:32:00Z"/>
        </w:rPr>
      </w:pPr>
      <w:del w:id="596" w:author="Alex Messina" w:date="2015-12-30T09:32:00Z">
        <w:r>
          <w:delText>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w:delText>
        </w:r>
        <w:r w:rsidR="006E1D48">
          <w:delText xml:space="preserve">f use </w:delText>
        </w:r>
        <w:r w:rsidR="006E1D48">
          <w:fldChar w:fldCharType="begin" w:fldLock="1"/>
        </w:r>
        <w:r w:rsidR="006E1D48">
          <w:del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delInstrText>
        </w:r>
        <w:r w:rsidR="006E1D48">
          <w:fldChar w:fldCharType="separate"/>
        </w:r>
        <w:r w:rsidR="006E1D48" w:rsidRPr="006E1D48">
          <w:rPr>
            <w:noProof/>
          </w:rPr>
          <w:delText>(Tonkin &amp; Taylor International Ltd., 1989; URS Company, 1978)</w:delText>
        </w:r>
        <w:r w:rsidR="006E1D48">
          <w:fldChar w:fldCharType="end"/>
        </w:r>
        <w:r>
          <w:delText>.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w:delText>
        </w:r>
        <w:r w:rsidR="006E1D48">
          <w:delText xml:space="preserve">s of fine sediment </w:delText>
        </w:r>
        <w:r w:rsidR="006E1D48">
          <w:fldChar w:fldCharType="begin" w:fldLock="1"/>
        </w:r>
        <w:r w:rsidR="006E1D48">
          <w:del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delInstrText>
        </w:r>
        <w:r w:rsidR="006E1D48">
          <w:fldChar w:fldCharType="separate"/>
        </w:r>
        <w:r w:rsidR="006E1D48" w:rsidRPr="006E1D48">
          <w:rPr>
            <w:noProof/>
          </w:rPr>
          <w:delText>(Kearns, 2013)</w:delText>
        </w:r>
        <w:r w:rsidR="006E1D48">
          <w:fldChar w:fldCharType="end"/>
        </w:r>
        <w:r>
          <w:delText xml:space="preserve">. Interviews with local maintenance staff and historical photos </w:delText>
        </w:r>
        <w:r>
          <w:lastRenderedPageBreak/>
          <w:delText>confirmed the Matafao Reservoir was actively maintained and cleaned of sediment until the early 70's.</w:delText>
        </w:r>
      </w:del>
    </w:p>
    <w:p w14:paraId="464C324C" w14:textId="77777777" w:rsidR="00212424" w:rsidRDefault="00212424" w:rsidP="00212424">
      <w:pPr>
        <w:rPr>
          <w:del w:id="597" w:author="Alex Messina" w:date="2015-12-30T09:32:00Z"/>
        </w:rPr>
      </w:pPr>
      <w:del w:id="598" w:author="Alex Messina" w:date="2015-12-30T09:32:00Z">
        <w:r>
          <w:delText xml:space="preserve">The Vaitanoa (Virgin Falls) Dam, was built in 1964 to provide drinking water but the pipe was not completed as of 10/19/89, and a stockpile of some 40 (8 </w:delText>
        </w:r>
        <w:r w:rsidR="009F0A05">
          <w:delText>ft.</w:delText>
        </w:r>
        <w:r>
          <w:delText xml:space="preserve"> length) 8 in. diameter asbestos-cement pipes was found on the streambanks. Local quarry staff recall the pipes were removed from the site </w:delText>
        </w:r>
        <w:r w:rsidR="009F0A05">
          <w:delText>sometime</w:delText>
        </w:r>
        <w:r>
          <w:delText xml:space="preserve"> in the 1990's. The Vaitanoa Reservoir had a design volume of 4.5 million gallons (17,000m³), but is assumed to be full of sediment since the drainage valves were never opened and the reservoir was overtopping the spillway as of 10/18/89 </w:delText>
        </w:r>
        <w:r w:rsidR="006E1D48">
          <w:fldChar w:fldCharType="begin" w:fldLock="1"/>
        </w:r>
        <w:r w:rsidR="006E1D48">
          <w:del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delInstrText>
        </w:r>
        <w:r w:rsidR="006E1D48">
          <w:fldChar w:fldCharType="separate"/>
        </w:r>
        <w:r w:rsidR="006E1D48" w:rsidRPr="006E1D48">
          <w:rPr>
            <w:noProof/>
          </w:rPr>
          <w:delText>(Tonkin &amp; Taylor International Ltd., 1989)</w:delText>
        </w:r>
        <w:r w:rsidR="006E1D48">
          <w:fldChar w:fldCharType="end"/>
        </w:r>
        <w:r>
          <w:delText>. A low masonry weir was also constructed downstream of the Vaitanoa Dam, but not connected to any piping.</w:delText>
        </w:r>
      </w:del>
    </w:p>
    <w:p w14:paraId="74326DF7" w14:textId="77777777" w:rsidR="00212424" w:rsidRDefault="00212424" w:rsidP="00212424">
      <w:pPr>
        <w:rPr>
          <w:del w:id="599" w:author="Alex Messina" w:date="2015-12-30T09:32:00Z"/>
        </w:rPr>
      </w:pPr>
      <w:del w:id="600" w:author="Alex Messina" w:date="2015-12-30T09:32:00Z">
        <w:r>
          <w:delTex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delText>
        </w:r>
        <w:r w:rsidR="006E1D48">
          <w:fldChar w:fldCharType="begin" w:fldLock="1"/>
        </w:r>
        <w:r w:rsidR="006E1D48">
          <w:del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delInstrText>
        </w:r>
        <w:r w:rsidR="006E1D48">
          <w:fldChar w:fldCharType="separate"/>
        </w:r>
        <w:r w:rsidR="006E1D48" w:rsidRPr="006E1D48">
          <w:rPr>
            <w:noProof/>
          </w:rPr>
          <w:delText>(Tonkin &amp; Taylor International Ltd., 1989)</w:delText>
        </w:r>
        <w:r w:rsidR="006E1D48">
          <w:fldChar w:fldCharType="end"/>
        </w:r>
        <w:r>
          <w:delText>. The original capacity was 0.03 million gallons (114 m³) but is now full of coarse sediment up to the spillway crest. No reports were found indicating this structure was ever emptied of sediment.</w:delText>
        </w:r>
      </w:del>
    </w:p>
    <w:p w14:paraId="4DB18D33" w14:textId="77777777" w:rsidR="00A955CD" w:rsidRDefault="006F5A12">
      <w:pPr>
        <w:pStyle w:val="Heading2"/>
        <w:rPr>
          <w:del w:id="601" w:author="Alex Messina" w:date="2015-12-30T09:32:00Z"/>
        </w:rPr>
      </w:pPr>
      <w:del w:id="602" w:author="Alex Messina" w:date="2015-12-30T09:32:00Z">
        <w:r>
          <w:delText xml:space="preserve">APPENDIX </w:delText>
        </w:r>
        <w:r w:rsidR="00212424">
          <w:delText>2</w:delText>
        </w:r>
        <w:r>
          <w:delText xml:space="preserve">. </w:delText>
        </w:r>
        <w:r w:rsidR="00212424">
          <w:delText>Stream gaging in Faga’alu Watershed</w:delText>
        </w:r>
      </w:del>
    </w:p>
    <w:p w14:paraId="2F82A9BB" w14:textId="77777777" w:rsidR="0053158A" w:rsidRDefault="00212424" w:rsidP="00A61857">
      <w:pPr>
        <w:rPr>
          <w:del w:id="603" w:author="Alex Messina" w:date="2015-12-30T09:32:00Z"/>
        </w:rPr>
      </w:pPr>
      <w:del w:id="604" w:author="Alex Messina" w:date="2015-12-30T09:32:00Z">
        <w:r>
          <w:delText>Stream gaging sites were chosen to take advantage of</w:delText>
        </w:r>
        <w:r w:rsidR="0053158A">
          <w:delText xml:space="preserve"> an existing control structure at </w:delText>
        </w:r>
        <w:r>
          <w:delText>FG1</w:delText>
        </w:r>
        <w:r w:rsidR="0053158A">
          <w:delText xml:space="preserve"> (Figure A2.1</w:delText>
        </w:r>
        <w:r>
          <w:delText>) and a s</w:delText>
        </w:r>
        <w:r w:rsidR="0053158A">
          <w:delText xml:space="preserve">tabilized stream cross section at </w:delText>
        </w:r>
        <w:r>
          <w:delText>FG3</w:delText>
        </w:r>
        <w:r w:rsidR="0053158A">
          <w:delText xml:space="preserve"> (Figure A2.2</w:delText>
        </w:r>
        <w:r w:rsidR="006E1D48">
          <w:delText>)</w:delText>
        </w:r>
        <w:r w:rsidR="006E1D48">
          <w:fldChar w:fldCharType="begin" w:fldLock="1"/>
        </w:r>
        <w:r w:rsidR="006E1D48">
          <w:del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delInstrText>
        </w:r>
        <w:r w:rsidR="006E1D48">
          <w:fldChar w:fldCharType="separate"/>
        </w:r>
        <w:r w:rsidR="006E1D48" w:rsidRPr="006E1D48">
          <w:rPr>
            <w:noProof/>
          </w:rPr>
          <w:delText>(Duvert and Gratiot, 2010)</w:delText>
        </w:r>
        <w:r w:rsidR="006E1D48">
          <w:fldChar w:fldCharType="end"/>
        </w:r>
        <w:r>
          <w:delText xml:space="preserve">. At FG1 and FG3, Q was calculated from 15 minute interval stream stage measurements, using a stage-Q rating curve calibrated to manual Q measurements made under baseflow and </w:delText>
        </w:r>
        <w:r>
          <w:lastRenderedPageBreak/>
          <w:delText xml:space="preserve">stormflow conditions (Figures </w:delText>
        </w:r>
        <w:r w:rsidR="0053158A">
          <w:delText>A2.</w:delText>
        </w:r>
        <w:r>
          <w:delText xml:space="preserve">3 and </w:delText>
        </w:r>
        <w:r w:rsidR="0053158A">
          <w:delText>A2.</w:delText>
        </w:r>
        <w:r>
          <w:delText xml:space="preserve">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delText>
        </w:r>
        <w:r w:rsidR="006E1D48">
          <w:fldChar w:fldCharType="begin" w:fldLock="1"/>
        </w:r>
        <w:r w:rsidR="006E1D48">
          <w:del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delInstrText>
        </w:r>
        <w:r w:rsidR="006E1D48">
          <w:fldChar w:fldCharType="separate"/>
        </w:r>
        <w:r w:rsidR="006E1D48" w:rsidRPr="006E1D48">
          <w:rPr>
            <w:noProof/>
          </w:rPr>
          <w:delText>(Harrelson et al., 1994; Turnipseed and Sauer, 2010)</w:delText>
        </w:r>
        <w:r w:rsidR="006E1D48">
          <w:fldChar w:fldCharType="end"/>
        </w:r>
        <w:r>
          <w:delText>.</w:delText>
        </w:r>
      </w:del>
    </w:p>
    <w:p w14:paraId="42B63A5C" w14:textId="77777777" w:rsidR="00A548D8" w:rsidRDefault="00A548D8" w:rsidP="00A548D8">
      <w:pPr>
        <w:rPr>
          <w:del w:id="605" w:author="Alex Messina" w:date="2015-12-30T09:32:00Z"/>
        </w:rPr>
      </w:pPr>
      <w:del w:id="606" w:author="Alex Messina" w:date="2015-12-30T09:32:00Z">
        <w:r>
          <w:delText>AV-Q measurements could not be made at high stages at FG1 and FG3 for safety reasons, so stage-Q relationships were constructed to estimate a continuous record of Q. At FG3, the channel is rectangular with stabilized rip-rap on the banks and bed (Figure A</w:delText>
        </w:r>
        <w:r w:rsidR="005171FE">
          <w:delText>2</w:delText>
        </w:r>
        <w:r>
          <w:delText>.</w:delText>
        </w:r>
        <w:r w:rsidR="005171FE">
          <w:delText>2</w:delText>
        </w:r>
        <w:r>
          <w:delText xml:space="preserve">).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w:delText>
        </w:r>
        <w:r w:rsidR="005171FE">
          <w:delText>A2.</w:delText>
        </w:r>
        <w:r>
          <w:delText>3).</w:delText>
        </w:r>
      </w:del>
    </w:p>
    <w:p w14:paraId="63E9A393" w14:textId="77777777" w:rsidR="005171FE" w:rsidRDefault="00A548D8" w:rsidP="00A631B1">
      <w:pPr>
        <w:rPr>
          <w:del w:id="607" w:author="Alex Messina" w:date="2015-12-30T09:32:00Z"/>
        </w:rPr>
      </w:pPr>
      <w:del w:id="608" w:author="Alex Messina" w:date="2015-12-30T09:32:00Z">
        <w:r>
          <w:delText>At FG1, the flow control structure is a masonry ogee spillway crest of a defunct stream capture. The structure is a rectangular channel 43 cm deep that transitions abruptly to gently sloping banks, causing an abrupt change in the stage-Q relationship (Figure A</w:delText>
        </w:r>
        <w:r w:rsidR="001F029F">
          <w:delText>2</w:delText>
        </w:r>
        <w:r>
          <w:delText>.</w:delText>
        </w:r>
        <w:r w:rsidR="001F029F">
          <w:delText>1</w:delText>
        </w:r>
        <w:r>
          <w:delText xml:space="preserve">). At FG1, recorded stage height ranged from 4 to 120 cm, while area-velocity Q measurements (n= 22) </w:delText>
        </w:r>
        <w:r>
          <w:lastRenderedPageBreak/>
          <w:delTex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delText>
        </w:r>
        <w:r w:rsidR="006E1D48">
          <w:fldChar w:fldCharType="begin" w:fldLock="1"/>
        </w:r>
        <w:r w:rsidR="006E1D48">
          <w:del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delInstrText>
        </w:r>
        <w:r w:rsidR="006E1D48">
          <w:fldChar w:fldCharType="separate"/>
        </w:r>
        <w:r w:rsidR="006E1D48" w:rsidRPr="006E1D48">
          <w:rPr>
            <w:noProof/>
          </w:rPr>
          <w:delText>(Brunner, 2010)</w:delText>
        </w:r>
        <w:r w:rsidR="006E1D48">
          <w:fldChar w:fldCharType="end"/>
        </w:r>
        <w:r>
          <w:delText xml:space="preserve">. The surveyed geometry of the upstream channel and flow structure at FG1 were input to HEC-RAS, and the HEC-RAS model was calibrated to the Q measurements (Figure </w:delText>
        </w:r>
        <w:r w:rsidR="001F029F">
          <w:delText>A2.</w:delText>
        </w:r>
        <w:r>
          <w:delText xml:space="preserve">4). While a power function fit Q measurements better than HEC-RAS for low flow, HEC-RAS fit better for Q above the storm threshold used in analyses of SSY (Figure </w:delText>
        </w:r>
        <w:r w:rsidR="001F029F">
          <w:delText>A2.</w:delText>
        </w:r>
        <w:r>
          <w:delText>4).</w:delText>
        </w:r>
      </w:del>
    </w:p>
    <w:p w14:paraId="15353B89" w14:textId="77777777" w:rsidR="00124A86" w:rsidRPr="00124A86" w:rsidRDefault="006F5A12" w:rsidP="00A631B1">
      <w:pPr>
        <w:pStyle w:val="Heading2"/>
        <w:rPr>
          <w:del w:id="609" w:author="Alex Messina" w:date="2015-12-30T09:32:00Z"/>
        </w:rPr>
      </w:pPr>
      <w:del w:id="610" w:author="Alex Messina" w:date="2015-12-30T09:32:00Z">
        <w:r>
          <w:delText>APPENDIX 3. Water discharge during storm events</w:delText>
        </w:r>
      </w:del>
    </w:p>
    <w:p w14:paraId="3639B749" w14:textId="77777777" w:rsidR="00890C37" w:rsidRDefault="00890C37" w:rsidP="00890C37">
      <w:pPr>
        <w:ind w:firstLine="0"/>
        <w:rPr>
          <w:del w:id="611" w:author="Alex Messina" w:date="2015-12-30T09:32:00Z"/>
        </w:rPr>
      </w:pPr>
      <w:del w:id="612" w:author="Alex Messina" w:date="2015-12-30T09:32:00Z">
        <w:r>
          <w:delText>Insert Table A3.1 here</w:delText>
        </w:r>
      </w:del>
    </w:p>
    <w:p w14:paraId="5F392E0E" w14:textId="77777777" w:rsidR="00A955CD" w:rsidRDefault="00212424">
      <w:pPr>
        <w:pStyle w:val="Heading2"/>
        <w:rPr>
          <w:del w:id="613" w:author="Alex Messina" w:date="2015-12-30T09:32:00Z"/>
        </w:rPr>
      </w:pPr>
      <w:del w:id="614" w:author="Alex Messina" w:date="2015-12-30T09:32:00Z">
        <w:r>
          <w:delText>APPENDIX 4. Turbidity-Suspended Sediment Concentration</w:delText>
        </w:r>
        <w:r w:rsidR="006F5A12">
          <w:delText xml:space="preserve"> rating curves for turbidimeters in Faga'alu</w:delText>
        </w:r>
      </w:del>
    </w:p>
    <w:p w14:paraId="2FA8B451" w14:textId="77777777" w:rsidR="00A344CA" w:rsidRDefault="00A344CA" w:rsidP="00A344CA">
      <w:pPr>
        <w:rPr>
          <w:del w:id="615" w:author="Alex Messina" w:date="2015-12-30T09:32:00Z"/>
        </w:rPr>
      </w:pPr>
      <w:del w:id="616" w:author="Alex Messina" w:date="2015-12-30T09:32:00Z">
        <w:r>
          <w:delTex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delText>
        </w:r>
        <w:r>
          <w:lastRenderedPageBreak/>
          <w:delText>than 10% (4-8%) during each recalibration. The OBS requires calibration every two years, so recalibration was not needed during the study period. All turbidimeters were cleaned following storms to ensure proper operation.</w:delText>
        </w:r>
      </w:del>
    </w:p>
    <w:p w14:paraId="761A4A1C" w14:textId="77777777" w:rsidR="00A344CA" w:rsidRDefault="00A344CA" w:rsidP="00A344CA">
      <w:pPr>
        <w:rPr>
          <w:del w:id="617" w:author="Alex Messina" w:date="2015-12-30T09:32:00Z"/>
        </w:rPr>
      </w:pPr>
      <w:del w:id="618" w:author="Alex Messina" w:date="2015-12-30T09:32:00Z">
        <w:r>
          <w:delText xml:space="preserve">At FG3, </w:delText>
        </w:r>
        <w:r w:rsidR="009F0A05">
          <w:delText>a</w:delText>
        </w:r>
        <w:r>
          <w:delTex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w:delText>
        </w:r>
        <w:r w:rsidR="009C56F9">
          <w:delText xml:space="preserve"> </w:delText>
        </w:r>
        <w:r>
          <w:delText>Mean SS showed the highest r</w:delText>
        </w:r>
        <w:r w:rsidRPr="00A344CA">
          <w:rPr>
            <w:vertAlign w:val="superscript"/>
          </w:rPr>
          <w:delText>2</w:delText>
        </w:r>
        <w:r>
          <w:delText xml:space="preserve"> and is a physically comparable measurement to NTU measured by the YSI and TS (Anderson, 2005).</w:delText>
        </w:r>
      </w:del>
    </w:p>
    <w:p w14:paraId="699A0756" w14:textId="77777777" w:rsidR="00A344CA" w:rsidRDefault="00A344CA" w:rsidP="00A344CA">
      <w:pPr>
        <w:rPr>
          <w:del w:id="619" w:author="Alex Messina" w:date="2015-12-30T09:32:00Z"/>
        </w:rPr>
      </w:pPr>
      <w:del w:id="620" w:author="Alex Messina" w:date="2015-12-30T09:32:00Z">
        <w:r>
          <w:delTex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delText>
        </w:r>
      </w:del>
    </w:p>
    <w:p w14:paraId="55184F20" w14:textId="77777777" w:rsidR="00A344CA" w:rsidRDefault="00A344CA" w:rsidP="00A344CA">
      <w:pPr>
        <w:rPr>
          <w:del w:id="621" w:author="Alex Messina" w:date="2015-12-30T09:32:00Z"/>
        </w:rPr>
      </w:pPr>
      <w:del w:id="622" w:author="Alex Messina" w:date="2015-12-30T09:32:00Z">
        <w:r>
          <w:delText xml:space="preserve">The T-SSC relationship can be unique to each region, stream, instrument or even each storm event </w:delText>
        </w:r>
        <w:r>
          <w:fldChar w:fldCharType="begin" w:fldLock="1"/>
        </w:r>
        <w:r>
          <w:del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delInstrText>
        </w:r>
        <w:r>
          <w:fldChar w:fldCharType="separate"/>
        </w:r>
        <w:r w:rsidRPr="00A344CA">
          <w:rPr>
            <w:noProof/>
          </w:rPr>
          <w:delText>(Lewis et al., 2001)</w:delText>
        </w:r>
        <w:r>
          <w:fldChar w:fldCharType="end"/>
        </w:r>
        <w:r>
          <w:delText xml:space="preserve">, and can be influenced by water color, dissolved solids and </w:delText>
        </w:r>
        <w:r>
          <w:lastRenderedPageBreak/>
          <w:delText xml:space="preserve">organic matter, temperature, and the shape, size, and composition of sediment. However, T has proved to be a robust surrogate measure of SSC in streams </w:delText>
        </w:r>
        <w:r>
          <w:fldChar w:fldCharType="begin" w:fldLock="1"/>
        </w:r>
        <w:r>
          <w:del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delInstrText>
        </w:r>
        <w:r>
          <w:fldChar w:fldCharType="separate"/>
        </w:r>
        <w:r w:rsidRPr="00A344CA">
          <w:rPr>
            <w:noProof/>
          </w:rPr>
          <w:delText>(Gippel, 1995)</w:delText>
        </w:r>
        <w:r>
          <w:fldChar w:fldCharType="end"/>
        </w:r>
        <w:r>
          <w:delText xml:space="preserve">, and is most accurate when a unique T-SSC relationship is developed for each instrument separately, using in situ grab samples under storm conditions </w:delText>
        </w:r>
        <w:r>
          <w:fldChar w:fldCharType="begin" w:fldLock="1"/>
        </w:r>
        <w:r w:rsidR="008C242D">
          <w:del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delInstrText>
        </w:r>
        <w:r>
          <w:fldChar w:fldCharType="separate"/>
        </w:r>
        <w:r w:rsidRPr="00A344CA">
          <w:rPr>
            <w:noProof/>
          </w:rPr>
          <w:delText>(Lewis, 1996)</w:delText>
        </w:r>
        <w:r>
          <w:fldChar w:fldCharType="end"/>
        </w:r>
        <w:r>
          <w:delText>. A unique T-SSC relationship was developed for each turbidimeter, at each location, using 15 min interval T data and SSC samples from storm periods only (Figure A4.1). A "synthetic" T-SSC relationship was also developed by placing the turbidimeter in a black tub with water, and sampling T and SSC as sediment was added (Figure 4.2), but results were not comparable to T-SSC relationships developed under actual storm conditions and were not used in further analyses.</w:delText>
        </w:r>
      </w:del>
    </w:p>
    <w:p w14:paraId="211E2298" w14:textId="20A05325" w:rsidR="00A955CD" w:rsidRDefault="00A344CA" w:rsidP="00E153E3">
      <w:pPr>
        <w:ind w:firstLine="0"/>
      </w:pPr>
      <w:del w:id="623" w:author="Alex Messina" w:date="2015-12-30T09:32:00Z">
        <w:r>
          <w:delText>The T-SSC relationships varied among sampling sites and sensors but all showed acceptable r</w:delText>
        </w:r>
        <w:r w:rsidRPr="00A344CA">
          <w:rPr>
            <w:vertAlign w:val="superscript"/>
          </w:rPr>
          <w:delText>2</w:delText>
        </w:r>
        <w:r>
          <w:delText xml:space="preserve"> values (0.79-0.99). Lower scatter was achieved by using grab samples collected during stormflows only. For the TS (not shown) and YSI deployed at FG1, the r2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A4.1a) was used to calculate SSC from T data collected by the TS and the YSI at FG1. For the YSI turbidimeter, more scatter was observed in the T-SSC relationship at FG3 than at FG1 (Figure A4.1a), which could be attributed to the higher number and wider range of values sampled, and to temporal variability in sediment characteristics. The OBSa and OBSb turbidimeters had high r2 values (0.82, 0.93) and compared well between the two periods of deployment (Figure A4.1b).</w:delText>
        </w:r>
      </w:del>
    </w:p>
    <w:sectPr w:rsidR="00A955CD"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448F5" w14:textId="77777777" w:rsidR="004870BF" w:rsidRDefault="004870BF" w:rsidP="005337C0">
      <w:r>
        <w:separator/>
      </w:r>
    </w:p>
  </w:endnote>
  <w:endnote w:type="continuationSeparator" w:id="0">
    <w:p w14:paraId="636D3C2C" w14:textId="77777777" w:rsidR="004870BF" w:rsidRDefault="004870BF"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51019D" w:rsidRDefault="0051019D">
        <w:pPr>
          <w:pStyle w:val="Footer"/>
          <w:jc w:val="center"/>
        </w:pPr>
        <w:r>
          <w:fldChar w:fldCharType="begin"/>
        </w:r>
        <w:r>
          <w:instrText xml:space="preserve"> PAGE   \* MERGEFORMAT </w:instrText>
        </w:r>
        <w:r>
          <w:fldChar w:fldCharType="separate"/>
        </w:r>
        <w:r w:rsidR="006F4816">
          <w:rPr>
            <w:noProof/>
          </w:rPr>
          <w:t>1</w:t>
        </w:r>
        <w:r>
          <w:rPr>
            <w:noProof/>
          </w:rPr>
          <w:fldChar w:fldCharType="end"/>
        </w:r>
      </w:p>
    </w:sdtContent>
  </w:sdt>
  <w:p w14:paraId="383CA6BC" w14:textId="77777777" w:rsidR="0051019D" w:rsidRDefault="00510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CA82C" w14:textId="77777777" w:rsidR="004870BF" w:rsidRDefault="004870BF" w:rsidP="005337C0">
      <w:r>
        <w:separator/>
      </w:r>
    </w:p>
  </w:footnote>
  <w:footnote w:type="continuationSeparator" w:id="0">
    <w:p w14:paraId="713755B0" w14:textId="77777777" w:rsidR="004870BF" w:rsidRDefault="004870BF" w:rsidP="005337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05F2"/>
    <w:rsid w:val="00042203"/>
    <w:rsid w:val="00044F34"/>
    <w:rsid w:val="000613C7"/>
    <w:rsid w:val="00061A30"/>
    <w:rsid w:val="0007173E"/>
    <w:rsid w:val="0007662E"/>
    <w:rsid w:val="000805B3"/>
    <w:rsid w:val="00081D23"/>
    <w:rsid w:val="00084F34"/>
    <w:rsid w:val="000927EE"/>
    <w:rsid w:val="000942E2"/>
    <w:rsid w:val="000A2B8C"/>
    <w:rsid w:val="000A4732"/>
    <w:rsid w:val="000B0813"/>
    <w:rsid w:val="000B2FAB"/>
    <w:rsid w:val="000D4F96"/>
    <w:rsid w:val="000F42AA"/>
    <w:rsid w:val="000F594B"/>
    <w:rsid w:val="00101ED2"/>
    <w:rsid w:val="00104BD8"/>
    <w:rsid w:val="00110DCF"/>
    <w:rsid w:val="001174A9"/>
    <w:rsid w:val="00124A86"/>
    <w:rsid w:val="00126AE2"/>
    <w:rsid w:val="00131E7B"/>
    <w:rsid w:val="00132C39"/>
    <w:rsid w:val="00134C4C"/>
    <w:rsid w:val="0013553C"/>
    <w:rsid w:val="00144A6A"/>
    <w:rsid w:val="00171082"/>
    <w:rsid w:val="00185268"/>
    <w:rsid w:val="001B6A9A"/>
    <w:rsid w:val="001C5CCD"/>
    <w:rsid w:val="001D6675"/>
    <w:rsid w:val="001D7BD6"/>
    <w:rsid w:val="001E37AA"/>
    <w:rsid w:val="001F029F"/>
    <w:rsid w:val="001F6CAD"/>
    <w:rsid w:val="0020282E"/>
    <w:rsid w:val="00204493"/>
    <w:rsid w:val="00205707"/>
    <w:rsid w:val="00210BDF"/>
    <w:rsid w:val="00212424"/>
    <w:rsid w:val="0022523C"/>
    <w:rsid w:val="002548AC"/>
    <w:rsid w:val="002652C4"/>
    <w:rsid w:val="00266F90"/>
    <w:rsid w:val="00271C5A"/>
    <w:rsid w:val="002720B5"/>
    <w:rsid w:val="00272F94"/>
    <w:rsid w:val="00280E1A"/>
    <w:rsid w:val="002857C7"/>
    <w:rsid w:val="00290904"/>
    <w:rsid w:val="002A1C32"/>
    <w:rsid w:val="002A248D"/>
    <w:rsid w:val="002A2F73"/>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65D0D"/>
    <w:rsid w:val="003918AA"/>
    <w:rsid w:val="00396F2C"/>
    <w:rsid w:val="003A5F4D"/>
    <w:rsid w:val="003A74EA"/>
    <w:rsid w:val="003B3C19"/>
    <w:rsid w:val="003B7A7E"/>
    <w:rsid w:val="003C00D9"/>
    <w:rsid w:val="003C7F4D"/>
    <w:rsid w:val="003F031B"/>
    <w:rsid w:val="003F699B"/>
    <w:rsid w:val="003F765C"/>
    <w:rsid w:val="003F79C0"/>
    <w:rsid w:val="00420761"/>
    <w:rsid w:val="004337A3"/>
    <w:rsid w:val="0043601D"/>
    <w:rsid w:val="00436F6E"/>
    <w:rsid w:val="00443E9F"/>
    <w:rsid w:val="00446F5A"/>
    <w:rsid w:val="00463825"/>
    <w:rsid w:val="004711E7"/>
    <w:rsid w:val="00484BB0"/>
    <w:rsid w:val="004870BF"/>
    <w:rsid w:val="004A0DD4"/>
    <w:rsid w:val="004A5D3A"/>
    <w:rsid w:val="004D5A73"/>
    <w:rsid w:val="004E12D3"/>
    <w:rsid w:val="004E5982"/>
    <w:rsid w:val="004F0F56"/>
    <w:rsid w:val="004F20D3"/>
    <w:rsid w:val="004F427C"/>
    <w:rsid w:val="004F7948"/>
    <w:rsid w:val="005061C0"/>
    <w:rsid w:val="0051019D"/>
    <w:rsid w:val="00511FB0"/>
    <w:rsid w:val="005171FE"/>
    <w:rsid w:val="0052515D"/>
    <w:rsid w:val="0053158A"/>
    <w:rsid w:val="005337C0"/>
    <w:rsid w:val="005725D0"/>
    <w:rsid w:val="00573443"/>
    <w:rsid w:val="0059092E"/>
    <w:rsid w:val="00596D51"/>
    <w:rsid w:val="005C3971"/>
    <w:rsid w:val="005E0E45"/>
    <w:rsid w:val="005E2EB1"/>
    <w:rsid w:val="005E7EC7"/>
    <w:rsid w:val="005F6814"/>
    <w:rsid w:val="00600A03"/>
    <w:rsid w:val="00603E10"/>
    <w:rsid w:val="00611CAC"/>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4816"/>
    <w:rsid w:val="006F5A12"/>
    <w:rsid w:val="0070295D"/>
    <w:rsid w:val="00707248"/>
    <w:rsid w:val="00711B99"/>
    <w:rsid w:val="00716740"/>
    <w:rsid w:val="00716BDF"/>
    <w:rsid w:val="007244FF"/>
    <w:rsid w:val="007277E4"/>
    <w:rsid w:val="007363E8"/>
    <w:rsid w:val="007439B6"/>
    <w:rsid w:val="00746CE6"/>
    <w:rsid w:val="0074711E"/>
    <w:rsid w:val="007666DB"/>
    <w:rsid w:val="00790743"/>
    <w:rsid w:val="007956F5"/>
    <w:rsid w:val="00795BAC"/>
    <w:rsid w:val="007A74B1"/>
    <w:rsid w:val="007B5681"/>
    <w:rsid w:val="007B58A4"/>
    <w:rsid w:val="007D1F2A"/>
    <w:rsid w:val="007D2E42"/>
    <w:rsid w:val="007D4BAA"/>
    <w:rsid w:val="007D5FB8"/>
    <w:rsid w:val="007D6412"/>
    <w:rsid w:val="007D6858"/>
    <w:rsid w:val="007E0447"/>
    <w:rsid w:val="007E1C3D"/>
    <w:rsid w:val="007E1FC8"/>
    <w:rsid w:val="007E79BC"/>
    <w:rsid w:val="007F16F1"/>
    <w:rsid w:val="00806559"/>
    <w:rsid w:val="00807385"/>
    <w:rsid w:val="00807E02"/>
    <w:rsid w:val="00856346"/>
    <w:rsid w:val="0086602A"/>
    <w:rsid w:val="00872712"/>
    <w:rsid w:val="00875513"/>
    <w:rsid w:val="008873DA"/>
    <w:rsid w:val="00890C37"/>
    <w:rsid w:val="008915FB"/>
    <w:rsid w:val="008947D7"/>
    <w:rsid w:val="00896201"/>
    <w:rsid w:val="008A1AD5"/>
    <w:rsid w:val="008A20C0"/>
    <w:rsid w:val="008A73F1"/>
    <w:rsid w:val="008B0AF8"/>
    <w:rsid w:val="008B0F42"/>
    <w:rsid w:val="008C242D"/>
    <w:rsid w:val="008C3132"/>
    <w:rsid w:val="008D30F9"/>
    <w:rsid w:val="008E2C01"/>
    <w:rsid w:val="00906CD2"/>
    <w:rsid w:val="00912AC5"/>
    <w:rsid w:val="00923D73"/>
    <w:rsid w:val="009337B2"/>
    <w:rsid w:val="009374BD"/>
    <w:rsid w:val="00942AE1"/>
    <w:rsid w:val="00951F1B"/>
    <w:rsid w:val="00952C66"/>
    <w:rsid w:val="0096673D"/>
    <w:rsid w:val="00973768"/>
    <w:rsid w:val="0097421E"/>
    <w:rsid w:val="009759B3"/>
    <w:rsid w:val="009760BA"/>
    <w:rsid w:val="009804F9"/>
    <w:rsid w:val="0098238A"/>
    <w:rsid w:val="009862AA"/>
    <w:rsid w:val="0099011B"/>
    <w:rsid w:val="009A4F24"/>
    <w:rsid w:val="009A6913"/>
    <w:rsid w:val="009B12C7"/>
    <w:rsid w:val="009B3B1C"/>
    <w:rsid w:val="009C56F9"/>
    <w:rsid w:val="009D7C45"/>
    <w:rsid w:val="009E1111"/>
    <w:rsid w:val="009E710A"/>
    <w:rsid w:val="009F0A05"/>
    <w:rsid w:val="009F5029"/>
    <w:rsid w:val="00A15AFB"/>
    <w:rsid w:val="00A20F2F"/>
    <w:rsid w:val="00A25355"/>
    <w:rsid w:val="00A31439"/>
    <w:rsid w:val="00A324F1"/>
    <w:rsid w:val="00A344CA"/>
    <w:rsid w:val="00A40F34"/>
    <w:rsid w:val="00A548D8"/>
    <w:rsid w:val="00A61857"/>
    <w:rsid w:val="00A631B1"/>
    <w:rsid w:val="00A7611A"/>
    <w:rsid w:val="00A93E9F"/>
    <w:rsid w:val="00A955CD"/>
    <w:rsid w:val="00A96FFB"/>
    <w:rsid w:val="00AA152E"/>
    <w:rsid w:val="00AA53DF"/>
    <w:rsid w:val="00AC615E"/>
    <w:rsid w:val="00AC6E46"/>
    <w:rsid w:val="00B01BBA"/>
    <w:rsid w:val="00B02B57"/>
    <w:rsid w:val="00B03D61"/>
    <w:rsid w:val="00B1472D"/>
    <w:rsid w:val="00B14A8F"/>
    <w:rsid w:val="00B2112C"/>
    <w:rsid w:val="00B27215"/>
    <w:rsid w:val="00B37085"/>
    <w:rsid w:val="00B42671"/>
    <w:rsid w:val="00B45122"/>
    <w:rsid w:val="00B46035"/>
    <w:rsid w:val="00B528E1"/>
    <w:rsid w:val="00B55B18"/>
    <w:rsid w:val="00B56E0C"/>
    <w:rsid w:val="00B61194"/>
    <w:rsid w:val="00B62640"/>
    <w:rsid w:val="00B64B82"/>
    <w:rsid w:val="00B6594F"/>
    <w:rsid w:val="00B71433"/>
    <w:rsid w:val="00B81736"/>
    <w:rsid w:val="00B87E64"/>
    <w:rsid w:val="00B92A50"/>
    <w:rsid w:val="00BA3DEE"/>
    <w:rsid w:val="00BC0A0A"/>
    <w:rsid w:val="00BD448B"/>
    <w:rsid w:val="00BE14B5"/>
    <w:rsid w:val="00BE796F"/>
    <w:rsid w:val="00C0550D"/>
    <w:rsid w:val="00C10170"/>
    <w:rsid w:val="00C20139"/>
    <w:rsid w:val="00C31871"/>
    <w:rsid w:val="00C54CA1"/>
    <w:rsid w:val="00C61F74"/>
    <w:rsid w:val="00C6394A"/>
    <w:rsid w:val="00C64A13"/>
    <w:rsid w:val="00C65A69"/>
    <w:rsid w:val="00C70A27"/>
    <w:rsid w:val="00C71718"/>
    <w:rsid w:val="00C908A5"/>
    <w:rsid w:val="00C93B44"/>
    <w:rsid w:val="00CA5DBA"/>
    <w:rsid w:val="00CC34F7"/>
    <w:rsid w:val="00CD0B60"/>
    <w:rsid w:val="00CD2330"/>
    <w:rsid w:val="00CD2954"/>
    <w:rsid w:val="00CD35A6"/>
    <w:rsid w:val="00CF0411"/>
    <w:rsid w:val="00CF1904"/>
    <w:rsid w:val="00D061B5"/>
    <w:rsid w:val="00D120AD"/>
    <w:rsid w:val="00D17F9D"/>
    <w:rsid w:val="00D435BC"/>
    <w:rsid w:val="00D50CAA"/>
    <w:rsid w:val="00D5293D"/>
    <w:rsid w:val="00D72E0F"/>
    <w:rsid w:val="00D7313A"/>
    <w:rsid w:val="00D7359D"/>
    <w:rsid w:val="00D755A2"/>
    <w:rsid w:val="00D771BC"/>
    <w:rsid w:val="00D96F49"/>
    <w:rsid w:val="00DA4410"/>
    <w:rsid w:val="00DA555B"/>
    <w:rsid w:val="00DA6C4F"/>
    <w:rsid w:val="00DB18FC"/>
    <w:rsid w:val="00DB3EB2"/>
    <w:rsid w:val="00DB6D03"/>
    <w:rsid w:val="00DC6CD5"/>
    <w:rsid w:val="00DD04D4"/>
    <w:rsid w:val="00DD784F"/>
    <w:rsid w:val="00DE2933"/>
    <w:rsid w:val="00DE702A"/>
    <w:rsid w:val="00DF4A9D"/>
    <w:rsid w:val="00E029B2"/>
    <w:rsid w:val="00E07645"/>
    <w:rsid w:val="00E07885"/>
    <w:rsid w:val="00E15376"/>
    <w:rsid w:val="00E153E3"/>
    <w:rsid w:val="00E24672"/>
    <w:rsid w:val="00E24D3A"/>
    <w:rsid w:val="00E33948"/>
    <w:rsid w:val="00E35DD6"/>
    <w:rsid w:val="00E4089F"/>
    <w:rsid w:val="00E539E8"/>
    <w:rsid w:val="00E644E4"/>
    <w:rsid w:val="00E76C66"/>
    <w:rsid w:val="00E81016"/>
    <w:rsid w:val="00E82D0B"/>
    <w:rsid w:val="00E85E35"/>
    <w:rsid w:val="00E9322E"/>
    <w:rsid w:val="00EB35A3"/>
    <w:rsid w:val="00EB3EAD"/>
    <w:rsid w:val="00EB6967"/>
    <w:rsid w:val="00EC0243"/>
    <w:rsid w:val="00ED69F9"/>
    <w:rsid w:val="00ED6E80"/>
    <w:rsid w:val="00EE7689"/>
    <w:rsid w:val="00F027B2"/>
    <w:rsid w:val="00F0753F"/>
    <w:rsid w:val="00F0788C"/>
    <w:rsid w:val="00F14CB8"/>
    <w:rsid w:val="00F2336D"/>
    <w:rsid w:val="00F26C92"/>
    <w:rsid w:val="00F27394"/>
    <w:rsid w:val="00F35D6E"/>
    <w:rsid w:val="00F370DE"/>
    <w:rsid w:val="00F4361A"/>
    <w:rsid w:val="00F55358"/>
    <w:rsid w:val="00F76761"/>
    <w:rsid w:val="00FA0EC9"/>
    <w:rsid w:val="00FA7732"/>
    <w:rsid w:val="00FB6DA2"/>
    <w:rsid w:val="00FC4740"/>
    <w:rsid w:val="00FC4FF0"/>
    <w:rsid w:val="00FC7E6A"/>
    <w:rsid w:val="00FE071C"/>
    <w:rsid w:val="00FE4A5C"/>
    <w:rsid w:val="00F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ADAA-2777-4FA2-90DC-CC61F754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66</Pages>
  <Words>59684</Words>
  <Characters>340202</Characters>
  <Application>Microsoft Office Word</Application>
  <DocSecurity>0</DocSecurity>
  <Lines>2835</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cp:lastPrinted>2015-12-07T21:59:00Z</cp:lastPrinted>
  <dcterms:created xsi:type="dcterms:W3CDTF">2015-12-29T23:45:00Z</dcterms:created>
  <dcterms:modified xsi:type="dcterms:W3CDTF">2015-12-30T20:37:00Z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