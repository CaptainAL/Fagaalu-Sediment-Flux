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5122F" w14:textId="77777777" w:rsidR="00A955CD" w:rsidRPr="00AA3FBB" w:rsidRDefault="006F5A12">
      <w:pPr>
        <w:pStyle w:val="Heading1"/>
        <w:spacing w:before="0"/>
        <w:rPr>
          <w:rFonts w:ascii="Times" w:hAnsi="Times"/>
          <w:rPrChange w:id="0" w:author="Alex Messina" w:date="2016-03-08T15:54:00Z">
            <w:rPr/>
          </w:rPrChange>
        </w:rPr>
      </w:pPr>
      <w:bookmarkStart w:id="1" w:name="_GoBack"/>
      <w:bookmarkEnd w:id="1"/>
      <w:r w:rsidRPr="00AA3FBB">
        <w:rPr>
          <w:rFonts w:ascii="Times" w:hAnsi="Times"/>
          <w:rPrChange w:id="2" w:author="Alex Messina" w:date="2016-03-08T15:54:00Z">
            <w:rPr/>
          </w:rPrChange>
        </w:rPr>
        <w:t>TITLE:</w:t>
      </w:r>
    </w:p>
    <w:p w14:paraId="1BA76C5E" w14:textId="77777777" w:rsidR="0067642A" w:rsidRPr="00AA3FBB" w:rsidRDefault="006F5A12" w:rsidP="006E1D48">
      <w:pPr>
        <w:pStyle w:val="Heading1"/>
        <w:spacing w:before="0"/>
        <w:rPr>
          <w:rFonts w:ascii="Times" w:hAnsi="Times"/>
          <w:rPrChange w:id="3" w:author="Alex Messina" w:date="2016-03-08T15:54:00Z">
            <w:rPr/>
          </w:rPrChange>
        </w:rPr>
      </w:pPr>
      <w:r w:rsidRPr="00AA3FBB">
        <w:rPr>
          <w:rFonts w:ascii="Times" w:hAnsi="Times"/>
          <w:rPrChange w:id="4" w:author="Alex Messina" w:date="2016-03-08T15:54:00Z">
            <w:rPr/>
          </w:rPrChange>
        </w:rPr>
        <w:t>Contributions of human activities to suspended sediment yield during storm events from a small, steep, tropical watershed</w:t>
      </w:r>
    </w:p>
    <w:p w14:paraId="00F51D15" w14:textId="77777777" w:rsidR="00A955CD" w:rsidRPr="00AA3FBB" w:rsidRDefault="006F5A12">
      <w:pPr>
        <w:pStyle w:val="Heading3"/>
        <w:rPr>
          <w:rFonts w:ascii="Times" w:hAnsi="Times"/>
          <w:rPrChange w:id="5" w:author="Alex Messina" w:date="2016-03-08T15:54:00Z">
            <w:rPr/>
          </w:rPrChange>
        </w:rPr>
      </w:pPr>
      <w:r w:rsidRPr="00AA3FBB">
        <w:rPr>
          <w:rFonts w:ascii="Times" w:hAnsi="Times"/>
          <w:rPrChange w:id="6" w:author="Alex Messina" w:date="2016-03-08T15:54:00Z">
            <w:rPr/>
          </w:rPrChange>
        </w:rPr>
        <w:t>Authors:</w:t>
      </w:r>
    </w:p>
    <w:p w14:paraId="56695451" w14:textId="77777777" w:rsidR="00A955CD" w:rsidRPr="00AA3FBB" w:rsidRDefault="006F5A12">
      <w:pPr>
        <w:ind w:firstLine="0"/>
        <w:rPr>
          <w:rFonts w:cs="Times"/>
        </w:rPr>
      </w:pPr>
      <w:r w:rsidRPr="00AA3FBB">
        <w:rPr>
          <w:rFonts w:cs="Times"/>
        </w:rPr>
        <w:t>Messina, A.M.</w:t>
      </w:r>
      <w:r w:rsidRPr="00AA3FBB">
        <w:rPr>
          <w:rFonts w:cs="Times"/>
          <w:vertAlign w:val="superscript"/>
        </w:rPr>
        <w:t>a*</w:t>
      </w:r>
      <w:r w:rsidRPr="00AA3FBB">
        <w:rPr>
          <w:rFonts w:cs="Times"/>
        </w:rPr>
        <w:t>, Biggs, T.W.</w:t>
      </w:r>
      <w:r w:rsidRPr="00AA3FBB">
        <w:rPr>
          <w:rFonts w:cs="Times"/>
          <w:vertAlign w:val="superscript"/>
        </w:rPr>
        <w:t>a</w:t>
      </w:r>
    </w:p>
    <w:p w14:paraId="21D48F48" w14:textId="77777777" w:rsidR="00A955CD" w:rsidRPr="00AA3FBB" w:rsidRDefault="006F5A12" w:rsidP="00E029B2">
      <w:pPr>
        <w:ind w:firstLine="0"/>
        <w:rPr>
          <w:rFonts w:cs="Times"/>
        </w:rPr>
      </w:pPr>
      <w:r w:rsidRPr="00AA3FBB">
        <w:rPr>
          <w:rFonts w:cs="Times"/>
          <w:vertAlign w:val="superscript"/>
        </w:rPr>
        <w:t>a</w:t>
      </w:r>
      <w:r w:rsidRPr="00AA3FBB">
        <w:rPr>
          <w:rFonts w:cs="Times"/>
        </w:rPr>
        <w:t xml:space="preserve"> San Diego State University, Department of Geography, San Diego, CA 92182, amessina@rohan.sdsu.edu, +1-619-594-5437, tbiggs@mail.sdsu.edu, +1-619-594-0902</w:t>
      </w:r>
    </w:p>
    <w:p w14:paraId="728972A7" w14:textId="77777777" w:rsidR="00A955CD" w:rsidRPr="00AA3FBB" w:rsidRDefault="001B6A9A" w:rsidP="001B6A9A">
      <w:pPr>
        <w:pStyle w:val="Heading2"/>
        <w:tabs>
          <w:tab w:val="left" w:pos="1290"/>
          <w:tab w:val="center" w:pos="4680"/>
        </w:tabs>
        <w:rPr>
          <w:rFonts w:ascii="Times" w:hAnsi="Times"/>
          <w:rPrChange w:id="7" w:author="Alex Messina" w:date="2016-03-08T15:54:00Z">
            <w:rPr/>
          </w:rPrChange>
        </w:rPr>
      </w:pPr>
      <w:r w:rsidRPr="00AA3FBB">
        <w:rPr>
          <w:rFonts w:ascii="Times" w:hAnsi="Times"/>
          <w:rPrChange w:id="8" w:author="Alex Messina" w:date="2016-03-08T15:54:00Z">
            <w:rPr/>
          </w:rPrChange>
        </w:rPr>
        <w:tab/>
      </w:r>
      <w:r w:rsidRPr="00AA3FBB">
        <w:rPr>
          <w:rFonts w:ascii="Times" w:hAnsi="Times"/>
          <w:rPrChange w:id="9" w:author="Alex Messina" w:date="2016-03-08T15:54:00Z">
            <w:rPr/>
          </w:rPrChange>
        </w:rPr>
        <w:tab/>
      </w:r>
      <w:r w:rsidR="006F5A12" w:rsidRPr="00AA3FBB">
        <w:rPr>
          <w:rFonts w:ascii="Times" w:hAnsi="Times"/>
          <w:rPrChange w:id="10" w:author="Alex Messina" w:date="2016-03-08T15:54:00Z">
            <w:rPr/>
          </w:rPrChange>
        </w:rPr>
        <w:t>ABSTRACT</w:t>
      </w:r>
    </w:p>
    <w:p w14:paraId="1E006509" w14:textId="6E0CFDF0" w:rsidR="00A955CD" w:rsidRPr="00AA3FBB" w:rsidRDefault="006F5A12" w:rsidP="00327DBC">
      <w:pPr>
        <w:ind w:firstLine="0"/>
        <w:rPr>
          <w:rFonts w:cs="Times"/>
        </w:rPr>
      </w:pPr>
      <w:r w:rsidRPr="00AA3FBB">
        <w:rPr>
          <w:rFonts w:cs="Times"/>
        </w:rPr>
        <w:t xml:space="preserve">Suspended sediment </w:t>
      </w:r>
      <w:r w:rsidR="00132C39" w:rsidRPr="00AA3FBB">
        <w:rPr>
          <w:rFonts w:cs="Times"/>
        </w:rPr>
        <w:t xml:space="preserve">concentrations (SSC) and </w:t>
      </w:r>
      <w:r w:rsidRPr="00AA3FBB">
        <w:rPr>
          <w:rFonts w:cs="Times"/>
        </w:rPr>
        <w:t xml:space="preserve">yields (SSY) </w:t>
      </w:r>
      <w:del w:id="11" w:author="Alex Messina" w:date="2016-03-08T15:54:00Z">
        <w:r w:rsidR="009374BD">
          <w:delText xml:space="preserve">were measured </w:delText>
        </w:r>
      </w:del>
      <w:r w:rsidR="009374BD" w:rsidRPr="00AA3FBB">
        <w:rPr>
          <w:rFonts w:cs="Times"/>
        </w:rPr>
        <w:t>during storm and non-storm periods</w:t>
      </w:r>
      <w:ins w:id="12" w:author="Alex Messina" w:date="2016-03-08T15:54:00Z">
        <w:r w:rsidR="008154F0" w:rsidRPr="00AA3FBB">
          <w:rPr>
            <w:rFonts w:cs="Times"/>
          </w:rPr>
          <w:t>, 2012-2014,</w:t>
        </w:r>
        <w:r w:rsidR="009374BD" w:rsidRPr="00AA3FBB">
          <w:rPr>
            <w:rFonts w:cs="Times"/>
          </w:rPr>
          <w:t xml:space="preserve"> </w:t>
        </w:r>
        <w:r w:rsidR="008154F0" w:rsidRPr="00AA3FBB">
          <w:rPr>
            <w:rFonts w:cs="Times"/>
          </w:rPr>
          <w:t>were measured</w:t>
        </w:r>
      </w:ins>
      <w:r w:rsidR="008154F0" w:rsidRPr="00AA3FBB">
        <w:rPr>
          <w:rFonts w:cs="Times"/>
        </w:rPr>
        <w:t xml:space="preserve"> </w:t>
      </w:r>
      <w:r w:rsidRPr="00AA3FBB">
        <w:rPr>
          <w:rFonts w:cs="Times"/>
        </w:rPr>
        <w:t>from undisturbed and human-disturbed portions of a small (1.8 km²), mountainous watershed that drains to a sediment-stressed coral reef. Event-wise SSY (</w:t>
      </w:r>
      <w:r w:rsidR="001A74F8" w:rsidRPr="00AA3FBB">
        <w:rPr>
          <w:rFonts w:cs="Times"/>
        </w:rPr>
        <w:t>SSY</w:t>
      </w:r>
      <w:r w:rsidR="001A74F8" w:rsidRPr="00AA3FBB">
        <w:rPr>
          <w:rFonts w:cs="Times"/>
          <w:vertAlign w:val="subscript"/>
        </w:rPr>
        <w:t>EV</w:t>
      </w:r>
      <w:r w:rsidRPr="00AA3FBB">
        <w:rPr>
          <w:rFonts w:cs="Times"/>
        </w:rPr>
        <w:t xml:space="preserve">) was calculated </w:t>
      </w:r>
      <w:r w:rsidR="009337B2" w:rsidRPr="00AA3FBB">
        <w:rPr>
          <w:rFonts w:cs="Times"/>
        </w:rPr>
        <w:t xml:space="preserve">for 142 storms </w:t>
      </w:r>
      <w:r w:rsidRPr="00AA3FBB">
        <w:rPr>
          <w:rFonts w:cs="Times"/>
        </w:rPr>
        <w:t xml:space="preserve">from measurements of water discharge (Q), turbidity (T), and SSC </w:t>
      </w:r>
      <w:r w:rsidR="00035C9E" w:rsidRPr="00AA3FBB">
        <w:rPr>
          <w:rFonts w:cs="Times"/>
        </w:rPr>
        <w:t xml:space="preserve">measured </w:t>
      </w:r>
      <w:r w:rsidRPr="00AA3FBB">
        <w:rPr>
          <w:rFonts w:cs="Times"/>
        </w:rPr>
        <w:t>downstream of three key sediment sources: undisturbed forest, an aggregate quarry, and a</w:t>
      </w:r>
      <w:r w:rsidR="006D4F9E" w:rsidRPr="00AA3FBB">
        <w:rPr>
          <w:rFonts w:cs="Times"/>
        </w:rPr>
        <w:t xml:space="preserve"> village</w:t>
      </w:r>
      <w:r w:rsidRPr="00AA3FBB">
        <w:rPr>
          <w:rFonts w:cs="Times"/>
        </w:rPr>
        <w:t xml:space="preserve">. SSC and </w:t>
      </w:r>
      <w:r w:rsidR="001A74F8" w:rsidRPr="00AA3FBB">
        <w:rPr>
          <w:rFonts w:cs="Times"/>
        </w:rPr>
        <w:t>SSY</w:t>
      </w:r>
      <w:r w:rsidR="001A74F8" w:rsidRPr="00AA3FBB">
        <w:rPr>
          <w:rFonts w:cs="Times"/>
          <w:vertAlign w:val="subscript"/>
        </w:rPr>
        <w:t>EV</w:t>
      </w:r>
      <w:r w:rsidRPr="00AA3FBB">
        <w:rPr>
          <w:rFonts w:cs="Times"/>
        </w:rPr>
        <w:t xml:space="preserve"> were significantly higher downstream of the quarry during both storm- and non-storm periods. The human-disturbed subwatershed</w:t>
      </w:r>
      <w:r w:rsidR="00F54108" w:rsidRPr="00AA3FBB">
        <w:rPr>
          <w:rFonts w:cs="Times"/>
        </w:rPr>
        <w:t xml:space="preserve"> </w:t>
      </w:r>
      <w:ins w:id="13" w:author="Alex Messina" w:date="2016-03-08T15:54:00Z">
        <w:r w:rsidR="00F54108" w:rsidRPr="00AA3FBB">
          <w:rPr>
            <w:rFonts w:cs="Times"/>
          </w:rPr>
          <w:t>(</w:t>
        </w:r>
        <w:r w:rsidR="00BE5596" w:rsidRPr="00AA3FBB">
          <w:rPr>
            <w:rFonts w:cs="Times"/>
          </w:rPr>
          <w:t>10.1</w:t>
        </w:r>
        <w:r w:rsidR="00F54108" w:rsidRPr="00AA3FBB">
          <w:rPr>
            <w:rFonts w:cs="Times"/>
          </w:rPr>
          <w:t>% disturbed)</w:t>
        </w:r>
        <w:r w:rsidR="00BE5596" w:rsidRPr="00AA3FBB">
          <w:rPr>
            <w:rFonts w:cs="Times"/>
          </w:rPr>
          <w:t xml:space="preserve"> </w:t>
        </w:r>
      </w:ins>
      <w:r w:rsidR="00BE5596" w:rsidRPr="00AA3FBB">
        <w:rPr>
          <w:rFonts w:cs="Times"/>
        </w:rPr>
        <w:t xml:space="preserve">accounted for an average of </w:t>
      </w:r>
      <w:del w:id="14" w:author="Alex Messina" w:date="2016-03-08T15:54:00Z">
        <w:r>
          <w:delText>71-</w:delText>
        </w:r>
      </w:del>
      <w:r w:rsidRPr="00AA3FBB">
        <w:rPr>
          <w:rFonts w:cs="Times"/>
        </w:rPr>
        <w:t xml:space="preserve">87% of </w:t>
      </w:r>
      <w:r w:rsidR="001A74F8" w:rsidRPr="00AA3FBB">
        <w:rPr>
          <w:rFonts w:cs="Times"/>
        </w:rPr>
        <w:t>SSY</w:t>
      </w:r>
      <w:r w:rsidR="001A74F8" w:rsidRPr="00AA3FBB">
        <w:rPr>
          <w:rFonts w:cs="Times"/>
          <w:vertAlign w:val="subscript"/>
        </w:rPr>
        <w:t>EV</w:t>
      </w:r>
      <w:r w:rsidRPr="00AA3FBB">
        <w:rPr>
          <w:rFonts w:cs="Times"/>
        </w:rPr>
        <w:t xml:space="preserve"> from the </w:t>
      </w:r>
      <w:del w:id="15" w:author="Alex Messina" w:date="2016-03-08T15:54:00Z">
        <w:r>
          <w:delText xml:space="preserve">total </w:delText>
        </w:r>
      </w:del>
      <w:r w:rsidRPr="00AA3FBB">
        <w:rPr>
          <w:rFonts w:cs="Times"/>
        </w:rPr>
        <w:t>watershed</w:t>
      </w:r>
      <w:del w:id="16" w:author="Alex Messina" w:date="2016-03-08T15:54:00Z">
        <w:r>
          <w:delText>, and has increased loads</w:delText>
        </w:r>
      </w:del>
      <w:ins w:id="17" w:author="Alex Messina" w:date="2016-03-08T15:54:00Z">
        <w:r w:rsidR="00BE5596" w:rsidRPr="00AA3FBB">
          <w:rPr>
            <w:rFonts w:cs="Times"/>
          </w:rPr>
          <w:t>.</w:t>
        </w:r>
        <w:r w:rsidRPr="00AA3FBB">
          <w:rPr>
            <w:rFonts w:cs="Times"/>
          </w:rPr>
          <w:t xml:space="preserve"> </w:t>
        </w:r>
        <w:r w:rsidR="00810572" w:rsidRPr="00AA3FBB">
          <w:rPr>
            <w:rFonts w:cs="Times"/>
          </w:rPr>
          <w:t xml:space="preserve">Observed sediment </w:t>
        </w:r>
        <w:r w:rsidR="00BE5596" w:rsidRPr="00AA3FBB">
          <w:rPr>
            <w:rFonts w:cs="Times"/>
          </w:rPr>
          <w:t>yield (mass)</w:t>
        </w:r>
      </w:ins>
      <w:r w:rsidR="00810572" w:rsidRPr="00AA3FBB">
        <w:rPr>
          <w:rFonts w:cs="Times"/>
        </w:rPr>
        <w:t xml:space="preserve"> to the coast</w:t>
      </w:r>
      <w:del w:id="18" w:author="Alex Messina" w:date="2016-03-08T15:54:00Z">
        <w:r>
          <w:delText xml:space="preserve"> by</w:delText>
        </w:r>
      </w:del>
      <w:ins w:id="19" w:author="Alex Messina" w:date="2016-03-08T15:54:00Z">
        <w:r w:rsidR="00810572" w:rsidRPr="00AA3FBB">
          <w:rPr>
            <w:rFonts w:cs="Times"/>
          </w:rPr>
          <w:t>, including human disturbed subwatersheds, was</w:t>
        </w:r>
      </w:ins>
      <w:r w:rsidR="00810572" w:rsidRPr="00AA3FBB">
        <w:rPr>
          <w:rFonts w:cs="Times"/>
        </w:rPr>
        <w:t xml:space="preserve"> </w:t>
      </w:r>
      <w:r w:rsidRPr="00AA3FBB">
        <w:rPr>
          <w:rFonts w:cs="Times"/>
        </w:rPr>
        <w:t xml:space="preserve">3.9x </w:t>
      </w:r>
      <w:del w:id="20" w:author="Alex Messina" w:date="2016-03-08T15:54:00Z">
        <w:r>
          <w:delText>over</w:delText>
        </w:r>
      </w:del>
      <w:ins w:id="21" w:author="Alex Messina" w:date="2016-03-08T15:54:00Z">
        <w:r w:rsidR="00897930" w:rsidRPr="00AA3FBB">
          <w:rPr>
            <w:rFonts w:cs="Times"/>
          </w:rPr>
          <w:t>the</w:t>
        </w:r>
      </w:ins>
      <w:r w:rsidRPr="00AA3FBB">
        <w:rPr>
          <w:rFonts w:cs="Times"/>
        </w:rPr>
        <w:t xml:space="preserve"> natural background. Specific SSY (</w:t>
      </w:r>
      <w:del w:id="22" w:author="Alex Messina" w:date="2016-03-08T15:54:00Z">
        <w:r>
          <w:delText>tons</w:delText>
        </w:r>
      </w:del>
      <w:ins w:id="23" w:author="Alex Messina" w:date="2016-03-08T15:54:00Z">
        <w:r w:rsidR="008154F0" w:rsidRPr="00AA3FBB">
          <w:rPr>
            <w:rFonts w:cs="Times"/>
          </w:rPr>
          <w:t>mass</w:t>
        </w:r>
      </w:ins>
      <w:r w:rsidRPr="00AA3FBB">
        <w:rPr>
          <w:rFonts w:cs="Times"/>
        </w:rPr>
        <w:t xml:space="preserve">/area) from the disturbed quarry area was 49x higher than </w:t>
      </w:r>
      <w:r w:rsidR="00035C9E" w:rsidRPr="00AA3FBB">
        <w:rPr>
          <w:rFonts w:cs="Times"/>
        </w:rPr>
        <w:t xml:space="preserve">from </w:t>
      </w:r>
      <w:r w:rsidRPr="00AA3FBB">
        <w:rPr>
          <w:rFonts w:cs="Times"/>
        </w:rPr>
        <w:t>natural forest</w:t>
      </w:r>
      <w:r w:rsidR="006D4F9E" w:rsidRPr="00AA3FBB">
        <w:rPr>
          <w:rFonts w:cs="Times"/>
        </w:rPr>
        <w:t xml:space="preserve"> compared with 8x higher from the village</w:t>
      </w:r>
      <w:del w:id="24" w:author="Alex Messina" w:date="2016-03-08T15:54:00Z">
        <w:r w:rsidR="006D4F9E">
          <w:delText>.</w:delText>
        </w:r>
        <w:r>
          <w:delText xml:space="preserve"> </w:delText>
        </w:r>
        <w:r w:rsidR="006D4F9E">
          <w:delText>T</w:delText>
        </w:r>
        <w:r>
          <w:delText xml:space="preserve">he quarry, which covers 1.1% of the total watershed area, </w:delText>
        </w:r>
        <w:r w:rsidRPr="00B87E64">
          <w:delText>contributed 36%</w:delText>
        </w:r>
        <w:r>
          <w:delText xml:space="preserve"> of total </w:delText>
        </w:r>
        <w:r w:rsidR="00003545">
          <w:delText>SSY</w:delText>
        </w:r>
        <w:r w:rsidR="00003545">
          <w:rPr>
            <w:vertAlign w:val="subscript"/>
          </w:rPr>
          <w:delText>EV</w:delText>
        </w:r>
        <w:r>
          <w:delText xml:space="preserve"> at the outlet.</w:delText>
        </w:r>
      </w:del>
      <w:ins w:id="25" w:author="Alex Messina" w:date="2016-03-08T15:54:00Z">
        <w:r w:rsidR="008154F0" w:rsidRPr="00AA3FBB">
          <w:rPr>
            <w:rFonts w:cs="Times"/>
          </w:rPr>
          <w:t xml:space="preserve"> area</w:t>
        </w:r>
        <w:r w:rsidR="00F54108" w:rsidRPr="00AA3FBB">
          <w:rPr>
            <w:rFonts w:cs="Times"/>
          </w:rPr>
          <w:t>.</w:t>
        </w:r>
      </w:ins>
      <w:r w:rsidR="00F54108" w:rsidRPr="00AA3FBB">
        <w:rPr>
          <w:rFonts w:cs="Times"/>
        </w:rPr>
        <w:t xml:space="preserve"> </w:t>
      </w:r>
      <w:r w:rsidRPr="00AA3FBB">
        <w:rPr>
          <w:rFonts w:cs="Times"/>
        </w:rPr>
        <w:t xml:space="preserve">Similar to mountainous watersheds in semi-arid and temperate climates, </w:t>
      </w:r>
      <w:r w:rsidR="001A74F8" w:rsidRPr="00AA3FBB">
        <w:rPr>
          <w:rFonts w:cs="Times"/>
        </w:rPr>
        <w:t>SSY</w:t>
      </w:r>
      <w:r w:rsidR="001A74F8" w:rsidRPr="00AA3FBB">
        <w:rPr>
          <w:rFonts w:cs="Times"/>
          <w:vertAlign w:val="subscript"/>
        </w:rPr>
        <w:t>EV</w:t>
      </w:r>
      <w:r w:rsidRPr="00AA3FBB">
        <w:rPr>
          <w:rFonts w:cs="Times"/>
        </w:rPr>
        <w:t xml:space="preserve"> from both the undisturbed and disturbed watersheds correlat</w:t>
      </w:r>
      <w:r w:rsidR="00014AA1" w:rsidRPr="00AA3FBB">
        <w:rPr>
          <w:rFonts w:cs="Times"/>
        </w:rPr>
        <w:t>ed closely</w:t>
      </w:r>
      <w:r w:rsidRPr="00AA3FBB">
        <w:rPr>
          <w:rFonts w:cs="Times"/>
        </w:rPr>
        <w:t xml:space="preserve"> with </w:t>
      </w:r>
      <w:r w:rsidRPr="00AA3FBB">
        <w:rPr>
          <w:rFonts w:cs="Times"/>
        </w:rPr>
        <w:lastRenderedPageBreak/>
        <w:t>maximum event discharge (Qmax</w:t>
      </w:r>
      <w:r w:rsidR="00014AA1" w:rsidRPr="00AA3FBB">
        <w:rPr>
          <w:rFonts w:cs="Times"/>
        </w:rPr>
        <w:t xml:space="preserve">), </w:t>
      </w:r>
      <w:r w:rsidRPr="00AA3FBB">
        <w:rPr>
          <w:rFonts w:cs="Times"/>
        </w:rPr>
        <w:t xml:space="preserve">event </w:t>
      </w:r>
      <w:r w:rsidR="00CB5C77" w:rsidRPr="00AA3FBB">
        <w:rPr>
          <w:rFonts w:cs="Times"/>
        </w:rPr>
        <w:t>t</w:t>
      </w:r>
      <w:r w:rsidR="001A74F8" w:rsidRPr="00AA3FBB">
        <w:rPr>
          <w:rFonts w:cs="Times"/>
        </w:rPr>
        <w:t>otal</w:t>
      </w:r>
      <w:r w:rsidRPr="00AA3FBB">
        <w:rPr>
          <w:rFonts w:cs="Times"/>
        </w:rPr>
        <w:t xml:space="preserve"> precipitation an</w:t>
      </w:r>
      <w:r w:rsidR="00FC4FF0" w:rsidRPr="00AA3FBB">
        <w:rPr>
          <w:rFonts w:cs="Times"/>
        </w:rPr>
        <w:t xml:space="preserve">d event </w:t>
      </w:r>
      <w:r w:rsidR="00CB5C77" w:rsidRPr="00AA3FBB">
        <w:rPr>
          <w:rFonts w:cs="Times"/>
        </w:rPr>
        <w:t>t</w:t>
      </w:r>
      <w:r w:rsidR="001A74F8" w:rsidRPr="00AA3FBB">
        <w:rPr>
          <w:rFonts w:cs="Times"/>
        </w:rPr>
        <w:t>otal</w:t>
      </w:r>
      <w:r w:rsidR="00FC4FF0" w:rsidRPr="00AA3FBB">
        <w:rPr>
          <w:rFonts w:cs="Times"/>
        </w:rPr>
        <w:t xml:space="preserve"> Q, but not with </w:t>
      </w:r>
      <w:del w:id="26" w:author="Alex Messina" w:date="2016-03-08T15:54:00Z">
        <w:r w:rsidR="00FC4FF0">
          <w:delText>a precipitation</w:delText>
        </w:r>
        <w:r>
          <w:delText xml:space="preserve"> erosivity index.</w:delText>
        </w:r>
      </w:del>
      <w:ins w:id="27" w:author="Alex Messina" w:date="2016-03-08T15:54:00Z">
        <w:r w:rsidR="00CB5C77" w:rsidRPr="00AA3FBB">
          <w:rPr>
            <w:rFonts w:cs="Times"/>
          </w:rPr>
          <w:t xml:space="preserve">the </w:t>
        </w:r>
        <w:r w:rsidR="00BB4D15" w:rsidRPr="00AA3FBB">
          <w:rPr>
            <w:rFonts w:cs="Times"/>
          </w:rPr>
          <w:t>E</w:t>
        </w:r>
        <w:r w:rsidRPr="00AA3FBB">
          <w:rPr>
            <w:rFonts w:cs="Times"/>
          </w:rPr>
          <w:t xml:space="preserve">rosivity </w:t>
        </w:r>
        <w:r w:rsidR="00BB4D15" w:rsidRPr="00AA3FBB">
          <w:rPr>
            <w:rFonts w:cs="Times"/>
          </w:rPr>
          <w:t>I</w:t>
        </w:r>
        <w:r w:rsidRPr="00AA3FBB">
          <w:rPr>
            <w:rFonts w:cs="Times"/>
          </w:rPr>
          <w:t>ndex.</w:t>
        </w:r>
      </w:ins>
      <w:r w:rsidRPr="00AA3FBB">
        <w:rPr>
          <w:rFonts w:cs="Times"/>
        </w:rPr>
        <w:t xml:space="preserve"> </w:t>
      </w:r>
      <w:r w:rsidR="00CA5DBA" w:rsidRPr="00AA3FBB">
        <w:rPr>
          <w:rFonts w:cs="Times"/>
        </w:rPr>
        <w:t>Best estimates of a</w:t>
      </w:r>
      <w:r w:rsidRPr="00AA3FBB">
        <w:rPr>
          <w:rFonts w:cs="Times"/>
        </w:rPr>
        <w:t xml:space="preserve">nnual </w:t>
      </w:r>
      <w:del w:id="28" w:author="Alex Messina" w:date="2016-03-08T15:54:00Z">
        <w:r w:rsidR="00CA5DBA">
          <w:delText>SSY</w:delText>
        </w:r>
        <w:r w:rsidR="008947D7" w:rsidRPr="001E37AA">
          <w:rPr>
            <w:vertAlign w:val="subscript"/>
          </w:rPr>
          <w:delText>EV</w:delText>
        </w:r>
      </w:del>
      <w:ins w:id="29" w:author="Alex Messina" w:date="2016-03-08T15:54:00Z">
        <w:r w:rsidR="00F54108" w:rsidRPr="00AA3FBB">
          <w:rPr>
            <w:rFonts w:cs="Times"/>
          </w:rPr>
          <w:t>SSY</w:t>
        </w:r>
      </w:ins>
      <w:r w:rsidR="00C76C2E" w:rsidRPr="00AA3FBB">
        <w:rPr>
          <w:rFonts w:cs="Times"/>
        </w:rPr>
        <w:t xml:space="preserve"> </w:t>
      </w:r>
      <w:r w:rsidRPr="00AA3FBB">
        <w:rPr>
          <w:rFonts w:cs="Times"/>
        </w:rPr>
        <w:t>varied</w:t>
      </w:r>
      <w:r w:rsidR="00C1789F" w:rsidRPr="00AA3FBB">
        <w:rPr>
          <w:rFonts w:cs="Times"/>
        </w:rPr>
        <w:t xml:space="preserve"> </w:t>
      </w:r>
      <w:ins w:id="30" w:author="Alex Messina" w:date="2016-03-08T15:54:00Z">
        <w:r w:rsidR="00C1789F" w:rsidRPr="00AA3FBB">
          <w:rPr>
            <w:rFonts w:cs="Times"/>
          </w:rPr>
          <w:t>by method,</w:t>
        </w:r>
        <w:r w:rsidRPr="00AA3FBB">
          <w:rPr>
            <w:rFonts w:cs="Times"/>
          </w:rPr>
          <w:t xml:space="preserve"> </w:t>
        </w:r>
      </w:ins>
      <w:r w:rsidRPr="00AA3FBB">
        <w:rPr>
          <w:rFonts w:cs="Times"/>
        </w:rPr>
        <w:t xml:space="preserve">from </w:t>
      </w:r>
      <w:del w:id="31" w:author="Alex Messina" w:date="2016-03-08T15:54:00Z">
        <w:r w:rsidR="009337B2">
          <w:delText>41</w:delText>
        </w:r>
        <w:r>
          <w:delText>-61 tons/yr (</w:delText>
        </w:r>
      </w:del>
      <w:r w:rsidR="009337B2" w:rsidRPr="00AA3FBB">
        <w:rPr>
          <w:rFonts w:cs="Times"/>
        </w:rPr>
        <w:t>4</w:t>
      </w:r>
      <w:r w:rsidR="00BE5596" w:rsidRPr="00AA3FBB">
        <w:rPr>
          <w:rFonts w:cs="Times"/>
        </w:rPr>
        <w:t>5</w:t>
      </w:r>
      <w:r w:rsidR="008154F0" w:rsidRPr="00AA3FBB">
        <w:rPr>
          <w:rFonts w:cs="Times"/>
        </w:rPr>
        <w:t>-</w:t>
      </w:r>
      <w:del w:id="32" w:author="Alex Messina" w:date="2016-03-08T15:54:00Z">
        <w:r>
          <w:delText>68</w:delText>
        </w:r>
      </w:del>
      <w:ins w:id="33" w:author="Alex Messina" w:date="2016-03-08T15:54:00Z">
        <w:r w:rsidR="00C1789F" w:rsidRPr="00AA3FBB">
          <w:rPr>
            <w:rFonts w:cs="Times"/>
          </w:rPr>
          <w:t>1</w:t>
        </w:r>
        <w:r w:rsidR="00BE5596" w:rsidRPr="00AA3FBB">
          <w:rPr>
            <w:rFonts w:cs="Times"/>
          </w:rPr>
          <w:t>43</w:t>
        </w:r>
      </w:ins>
      <w:r w:rsidR="008154F0" w:rsidRPr="00AA3FBB">
        <w:rPr>
          <w:rFonts w:cs="Times"/>
        </w:rPr>
        <w:t xml:space="preserve"> tons/km²/yr</w:t>
      </w:r>
      <w:del w:id="34" w:author="Alex Messina" w:date="2016-03-08T15:54:00Z">
        <w:r>
          <w:delText>)</w:delText>
        </w:r>
      </w:del>
      <w:r w:rsidRPr="00AA3FBB">
        <w:rPr>
          <w:rFonts w:cs="Times"/>
        </w:rPr>
        <w:t xml:space="preserve"> from the undisturbed subwatershed, </w:t>
      </w:r>
      <w:del w:id="35" w:author="Alex Messina" w:date="2016-03-08T15:54:00Z">
        <w:r w:rsidR="00795BAC">
          <w:delText>310</w:delText>
        </w:r>
        <w:r>
          <w:delText>-</w:delText>
        </w:r>
        <w:r w:rsidR="00795BAC">
          <w:delText>388</w:delText>
        </w:r>
        <w:r>
          <w:delText xml:space="preserve"> tons/yr </w:delText>
        </w:r>
        <w:r w:rsidRPr="009C56F9">
          <w:delText>(</w:delText>
        </w:r>
        <w:r w:rsidR="00795BAC" w:rsidRPr="009C56F9">
          <w:delText>350</w:delText>
        </w:r>
        <w:r w:rsidRPr="009C56F9">
          <w:delText>-</w:delText>
        </w:r>
      </w:del>
      <w:r w:rsidR="00C1789F" w:rsidRPr="00AA3FBB">
        <w:rPr>
          <w:rFonts w:cs="Times"/>
        </w:rPr>
        <w:t>4</w:t>
      </w:r>
      <w:r w:rsidR="00BE5596" w:rsidRPr="00AA3FBB">
        <w:rPr>
          <w:rFonts w:cs="Times"/>
        </w:rPr>
        <w:t>41</w:t>
      </w:r>
      <w:ins w:id="36" w:author="Alex Messina" w:date="2016-03-08T15:54:00Z">
        <w:r w:rsidRPr="00AA3FBB">
          <w:rPr>
            <w:rFonts w:cs="Times"/>
          </w:rPr>
          <w:t>-</w:t>
        </w:r>
        <w:r w:rsidR="00BE5596" w:rsidRPr="00AA3FBB">
          <w:rPr>
            <w:rFonts w:cs="Times"/>
          </w:rPr>
          <w:t>598</w:t>
        </w:r>
      </w:ins>
      <w:r w:rsidRPr="00AA3FBB">
        <w:rPr>
          <w:rFonts w:cs="Times"/>
        </w:rPr>
        <w:t xml:space="preserve"> tons</w:t>
      </w:r>
      <w:r w:rsidR="008154F0" w:rsidRPr="00AA3FBB">
        <w:rPr>
          <w:rFonts w:cs="Times"/>
        </w:rPr>
        <w:t>/km²/yr</w:t>
      </w:r>
      <w:del w:id="37" w:author="Alex Messina" w:date="2016-03-08T15:54:00Z">
        <w:r>
          <w:delText>)</w:delText>
        </w:r>
      </w:del>
      <w:r w:rsidRPr="00AA3FBB">
        <w:rPr>
          <w:rFonts w:cs="Times"/>
        </w:rPr>
        <w:t xml:space="preserve"> from the human-disturbed subwatershed</w:t>
      </w:r>
      <w:r w:rsidR="008154F0" w:rsidRPr="00AA3FBB">
        <w:rPr>
          <w:rFonts w:cs="Times"/>
        </w:rPr>
        <w:t xml:space="preserve">, and </w:t>
      </w:r>
      <w:del w:id="38" w:author="Alex Messina" w:date="2016-03-08T15:54:00Z">
        <w:r w:rsidR="00795BAC">
          <w:delText>360-439 tons/yr (200-247</w:delText>
        </w:r>
      </w:del>
      <w:ins w:id="39" w:author="Alex Messina" w:date="2016-03-08T15:54:00Z">
        <w:r w:rsidR="00C1789F" w:rsidRPr="00AA3FBB">
          <w:rPr>
            <w:rFonts w:cs="Times"/>
          </w:rPr>
          <w:t>24</w:t>
        </w:r>
        <w:r w:rsidR="00BE5596" w:rsidRPr="00AA3FBB">
          <w:rPr>
            <w:rFonts w:cs="Times"/>
          </w:rPr>
          <w:t>1</w:t>
        </w:r>
        <w:r w:rsidR="00795BAC" w:rsidRPr="00AA3FBB">
          <w:rPr>
            <w:rFonts w:cs="Times"/>
          </w:rPr>
          <w:t>-</w:t>
        </w:r>
        <w:r w:rsidR="00C1789F" w:rsidRPr="00AA3FBB">
          <w:rPr>
            <w:rFonts w:cs="Times"/>
          </w:rPr>
          <w:t>3</w:t>
        </w:r>
        <w:r w:rsidR="00BE5596" w:rsidRPr="00AA3FBB">
          <w:rPr>
            <w:rFonts w:cs="Times"/>
          </w:rPr>
          <w:t>68</w:t>
        </w:r>
      </w:ins>
      <w:r w:rsidR="00795BAC" w:rsidRPr="00AA3FBB">
        <w:rPr>
          <w:rFonts w:cs="Times"/>
        </w:rPr>
        <w:t xml:space="preserve"> tons/km</w:t>
      </w:r>
      <w:r w:rsidR="00795BAC" w:rsidRPr="00AA3FBB">
        <w:rPr>
          <w:rFonts w:cs="Times"/>
          <w:vertAlign w:val="superscript"/>
        </w:rPr>
        <w:t>2</w:t>
      </w:r>
      <w:r w:rsidR="00795BAC" w:rsidRPr="00AA3FBB">
        <w:rPr>
          <w:rFonts w:cs="Times"/>
        </w:rPr>
        <w:t>/yr</w:t>
      </w:r>
      <w:del w:id="40" w:author="Alex Messina" w:date="2016-03-08T15:54:00Z">
        <w:r w:rsidR="00795BAC">
          <w:delText>)</w:delText>
        </w:r>
      </w:del>
      <w:r w:rsidR="00795BAC" w:rsidRPr="00AA3FBB">
        <w:rPr>
          <w:rFonts w:cs="Times"/>
        </w:rPr>
        <w:t xml:space="preserve"> from the </w:t>
      </w:r>
      <w:r w:rsidR="00F54108" w:rsidRPr="00AA3FBB">
        <w:rPr>
          <w:rFonts w:cs="Times"/>
        </w:rPr>
        <w:t>t</w:t>
      </w:r>
      <w:r w:rsidR="001A74F8" w:rsidRPr="00AA3FBB">
        <w:rPr>
          <w:rFonts w:cs="Times"/>
        </w:rPr>
        <w:t>otal</w:t>
      </w:r>
      <w:r w:rsidR="00795BAC" w:rsidRPr="00AA3FBB">
        <w:rPr>
          <w:rFonts w:cs="Times"/>
        </w:rPr>
        <w:t xml:space="preserve"> watershed</w:t>
      </w:r>
      <w:r w:rsidRPr="00AA3FBB">
        <w:rPr>
          <w:rFonts w:cs="Times"/>
        </w:rPr>
        <w:t>.</w:t>
      </w:r>
      <w:r w:rsidR="00F54108" w:rsidRPr="00AA3FBB">
        <w:rPr>
          <w:rFonts w:cs="Times"/>
        </w:rPr>
        <w:t xml:space="preserve"> Sediment yield was very sensitive to disturbance; </w:t>
      </w:r>
      <w:del w:id="41" w:author="Alex Messina" w:date="2016-03-08T15:54:00Z">
        <w:r w:rsidR="0020282E">
          <w:delText>o</w:delText>
        </w:r>
        <w:r>
          <w:delText>nly 5.2</w:delText>
        </w:r>
      </w:del>
      <w:ins w:id="42" w:author="Alex Messina" w:date="2016-03-08T15:54:00Z">
        <w:r w:rsidR="00F54108" w:rsidRPr="00AA3FBB">
          <w:rPr>
            <w:rFonts w:cs="Times"/>
          </w:rPr>
          <w:t>the quarry covers 1.1</w:t>
        </w:r>
      </w:ins>
      <w:r w:rsidR="00F54108" w:rsidRPr="00AA3FBB">
        <w:rPr>
          <w:rFonts w:cs="Times"/>
        </w:rPr>
        <w:t xml:space="preserve">% of the </w:t>
      </w:r>
      <w:ins w:id="43" w:author="Alex Messina" w:date="2016-03-08T15:54:00Z">
        <w:r w:rsidR="00F54108" w:rsidRPr="00AA3FBB">
          <w:rPr>
            <w:rFonts w:cs="Times"/>
          </w:rPr>
          <w:t xml:space="preserve">total </w:t>
        </w:r>
      </w:ins>
      <w:r w:rsidR="00F54108" w:rsidRPr="00AA3FBB">
        <w:rPr>
          <w:rFonts w:cs="Times"/>
        </w:rPr>
        <w:t xml:space="preserve">watershed </w:t>
      </w:r>
      <w:del w:id="44" w:author="Alex Messina" w:date="2016-03-08T15:54:00Z">
        <w:r>
          <w:delText>is disturbed by humans</w:delText>
        </w:r>
      </w:del>
      <w:ins w:id="45" w:author="Alex Messina" w:date="2016-03-08T15:54:00Z">
        <w:r w:rsidR="00F54108" w:rsidRPr="00AA3FBB">
          <w:rPr>
            <w:rFonts w:cs="Times"/>
          </w:rPr>
          <w:t>area,</w:t>
        </w:r>
      </w:ins>
      <w:r w:rsidR="00F54108" w:rsidRPr="00AA3FBB">
        <w:rPr>
          <w:rFonts w:cs="Times"/>
        </w:rPr>
        <w:t xml:space="preserve"> but </w:t>
      </w:r>
      <w:ins w:id="46" w:author="Alex Messina" w:date="2016-03-08T15:54:00Z">
        <w:r w:rsidR="00F54108" w:rsidRPr="00AA3FBB">
          <w:rPr>
            <w:rFonts w:cs="Times"/>
          </w:rPr>
          <w:t>contributed 36% of SSY</w:t>
        </w:r>
        <w:r w:rsidR="00F54108" w:rsidRPr="00AA3FBB">
          <w:rPr>
            <w:rFonts w:cs="Times"/>
            <w:vertAlign w:val="subscript"/>
          </w:rPr>
          <w:t>EV</w:t>
        </w:r>
        <w:r w:rsidR="00F54108" w:rsidRPr="00AA3FBB">
          <w:rPr>
            <w:rFonts w:cs="Times"/>
          </w:rPr>
          <w:t>.</w:t>
        </w:r>
        <w:r w:rsidR="00531300">
          <w:rPr>
            <w:rFonts w:cs="Times"/>
          </w:rPr>
          <w:t xml:space="preserve"> </w:t>
        </w:r>
        <w:r w:rsidR="00F54108" w:rsidRPr="00AA3FBB">
          <w:rPr>
            <w:rFonts w:cs="Times"/>
          </w:rPr>
          <w:t>Given</w:t>
        </w:r>
        <w:r w:rsidR="00F0788C" w:rsidRPr="00AA3FBB">
          <w:rPr>
            <w:rFonts w:cs="Times"/>
          </w:rPr>
          <w:t xml:space="preserve"> the </w:t>
        </w:r>
        <w:r w:rsidR="00BE5596" w:rsidRPr="00AA3FBB">
          <w:rPr>
            <w:rFonts w:cs="Times"/>
          </w:rPr>
          <w:t>limited access to gravel for infrastructure development</w:t>
        </w:r>
        <w:r w:rsidR="00F0788C" w:rsidRPr="00AA3FBB">
          <w:rPr>
            <w:rFonts w:cs="Times"/>
          </w:rPr>
          <w:t xml:space="preserve">, </w:t>
        </w:r>
      </w:ins>
      <w:r w:rsidR="00BE5596" w:rsidRPr="00AA3FBB">
        <w:rPr>
          <w:rFonts w:cs="Times"/>
        </w:rPr>
        <w:t xml:space="preserve">sediment </w:t>
      </w:r>
      <w:del w:id="47" w:author="Alex Messina" w:date="2016-03-08T15:54:00Z">
        <w:r>
          <w:delText>yield</w:delText>
        </w:r>
        <w:r w:rsidR="009337B2">
          <w:delText xml:space="preserve"> </w:delText>
        </w:r>
        <w:r>
          <w:delText>increased significantly (3.9x).</w:delText>
        </w:r>
        <w:r w:rsidR="00FC4FF0">
          <w:delText xml:space="preserve"> </w:delText>
        </w:r>
        <w:r w:rsidR="00F0788C">
          <w:delText>While unpaved roads are often identified as a source of sediment in humid forested regions, field observations suggested that most roads in the urban area were</w:delText>
        </w:r>
        <w:r w:rsidR="0051019D">
          <w:delText xml:space="preserve"> paved or</w:delText>
        </w:r>
        <w:r w:rsidR="00F0788C">
          <w:delText xml:space="preserve"> stabilized with aggregate</w:delText>
        </w:r>
        <w:r w:rsidR="00FC4FF0">
          <w:delText xml:space="preserve">. </w:delText>
        </w:r>
        <w:r w:rsidR="007F16F1">
          <w:delText>R</w:delText>
        </w:r>
        <w:r w:rsidR="00F0788C">
          <w:delText xml:space="preserve">epeated surface </w:delText>
        </w:r>
      </w:del>
      <w:r w:rsidR="00BE5596" w:rsidRPr="00AA3FBB">
        <w:rPr>
          <w:rFonts w:cs="Times"/>
        </w:rPr>
        <w:t xml:space="preserve">disturbance </w:t>
      </w:r>
      <w:del w:id="48" w:author="Alex Messina" w:date="2016-03-08T15:54:00Z">
        <w:r w:rsidR="00F0788C">
          <w:delText>at the quarry is a key process maintaining high</w:delText>
        </w:r>
        <w:r w:rsidR="00FC4FF0">
          <w:delText xml:space="preserve"> rates of sediment generation. </w:delText>
        </w:r>
        <w:r w:rsidR="00F0788C">
          <w:delText>Given the large distance to other sources of building material,</w:delText>
        </w:r>
      </w:del>
      <w:ins w:id="49" w:author="Alex Messina" w:date="2016-03-08T15:54:00Z">
        <w:r w:rsidR="00BE5596" w:rsidRPr="00AA3FBB">
          <w:rPr>
            <w:rFonts w:cs="Times"/>
          </w:rPr>
          <w:t>from local</w:t>
        </w:r>
      </w:ins>
      <w:r w:rsidR="00BE5596" w:rsidRPr="00AA3FBB">
        <w:rPr>
          <w:rFonts w:cs="Times"/>
        </w:rPr>
        <w:t xml:space="preserve"> </w:t>
      </w:r>
      <w:r w:rsidR="00F0788C" w:rsidRPr="00AA3FBB">
        <w:rPr>
          <w:rFonts w:cs="Times"/>
        </w:rPr>
        <w:t>aggregate mining</w:t>
      </w:r>
      <w:del w:id="50" w:author="Alex Messina" w:date="2016-03-08T15:54:00Z">
        <w:r w:rsidR="00F0788C">
          <w:delText xml:space="preserve"> and associated sediment disturbance</w:delText>
        </w:r>
      </w:del>
      <w:r w:rsidR="00F0788C" w:rsidRPr="00AA3FBB">
        <w:rPr>
          <w:rFonts w:cs="Times"/>
        </w:rPr>
        <w:t xml:space="preserve"> may be a critical sediment source on remote islands</w:t>
      </w:r>
      <w:r w:rsidR="00327DBC" w:rsidRPr="00AA3FBB">
        <w:rPr>
          <w:rFonts w:cs="Times"/>
        </w:rPr>
        <w:t xml:space="preserve"> in the Pacific and elsewhere. </w:t>
      </w:r>
      <w:r w:rsidR="0020282E" w:rsidRPr="00AA3FBB">
        <w:rPr>
          <w:rFonts w:cs="Times"/>
        </w:rPr>
        <w:t>I</w:t>
      </w:r>
      <w:r w:rsidRPr="00AA3FBB">
        <w:rPr>
          <w:rFonts w:cs="Times"/>
        </w:rPr>
        <w:t xml:space="preserve">dentification of </w:t>
      </w:r>
      <w:del w:id="51" w:author="Alex Messina" w:date="2016-03-08T15:54:00Z">
        <w:r>
          <w:delText>sediment</w:delText>
        </w:r>
      </w:del>
      <w:ins w:id="52" w:author="Alex Messina" w:date="2016-03-08T15:54:00Z">
        <w:r w:rsidR="00BE5596" w:rsidRPr="00AA3FBB">
          <w:rPr>
            <w:rFonts w:cs="Times"/>
          </w:rPr>
          <w:t>erosion</w:t>
        </w:r>
      </w:ins>
      <w:r w:rsidRPr="00AA3FBB">
        <w:rPr>
          <w:rFonts w:cs="Times"/>
        </w:rPr>
        <w:t xml:space="preserve"> hotspots like the quarry </w:t>
      </w:r>
      <w:r w:rsidR="0020282E" w:rsidRPr="00AA3FBB">
        <w:rPr>
          <w:rFonts w:cs="Times"/>
        </w:rPr>
        <w:t xml:space="preserve">using rapid, event-wise measures of suspended sediment yield </w:t>
      </w:r>
      <w:r w:rsidRPr="00AA3FBB">
        <w:rPr>
          <w:rFonts w:cs="Times"/>
        </w:rPr>
        <w:t xml:space="preserve">will help </w:t>
      </w:r>
      <w:r w:rsidR="0020282E" w:rsidRPr="00AA3FBB">
        <w:rPr>
          <w:rFonts w:cs="Times"/>
        </w:rPr>
        <w:t xml:space="preserve">efforts to mitigate </w:t>
      </w:r>
      <w:r w:rsidRPr="00AA3FBB">
        <w:rPr>
          <w:rFonts w:cs="Times"/>
        </w:rPr>
        <w:t xml:space="preserve">sediment </w:t>
      </w:r>
      <w:del w:id="53" w:author="Alex Messina" w:date="2016-03-08T15:54:00Z">
        <w:r w:rsidR="0020282E">
          <w:delText>load</w:delText>
        </w:r>
        <w:r w:rsidR="0051019D">
          <w:delText>s</w:delText>
        </w:r>
      </w:del>
      <w:ins w:id="54" w:author="Alex Messina" w:date="2016-03-08T15:54:00Z">
        <w:r w:rsidR="00BE5596" w:rsidRPr="00AA3FBB">
          <w:rPr>
            <w:rFonts w:cs="Times"/>
          </w:rPr>
          <w:t>stress</w:t>
        </w:r>
      </w:ins>
      <w:r w:rsidRPr="00AA3FBB">
        <w:rPr>
          <w:rFonts w:cs="Times"/>
        </w:rPr>
        <w:t xml:space="preserve"> and </w:t>
      </w:r>
      <w:r w:rsidR="0020282E" w:rsidRPr="00AA3FBB">
        <w:rPr>
          <w:rFonts w:cs="Times"/>
        </w:rPr>
        <w:t xml:space="preserve">restore </w:t>
      </w:r>
      <w:r w:rsidRPr="00AA3FBB">
        <w:rPr>
          <w:rFonts w:cs="Times"/>
        </w:rPr>
        <w:t>coral re</w:t>
      </w:r>
      <w:r w:rsidR="0020282E" w:rsidRPr="00AA3FBB">
        <w:rPr>
          <w:rFonts w:cs="Times"/>
        </w:rPr>
        <w:t>efs</w:t>
      </w:r>
      <w:r w:rsidRPr="00AA3FBB">
        <w:rPr>
          <w:rFonts w:cs="Times"/>
        </w:rPr>
        <w:t>.</w:t>
      </w:r>
    </w:p>
    <w:p w14:paraId="1030C132" w14:textId="77777777" w:rsidR="00A955CD" w:rsidRPr="00AA3FBB" w:rsidRDefault="006F5A12">
      <w:pPr>
        <w:pStyle w:val="Heading2"/>
        <w:rPr>
          <w:rFonts w:ascii="Times" w:hAnsi="Times"/>
          <w:rPrChange w:id="55" w:author="Alex Messina" w:date="2016-03-08T15:54:00Z">
            <w:rPr/>
          </w:rPrChange>
        </w:rPr>
      </w:pPr>
      <w:r w:rsidRPr="00AA3FBB">
        <w:rPr>
          <w:rFonts w:ascii="Times" w:hAnsi="Times"/>
          <w:rPrChange w:id="56" w:author="Alex Messina" w:date="2016-03-08T15:54:00Z">
            <w:rPr/>
          </w:rPrChange>
        </w:rPr>
        <w:t>Keywords:</w:t>
      </w:r>
    </w:p>
    <w:p w14:paraId="3970541C" w14:textId="7DA026B7" w:rsidR="00A955CD" w:rsidRPr="00AA3FBB" w:rsidRDefault="006F5A12">
      <w:pPr>
        <w:ind w:firstLine="0"/>
        <w:rPr>
          <w:rFonts w:cs="Times"/>
        </w:rPr>
      </w:pPr>
      <w:del w:id="57" w:author="Alex Messina" w:date="2016-03-08T15:54:00Z">
        <w:r>
          <w:delText xml:space="preserve">Sediment </w:delText>
        </w:r>
      </w:del>
      <w:ins w:id="58" w:author="Alex Messina" w:date="2016-03-08T15:54:00Z">
        <w:r w:rsidRPr="00AA3FBB">
          <w:rPr>
            <w:rFonts w:cs="Times"/>
          </w:rPr>
          <w:t>S</w:t>
        </w:r>
        <w:r w:rsidR="00C76C2E" w:rsidRPr="00AA3FBB">
          <w:rPr>
            <w:rFonts w:cs="Times"/>
          </w:rPr>
          <w:t>uspended s</w:t>
        </w:r>
        <w:r w:rsidRPr="00AA3FBB">
          <w:rPr>
            <w:rFonts w:cs="Times"/>
          </w:rPr>
          <w:t xml:space="preserve">ediment </w:t>
        </w:r>
      </w:ins>
      <w:r w:rsidRPr="00AA3FBB">
        <w:rPr>
          <w:rFonts w:cs="Times"/>
        </w:rPr>
        <w:t>yield, volcanic islands, land use, sto</w:t>
      </w:r>
      <w:r w:rsidR="00BE5596" w:rsidRPr="00AA3FBB">
        <w:rPr>
          <w:rFonts w:cs="Times"/>
        </w:rPr>
        <w:t xml:space="preserve">rm events, coastal sediment </w:t>
      </w:r>
      <w:del w:id="59" w:author="Alex Messina" w:date="2016-03-08T15:54:00Z">
        <w:r>
          <w:delText>load</w:delText>
        </w:r>
      </w:del>
      <w:ins w:id="60" w:author="Alex Messina" w:date="2016-03-08T15:54:00Z">
        <w:r w:rsidR="00BE5596" w:rsidRPr="00AA3FBB">
          <w:rPr>
            <w:rFonts w:cs="Times"/>
          </w:rPr>
          <w:t>yield</w:t>
        </w:r>
      </w:ins>
      <w:r w:rsidRPr="00AA3FBB">
        <w:rPr>
          <w:rFonts w:cs="Times"/>
        </w:rPr>
        <w:t>, American Samoa</w:t>
      </w:r>
    </w:p>
    <w:p w14:paraId="255791D0" w14:textId="77777777" w:rsidR="00A955CD" w:rsidRPr="00AA3FBB" w:rsidRDefault="00A31439">
      <w:pPr>
        <w:pStyle w:val="Heading2"/>
        <w:rPr>
          <w:rFonts w:ascii="Times" w:hAnsi="Times"/>
          <w:rPrChange w:id="61" w:author="Alex Messina" w:date="2016-03-08T15:54:00Z">
            <w:rPr/>
          </w:rPrChange>
        </w:rPr>
      </w:pPr>
      <w:r w:rsidRPr="00AA3FBB">
        <w:rPr>
          <w:rFonts w:ascii="Times" w:hAnsi="Times"/>
          <w:rPrChange w:id="62" w:author="Alex Messina" w:date="2016-03-08T15:54:00Z">
            <w:rPr/>
          </w:rPrChange>
        </w:rPr>
        <w:t xml:space="preserve">1. </w:t>
      </w:r>
      <w:r w:rsidR="006F5A12" w:rsidRPr="00AA3FBB">
        <w:rPr>
          <w:rFonts w:ascii="Times" w:hAnsi="Times"/>
          <w:rPrChange w:id="63" w:author="Alex Messina" w:date="2016-03-08T15:54:00Z">
            <w:rPr/>
          </w:rPrChange>
        </w:rPr>
        <w:t>Introduction</w:t>
      </w:r>
    </w:p>
    <w:p w14:paraId="2B8191A9" w14:textId="0F99B145" w:rsidR="00A955CD" w:rsidRPr="00AA3FBB" w:rsidRDefault="006F5A12">
      <w:pPr>
        <w:rPr>
          <w:rFonts w:cs="Times"/>
        </w:rPr>
      </w:pPr>
      <w:r w:rsidRPr="00AA3FBB">
        <w:rPr>
          <w:rFonts w:cs="Times"/>
        </w:rPr>
        <w:t xml:space="preserve">Human </w:t>
      </w:r>
      <w:del w:id="64" w:author="Alex Messina" w:date="2016-03-08T15:54:00Z">
        <w:r>
          <w:delText>activities</w:delText>
        </w:r>
      </w:del>
      <w:ins w:id="65" w:author="Alex Messina" w:date="2016-03-08T15:54:00Z">
        <w:r w:rsidR="005C06DF" w:rsidRPr="00AA3FBB">
          <w:rPr>
            <w:rFonts w:cs="Times"/>
          </w:rPr>
          <w:t>disturbance</w:t>
        </w:r>
        <w:r w:rsidR="00155EC9" w:rsidRPr="00AA3FBB">
          <w:rPr>
            <w:rFonts w:cs="Times"/>
          </w:rPr>
          <w:t>s</w:t>
        </w:r>
      </w:ins>
      <w:r w:rsidR="005C06DF" w:rsidRPr="00AA3FBB">
        <w:rPr>
          <w:rFonts w:cs="Times"/>
        </w:rPr>
        <w:t xml:space="preserve"> </w:t>
      </w:r>
      <w:r w:rsidRPr="00AA3FBB">
        <w:rPr>
          <w:rFonts w:cs="Times"/>
        </w:rPr>
        <w:t xml:space="preserve">including deforestation, agriculture, </w:t>
      </w:r>
      <w:del w:id="66" w:author="Alex Messina" w:date="2016-03-08T15:54:00Z">
        <w:r>
          <w:delText>road construction</w:delText>
        </w:r>
      </w:del>
      <w:ins w:id="67" w:author="Alex Messina" w:date="2016-03-08T15:54:00Z">
        <w:r w:rsidRPr="00AA3FBB">
          <w:rPr>
            <w:rFonts w:cs="Times"/>
          </w:rPr>
          <w:t>road</w:t>
        </w:r>
        <w:r w:rsidR="005C06DF" w:rsidRPr="00AA3FBB">
          <w:rPr>
            <w:rFonts w:cs="Times"/>
          </w:rPr>
          <w:t>s</w:t>
        </w:r>
      </w:ins>
      <w:r w:rsidRPr="00AA3FBB">
        <w:rPr>
          <w:rFonts w:cs="Times"/>
        </w:rPr>
        <w:t xml:space="preserve">, mining, and urbanization alter the timing, composition, and amount of </w:t>
      </w:r>
      <w:r w:rsidRPr="00AA3FBB">
        <w:rPr>
          <w:rFonts w:cs="Times"/>
        </w:rPr>
        <w:lastRenderedPageBreak/>
        <w:t xml:space="preserve">sediment </w:t>
      </w:r>
      <w:r w:rsidR="00DB6D03" w:rsidRPr="00AA3FBB">
        <w:rPr>
          <w:rFonts w:cs="Times"/>
        </w:rPr>
        <w:t xml:space="preserve">loads to downstream ecosystems </w:t>
      </w:r>
      <w:r w:rsidR="00DB6D03" w:rsidRPr="00AA3FBB">
        <w:rPr>
          <w:rFonts w:cs="Times"/>
        </w:rPr>
        <w:fldChar w:fldCharType="begin" w:fldLock="1"/>
      </w:r>
      <w:r w:rsidR="00E153E3" w:rsidRPr="00AA3FBB">
        <w:rPr>
          <w:rFonts w:cs="Times"/>
        </w:rPr>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(Syvitski et al., 2005)</w:t>
      </w:r>
      <w:r w:rsidR="00DB6D03" w:rsidRPr="00AA3FBB">
        <w:rPr>
          <w:rFonts w:cs="Times"/>
        </w:rPr>
        <w:fldChar w:fldCharType="end"/>
      </w:r>
      <w:r w:rsidRPr="00AA3FBB">
        <w:rPr>
          <w:rFonts w:cs="Times"/>
        </w:rPr>
        <w:t>. Increased sediment</w:t>
      </w:r>
      <w:r w:rsidR="00BE5596" w:rsidRPr="00AA3FBB">
        <w:rPr>
          <w:rFonts w:cs="Times"/>
        </w:rPr>
        <w:t xml:space="preserve"> </w:t>
      </w:r>
      <w:del w:id="68" w:author="Alex Messina" w:date="2016-03-08T15:54:00Z">
        <w:r>
          <w:delText>loads</w:delText>
        </w:r>
      </w:del>
      <w:ins w:id="69" w:author="Alex Messina" w:date="2016-03-08T15:54:00Z">
        <w:r w:rsidR="00BE5596" w:rsidRPr="00AA3FBB">
          <w:rPr>
            <w:rFonts w:cs="Times"/>
          </w:rPr>
          <w:t>yields</w:t>
        </w:r>
      </w:ins>
      <w:r w:rsidR="00C03296" w:rsidRPr="00AA3FBB">
        <w:rPr>
          <w:rFonts w:cs="Times"/>
        </w:rPr>
        <w:t xml:space="preserve"> can stress aquatic ecosystems</w:t>
      </w:r>
      <w:ins w:id="70" w:author="Alex Messina" w:date="2016-03-08T15:54:00Z">
        <w:r w:rsidR="00C03296" w:rsidRPr="00AA3FBB">
          <w:rPr>
            <w:rFonts w:cs="Times"/>
          </w:rPr>
          <w:t xml:space="preserve"> </w:t>
        </w:r>
        <w:r w:rsidR="005C06DF" w:rsidRPr="00AA3FBB">
          <w:rPr>
            <w:rFonts w:cs="Times"/>
          </w:rPr>
          <w:t>downstream</w:t>
        </w:r>
        <w:r w:rsidR="00C03296" w:rsidRPr="00AA3FBB">
          <w:rPr>
            <w:rFonts w:cs="Times"/>
          </w:rPr>
          <w:t xml:space="preserve"> of impacted watersheds</w:t>
        </w:r>
      </w:ins>
      <w:r w:rsidR="00C03296" w:rsidRPr="00AA3FBB">
        <w:rPr>
          <w:rFonts w:cs="Times"/>
        </w:rPr>
        <w:t>, including coral reefs</w:t>
      </w:r>
      <w:del w:id="71" w:author="Alex Messina" w:date="2016-03-08T15:54:00Z">
        <w:r>
          <w:delText xml:space="preserve"> that occur near the outlets of impacted watersheds. Sediment impacts coral</w:delText>
        </w:r>
      </w:del>
      <w:ins w:id="72" w:author="Alex Messina" w:date="2016-03-08T15:54:00Z">
        <w:r w:rsidR="00C03296" w:rsidRPr="00AA3FBB">
          <w:rPr>
            <w:rFonts w:cs="Times"/>
          </w:rPr>
          <w:t>,</w:t>
        </w:r>
      </w:ins>
      <w:r w:rsidRPr="00AA3FBB">
        <w:rPr>
          <w:rFonts w:cs="Times"/>
        </w:rPr>
        <w:t xml:space="preserve"> by decreasing light for photosynthesis and increasing sediment accumulation rates </w:t>
      </w:r>
      <w:r w:rsidR="00DB6D03" w:rsidRPr="00AA3FBB">
        <w:rPr>
          <w:rFonts w:cs="Times"/>
        </w:rPr>
        <w:fldChar w:fldCharType="begin" w:fldLock="1"/>
      </w:r>
      <w:r w:rsidR="00D50CAA" w:rsidRPr="00AA3FBB">
        <w:rPr>
          <w:rFonts w:cs="Times"/>
        </w:rPr>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rsidRPr="00AA3FBB">
        <w:rPr>
          <w:rFonts w:cs="Times"/>
        </w:rPr>
        <w:fldChar w:fldCharType="separate"/>
      </w:r>
      <w:r w:rsidR="00511FB0" w:rsidRPr="00AA3FBB">
        <w:rPr>
          <w:rFonts w:cs="Times"/>
          <w:noProof/>
        </w:rPr>
        <w:t>(Fabricius, 2005; Storlazzi et al., 2015)</w:t>
      </w:r>
      <w:r w:rsidR="00DB6D03" w:rsidRPr="00AA3FBB">
        <w:rPr>
          <w:rFonts w:cs="Times"/>
        </w:rPr>
        <w:fldChar w:fldCharType="end"/>
      </w:r>
      <w:r w:rsidRPr="00AA3FBB">
        <w:rPr>
          <w:rFonts w:cs="Times"/>
        </w:rPr>
        <w:t xml:space="preserve">. </w:t>
      </w:r>
      <w:del w:id="73" w:author="Alex Messina" w:date="2016-03-08T15:54:00Z">
        <w:r>
          <w:delText>Anthropogenic sediment disturbance can be particularly high on volcanic islands in the humid tropics, which have a high potential for erosion due to high rainfall, extreme weather events, steep slopes, and erodible soils. Sediment yield in densely vegetated watersheds can be particularly sensitive to land clearing, which alters the fraction of exposed soil more than in sparsely-vegetated regions. The steep topography and small floodplains on small volcanic islands further limits sediment storage and the capacity of the watershed to buffer increased hillslope sediment supply. Such environments characterize many volcanic islands in the south Pacific</w:delText>
        </w:r>
        <w:r w:rsidR="00FC4FF0">
          <w:delText xml:space="preserve"> where</w:delText>
        </w:r>
        <w:r>
          <w:delText xml:space="preserve"> coral reefs</w:delText>
        </w:r>
        <w:r w:rsidR="00FC4FF0">
          <w:delText xml:space="preserve"> are</w:delText>
        </w:r>
        <w:r>
          <w:delText xml:space="preserve"> impacted by sediment.</w:delText>
        </w:r>
      </w:del>
      <w:ins w:id="74" w:author="Alex Messina" w:date="2016-03-08T15:54:00Z">
        <w:r w:rsidRPr="00AA3FBB">
          <w:rPr>
            <w:rFonts w:cs="Times"/>
          </w:rPr>
          <w:t>Anthropogenic sediment disturbance can be particularly high on volcanic</w:t>
        </w:r>
        <w:r w:rsidR="00C03296" w:rsidRPr="00AA3FBB">
          <w:rPr>
            <w:rFonts w:cs="Times"/>
          </w:rPr>
          <w:t xml:space="preserve"> islands in the humid tropics, where</w:t>
        </w:r>
        <w:r w:rsidRPr="00AA3FBB">
          <w:rPr>
            <w:rFonts w:cs="Times"/>
          </w:rPr>
          <w:t xml:space="preserve"> erosion</w:t>
        </w:r>
        <w:r w:rsidR="00C03296" w:rsidRPr="00AA3FBB">
          <w:rPr>
            <w:rFonts w:cs="Times"/>
          </w:rPr>
          <w:t xml:space="preserve"> potential is high</w:t>
        </w:r>
        <w:r w:rsidRPr="00AA3FBB">
          <w:rPr>
            <w:rFonts w:cs="Times"/>
          </w:rPr>
          <w:t xml:space="preserve"> due to high rainfall</w:t>
        </w:r>
        <w:r w:rsidR="008D06F9" w:rsidRPr="00AA3FBB">
          <w:rPr>
            <w:rFonts w:cs="Times"/>
          </w:rPr>
          <w:t xml:space="preserve"> and </w:t>
        </w:r>
        <w:r w:rsidRPr="00AA3FBB">
          <w:rPr>
            <w:rFonts w:cs="Times"/>
          </w:rPr>
          <w:t>steep slope</w:t>
        </w:r>
        <w:r w:rsidR="008D06F9" w:rsidRPr="00AA3FBB">
          <w:rPr>
            <w:rFonts w:cs="Times"/>
          </w:rPr>
          <w:t>s</w:t>
        </w:r>
        <w:r w:rsidR="00BB4D15" w:rsidRPr="00AA3FBB">
          <w:rPr>
            <w:rFonts w:cs="Times"/>
          </w:rPr>
          <w:t xml:space="preserve"> </w:t>
        </w:r>
        <w:r w:rsidR="00BB4D15" w:rsidRPr="00AA3FBB">
          <w:rPr>
            <w:rFonts w:cs="Times"/>
          </w:rPr>
          <w:fldChar w:fldCharType="begin" w:fldLock="1"/>
        </w:r>
        <w:r w:rsidR="00BB4D15"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rsidRPr="00AA3FBB">
          <w:rPr>
            <w:rFonts w:cs="Times"/>
          </w:rPr>
          <w:fldChar w:fldCharType="separate"/>
        </w:r>
        <w:r w:rsidR="00BB4D15" w:rsidRPr="00AA3FBB">
          <w:rPr>
            <w:rFonts w:cs="Times"/>
            <w:noProof/>
          </w:rPr>
          <w:t>(Milliman and Syvitski, 1992)</w:t>
        </w:r>
        <w:r w:rsidR="00BB4D15" w:rsidRPr="00AA3FBB">
          <w:rPr>
            <w:rFonts w:cs="Times"/>
          </w:rPr>
          <w:fldChar w:fldCharType="end"/>
        </w:r>
        <w:r w:rsidR="00BE5596" w:rsidRPr="00AA3FBB">
          <w:rPr>
            <w:rFonts w:cs="Times"/>
          </w:rPr>
          <w:t>.</w:t>
        </w:r>
        <w:r w:rsidRPr="00AA3FBB">
          <w:rPr>
            <w:rFonts w:cs="Times"/>
          </w:rPr>
          <w:t xml:space="preserve"> The steep topography and small floodplains on small volcanic islands limit</w:t>
        </w:r>
        <w:r w:rsidR="00BE5596" w:rsidRPr="00AA3FBB">
          <w:rPr>
            <w:rFonts w:cs="Times"/>
          </w:rPr>
          <w:t>s</w:t>
        </w:r>
        <w:r w:rsidRPr="00AA3FBB">
          <w:rPr>
            <w:rFonts w:cs="Times"/>
          </w:rPr>
          <w:t xml:space="preserve"> sediment storage and the </w:t>
        </w:r>
        <w:r w:rsidR="005C06DF" w:rsidRPr="00AA3FBB">
          <w:rPr>
            <w:rFonts w:cs="Times"/>
          </w:rPr>
          <w:t xml:space="preserve">buffering </w:t>
        </w:r>
        <w:r w:rsidRPr="00AA3FBB">
          <w:rPr>
            <w:rFonts w:cs="Times"/>
          </w:rPr>
          <w:t xml:space="preserve">capacity of the watershed </w:t>
        </w:r>
        <w:r w:rsidR="005C06DF" w:rsidRPr="00AA3FBB">
          <w:rPr>
            <w:rFonts w:cs="Times"/>
          </w:rPr>
          <w:t xml:space="preserve">against </w:t>
        </w:r>
        <w:r w:rsidRPr="00AA3FBB">
          <w:rPr>
            <w:rFonts w:cs="Times"/>
          </w:rPr>
          <w:t>increased hillslope sediment supply</w:t>
        </w:r>
        <w:r w:rsidR="00A9558F" w:rsidRPr="00AA3FBB">
          <w:rPr>
            <w:rFonts w:cs="Times"/>
          </w:rPr>
          <w:t xml:space="preserve"> </w:t>
        </w:r>
        <w:r w:rsidR="00A9558F" w:rsidRPr="00AA3FBB">
          <w:rPr>
            <w:rFonts w:cs="Times"/>
          </w:rPr>
          <w:fldChar w:fldCharType="begin" w:fldLock="1"/>
        </w:r>
        <w:r w:rsidR="00A9558F" w:rsidRPr="00AA3FBB">
          <w:rPr>
            <w:rFonts w:cs="Times"/>
          </w:rPr>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rsidRPr="00AA3FBB">
          <w:rPr>
            <w:rFonts w:cs="Times"/>
          </w:rPr>
          <w:fldChar w:fldCharType="separate"/>
        </w:r>
        <w:r w:rsidR="00A9558F" w:rsidRPr="00AA3FBB">
          <w:rPr>
            <w:rFonts w:cs="Times"/>
            <w:noProof/>
          </w:rPr>
          <w:t>(Walling, 1999)</w:t>
        </w:r>
        <w:r w:rsidR="00A9558F" w:rsidRPr="00AA3FBB">
          <w:rPr>
            <w:rFonts w:cs="Times"/>
          </w:rPr>
          <w:fldChar w:fldCharType="end"/>
        </w:r>
        <w:r w:rsidRPr="00AA3FBB">
          <w:rPr>
            <w:rFonts w:cs="Times"/>
          </w:rPr>
          <w:t>. Such environments characteriz</w:t>
        </w:r>
        <w:r w:rsidR="00C03296" w:rsidRPr="00AA3FBB">
          <w:rPr>
            <w:rFonts w:cs="Times"/>
          </w:rPr>
          <w:t xml:space="preserve">e </w:t>
        </w:r>
        <w:r w:rsidR="00BE5596" w:rsidRPr="00AA3FBB">
          <w:rPr>
            <w:rFonts w:cs="Times"/>
          </w:rPr>
          <w:t xml:space="preserve">many </w:t>
        </w:r>
        <w:r w:rsidR="00C03296" w:rsidRPr="00AA3FBB">
          <w:rPr>
            <w:rFonts w:cs="Times"/>
          </w:rPr>
          <w:t>volcanic islands in the S</w:t>
        </w:r>
        <w:r w:rsidRPr="00AA3FBB">
          <w:rPr>
            <w:rFonts w:cs="Times"/>
          </w:rPr>
          <w:t>outh Pacific</w:t>
        </w:r>
        <w:r w:rsidR="00FC4FF0" w:rsidRPr="00AA3FBB">
          <w:rPr>
            <w:rFonts w:cs="Times"/>
          </w:rPr>
          <w:t xml:space="preserve"> </w:t>
        </w:r>
        <w:r w:rsidR="00BE5596" w:rsidRPr="00AA3FBB">
          <w:rPr>
            <w:rFonts w:cs="Times"/>
          </w:rPr>
          <w:t xml:space="preserve">and elsewhere </w:t>
        </w:r>
        <w:r w:rsidR="00FC4FF0" w:rsidRPr="00AA3FBB">
          <w:rPr>
            <w:rFonts w:cs="Times"/>
          </w:rPr>
          <w:t>where</w:t>
        </w:r>
        <w:r w:rsidR="005C06DF" w:rsidRPr="00AA3FBB">
          <w:rPr>
            <w:rFonts w:cs="Times"/>
          </w:rPr>
          <w:t xml:space="preserve"> many</w:t>
        </w:r>
        <w:r w:rsidRPr="00AA3FBB">
          <w:rPr>
            <w:rFonts w:cs="Times"/>
          </w:rPr>
          <w:t xml:space="preserve"> coral reefs</w:t>
        </w:r>
        <w:r w:rsidR="00FC4FF0" w:rsidRPr="00AA3FBB">
          <w:rPr>
            <w:rFonts w:cs="Times"/>
          </w:rPr>
          <w:t xml:space="preserve"> are</w:t>
        </w:r>
        <w:r w:rsidRPr="00AA3FBB">
          <w:rPr>
            <w:rFonts w:cs="Times"/>
          </w:rPr>
          <w:t xml:space="preserve"> sediment</w:t>
        </w:r>
        <w:r w:rsidR="00C03296" w:rsidRPr="00AA3FBB">
          <w:rPr>
            <w:rFonts w:cs="Times"/>
          </w:rPr>
          <w:t>-stressed</w:t>
        </w:r>
        <w:r w:rsidR="005C06DF" w:rsidRPr="00AA3FBB">
          <w:rPr>
            <w:rFonts w:cs="Times"/>
          </w:rPr>
          <w:t xml:space="preserve"> </w:t>
        </w:r>
        <w:r w:rsidR="005C06DF" w:rsidRPr="00AA3FBB">
          <w:rPr>
            <w:rFonts w:cs="Times"/>
          </w:rPr>
          <w:fldChar w:fldCharType="begin" w:fldLock="1"/>
        </w:r>
        <w:r w:rsidR="00BE5596" w:rsidRPr="00AA3FBB">
          <w:rPr>
            <w:rFonts w:cs="Times"/>
          </w:rPr>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"id" : "ITEM-4",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"ITEM-4",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Fallon et al., 2002; Hettler et al., 1997; Rotmann and Thomas, 2012)", "plainTextFormattedCitation" : "(B\u00e9gin et al., 2014; Fallon et al., 2002; Hettler et al., 1997; Rotmann and Thomas, 2012)", "previouslyFormattedCitation" : "(B\u00e9gin et al., 2014; Fallon et al., 2002; Hettler et al., 1997; Rotmann and Thomas, 2012)" }, "properties" : { "noteIndex" : 0 }, "schema" : "https://github.com/citation-style-language/schema/raw/master/csl-citation.json" }</w:instrText>
        </w:r>
        <w:r w:rsidR="005C06DF" w:rsidRPr="00AA3FBB">
          <w:rPr>
            <w:rFonts w:cs="Times"/>
          </w:rPr>
          <w:fldChar w:fldCharType="separate"/>
        </w:r>
        <w:r w:rsidR="00BE5596" w:rsidRPr="00AA3FBB">
          <w:rPr>
            <w:rFonts w:cs="Times"/>
            <w:noProof/>
          </w:rPr>
          <w:t>(Bégin et al., 2014; Fallon et al., 2002; Hettler et al., 1997; Rotmann and Thomas, 2012)</w:t>
        </w:r>
        <w:r w:rsidR="005C06DF" w:rsidRPr="00AA3FBB">
          <w:rPr>
            <w:rFonts w:cs="Times"/>
          </w:rPr>
          <w:fldChar w:fldCharType="end"/>
        </w:r>
        <w:r w:rsidRPr="00AA3FBB">
          <w:rPr>
            <w:rFonts w:cs="Times"/>
          </w:rPr>
          <w:t>.</w:t>
        </w:r>
      </w:ins>
    </w:p>
    <w:p w14:paraId="24BDC39B" w14:textId="05EF25DA" w:rsidR="00A955CD" w:rsidRPr="00AA3FBB" w:rsidRDefault="006F5A12">
      <w:pPr>
        <w:rPr>
          <w:rFonts w:cs="Times"/>
        </w:rPr>
      </w:pPr>
      <w:del w:id="75" w:author="Alex Messina" w:date="2016-03-08T15:54:00Z">
        <w:r>
          <w:delText xml:space="preserve">A large proportion of a watershed's sediment yield can originate from disturbed areas that cover a relatively small fraction of the watershed area. </w:delText>
        </w:r>
        <w:r w:rsidR="00BD448B">
          <w:delText>U</w:delText>
        </w:r>
        <w:r>
          <w:delText>npaved roads covering 0.3-0.9% of the watershed area were the dominant sediment source in disturbed watersheds on St. John</w:delText>
        </w:r>
        <w:r w:rsidR="00BD448B">
          <w:delText xml:space="preserve"> in the Caribbean</w:delText>
        </w:r>
        <w:r>
          <w:delText>, and increased sediment yield to the coast by 5-9 times</w:delText>
        </w:r>
      </w:del>
      <w:ins w:id="76" w:author="Alex Messina" w:date="2016-03-08T15:54:00Z">
        <w:r w:rsidRPr="00AA3FBB">
          <w:rPr>
            <w:rFonts w:cs="Times"/>
          </w:rPr>
          <w:t xml:space="preserve">A large proportion of sediment </w:t>
        </w:r>
        <w:r w:rsidR="00BE5596" w:rsidRPr="00AA3FBB">
          <w:rPr>
            <w:rFonts w:cs="Times"/>
          </w:rPr>
          <w:lastRenderedPageBreak/>
          <w:t>yield</w:t>
        </w:r>
        <w:r w:rsidRPr="00AA3FBB">
          <w:rPr>
            <w:rFonts w:cs="Times"/>
          </w:rPr>
          <w:t xml:space="preserve"> can originate from </w:t>
        </w:r>
        <w:r w:rsidR="00C03296" w:rsidRPr="00AA3FBB">
          <w:rPr>
            <w:rFonts w:cs="Times"/>
          </w:rPr>
          <w:t>disturb</w:t>
        </w:r>
        <w:r w:rsidR="00155EC9" w:rsidRPr="00AA3FBB">
          <w:rPr>
            <w:rFonts w:cs="Times"/>
          </w:rPr>
          <w:t xml:space="preserve">ances that cover small </w:t>
        </w:r>
        <w:r w:rsidRPr="00AA3FBB">
          <w:rPr>
            <w:rFonts w:cs="Times"/>
          </w:rPr>
          <w:t>fraction</w:t>
        </w:r>
        <w:r w:rsidR="00C03296" w:rsidRPr="00AA3FBB">
          <w:rPr>
            <w:rFonts w:cs="Times"/>
          </w:rPr>
          <w:t>s of the watershed</w:t>
        </w:r>
        <w:r w:rsidR="00155EC9" w:rsidRPr="00AA3FBB">
          <w:rPr>
            <w:rFonts w:cs="Times"/>
          </w:rPr>
          <w:t xml:space="preserve"> area</w:t>
        </w:r>
        <w:r w:rsidR="005C06DF" w:rsidRPr="00AA3FBB">
          <w:rPr>
            <w:rFonts w:cs="Times"/>
          </w:rPr>
          <w:t>, suggesting management should focus on erosion hotspots</w:t>
        </w:r>
        <w:r w:rsidRPr="00AA3FBB">
          <w:rPr>
            <w:rFonts w:cs="Times"/>
          </w:rPr>
          <w:t xml:space="preserve">. </w:t>
        </w:r>
        <w:r w:rsidR="005C06DF" w:rsidRPr="00AA3FBB">
          <w:rPr>
            <w:rFonts w:cs="Times"/>
          </w:rPr>
          <w:t>In the grazing-disturbed Kawela watershed on Molokai, Hawaii, most of the sediment originated from less than 5%</w:t>
        </w:r>
        <w:r w:rsidR="00155EC9" w:rsidRPr="00AA3FBB">
          <w:rPr>
            <w:rFonts w:cs="Times"/>
          </w:rPr>
          <w:t xml:space="preserve"> of the watershed area</w:t>
        </w:r>
        <w:r w:rsidR="005C06DF" w:rsidRPr="00AA3FBB">
          <w:rPr>
            <w:rFonts w:cs="Times"/>
          </w:rPr>
          <w:t>, and 50% of the sediment originated from only 1% of the watershed</w:t>
        </w:r>
      </w:ins>
      <w:moveToRangeStart w:id="77" w:author="Alex Messina" w:date="2016-03-08T15:54:00Z" w:name="move445215799"/>
      <w:moveTo w:id="78" w:author="Alex Messina" w:date="2016-03-08T15:54:00Z">
        <w:r w:rsidR="005C06DF" w:rsidRPr="00AA3FBB">
          <w:rPr>
            <w:rFonts w:cs="Times"/>
          </w:rPr>
          <w:t xml:space="preserve"> </w:t>
        </w:r>
        <w:r w:rsidR="005C06DF" w:rsidRPr="00AA3FBB">
          <w:rPr>
            <w:rFonts w:cs="Times"/>
          </w:rPr>
          <w:fldChar w:fldCharType="begin" w:fldLock="1"/>
        </w:r>
        <w:r w:rsidR="005C06DF" w:rsidRPr="00AA3FBB">
          <w:rPr>
            <w:rFonts w:cs="Times"/>
          </w:rP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rsidRPr="00AA3FBB">
          <w:rPr>
            <w:rFonts w:cs="Times"/>
          </w:rPr>
          <w:fldChar w:fldCharType="separate"/>
        </w:r>
        <w:r w:rsidR="005C06DF" w:rsidRPr="00AA3FBB">
          <w:rPr>
            <w:rFonts w:cs="Times"/>
            <w:noProof/>
          </w:rPr>
          <w:t>(Risk, 2014; Stock et al., 2010)</w:t>
        </w:r>
        <w:r w:rsidR="005C06DF" w:rsidRPr="00AA3FBB">
          <w:rPr>
            <w:rFonts w:cs="Times"/>
          </w:rPr>
          <w:fldChar w:fldCharType="end"/>
        </w:r>
        <w:r w:rsidR="005C06DF" w:rsidRPr="00AA3FBB">
          <w:rPr>
            <w:rFonts w:cs="Times"/>
          </w:rPr>
          <w:t xml:space="preserve">. </w:t>
        </w:r>
      </w:moveTo>
      <w:moveToRangeEnd w:id="77"/>
      <w:ins w:id="79" w:author="Alex Messina" w:date="2016-03-08T15:54:00Z">
        <w:r w:rsidR="00BE5596" w:rsidRPr="00AA3FBB">
          <w:rPr>
            <w:rFonts w:cs="Times"/>
          </w:rPr>
          <w:t>On St. John in the Caribbean, u</w:t>
        </w:r>
        <w:r w:rsidRPr="00AA3FBB">
          <w:rPr>
            <w:rFonts w:cs="Times"/>
          </w:rPr>
          <w:t>npaved roads covering</w:t>
        </w:r>
        <w:r w:rsidR="004744C4" w:rsidRPr="00AA3FBB">
          <w:rPr>
            <w:rFonts w:cs="Times"/>
          </w:rPr>
          <w:t xml:space="preserve"> 0.3-0.9% of the watershed </w:t>
        </w:r>
        <w:r w:rsidRPr="00AA3FBB">
          <w:rPr>
            <w:rFonts w:cs="Times"/>
          </w:rPr>
          <w:t>were the dominant sediment source, and increased sediment yield to the coast by 5-9</w:t>
        </w:r>
        <w:r w:rsidR="005C06DF" w:rsidRPr="00AA3FBB">
          <w:rPr>
            <w:rFonts w:cs="Times"/>
          </w:rPr>
          <w:t>x</w:t>
        </w:r>
      </w:ins>
      <w:r w:rsidRPr="00AA3FBB">
        <w:rPr>
          <w:rFonts w:cs="Times"/>
        </w:rPr>
        <w:t xml:space="preserve"> relative to undisturbed watersheds </w:t>
      </w:r>
      <w:r w:rsidR="00DB6D03" w:rsidRPr="00AA3FBB">
        <w:rPr>
          <w:rFonts w:cs="Times"/>
        </w:rPr>
        <w:fldChar w:fldCharType="begin" w:fldLock="1"/>
      </w:r>
      <w:r w:rsidR="00E153E3" w:rsidRPr="00AA3FBB">
        <w:rPr>
          <w:rFonts w:cs="Times"/>
        </w:rPr>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(Ramos-Scharrón and Macdonald, 2007)</w:t>
      </w:r>
      <w:r w:rsidR="00DB6D03" w:rsidRPr="00AA3FBB">
        <w:rPr>
          <w:rFonts w:cs="Times"/>
        </w:rPr>
        <w:fldChar w:fldCharType="end"/>
      </w:r>
      <w:r w:rsidRPr="00AA3FBB">
        <w:rPr>
          <w:rFonts w:cs="Times"/>
        </w:rPr>
        <w:t>. In the</w:t>
      </w:r>
      <w:r w:rsidR="004744C4" w:rsidRPr="00AA3FBB">
        <w:rPr>
          <w:rFonts w:cs="Times"/>
        </w:rPr>
        <w:t xml:space="preserve"> </w:t>
      </w:r>
      <w:ins w:id="80" w:author="Alex Messina" w:date="2016-03-08T15:54:00Z">
        <w:r w:rsidR="004744C4" w:rsidRPr="00AA3FBB">
          <w:rPr>
            <w:rFonts w:cs="Times"/>
          </w:rPr>
          <w:t>U.S.</w:t>
        </w:r>
        <w:r w:rsidRPr="00AA3FBB">
          <w:rPr>
            <w:rFonts w:cs="Times"/>
          </w:rPr>
          <w:t xml:space="preserve"> </w:t>
        </w:r>
      </w:ins>
      <w:r w:rsidRPr="00AA3FBB">
        <w:rPr>
          <w:rFonts w:cs="Times"/>
        </w:rPr>
        <w:t>Pacifi</w:t>
      </w:r>
      <w:r w:rsidR="004744C4" w:rsidRPr="00AA3FBB">
        <w:rPr>
          <w:rFonts w:cs="Times"/>
        </w:rPr>
        <w:t>c Northwest</w:t>
      </w:r>
      <w:del w:id="81" w:author="Alex Messina" w:date="2016-03-08T15:54:00Z">
        <w:r>
          <w:delText xml:space="preserve"> of the United States, several studies found</w:delText>
        </w:r>
      </w:del>
      <w:ins w:id="82" w:author="Alex Messina" w:date="2016-03-08T15:54:00Z">
        <w:r w:rsidRPr="00AA3FBB">
          <w:rPr>
            <w:rFonts w:cs="Times"/>
          </w:rPr>
          <w:t>,</w:t>
        </w:r>
      </w:ins>
      <w:r w:rsidRPr="00AA3FBB">
        <w:rPr>
          <w:rFonts w:cs="Times"/>
        </w:rPr>
        <w:t xml:space="preserve"> m</w:t>
      </w:r>
      <w:r w:rsidR="004744C4" w:rsidRPr="00AA3FBB">
        <w:rPr>
          <w:rFonts w:cs="Times"/>
        </w:rPr>
        <w:t xml:space="preserve">ost road-generated sediment </w:t>
      </w:r>
      <w:del w:id="83" w:author="Alex Messina" w:date="2016-03-08T15:54:00Z">
        <w:r>
          <w:delText>can originate</w:delText>
        </w:r>
      </w:del>
      <w:ins w:id="84" w:author="Alex Messina" w:date="2016-03-08T15:54:00Z">
        <w:r w:rsidRPr="00AA3FBB">
          <w:rPr>
            <w:rFonts w:cs="Times"/>
          </w:rPr>
          <w:t>originate</w:t>
        </w:r>
        <w:r w:rsidR="004744C4" w:rsidRPr="00AA3FBB">
          <w:rPr>
            <w:rFonts w:cs="Times"/>
          </w:rPr>
          <w:t>d</w:t>
        </w:r>
      </w:ins>
      <w:r w:rsidRPr="00AA3FBB">
        <w:rPr>
          <w:rFonts w:cs="Times"/>
        </w:rPr>
        <w:t xml:space="preserve"> from just a small fraction of unpaved roads </w:t>
      </w:r>
      <w:r w:rsidR="00DB6D03" w:rsidRPr="00AA3FBB">
        <w:rPr>
          <w:rFonts w:cs="Times"/>
        </w:rPr>
        <w:fldChar w:fldCharType="begin" w:fldLock="1"/>
      </w:r>
      <w:r w:rsidR="00E153E3" w:rsidRPr="00AA3FBB">
        <w:rPr>
          <w:rFonts w:cs="Times"/>
        </w:rPr>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(Gomi et al., 2005; Henderson and Toews, 2001; Megahan et al., 2001; Wemple et al., 1996)</w:t>
      </w:r>
      <w:r w:rsidR="00DB6D03" w:rsidRPr="00AA3FBB">
        <w:rPr>
          <w:rFonts w:cs="Times"/>
        </w:rPr>
        <w:fldChar w:fldCharType="end"/>
      </w:r>
      <w:r w:rsidR="004744C4" w:rsidRPr="00AA3FBB">
        <w:rPr>
          <w:rFonts w:cs="Times"/>
        </w:rPr>
        <w:t xml:space="preserve">, and heavily used roads </w:t>
      </w:r>
      <w:del w:id="85" w:author="Alex Messina" w:date="2016-03-08T15:54:00Z">
        <w:r>
          <w:delText>could generate 130 times</w:delText>
        </w:r>
      </w:del>
      <w:ins w:id="86" w:author="Alex Messina" w:date="2016-03-08T15:54:00Z">
        <w:r w:rsidR="00BE5596" w:rsidRPr="00AA3FBB">
          <w:rPr>
            <w:rFonts w:cs="Times"/>
          </w:rPr>
          <w:t>yield</w:t>
        </w:r>
        <w:r w:rsidRPr="00AA3FBB">
          <w:rPr>
            <w:rFonts w:cs="Times"/>
          </w:rPr>
          <w:t>e</w:t>
        </w:r>
        <w:r w:rsidR="004744C4" w:rsidRPr="00AA3FBB">
          <w:rPr>
            <w:rFonts w:cs="Times"/>
          </w:rPr>
          <w:t>d</w:t>
        </w:r>
        <w:r w:rsidRPr="00AA3FBB">
          <w:rPr>
            <w:rFonts w:cs="Times"/>
          </w:rPr>
          <w:t xml:space="preserve"> 130</w:t>
        </w:r>
        <w:r w:rsidR="005C06DF" w:rsidRPr="00AA3FBB">
          <w:rPr>
            <w:rFonts w:cs="Times"/>
          </w:rPr>
          <w:t>x</w:t>
        </w:r>
      </w:ins>
      <w:r w:rsidRPr="00AA3FBB">
        <w:rPr>
          <w:rFonts w:cs="Times"/>
        </w:rPr>
        <w:t xml:space="preserve"> as much sediment as abandoned roads </w:t>
      </w:r>
      <w:r w:rsidR="00DB6D03" w:rsidRPr="00AA3FBB">
        <w:rPr>
          <w:rFonts w:cs="Times"/>
        </w:rPr>
        <w:fldChar w:fldCharType="begin" w:fldLock="1"/>
      </w:r>
      <w:r w:rsidR="00E153E3"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(Reid and Dunne, 1984)</w:t>
      </w:r>
      <w:r w:rsidR="00DB6D03" w:rsidRPr="00AA3FBB">
        <w:rPr>
          <w:rFonts w:cs="Times"/>
        </w:rPr>
        <w:fldChar w:fldCharType="end"/>
      </w:r>
      <w:r w:rsidR="005C06DF" w:rsidRPr="00AA3FBB">
        <w:rPr>
          <w:rFonts w:cs="Times"/>
        </w:rPr>
        <w:t xml:space="preserve">. </w:t>
      </w:r>
      <w:del w:id="87" w:author="Alex Messina" w:date="2016-03-08T15:54:00Z">
        <w:r>
          <w:delText xml:space="preserve">In a watershed disturbed by grazing on Molokai, Hawaii, less than 5% of the land produces most of the sediment, and only 1% produces approximately 50% of the sediment </w:delText>
        </w:r>
        <w:r w:rsidR="00DB6D03">
          <w:fldChar w:fldCharType="begin" w:fldLock="1"/>
        </w:r>
        <w:r w:rsidR="00E153E3">
          <w:del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delInstrText>
        </w:r>
        <w:r w:rsidR="00DB6D03">
          <w:fldChar w:fldCharType="separate"/>
        </w:r>
        <w:r w:rsidR="00E153E3" w:rsidRPr="00E153E3">
          <w:rPr>
            <w:noProof/>
          </w:rPr>
          <w:delText>(Risk, 2014; Stock et al., 2010)</w:delText>
        </w:r>
        <w:r w:rsidR="00DB6D03">
          <w:fldChar w:fldCharType="end"/>
        </w:r>
        <w:r>
          <w:delText>, suggesting that management should focus on identifying, quantifying, and mediating erosion hotspots.</w:delText>
        </w:r>
      </w:del>
    </w:p>
    <w:p w14:paraId="1F05E887" w14:textId="6CEFE42E" w:rsidR="00A955CD" w:rsidRPr="00AA3FBB" w:rsidRDefault="00511FB0" w:rsidP="00511FB0">
      <w:pPr>
        <w:rPr>
          <w:rFonts w:cs="Times"/>
        </w:rPr>
      </w:pPr>
      <w:r w:rsidRPr="00AA3FBB">
        <w:rPr>
          <w:rFonts w:cs="Times"/>
        </w:rPr>
        <w:t>S</w:t>
      </w:r>
      <w:r w:rsidR="006F5A12" w:rsidRPr="00AA3FBB">
        <w:rPr>
          <w:rFonts w:cs="Times"/>
        </w:rPr>
        <w:t>ediment</w:t>
      </w:r>
      <w:r w:rsidRPr="00AA3FBB">
        <w:rPr>
          <w:rFonts w:cs="Times"/>
        </w:rPr>
        <w:t xml:space="preserve"> management</w:t>
      </w:r>
      <w:r w:rsidR="006F5A12" w:rsidRPr="00AA3FBB">
        <w:rPr>
          <w:rFonts w:cs="Times"/>
        </w:rPr>
        <w:t xml:space="preserve"> requires linking </w:t>
      </w:r>
      <w:ins w:id="88" w:author="Alex Messina" w:date="2016-03-08T15:54:00Z">
        <w:r w:rsidR="004744C4" w:rsidRPr="00AA3FBB">
          <w:rPr>
            <w:rFonts w:cs="Times"/>
          </w:rPr>
          <w:t xml:space="preserve">changes in </w:t>
        </w:r>
      </w:ins>
      <w:r w:rsidR="005C06DF" w:rsidRPr="00AA3FBB">
        <w:rPr>
          <w:rFonts w:cs="Times"/>
        </w:rPr>
        <w:t>land use</w:t>
      </w:r>
      <w:del w:id="89" w:author="Alex Messina" w:date="2016-03-08T15:54:00Z">
        <w:r w:rsidR="006F5A12">
          <w:delText xml:space="preserve"> changes and mitigation strategies</w:delText>
        </w:r>
      </w:del>
      <w:r w:rsidR="006F5A12" w:rsidRPr="00AA3FBB">
        <w:rPr>
          <w:rFonts w:cs="Times"/>
        </w:rPr>
        <w:t xml:space="preserve"> to changes in sediment yields at the watershed outlet</w:t>
      </w:r>
      <w:r w:rsidR="00875513" w:rsidRPr="00AA3FBB">
        <w:rPr>
          <w:rFonts w:cs="Times"/>
        </w:rPr>
        <w:t xml:space="preserve"> </w:t>
      </w:r>
      <w:r w:rsidR="00875513" w:rsidRPr="00AA3FBB">
        <w:rPr>
          <w:rFonts w:cs="Times"/>
        </w:rPr>
        <w:fldChar w:fldCharType="begin" w:fldLock="1"/>
      </w:r>
      <w:r w:rsidR="00875513"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rsidRPr="00AA3FBB">
        <w:rPr>
          <w:rFonts w:cs="Times"/>
        </w:rPr>
        <w:fldChar w:fldCharType="separate"/>
      </w:r>
      <w:r w:rsidR="00875513" w:rsidRPr="00AA3FBB">
        <w:rPr>
          <w:rFonts w:cs="Times"/>
          <w:noProof/>
        </w:rPr>
        <w:t>(Walling and Collins, 2008)</w:t>
      </w:r>
      <w:r w:rsidR="00875513" w:rsidRPr="00AA3FBB">
        <w:rPr>
          <w:rFonts w:cs="Times"/>
        </w:rPr>
        <w:fldChar w:fldCharType="end"/>
      </w:r>
      <w:r w:rsidR="006F5A12" w:rsidRPr="00AA3FBB">
        <w:rPr>
          <w:rFonts w:cs="Times"/>
        </w:rPr>
        <w:t xml:space="preserve">. A sediment budget quantifies sediment </w:t>
      </w:r>
      <w:del w:id="90" w:author="Alex Messina" w:date="2016-03-08T15:54:00Z">
        <w:r w:rsidR="006F5A12">
          <w:delText>as it moves</w:delText>
        </w:r>
      </w:del>
      <w:ins w:id="91" w:author="Alex Messina" w:date="2016-03-08T15:54:00Z">
        <w:r w:rsidR="005C06DF" w:rsidRPr="00AA3FBB">
          <w:rPr>
            <w:rFonts w:cs="Times"/>
          </w:rPr>
          <w:t>movement</w:t>
        </w:r>
      </w:ins>
      <w:r w:rsidR="005C06DF" w:rsidRPr="00AA3FBB">
        <w:rPr>
          <w:rFonts w:cs="Times"/>
        </w:rPr>
        <w:t xml:space="preserve"> </w:t>
      </w:r>
      <w:r w:rsidR="006F5A12" w:rsidRPr="00AA3FBB">
        <w:rPr>
          <w:rFonts w:cs="Times"/>
        </w:rPr>
        <w:t xml:space="preserve">from key sources like hillslope erosion, channel-bank erosion, and mass movements, to its eventual exit from a watershed </w:t>
      </w:r>
      <w:r w:rsidR="00DB6D03" w:rsidRPr="00AA3FBB">
        <w:rPr>
          <w:rFonts w:cs="Times"/>
        </w:rPr>
        <w:fldChar w:fldCharType="begin" w:fldLock="1"/>
      </w:r>
      <w:r w:rsidR="00E153E3" w:rsidRPr="00AA3FBB">
        <w:rPr>
          <w:rFonts w:cs="Times"/>
        </w:rPr>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(Rapp, 1960)</w:t>
      </w:r>
      <w:r w:rsidR="00DB6D03" w:rsidRPr="00AA3FBB">
        <w:rPr>
          <w:rFonts w:cs="Times"/>
        </w:rPr>
        <w:fldChar w:fldCharType="end"/>
      </w:r>
      <w:r w:rsidR="006F5A12" w:rsidRPr="00AA3FBB">
        <w:rPr>
          <w:rFonts w:cs="Times"/>
        </w:rPr>
        <w:t xml:space="preserve">. </w:t>
      </w:r>
      <w:r w:rsidR="00716BDF" w:rsidRPr="00AA3FBB">
        <w:rPr>
          <w:rFonts w:cs="Times"/>
        </w:rPr>
        <w:fldChar w:fldCharType="begin" w:fldLock="1"/>
      </w:r>
      <w:r w:rsidR="00875513" w:rsidRPr="00AA3FBB">
        <w:rPr>
          <w:rFonts w:cs="Times"/>
        </w:rPr>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rsidRPr="00AA3FBB">
        <w:rPr>
          <w:rFonts w:cs="Times"/>
        </w:rPr>
        <w:fldChar w:fldCharType="separate"/>
      </w:r>
      <w:r w:rsidR="00875513" w:rsidRPr="00AA3FBB">
        <w:rPr>
          <w:rFonts w:cs="Times"/>
          <w:noProof/>
        </w:rPr>
        <w:t>Walling</w:t>
      </w:r>
      <w:r w:rsidR="00E153E3" w:rsidRPr="00AA3FBB">
        <w:rPr>
          <w:rFonts w:cs="Times"/>
          <w:noProof/>
        </w:rPr>
        <w:t xml:space="preserve"> </w:t>
      </w:r>
      <w:r w:rsidR="00875513" w:rsidRPr="00AA3FBB">
        <w:rPr>
          <w:rFonts w:cs="Times"/>
          <w:noProof/>
        </w:rPr>
        <w:t>(</w:t>
      </w:r>
      <w:r w:rsidR="00E153E3" w:rsidRPr="00AA3FBB">
        <w:rPr>
          <w:rFonts w:cs="Times"/>
          <w:noProof/>
        </w:rPr>
        <w:t>1999)</w:t>
      </w:r>
      <w:r w:rsidR="00716BDF" w:rsidRPr="00AA3FBB">
        <w:rPr>
          <w:rFonts w:cs="Times"/>
        </w:rPr>
        <w:fldChar w:fldCharType="end"/>
      </w:r>
      <w:r w:rsidR="00716BDF" w:rsidRPr="00AA3FBB">
        <w:rPr>
          <w:rFonts w:cs="Times"/>
        </w:rPr>
        <w:t xml:space="preserve"> </w:t>
      </w:r>
      <w:r w:rsidR="006F5A12" w:rsidRPr="00AA3FBB">
        <w:rPr>
          <w:rFonts w:cs="Times"/>
        </w:rPr>
        <w:t xml:space="preserve">used a sediment budget to show that </w:t>
      </w:r>
      <w:r w:rsidR="003E29D2" w:rsidRPr="00AA3FBB">
        <w:rPr>
          <w:rFonts w:cs="Times"/>
        </w:rPr>
        <w:t>s</w:t>
      </w:r>
      <w:r w:rsidR="006F5A12" w:rsidRPr="00AA3FBB">
        <w:rPr>
          <w:rFonts w:cs="Times"/>
        </w:rPr>
        <w:t xml:space="preserve">ediment yield from watersheds can be insensitive to </w:t>
      </w:r>
      <w:del w:id="92" w:author="Alex Messina" w:date="2016-03-08T15:54:00Z">
        <w:r w:rsidR="006F5A12">
          <w:delText xml:space="preserve">both </w:delText>
        </w:r>
      </w:del>
      <w:r w:rsidR="004744C4" w:rsidRPr="00AA3FBB">
        <w:rPr>
          <w:rFonts w:cs="Times"/>
        </w:rPr>
        <w:t>land use</w:t>
      </w:r>
      <w:r w:rsidR="003E29D2" w:rsidRPr="00AA3FBB">
        <w:rPr>
          <w:rFonts w:cs="Times"/>
        </w:rPr>
        <w:t xml:space="preserve"> change</w:t>
      </w:r>
      <w:r w:rsidR="006F5A12" w:rsidRPr="00AA3FBB">
        <w:rPr>
          <w:rFonts w:cs="Times"/>
        </w:rPr>
        <w:t xml:space="preserve"> and erosion management due to high sediment storage capacity on hillslopes and in the channe</w:t>
      </w:r>
      <w:r w:rsidR="003E29D2" w:rsidRPr="00AA3FBB">
        <w:rPr>
          <w:rFonts w:cs="Times"/>
        </w:rPr>
        <w:t>l</w:t>
      </w:r>
      <w:r w:rsidR="006F5A12" w:rsidRPr="00AA3FBB">
        <w:rPr>
          <w:rFonts w:cs="Times"/>
        </w:rPr>
        <w:t xml:space="preserve">. Sediment yield from disturbed areas can </w:t>
      </w:r>
      <w:ins w:id="93" w:author="Alex Messina" w:date="2016-03-08T15:54:00Z">
        <w:r w:rsidR="003E29D2" w:rsidRPr="00AA3FBB">
          <w:rPr>
            <w:rFonts w:cs="Times"/>
          </w:rPr>
          <w:t xml:space="preserve">also </w:t>
        </w:r>
      </w:ins>
      <w:r w:rsidR="006F5A12" w:rsidRPr="00AA3FBB">
        <w:rPr>
          <w:rFonts w:cs="Times"/>
        </w:rPr>
        <w:t xml:space="preserve">be large but </w:t>
      </w:r>
      <w:del w:id="94" w:author="Alex Messina" w:date="2016-03-08T15:54:00Z">
        <w:r w:rsidR="006F5A12">
          <w:delText>may not be important</w:delText>
        </w:r>
      </w:del>
      <w:ins w:id="95" w:author="Alex Messina" w:date="2016-03-08T15:54:00Z">
        <w:r w:rsidR="004744C4" w:rsidRPr="00AA3FBB">
          <w:rPr>
            <w:rFonts w:cs="Times"/>
          </w:rPr>
          <w:t>relatively un</w:t>
        </w:r>
        <w:r w:rsidR="006F5A12" w:rsidRPr="00AA3FBB">
          <w:rPr>
            <w:rFonts w:cs="Times"/>
          </w:rPr>
          <w:t>important</w:t>
        </w:r>
      </w:ins>
      <w:r w:rsidR="006F5A12" w:rsidRPr="00AA3FBB">
        <w:rPr>
          <w:rFonts w:cs="Times"/>
        </w:rPr>
        <w:t xml:space="preserve"> compared to </w:t>
      </w:r>
      <w:del w:id="96" w:author="Alex Messina" w:date="2016-03-08T15:54:00Z">
        <w:r w:rsidR="006F5A12">
          <w:delText xml:space="preserve">naturally </w:delText>
        </w:r>
      </w:del>
      <w:r w:rsidR="006F5A12" w:rsidRPr="00AA3FBB">
        <w:rPr>
          <w:rFonts w:cs="Times"/>
        </w:rPr>
        <w:t xml:space="preserve">high </w:t>
      </w:r>
      <w:r w:rsidR="006F5A12" w:rsidRPr="00AA3FBB">
        <w:rPr>
          <w:rFonts w:cs="Times"/>
        </w:rPr>
        <w:lastRenderedPageBreak/>
        <w:t xml:space="preserve">yields from undisturbed areas. </w:t>
      </w:r>
      <w:del w:id="97" w:author="Alex Messina" w:date="2016-03-08T15:54:00Z">
        <w:r w:rsidR="006F5A12">
          <w:delText xml:space="preserve">While a full description of all sediment production and transport processes are of scientific interest, the </w:delText>
        </w:r>
      </w:del>
      <w:ins w:id="98" w:author="Alex Messina" w:date="2016-03-08T15:54:00Z">
        <w:r w:rsidR="00155EC9" w:rsidRPr="00AA3FBB">
          <w:rPr>
            <w:rFonts w:cs="Times"/>
          </w:rPr>
          <w:t>T</w:t>
        </w:r>
        <w:r w:rsidR="003E29D2" w:rsidRPr="00AA3FBB">
          <w:rPr>
            <w:rFonts w:cs="Times"/>
          </w:rPr>
          <w:t xml:space="preserve">he </w:t>
        </w:r>
      </w:ins>
      <w:r w:rsidR="003E29D2" w:rsidRPr="00AA3FBB">
        <w:rPr>
          <w:rFonts w:cs="Times"/>
        </w:rPr>
        <w:t xml:space="preserve">sediment budget </w:t>
      </w:r>
      <w:del w:id="99" w:author="Alex Messina" w:date="2016-03-08T15:54:00Z">
        <w:r w:rsidR="006F5A12">
          <w:delText>needs to</w:delText>
        </w:r>
      </w:del>
      <w:ins w:id="100" w:author="Alex Messina" w:date="2016-03-08T15:54:00Z">
        <w:r w:rsidR="003E29D2" w:rsidRPr="00AA3FBB">
          <w:rPr>
            <w:rFonts w:cs="Times"/>
          </w:rPr>
          <w:t>can</w:t>
        </w:r>
      </w:ins>
      <w:r w:rsidR="003E29D2" w:rsidRPr="00AA3FBB">
        <w:rPr>
          <w:rFonts w:cs="Times"/>
        </w:rPr>
        <w:t xml:space="preserve"> be simplified </w:t>
      </w:r>
      <w:del w:id="101" w:author="Alex Messina" w:date="2016-03-08T15:54:00Z">
        <w:r w:rsidR="006F5A12">
          <w:delText>to be used as a management tool</w:delText>
        </w:r>
      </w:del>
      <w:ins w:id="102" w:author="Alex Messina" w:date="2016-03-08T15:54:00Z">
        <w:r w:rsidR="003E29D2" w:rsidRPr="00AA3FBB">
          <w:rPr>
            <w:rFonts w:cs="Times"/>
          </w:rPr>
          <w:t>since m</w:t>
        </w:r>
        <w:r w:rsidR="006F5A12" w:rsidRPr="00AA3FBB">
          <w:rPr>
            <w:rFonts w:cs="Times"/>
          </w:rPr>
          <w:t xml:space="preserve">ost applications require only </w:t>
        </w:r>
        <w:r w:rsidR="004744C4" w:rsidRPr="00AA3FBB">
          <w:rPr>
            <w:rFonts w:cs="Times"/>
          </w:rPr>
          <w:t>the order of magnitude or</w:t>
        </w:r>
        <w:r w:rsidR="006F5A12" w:rsidRPr="00AA3FBB">
          <w:rPr>
            <w:rFonts w:cs="Times"/>
          </w:rPr>
          <w:t xml:space="preserve"> re</w:t>
        </w:r>
        <w:r w:rsidR="004744C4" w:rsidRPr="00AA3FBB">
          <w:rPr>
            <w:rFonts w:cs="Times"/>
          </w:rPr>
          <w:t>lative importance of process</w:t>
        </w:r>
        <w:r w:rsidR="003E29D2" w:rsidRPr="00AA3FBB">
          <w:rPr>
            <w:rFonts w:cs="Times"/>
          </w:rPr>
          <w:t>es be known</w:t>
        </w:r>
      </w:ins>
      <w:r w:rsidR="003E29D2" w:rsidRPr="00AA3FBB">
        <w:rPr>
          <w:rFonts w:cs="Times"/>
        </w:rPr>
        <w:t xml:space="preserve"> </w:t>
      </w:r>
      <w:r w:rsidR="003E29D2" w:rsidRPr="00AA3FBB">
        <w:rPr>
          <w:rFonts w:cs="Times"/>
        </w:rPr>
        <w:fldChar w:fldCharType="begin" w:fldLock="1"/>
      </w:r>
      <w:r w:rsidR="00BB4D15" w:rsidRPr="00AA3FBB">
        <w:rPr>
          <w:rFonts w:cs="Times"/>
        </w:rPr>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rsidRPr="00AA3FBB">
        <w:rPr>
          <w:rFonts w:cs="Times"/>
        </w:rPr>
        <w:fldChar w:fldCharType="separate"/>
      </w:r>
      <w:r w:rsidR="003E29D2" w:rsidRPr="00AA3FBB">
        <w:rPr>
          <w:rFonts w:cs="Times"/>
          <w:noProof/>
        </w:rPr>
        <w:t>(Slaymaker, 2003)</w:t>
      </w:r>
      <w:r w:rsidR="003E29D2" w:rsidRPr="00AA3FBB">
        <w:rPr>
          <w:rFonts w:cs="Times"/>
        </w:rPr>
        <w:fldChar w:fldCharType="end"/>
      </w:r>
      <w:r w:rsidR="003E29D2" w:rsidRPr="00AA3FBB">
        <w:rPr>
          <w:rFonts w:cs="Times"/>
        </w:rPr>
        <w:t>.</w:t>
      </w:r>
      <w:r w:rsidR="006F5A12" w:rsidRPr="00AA3FBB">
        <w:rPr>
          <w:rFonts w:cs="Times"/>
        </w:rPr>
        <w:t xml:space="preserve"> </w:t>
      </w:r>
      <w:del w:id="103" w:author="Alex Messina" w:date="2016-03-08T15:54:00Z">
        <w:r w:rsidR="006F5A12">
          <w:delText xml:space="preserve">Most management applications require only that the order of magnitude or the relative importance of process rates be known, so </w:delText>
        </w:r>
      </w:del>
      <w:r w:rsidR="00716BDF" w:rsidRPr="00AA3FBB">
        <w:rPr>
          <w:rFonts w:cs="Times"/>
        </w:rPr>
        <w:fldChar w:fldCharType="begin" w:fldLock="1"/>
      </w:r>
      <w:r w:rsidR="00E153E3" w:rsidRPr="00AA3FBB">
        <w:rPr>
          <w:rFonts w:cs="Times"/>
        </w:rPr>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rsidRPr="00AA3FBB">
        <w:rPr>
          <w:rFonts w:cs="Times"/>
        </w:rPr>
        <w:fldChar w:fldCharType="separate"/>
      </w:r>
      <w:r w:rsidR="00716BDF" w:rsidRPr="00AA3FBB">
        <w:rPr>
          <w:rFonts w:cs="Times"/>
          <w:noProof/>
        </w:rPr>
        <w:t>Reid and Dunne (1996)</w:t>
      </w:r>
      <w:r w:rsidR="00716BDF" w:rsidRPr="00AA3FBB">
        <w:rPr>
          <w:rFonts w:cs="Times"/>
        </w:rPr>
        <w:fldChar w:fldCharType="end"/>
      </w:r>
      <w:r w:rsidR="00716BDF" w:rsidRPr="00AA3FBB">
        <w:rPr>
          <w:rFonts w:cs="Times"/>
        </w:rPr>
        <w:t xml:space="preserve"> </w:t>
      </w:r>
      <w:r w:rsidR="006F5A12" w:rsidRPr="00AA3FBB">
        <w:rPr>
          <w:rFonts w:cs="Times"/>
        </w:rPr>
        <w:t xml:space="preserve">argue a management-focused sediment budget can be developed quickly </w:t>
      </w:r>
      <w:del w:id="104" w:author="Alex Messina" w:date="2016-03-08T15:54:00Z">
        <w:r w:rsidR="006F5A12">
          <w:delText xml:space="preserve">in situations </w:delText>
        </w:r>
      </w:del>
      <w:r w:rsidR="006F5A12" w:rsidRPr="00AA3FBB">
        <w:rPr>
          <w:rFonts w:cs="Times"/>
        </w:rPr>
        <w:t>where the</w:t>
      </w:r>
      <w:del w:id="105" w:author="Alex Messina" w:date="2016-03-08T15:54:00Z">
        <w:r w:rsidR="006F5A12">
          <w:delText xml:space="preserve"> management</w:delText>
        </w:r>
      </w:del>
      <w:r w:rsidR="006F5A12" w:rsidRPr="00AA3FBB">
        <w:rPr>
          <w:rFonts w:cs="Times"/>
        </w:rPr>
        <w:t xml:space="preserve"> problem is clearly defined and the management area can be divided into homogenous sub-units.</w:t>
      </w:r>
    </w:p>
    <w:p w14:paraId="40B64701" w14:textId="43A2A17C" w:rsidR="00A955CD" w:rsidRPr="00AA3FBB" w:rsidRDefault="006F5A12">
      <w:pPr>
        <w:rPr>
          <w:rFonts w:cs="Times"/>
        </w:rPr>
      </w:pPr>
      <w:r w:rsidRPr="00AA3FBB">
        <w:rPr>
          <w:rFonts w:cs="Times"/>
        </w:rPr>
        <w:t xml:space="preserve">Knowledge of suspended sediment yield (SSY) under both natural and disturbed conditions on most tropical, volcanic islands remains limited, due to the challenges of in situ monitoring in </w:t>
      </w:r>
      <w:del w:id="106" w:author="Alex Messina" w:date="2016-03-08T15:54:00Z">
        <w:r>
          <w:delText xml:space="preserve">these </w:delText>
        </w:r>
      </w:del>
      <w:r w:rsidRPr="00AA3FBB">
        <w:rPr>
          <w:rFonts w:cs="Times"/>
        </w:rPr>
        <w:t>remote</w:t>
      </w:r>
      <w:del w:id="107" w:author="Alex Messina" w:date="2016-03-08T15:54:00Z">
        <w:r>
          <w:delText>, challenging</w:delText>
        </w:r>
      </w:del>
      <w:r w:rsidRPr="00AA3FBB">
        <w:rPr>
          <w:rFonts w:cs="Times"/>
        </w:rPr>
        <w:t xml:space="preserve"> enviro</w:t>
      </w:r>
      <w:r w:rsidR="00327DBC" w:rsidRPr="00AA3FBB">
        <w:rPr>
          <w:rFonts w:cs="Times"/>
        </w:rPr>
        <w:t>n</w:t>
      </w:r>
      <w:r w:rsidR="003E29D2" w:rsidRPr="00AA3FBB">
        <w:rPr>
          <w:rFonts w:cs="Times"/>
        </w:rPr>
        <w:t xml:space="preserve">ments. </w:t>
      </w:r>
      <w:del w:id="108" w:author="Alex Messina" w:date="2016-03-08T15:54:00Z">
        <w:r>
          <w:delText xml:space="preserve">The limited data has also made it difficult to develop reliable sediment yield models for ungauged watersheds. </w:delText>
        </w:r>
      </w:del>
      <w:r w:rsidRPr="00AA3FBB">
        <w:rPr>
          <w:rFonts w:cs="Times"/>
        </w:rPr>
        <w:t xml:space="preserve">Existing </w:t>
      </w:r>
      <w:del w:id="109" w:author="Alex Messina" w:date="2016-03-08T15:54:00Z">
        <w:r>
          <w:delText>sediment yield</w:delText>
        </w:r>
      </w:del>
      <w:ins w:id="110" w:author="Alex Messina" w:date="2016-03-08T15:54:00Z">
        <w:r w:rsidR="00155EC9" w:rsidRPr="00AA3FBB">
          <w:rPr>
            <w:rFonts w:cs="Times"/>
          </w:rPr>
          <w:t>erosion</w:t>
        </w:r>
      </w:ins>
      <w:r w:rsidR="00155EC9" w:rsidRPr="00AA3FBB">
        <w:rPr>
          <w:rFonts w:cs="Times"/>
        </w:rPr>
        <w:t xml:space="preserve"> </w:t>
      </w:r>
      <w:r w:rsidRPr="00AA3FBB">
        <w:rPr>
          <w:rFonts w:cs="Times"/>
        </w:rPr>
        <w:t xml:space="preserve">models are </w:t>
      </w:r>
      <w:del w:id="111" w:author="Alex Messina" w:date="2016-03-08T15:54:00Z">
        <w:r>
          <w:delText>often</w:delText>
        </w:r>
      </w:del>
      <w:ins w:id="112" w:author="Alex Messina" w:date="2016-03-08T15:54:00Z">
        <w:r w:rsidR="005D0762" w:rsidRPr="00AA3FBB">
          <w:rPr>
            <w:rFonts w:cs="Times"/>
          </w:rPr>
          <w:t>mainly</w:t>
        </w:r>
      </w:ins>
      <w:r w:rsidR="005D0762" w:rsidRPr="00AA3FBB">
        <w:rPr>
          <w:rFonts w:cs="Times"/>
        </w:rPr>
        <w:t xml:space="preserve"> </w:t>
      </w:r>
      <w:r w:rsidRPr="00AA3FBB">
        <w:rPr>
          <w:rFonts w:cs="Times"/>
        </w:rPr>
        <w:t>designed for agricultural landscapes</w:t>
      </w:r>
      <w:del w:id="113" w:author="Alex Messina" w:date="2016-03-08T15:54:00Z">
        <w:r>
          <w:delText xml:space="preserve"> and</w:delText>
        </w:r>
      </w:del>
      <w:ins w:id="114" w:author="Alex Messina" w:date="2016-03-08T15:54:00Z">
        <w:r w:rsidR="005D0762" w:rsidRPr="00AA3FBB">
          <w:rPr>
            <w:rFonts w:cs="Times"/>
          </w:rPr>
          <w:t>,</w:t>
        </w:r>
        <w:r w:rsidRPr="00AA3FBB">
          <w:rPr>
            <w:rFonts w:cs="Times"/>
          </w:rPr>
          <w:t xml:space="preserve"> </w:t>
        </w:r>
        <w:r w:rsidR="003E29D2" w:rsidRPr="00AA3FBB">
          <w:rPr>
            <w:rFonts w:cs="Times"/>
          </w:rPr>
          <w:t>which</w:t>
        </w:r>
      </w:ins>
      <w:r w:rsidR="003E29D2" w:rsidRPr="00AA3FBB">
        <w:rPr>
          <w:rFonts w:cs="Times"/>
        </w:rPr>
        <w:t xml:space="preserve"> </w:t>
      </w:r>
      <w:r w:rsidRPr="00AA3FBB">
        <w:rPr>
          <w:rFonts w:cs="Times"/>
        </w:rPr>
        <w:t xml:space="preserve">are not well-calibrated to the </w:t>
      </w:r>
      <w:del w:id="115" w:author="Alex Messina" w:date="2016-03-08T15:54:00Z">
        <w:r>
          <w:delText xml:space="preserve">climatic, topographic, and geologic conditions found on </w:delText>
        </w:r>
      </w:del>
      <w:ins w:id="116" w:author="Alex Messina" w:date="2016-03-08T15:54:00Z">
        <w:r w:rsidR="005D0762" w:rsidRPr="00AA3FBB">
          <w:rPr>
            <w:rFonts w:cs="Times"/>
          </w:rPr>
          <w:t>physical geography</w:t>
        </w:r>
        <w:r w:rsidRPr="00AA3FBB">
          <w:rPr>
            <w:rFonts w:cs="Times"/>
          </w:rPr>
          <w:t xml:space="preserve"> </w:t>
        </w:r>
        <w:r w:rsidR="005D0762" w:rsidRPr="00AA3FBB">
          <w:rPr>
            <w:rFonts w:cs="Times"/>
          </w:rPr>
          <w:t xml:space="preserve">of </w:t>
        </w:r>
      </w:ins>
      <w:r w:rsidRPr="00AA3FBB">
        <w:rPr>
          <w:rFonts w:cs="Times"/>
        </w:rPr>
        <w:t>steep, tropical islands</w:t>
      </w:r>
      <w:del w:id="117" w:author="Alex Messina" w:date="2016-03-08T15:54:00Z">
        <w:r>
          <w:delText>. Most readily available models also do not incorporate many of the</w:delText>
        </w:r>
      </w:del>
      <w:ins w:id="118" w:author="Alex Messina" w:date="2016-03-08T15:54:00Z">
        <w:r w:rsidR="00B914FC" w:rsidRPr="00AA3FBB">
          <w:rPr>
            <w:rFonts w:cs="Times"/>
          </w:rPr>
          <w:t xml:space="preserve">, and </w:t>
        </w:r>
        <w:r w:rsidR="003E29D2" w:rsidRPr="00AA3FBB">
          <w:rPr>
            <w:rFonts w:cs="Times"/>
          </w:rPr>
          <w:t>ignore</w:t>
        </w:r>
      </w:ins>
      <w:r w:rsidRPr="00AA3FBB">
        <w:rPr>
          <w:rFonts w:cs="Times"/>
        </w:rPr>
        <w:t xml:space="preserve"> important processes </w:t>
      </w:r>
      <w:del w:id="119" w:author="Alex Messina" w:date="2016-03-08T15:54:00Z">
        <w:r>
          <w:delText>that generate sediment in steep watersheds, including</w:delText>
        </w:r>
      </w:del>
      <w:ins w:id="120" w:author="Alex Messina" w:date="2016-03-08T15:54:00Z">
        <w:r w:rsidR="00B914FC" w:rsidRPr="00AA3FBB">
          <w:rPr>
            <w:rFonts w:cs="Times"/>
          </w:rPr>
          <w:t>like</w:t>
        </w:r>
      </w:ins>
      <w:r w:rsidRPr="00AA3FBB">
        <w:rPr>
          <w:rFonts w:cs="Times"/>
        </w:rPr>
        <w:t xml:space="preserve"> mass movements</w:t>
      </w:r>
      <w:r w:rsidR="00716BDF"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(Calhoun and Fletcher, 1999; Ramos-Scharrón and Macdonald, 2005; Sadeghi et al., 2007)</w:t>
      </w:r>
      <w:r w:rsidR="00716BDF" w:rsidRPr="00AA3FBB">
        <w:rPr>
          <w:rFonts w:cs="Times"/>
        </w:rPr>
        <w:fldChar w:fldCharType="end"/>
      </w:r>
      <w:r w:rsidRPr="00AA3FBB">
        <w:rPr>
          <w:rFonts w:cs="Times"/>
        </w:rPr>
        <w:t xml:space="preserve">. </w:t>
      </w:r>
      <w:del w:id="121" w:author="Alex Messina" w:date="2016-03-08T15:54:00Z">
        <w:r>
          <w:delText>Developing models</w:delText>
        </w:r>
      </w:del>
      <w:ins w:id="122" w:author="Alex Messina" w:date="2016-03-08T15:54:00Z">
        <w:r w:rsidR="00BA6EA0" w:rsidRPr="00AA3FBB">
          <w:rPr>
            <w:rFonts w:cs="Times"/>
          </w:rPr>
          <w:t>M</w:t>
        </w:r>
        <w:r w:rsidRPr="00AA3FBB">
          <w:rPr>
            <w:rFonts w:cs="Times"/>
          </w:rPr>
          <w:t>odels</w:t>
        </w:r>
      </w:ins>
      <w:r w:rsidRPr="00AA3FBB">
        <w:rPr>
          <w:rFonts w:cs="Times"/>
        </w:rPr>
        <w:t xml:space="preserve"> that predict </w:t>
      </w:r>
      <w:del w:id="123" w:author="Alex Messina" w:date="2016-03-08T15:54:00Z">
        <w:r>
          <w:delText>SSY</w:delText>
        </w:r>
        <w:r w:rsidR="008947D7" w:rsidRPr="001E37AA">
          <w:rPr>
            <w:vertAlign w:val="subscript"/>
          </w:rPr>
          <w:delText>EV</w:delText>
        </w:r>
      </w:del>
      <w:ins w:id="124" w:author="Alex Messina" w:date="2016-03-08T15:54:00Z">
        <w:r w:rsidRPr="00AA3FBB">
          <w:rPr>
            <w:rFonts w:cs="Times"/>
          </w:rPr>
          <w:t>SSY</w:t>
        </w:r>
      </w:ins>
      <w:r w:rsidRPr="00AA3FBB">
        <w:rPr>
          <w:rFonts w:cs="Times"/>
        </w:rPr>
        <w:t xml:space="preserve"> from small, mountainous catchments </w:t>
      </w:r>
      <w:del w:id="125" w:author="Alex Messina" w:date="2016-03-08T15:54:00Z">
        <w:r>
          <w:delText>is a significant contribution for establishing</w:delText>
        </w:r>
      </w:del>
      <w:ins w:id="126" w:author="Alex Messina" w:date="2016-03-08T15:54:00Z">
        <w:r w:rsidR="00BA6EA0" w:rsidRPr="00AA3FBB">
          <w:rPr>
            <w:rFonts w:cs="Times"/>
          </w:rPr>
          <w:t>would</w:t>
        </w:r>
        <w:r w:rsidRPr="00AA3FBB">
          <w:rPr>
            <w:rFonts w:cs="Times"/>
          </w:rPr>
          <w:t xml:space="preserve"> establish</w:t>
        </w:r>
      </w:ins>
      <w:r w:rsidRPr="00AA3FBB">
        <w:rPr>
          <w:rFonts w:cs="Times"/>
        </w:rPr>
        <w:t xml:space="preserve"> baselines for change-detection</w:t>
      </w:r>
      <w:del w:id="127" w:author="Alex Messina" w:date="2016-03-08T15:54:00Z">
        <w:r>
          <w:delText xml:space="preserve"> for sediment mitigation projects</w:delText>
        </w:r>
      </w:del>
      <w:r w:rsidRPr="00AA3FBB">
        <w:rPr>
          <w:rFonts w:cs="Times"/>
        </w:rPr>
        <w:t xml:space="preserve">, and </w:t>
      </w:r>
      <w:del w:id="128" w:author="Alex Messina" w:date="2016-03-08T15:54:00Z">
        <w:r>
          <w:delText xml:space="preserve">can also further </w:delText>
        </w:r>
      </w:del>
      <w:r w:rsidR="003E29D2" w:rsidRPr="00AA3FBB">
        <w:rPr>
          <w:rFonts w:cs="Times"/>
        </w:rPr>
        <w:t>improv</w:t>
      </w:r>
      <w:r w:rsidR="00BA6EA0" w:rsidRPr="00AA3FBB">
        <w:rPr>
          <w:rFonts w:cs="Times"/>
        </w:rPr>
        <w:t>e</w:t>
      </w:r>
      <w:r w:rsidR="00A9558F" w:rsidRPr="00AA3FBB">
        <w:rPr>
          <w:rFonts w:cs="Times"/>
        </w:rPr>
        <w:t xml:space="preserve"> </w:t>
      </w:r>
      <w:del w:id="129" w:author="Alex Messina" w:date="2016-03-08T15:54:00Z">
        <w:r>
          <w:delText xml:space="preserve">models applied at the </w:delText>
        </w:r>
      </w:del>
      <w:r w:rsidR="00A9558F" w:rsidRPr="00AA3FBB">
        <w:rPr>
          <w:rFonts w:cs="Times"/>
        </w:rPr>
        <w:t>regional</w:t>
      </w:r>
      <w:ins w:id="130" w:author="Alex Messina" w:date="2016-03-08T15:54:00Z">
        <w:r w:rsidR="00A9558F" w:rsidRPr="00AA3FBB">
          <w:rPr>
            <w:rFonts w:cs="Times"/>
          </w:rPr>
          <w:t>-</w:t>
        </w:r>
      </w:ins>
      <w:r w:rsidR="00A9558F" w:rsidRPr="00AA3FBB">
        <w:rPr>
          <w:rFonts w:cs="Times"/>
        </w:rPr>
        <w:t>scale</w:t>
      </w:r>
      <w:ins w:id="131" w:author="Alex Messina" w:date="2016-03-08T15:54:00Z">
        <w:r w:rsidR="00A9558F" w:rsidRPr="00AA3FBB">
          <w:rPr>
            <w:rFonts w:cs="Times"/>
          </w:rPr>
          <w:t xml:space="preserve"> sediment yield</w:t>
        </w:r>
        <w:r w:rsidRPr="00AA3FBB">
          <w:rPr>
            <w:rFonts w:cs="Times"/>
          </w:rPr>
          <w:t xml:space="preserve"> models</w:t>
        </w:r>
      </w:ins>
      <w:r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w:t>
      </w:r>
      <w:r w:rsidR="00716BDF" w:rsidRPr="00AA3FBB">
        <w:rPr>
          <w:rFonts w:cs="Times"/>
        </w:rPr>
        <w:fldChar w:fldCharType="end"/>
      </w:r>
      <w:r w:rsidRPr="00AA3FBB">
        <w:rPr>
          <w:rFonts w:cs="Times"/>
        </w:rPr>
        <w:t>.</w:t>
      </w:r>
    </w:p>
    <w:p w14:paraId="2BCEC18A" w14:textId="6556D021" w:rsidR="007956F5" w:rsidRPr="00AA3FBB" w:rsidRDefault="006F5A12">
      <w:pPr>
        <w:rPr>
          <w:rFonts w:cs="Times"/>
        </w:rPr>
      </w:pPr>
      <w:r w:rsidRPr="00AA3FBB">
        <w:rPr>
          <w:rFonts w:cs="Times"/>
        </w:rPr>
        <w:t>Traditional approaches to quantifying human impact</w:t>
      </w:r>
      <w:r w:rsidR="00EA3540" w:rsidRPr="00AA3FBB">
        <w:rPr>
          <w:rFonts w:cs="Times"/>
        </w:rPr>
        <w:t xml:space="preserve"> on sediment budgets</w:t>
      </w:r>
      <w:del w:id="132" w:author="Alex Messina" w:date="2016-03-08T15:54:00Z">
        <w:r>
          <w:delText>, including</w:delText>
        </w:r>
      </w:del>
      <w:ins w:id="133" w:author="Alex Messina" w:date="2016-03-08T15:54:00Z">
        <w:r w:rsidR="00EA3540" w:rsidRPr="00AA3FBB">
          <w:rPr>
            <w:rFonts w:cs="Times"/>
          </w:rPr>
          <w:t xml:space="preserve"> include</w:t>
        </w:r>
      </w:ins>
      <w:r w:rsidR="00EA3540" w:rsidRPr="00AA3FBB">
        <w:rPr>
          <w:rFonts w:cs="Times"/>
        </w:rPr>
        <w:t xml:space="preserve"> </w:t>
      </w:r>
      <w:r w:rsidRPr="00AA3FBB">
        <w:rPr>
          <w:rFonts w:cs="Times"/>
        </w:rPr>
        <w:t xml:space="preserve">comparison of </w:t>
      </w:r>
      <w:r w:rsidR="003E29D2" w:rsidRPr="00AA3FBB">
        <w:rPr>
          <w:rFonts w:cs="Times"/>
        </w:rPr>
        <w:t>t</w:t>
      </w:r>
      <w:r w:rsidR="001A74F8" w:rsidRPr="00AA3FBB">
        <w:rPr>
          <w:rFonts w:cs="Times"/>
        </w:rPr>
        <w:t>otal</w:t>
      </w:r>
      <w:r w:rsidRPr="00AA3FBB">
        <w:rPr>
          <w:rFonts w:cs="Times"/>
        </w:rPr>
        <w:t xml:space="preserve"> annual yields </w:t>
      </w:r>
      <w:r w:rsidR="00716BDF" w:rsidRPr="00AA3FBB">
        <w:rPr>
          <w:rFonts w:cs="Times"/>
        </w:rPr>
        <w:fldChar w:fldCharType="begin" w:fldLock="1"/>
      </w:r>
      <w:r w:rsidR="00E153E3" w:rsidRPr="00AA3FBB">
        <w:rPr>
          <w:rFonts w:cs="Times"/>
        </w:rP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(Fahey et al., 2003)</w:t>
      </w:r>
      <w:r w:rsidR="00716BDF" w:rsidRPr="00AA3FBB">
        <w:rPr>
          <w:rFonts w:cs="Times"/>
        </w:rPr>
        <w:fldChar w:fldCharType="end"/>
      </w:r>
      <w:r w:rsidRPr="00AA3FBB">
        <w:rPr>
          <w:rFonts w:cs="Times"/>
        </w:rPr>
        <w:t xml:space="preserve"> and sediment rating curves </w:t>
      </w:r>
      <w:r w:rsidR="00716BDF" w:rsidRPr="00AA3FBB">
        <w:rPr>
          <w:rFonts w:cs="Times"/>
        </w:rPr>
        <w:lastRenderedPageBreak/>
        <w:fldChar w:fldCharType="begin" w:fldLock="1"/>
      </w:r>
      <w:r w:rsidR="00E153E3"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(Asselman, 2000; Walling, 1977)</w:t>
      </w:r>
      <w:r w:rsidR="00716BDF" w:rsidRPr="00AA3FBB">
        <w:rPr>
          <w:rFonts w:cs="Times"/>
        </w:rPr>
        <w:fldChar w:fldCharType="end"/>
      </w:r>
      <w:del w:id="134" w:author="Alex Messina" w:date="2016-03-08T15:54:00Z">
        <w:r>
          <w:delText>, are complicated by interannual</w:delText>
        </w:r>
        <w:r w:rsidR="00B55B18">
          <w:delText xml:space="preserve"> climatic</w:delText>
        </w:r>
        <w:r>
          <w:delText xml:space="preserve"> variability and hysteresis in the discharge-concentration relationship.</w:delText>
        </w:r>
      </w:del>
      <w:ins w:id="135" w:author="Alex Messina" w:date="2016-03-08T15:54:00Z">
        <w:r w:rsidR="00EA3540" w:rsidRPr="00AA3FBB">
          <w:rPr>
            <w:rFonts w:cs="Times"/>
          </w:rPr>
          <w:t>. These approaches</w:t>
        </w:r>
        <w:r w:rsidRPr="00AA3FBB">
          <w:rPr>
            <w:rFonts w:cs="Times"/>
          </w:rPr>
          <w:t xml:space="preserve"> are complicated by interannual</w:t>
        </w:r>
        <w:r w:rsidR="00B55B18" w:rsidRPr="00AA3FBB">
          <w:rPr>
            <w:rFonts w:cs="Times"/>
          </w:rPr>
          <w:t xml:space="preserve"> climatic</w:t>
        </w:r>
        <w:r w:rsidRPr="00AA3FBB">
          <w:rPr>
            <w:rFonts w:cs="Times"/>
          </w:rPr>
          <w:t xml:space="preserve"> variability and hysteresis in the discharge-</w:t>
        </w:r>
        <w:r w:rsidR="00805EA5" w:rsidRPr="00AA3FBB">
          <w:rPr>
            <w:rFonts w:cs="Times"/>
          </w:rPr>
          <w:t xml:space="preserve">sediment </w:t>
        </w:r>
        <w:r w:rsidRPr="00AA3FBB">
          <w:rPr>
            <w:rFonts w:cs="Times"/>
          </w:rPr>
          <w:t>concentration relationship</w:t>
        </w:r>
        <w:r w:rsidR="00A9558F" w:rsidRPr="00AA3FBB">
          <w:rPr>
            <w:rFonts w:cs="Times"/>
          </w:rPr>
          <w:t xml:space="preserve"> </w:t>
        </w:r>
        <w:r w:rsidR="00A9558F" w:rsidRPr="00AA3FBB">
          <w:rPr>
            <w:rFonts w:cs="Times"/>
          </w:rPr>
          <w:fldChar w:fldCharType="begin" w:fldLock="1"/>
        </w:r>
        <w:r w:rsidR="000036A9">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"id" : "ITEM-3", "itemData" : { "DOI" : "10.1016/j.geomorph.2014.03.009", "ISBN" : "0169555X", "ISSN" : "0169555X", "abstract" : "Variation in fluvial suspended sediment-discharge behavior is generally thought to be the product of changes in processes governing the delivery of sediment and water to the channel. The objective of this study was to infer sediment supply dynamics from the response of suspended sediment behavior to antecedent hydrologic factors. The Salinas River (California) is seasonally active, moderately sized, and potentially susceptible to lasting impacts of hydrologic event history because of aridity, high discharge variability, and in-channel terminating flows. Forty-five years of suspended sediment data from the lower Salinas and 80. years of hydrologic data were used to construct hydrologic descriptors of basin preconditioning and to test the effects of these preconditions on suspended sediment behavior. Hydrologic precondition factors - including change in mean daily discharge and increasing elapsed time since the last moderate discharge event (~. 10-20 times mean discharge (Qmean)) - were found to have significant positive effects on discharge-corrected, fine suspended-sediment concentrations. Conversely, increased elapsed time since the last low discharge event (~. 0.1-0.4 times Qmean), and the sum of low flow conditions over interannual time scales were found to cause significant negative trends in fine suspended sediment concentration residuals. Suspended sand concentrations are suppressed by increased elapsed time after threshold discharges of ~. 0.1-2 and 5-100 times Qmean, and increased low to no flow days over time scales from 1 to 2000. days. Current and previous year water yield and precipitation magnitudes correlate positively with sand concentration. Addition of fine sediment from lower Salinas hillslope or channel sources on the rising limb of the hydrograph is the major mechanism behind an overall positive hysteretic pattern, which was forensically supported by the annual occurrence of in-channel suspended sediment deposition by early season, channel terminating flows and by the flushing function of moderate hydrologic events found in this study. The importance of hillslope and/or channel fine sediment contributions proximal to the lower Salinas are further highlighted by the lack of control exerted by upper subbasin water provenance on fine suspended sediment concentration, while sand behavior is differentiated by upper basin water provenance. Investigation of suspension of bed-sized sediment showed that the channel bed could exert significant\u2026", "author" : [ { "dropping-particle" : "", "family" : "Gray", "given" : "a. B.", "non-dropping-particle" : "", "parse-names" : false, "suffix" : "" }, { "dropping-particle" : "", "family" : "Warrick", "given" : "J. a.", "non-dropping-particle" : "", "parse-names" : false, "suffix" : "" }, { "dropping-particle" : "", "family" : "Pasternack", "given" : "G. B.", "non-dropping-particle" : "", "parse-names" : false, "suffix" : "" }, { "dropping-particle" : "", "family" : "Watson", "given" : "E. B.", "non-dropping-particle" : "", "parse-names" : false, "suffix" : "" }, { "dropping-particle" : "", "family" : "Go??i", "given" : "M. a.", "non-dropping-particle" : "", "parse-names" : false, "suffix" : "" } ], "container-title" : "Geomorphology", "id" : "ITEM-3", "issue" : "JUNE 2014", "issued" : { "date-parts" : [ [ "2014" ] ] }, "page" : "485-501", "title" : "Suspended sediment behavior in a coastal dry-summer subtropical catchment: Effects of hydrologic preconditions", "type" : "article-journal", "volume" : "214" }, "uris" : [ "http://www.mendeley.com/documents/?uuid=6cd2acbf-145d-4c2f-8548-d6372b9f2670" ] }, { "id" : "ITEM-4", "itemData" : { "abstract" : "Suspended sediment concentrations (SSC) were monitored over a three year period in two streams in Loch Ard Forest north of Glasgow, Scotland. During the monitoring period one catchment was clearfelled using minimum disturbance tecniques, the other remained under forest as a control. SSC maxima in both streams were recorded during a very wet period in early 1988, shortly after the start of felling. SSC in the experimental stream was greater than would be predicted from the larger discharge at this time. A sediment loss of at least 34 t km-2 during the first three months was related to this initial bankside clearance in the experimental catchment. Losses during the remainder of the monitoring period were similar in both catchments. Precise estimates of any extra loss due to felling were not possible due to lack of comparability between the experimental and control catchments, to lack of data in the pre-felling phase and to significant temporal variations in sediment losses. The importance of paired catchment selection and of sufficently long monitoring periods is highlighted by the results obtained.", "author" : [ { "dropping-particle" : "", "family" : "Ferguson", "given" : "R I", "non-dropping-particle" : "", "parse-names" : false, "suffix" : "" }, { "dropping-particle" : "", "family" : "Grieve", "given" : "I C", "non-dropping-particle" : "", "parse-names" : false, "suffix" : "" }, { "dropping-particle" : "", "family" : "Harrison", "given" : "D J", "non-dropping-particle" : "", "parse-names" : false, "suffix" : "" } ], "container-title" : "Sediment and Stream Water Quality in a Changing Environment: Trends and Explanation", "id" : "ITEM-4", "issue" : "203", "issued" : { "date-parts" : [ [ "1991" ] ] }, "page" : "13-20", "title" : "Disentangling land use effects on sediment yield from year to year climatic variability", "type" : "article-journal", "volume" : "203" }, "uris" : [ "http://www.mendeley.com/documents/?uuid=368872a8-e908-47b4-89d2-ab0b12335d31" ] } ], "mendeley" : { "formattedCitation" : "(Ferguson et al., 1991; Gray et al., 2014; Kostaschuk et al., 2002; Stock and Tribble, 2010)", "plainTextFormattedCitation" : "(Ferguson et al., 1991; Gray et al., 2014; Kostaschuk et al., 2002; Stock and Tribble, 2010)", "previouslyFormattedCitation" : "(Ferguson et al., 1991; Gray et al., 2014; Kostaschuk et al., 2002; Stock and Tribble, 2010)" }, "properties" : { "noteIndex" : 0 }, "schema" : "https://github.com/citation-style-language/schema/raw/master/csl-citation.json" }</w:instrText>
        </w:r>
        <w:r w:rsidR="00A9558F" w:rsidRPr="00AA3FBB">
          <w:rPr>
            <w:rFonts w:cs="Times"/>
          </w:rPr>
          <w:fldChar w:fldCharType="separate"/>
        </w:r>
        <w:r w:rsidR="000036A9" w:rsidRPr="000036A9">
          <w:rPr>
            <w:rFonts w:cs="Times"/>
            <w:noProof/>
          </w:rPr>
          <w:t>(Ferguson et al., 1991; Gray et al., 2014; Kostaschuk et al., 2002; Stock and Tribble, 2010)</w:t>
        </w:r>
        <w:r w:rsidR="00A9558F" w:rsidRPr="00AA3FBB">
          <w:rPr>
            <w:rFonts w:cs="Times"/>
          </w:rPr>
          <w:fldChar w:fldCharType="end"/>
        </w:r>
        <w:r w:rsidRPr="00AA3FBB">
          <w:rPr>
            <w:rFonts w:cs="Times"/>
          </w:rPr>
          <w:t>.</w:t>
        </w:r>
      </w:ins>
      <w:r w:rsidRPr="00AA3FBB">
        <w:rPr>
          <w:rFonts w:cs="Times"/>
        </w:rPr>
        <w:t xml:space="preserve"> </w:t>
      </w:r>
      <w:r w:rsidR="00035C9E" w:rsidRPr="00AA3FBB">
        <w:rPr>
          <w:rFonts w:cs="Times"/>
        </w:rPr>
        <w:t>Sediment yield can be highly variable over various time scales</w:t>
      </w:r>
      <w:r w:rsidR="007956F5" w:rsidRPr="00AA3FBB">
        <w:rPr>
          <w:rFonts w:cs="Times"/>
        </w:rPr>
        <w:t>, even under natural conditions</w:t>
      </w:r>
      <w:r w:rsidR="00035C9E" w:rsidRPr="00AA3FBB">
        <w:rPr>
          <w:rFonts w:cs="Times"/>
        </w:rPr>
        <w:t>.</w:t>
      </w:r>
      <w:r w:rsidR="00EA3540" w:rsidRPr="00AA3FBB">
        <w:rPr>
          <w:rFonts w:cs="Times"/>
        </w:rPr>
        <w:t xml:space="preserve"> At geologic time scales, </w:t>
      </w:r>
      <w:del w:id="136" w:author="Alex Messina" w:date="2016-03-08T15:54:00Z">
        <w:r w:rsidR="007956F5" w:rsidRPr="00327DBC">
          <w:delText>if an</w:delText>
        </w:r>
        <w:r w:rsidR="00035C9E" w:rsidRPr="00327DBC">
          <w:delText xml:space="preserve"> undisturbed</w:delText>
        </w:r>
      </w:del>
      <w:ins w:id="137" w:author="Alex Messina" w:date="2016-03-08T15:54:00Z">
        <w:r w:rsidR="00EA3540" w:rsidRPr="00AA3FBB">
          <w:rPr>
            <w:rFonts w:cs="Times"/>
          </w:rPr>
          <w:t xml:space="preserve">sediment yield from a </w:t>
        </w:r>
        <w:r w:rsidR="00155EC9" w:rsidRPr="00AA3FBB">
          <w:rPr>
            <w:rFonts w:cs="Times"/>
          </w:rPr>
          <w:t>disturbed</w:t>
        </w:r>
      </w:ins>
      <w:r w:rsidR="00155EC9" w:rsidRPr="00AA3FBB">
        <w:rPr>
          <w:rFonts w:cs="Times"/>
        </w:rPr>
        <w:t xml:space="preserve"> </w:t>
      </w:r>
      <w:r w:rsidR="00EA3540" w:rsidRPr="00AA3FBB">
        <w:rPr>
          <w:rFonts w:cs="Times"/>
        </w:rPr>
        <w:t>watershed</w:t>
      </w:r>
      <w:r w:rsidR="00035C9E" w:rsidRPr="00AA3FBB">
        <w:rPr>
          <w:rFonts w:cs="Times"/>
        </w:rPr>
        <w:t xml:space="preserve"> </w:t>
      </w:r>
      <w:del w:id="138" w:author="Alex Messina" w:date="2016-03-08T15:54:00Z">
        <w:r w:rsidR="00035C9E" w:rsidRPr="00327DBC">
          <w:delText xml:space="preserve">is not in a steady-state condition, sediment yields </w:delText>
        </w:r>
      </w:del>
      <w:r w:rsidR="00035C9E" w:rsidRPr="00AA3FBB">
        <w:rPr>
          <w:rFonts w:cs="Times"/>
        </w:rPr>
        <w:t xml:space="preserve">may decrease </w:t>
      </w:r>
      <w:del w:id="139" w:author="Alex Messina" w:date="2016-03-08T15:54:00Z">
        <w:r w:rsidR="00035C9E" w:rsidRPr="00327DBC">
          <w:delText xml:space="preserve">over time </w:delText>
        </w:r>
      </w:del>
      <w:r w:rsidR="00EA3540" w:rsidRPr="00AA3FBB">
        <w:rPr>
          <w:rFonts w:cs="Times"/>
        </w:rPr>
        <w:t xml:space="preserve">as it reaches </w:t>
      </w:r>
      <w:del w:id="140" w:author="Alex Messina" w:date="2016-03-08T15:54:00Z">
        <w:r w:rsidR="00035C9E" w:rsidRPr="00327DBC">
          <w:delText>equilibrium</w:delText>
        </w:r>
      </w:del>
      <w:ins w:id="141" w:author="Alex Messina" w:date="2016-03-08T15:54:00Z">
        <w:r w:rsidR="00155EC9" w:rsidRPr="00AA3FBB">
          <w:rPr>
            <w:rFonts w:cs="Times"/>
          </w:rPr>
          <w:t>steady-state</w:t>
        </w:r>
      </w:ins>
      <w:r w:rsidR="00EA3540" w:rsidRPr="00AA3FBB">
        <w:rPr>
          <w:rFonts w:cs="Times"/>
        </w:rPr>
        <w:t>, or</w:t>
      </w:r>
      <w:r w:rsidR="00035C9E" w:rsidRPr="00AA3FBB">
        <w:rPr>
          <w:rFonts w:cs="Times"/>
        </w:rPr>
        <w:t xml:space="preserve"> </w:t>
      </w:r>
      <w:del w:id="142" w:author="Alex Messina" w:date="2016-03-08T15:54:00Z">
        <w:r w:rsidR="00035C9E" w:rsidRPr="00327DBC">
          <w:delText xml:space="preserve">the </w:delText>
        </w:r>
      </w:del>
      <w:r w:rsidR="00035C9E" w:rsidRPr="00AA3FBB">
        <w:rPr>
          <w:rFonts w:cs="Times"/>
        </w:rPr>
        <w:t>sediment contributions from</w:t>
      </w:r>
      <w:del w:id="143" w:author="Alex Messina" w:date="2016-03-08T15:54:00Z">
        <w:r w:rsidR="00035C9E" w:rsidRPr="00327DBC">
          <w:delText xml:space="preserve"> </w:delText>
        </w:r>
        <w:r w:rsidR="007956F5" w:rsidRPr="00327DBC">
          <w:delText>different</w:delText>
        </w:r>
      </w:del>
      <w:r w:rsidR="00035C9E" w:rsidRPr="00AA3FBB">
        <w:rPr>
          <w:rFonts w:cs="Times"/>
        </w:rPr>
        <w:t xml:space="preserve"> subwatersheds </w:t>
      </w:r>
      <w:r w:rsidR="007956F5" w:rsidRPr="00AA3FBB">
        <w:rPr>
          <w:rFonts w:cs="Times"/>
        </w:rPr>
        <w:t>may change with time</w:t>
      </w:r>
      <w:r w:rsidR="00B55B18" w:rsidRPr="00AA3FBB">
        <w:rPr>
          <w:rFonts w:cs="Times"/>
        </w:rPr>
        <w:t xml:space="preserve"> </w:t>
      </w:r>
      <w:r w:rsidR="00B55B18" w:rsidRPr="00AA3FBB">
        <w:rPr>
          <w:rFonts w:cs="Times"/>
        </w:rPr>
        <w:fldChar w:fldCharType="begin" w:fldLock="1"/>
      </w:r>
      <w:r w:rsidR="00A40F34" w:rsidRPr="00AA3FBB">
        <w:rPr>
          <w:rFonts w:cs="Times"/>
        </w:rPr>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rsidRPr="00AA3FBB">
        <w:rPr>
          <w:rFonts w:cs="Times"/>
        </w:rPr>
        <w:fldChar w:fldCharType="separate"/>
      </w:r>
      <w:r w:rsidR="00B55B18" w:rsidRPr="00AA3FBB">
        <w:rPr>
          <w:rFonts w:cs="Times"/>
          <w:noProof/>
        </w:rPr>
        <w:t>(Ferrier et al., 2013; Perroy et al., 2012)</w:t>
      </w:r>
      <w:r w:rsidR="00B55B18" w:rsidRPr="00AA3FBB">
        <w:rPr>
          <w:rFonts w:cs="Times"/>
        </w:rPr>
        <w:fldChar w:fldCharType="end"/>
      </w:r>
      <w:r w:rsidR="00035C9E" w:rsidRPr="00AA3FBB">
        <w:rPr>
          <w:rFonts w:cs="Times"/>
        </w:rPr>
        <w:t xml:space="preserve">. At decadal scales, cyclical climatic </w:t>
      </w:r>
      <w:del w:id="144" w:author="Alex Messina" w:date="2016-03-08T15:54:00Z">
        <w:r w:rsidR="00035C9E" w:rsidRPr="00327DBC">
          <w:delText>variability</w:delText>
        </w:r>
      </w:del>
      <w:ins w:id="145" w:author="Alex Messina" w:date="2016-03-08T15:54:00Z">
        <w:r w:rsidR="00EA3540" w:rsidRPr="00AA3FBB">
          <w:rPr>
            <w:rFonts w:cs="Times"/>
          </w:rPr>
          <w:t>patterns</w:t>
        </w:r>
      </w:ins>
      <w:r w:rsidR="00035C9E" w:rsidRPr="00AA3FBB">
        <w:rPr>
          <w:rFonts w:cs="Times"/>
        </w:rPr>
        <w:t xml:space="preserve"> like El Nino-Southern Oscillation </w:t>
      </w:r>
      <w:del w:id="146" w:author="Alex Messina" w:date="2016-03-08T15:54:00Z">
        <w:r w:rsidR="00035C9E" w:rsidRPr="00327DBC">
          <w:delText xml:space="preserve">(ENSO) </w:delText>
        </w:r>
      </w:del>
      <w:r w:rsidR="00035C9E" w:rsidRPr="00AA3FBB">
        <w:rPr>
          <w:rFonts w:cs="Times"/>
        </w:rPr>
        <w:t>events or Pac</w:t>
      </w:r>
      <w:r w:rsidR="00EA3540" w:rsidRPr="00AA3FBB">
        <w:rPr>
          <w:rFonts w:cs="Times"/>
        </w:rPr>
        <w:t>ific Decadal Oscillation</w:t>
      </w:r>
      <w:del w:id="147" w:author="Alex Messina" w:date="2016-03-08T15:54:00Z">
        <w:r w:rsidR="00035C9E" w:rsidRPr="00327DBC">
          <w:delText xml:space="preserve"> (PDO) patterns</w:delText>
        </w:r>
      </w:del>
      <w:r w:rsidR="00EA3540" w:rsidRPr="00AA3FBB">
        <w:rPr>
          <w:rFonts w:cs="Times"/>
        </w:rPr>
        <w:t xml:space="preserve"> </w:t>
      </w:r>
      <w:r w:rsidR="00035C9E" w:rsidRPr="00AA3FBB">
        <w:rPr>
          <w:rFonts w:cs="Times"/>
        </w:rPr>
        <w:t>can significantly alter sediment yield from undisturbed watersheds</w:t>
      </w:r>
      <w:r w:rsidR="00B55B18" w:rsidRPr="00AA3FBB">
        <w:rPr>
          <w:rFonts w:cs="Times"/>
        </w:rPr>
        <w:t xml:space="preserve"> </w:t>
      </w:r>
      <w:r w:rsidR="00B55B18" w:rsidRPr="00AA3FBB">
        <w:rPr>
          <w:rFonts w:cs="Times"/>
        </w:rPr>
        <w:fldChar w:fldCharType="begin" w:fldLock="1"/>
      </w:r>
      <w:r w:rsidR="00B55B18" w:rsidRPr="00AA3FBB">
        <w:rPr>
          <w:rFonts w:cs="Times"/>
        </w:rPr>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rsidRPr="00AA3FBB">
        <w:rPr>
          <w:rFonts w:cs="Times"/>
        </w:rPr>
        <w:fldChar w:fldCharType="separate"/>
      </w:r>
      <w:r w:rsidR="00B55B18" w:rsidRPr="00AA3FBB">
        <w:rPr>
          <w:rFonts w:cs="Times"/>
          <w:noProof/>
        </w:rPr>
        <w:t>(Wulf et al., 2012)</w:t>
      </w:r>
      <w:r w:rsidR="00B55B18" w:rsidRPr="00AA3FBB">
        <w:rPr>
          <w:rFonts w:cs="Times"/>
        </w:rPr>
        <w:fldChar w:fldCharType="end"/>
      </w:r>
      <w:r w:rsidR="00035C9E" w:rsidRPr="00AA3FBB">
        <w:rPr>
          <w:rFonts w:cs="Times"/>
        </w:rPr>
        <w:t xml:space="preserve">. </w:t>
      </w:r>
    </w:p>
    <w:p w14:paraId="35E38C3F" w14:textId="31451D52" w:rsidR="007567BD" w:rsidRPr="00AA3FBB" w:rsidRDefault="006F5A12" w:rsidP="00BE5596">
      <w:pPr>
        <w:rPr>
          <w:ins w:id="148" w:author="Alex Messina" w:date="2016-03-08T15:54:00Z"/>
          <w:rFonts w:cs="Times"/>
        </w:rPr>
      </w:pPr>
      <w:del w:id="149" w:author="Alex Messina" w:date="2016-03-08T15:54:00Z">
        <w:r>
          <w:delText>As an alternative</w:delText>
        </w:r>
        <w:r w:rsidR="00B2112C">
          <w:delText xml:space="preserve"> to comparing annual sediment loads</w:delText>
        </w:r>
        <w:r>
          <w:delText xml:space="preserve">, </w:delText>
        </w:r>
      </w:del>
      <w:r w:rsidRPr="00AA3FBB">
        <w:rPr>
          <w:rFonts w:cs="Times"/>
        </w:rPr>
        <w:t xml:space="preserve">SSY generated by storm events of the same magnitude </w:t>
      </w:r>
      <w:r w:rsidR="00035C9E" w:rsidRPr="00AA3FBB">
        <w:rPr>
          <w:rFonts w:cs="Times"/>
        </w:rPr>
        <w:t xml:space="preserve">can be </w:t>
      </w:r>
      <w:del w:id="150" w:author="Alex Messina" w:date="2016-03-08T15:54:00Z">
        <w:r w:rsidR="00035C9E">
          <w:delText>compared</w:delText>
        </w:r>
      </w:del>
      <w:ins w:id="151" w:author="Alex Messina" w:date="2016-03-08T15:54:00Z">
        <w:r w:rsidR="00805EA5" w:rsidRPr="00AA3FBB">
          <w:rPr>
            <w:rFonts w:cs="Times"/>
          </w:rPr>
          <w:t>used</w:t>
        </w:r>
      </w:ins>
      <w:r w:rsidR="00805EA5" w:rsidRPr="00AA3FBB">
        <w:rPr>
          <w:rFonts w:cs="Times"/>
        </w:rPr>
        <w:t xml:space="preserve"> to </w:t>
      </w:r>
      <w:del w:id="152" w:author="Alex Messina" w:date="2016-03-08T15:54:00Z">
        <w:r>
          <w:delText>assess</w:delText>
        </w:r>
      </w:del>
      <w:ins w:id="153" w:author="Alex Messina" w:date="2016-03-08T15:54:00Z">
        <w:r w:rsidR="00805EA5" w:rsidRPr="00AA3FBB">
          <w:rPr>
            <w:rFonts w:cs="Times"/>
          </w:rPr>
          <w:t>compare</w:t>
        </w:r>
      </w:ins>
      <w:r w:rsidR="00805EA5" w:rsidRPr="00AA3FBB">
        <w:rPr>
          <w:rFonts w:cs="Times"/>
        </w:rPr>
        <w:t xml:space="preserve"> </w:t>
      </w:r>
      <w:r w:rsidRPr="00AA3FBB">
        <w:rPr>
          <w:rFonts w:cs="Times"/>
        </w:rPr>
        <w:t>the contribution of</w:t>
      </w:r>
      <w:del w:id="154" w:author="Alex Messina" w:date="2016-03-08T15:54:00Z">
        <w:r>
          <w:delText xml:space="preserve"> individual</w:delText>
        </w:r>
      </w:del>
      <w:r w:rsidR="00531300">
        <w:rPr>
          <w:rFonts w:cs="Times"/>
        </w:rPr>
        <w:t xml:space="preserve"> </w:t>
      </w:r>
      <w:r w:rsidRPr="00AA3FBB">
        <w:rPr>
          <w:rFonts w:cs="Times"/>
        </w:rPr>
        <w:t xml:space="preserve">subwatersheds to </w:t>
      </w:r>
      <w:r w:rsidR="00EA3540" w:rsidRPr="00AA3FBB">
        <w:rPr>
          <w:rFonts w:cs="Times"/>
        </w:rPr>
        <w:t>t</w:t>
      </w:r>
      <w:r w:rsidR="001A74F8" w:rsidRPr="00AA3FBB">
        <w:rPr>
          <w:rFonts w:cs="Times"/>
        </w:rPr>
        <w:t>otal</w:t>
      </w:r>
      <w:r w:rsidRPr="00AA3FBB">
        <w:rPr>
          <w:rFonts w:cs="Times"/>
        </w:rPr>
        <w:t xml:space="preserve"> SSY </w:t>
      </w:r>
      <w:r w:rsidR="00716BDF" w:rsidRPr="00AA3FBB">
        <w:rPr>
          <w:rFonts w:cs="Times"/>
        </w:rPr>
        <w:fldChar w:fldCharType="begin" w:fldLock="1"/>
      </w:r>
      <w:r w:rsidR="00E153E3" w:rsidRPr="00AA3FBB">
        <w:rPr>
          <w:rFonts w:cs="Times"/>
        </w:rP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(Zimmermann et al., 2012)</w:t>
      </w:r>
      <w:r w:rsidR="00716BDF" w:rsidRPr="00AA3FBB">
        <w:rPr>
          <w:rFonts w:cs="Times"/>
        </w:rPr>
        <w:fldChar w:fldCharType="end"/>
      </w:r>
      <w:r w:rsidRPr="00AA3FBB">
        <w:rPr>
          <w:rFonts w:cs="Times"/>
        </w:rPr>
        <w:t>, determine</w:t>
      </w:r>
      <w:r w:rsidR="00805EA5" w:rsidRPr="00AA3FBB">
        <w:rPr>
          <w:rFonts w:cs="Times"/>
        </w:rPr>
        <w:t xml:space="preserve"> </w:t>
      </w:r>
      <w:ins w:id="155" w:author="Alex Messina" w:date="2016-03-08T15:54:00Z">
        <w:r w:rsidR="00805EA5" w:rsidRPr="00AA3FBB">
          <w:rPr>
            <w:rFonts w:cs="Times"/>
          </w:rPr>
          <w:t>temporal</w:t>
        </w:r>
        <w:r w:rsidRPr="00AA3FBB">
          <w:rPr>
            <w:rFonts w:cs="Times"/>
          </w:rPr>
          <w:t xml:space="preserve"> </w:t>
        </w:r>
      </w:ins>
      <w:r w:rsidRPr="00AA3FBB">
        <w:rPr>
          <w:rFonts w:cs="Times"/>
        </w:rPr>
        <w:t>changes in SSY</w:t>
      </w:r>
      <w:del w:id="156" w:author="Alex Messina" w:date="2016-03-08T15:54:00Z">
        <w:r>
          <w:delText xml:space="preserve"> from the same watershed over time</w:delText>
        </w:r>
      </w:del>
      <w:r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(Bonta, 2000)</w:t>
      </w:r>
      <w:r w:rsidR="00716BDF" w:rsidRPr="00AA3FBB">
        <w:rPr>
          <w:rFonts w:cs="Times"/>
        </w:rPr>
        <w:fldChar w:fldCharType="end"/>
      </w:r>
      <w:r w:rsidRPr="00AA3FBB">
        <w:rPr>
          <w:rFonts w:cs="Times"/>
        </w:rPr>
        <w:t xml:space="preserve">, and </w:t>
      </w:r>
      <w:del w:id="157" w:author="Alex Messina" w:date="2016-03-08T15:54:00Z">
        <w:r>
          <w:delText>compare the responses of different watersheds</w:delText>
        </w:r>
      </w:del>
      <w:ins w:id="158" w:author="Alex Messina" w:date="2016-03-08T15:54:00Z">
        <w:r w:rsidR="00805EA5" w:rsidRPr="00AA3FBB">
          <w:rPr>
            <w:rFonts w:cs="Times"/>
          </w:rPr>
          <w:t>relate SSY</w:t>
        </w:r>
      </w:ins>
      <w:r w:rsidR="00805EA5" w:rsidRPr="00AA3FBB">
        <w:rPr>
          <w:rFonts w:cs="Times"/>
        </w:rPr>
        <w:t xml:space="preserve"> </w:t>
      </w:r>
      <w:r w:rsidRPr="00AA3FBB">
        <w:rPr>
          <w:rFonts w:cs="Times"/>
        </w:rPr>
        <w:t>to</w:t>
      </w:r>
      <w:r w:rsidR="009F5029" w:rsidRPr="00AA3FBB">
        <w:rPr>
          <w:rFonts w:cs="Times"/>
        </w:rPr>
        <w:t xml:space="preserve"> various precipitation or discharge variables ("storm metrics")</w:t>
      </w:r>
      <w:r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(Basher et al., 2011; Duvert et al., 2012; Fahey et al., 2003; Hicks, 1990)</w:t>
      </w:r>
      <w:r w:rsidR="00716BDF" w:rsidRPr="00AA3FBB">
        <w:rPr>
          <w:rFonts w:cs="Times"/>
        </w:rPr>
        <w:fldChar w:fldCharType="end"/>
      </w:r>
      <w:r w:rsidRPr="00AA3FBB">
        <w:rPr>
          <w:rFonts w:cs="Times"/>
        </w:rPr>
        <w:t>.</w:t>
      </w:r>
      <w:r w:rsidR="007956F5" w:rsidRPr="00AA3FBB">
        <w:rPr>
          <w:rFonts w:cs="Times"/>
        </w:rPr>
        <w:t xml:space="preserve"> </w:t>
      </w:r>
      <w:ins w:id="159" w:author="Alex Messina" w:date="2016-03-08T15:54:00Z">
        <w:r w:rsidR="007567BD" w:rsidRPr="00AA3FBB">
          <w:rPr>
            <w:rFonts w:cs="Times"/>
          </w:rPr>
          <w:t xml:space="preserve">The </w:t>
        </w:r>
        <w:r w:rsidR="00BE5596" w:rsidRPr="00AA3FBB">
          <w:rPr>
            <w:rFonts w:cs="Times"/>
          </w:rPr>
          <w:t>relative</w:t>
        </w:r>
      </w:ins>
      <w:moveToRangeStart w:id="160" w:author="Alex Messina" w:date="2016-03-08T15:54:00Z" w:name="move445215800"/>
      <w:moveTo w:id="161" w:author="Alex Messina" w:date="2016-03-08T15:54:00Z">
        <w:r w:rsidR="00BE5596" w:rsidRPr="00AA3FBB">
          <w:rPr>
            <w:rFonts w:cs="Times"/>
          </w:rPr>
          <w:t xml:space="preserve"> a</w:t>
        </w:r>
        <w:r w:rsidR="007567BD" w:rsidRPr="00AA3FBB">
          <w:rPr>
            <w:rFonts w:cs="Times"/>
          </w:rPr>
          <w:t>nthropogenic impact on SSY</w:t>
        </w:r>
        <w:r w:rsidR="007567BD" w:rsidRPr="00AA3FBB">
          <w:rPr>
            <w:rFonts w:cs="Times"/>
            <w:vertAlign w:val="subscript"/>
          </w:rPr>
          <w:t>EV</w:t>
        </w:r>
        <w:r w:rsidR="007567BD" w:rsidRPr="00AA3FBB">
          <w:rPr>
            <w:rFonts w:cs="Times"/>
          </w:rPr>
          <w:t xml:space="preserve"> may vary by storm magnitude, as documented in Pacific Northwest forests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As storm magnitude increases, water yield and/or SSY</w:t>
        </w:r>
        <w:r w:rsidR="007567BD" w:rsidRPr="00AA3FBB">
          <w:rPr>
            <w:rFonts w:cs="Times"/>
            <w:vertAlign w:val="subscript"/>
          </w:rPr>
          <w:t>EV</w:t>
        </w:r>
        <w:r w:rsidR="007567BD" w:rsidRPr="00AA3FBB">
          <w:rPr>
            <w:rFonts w:cs="Times"/>
          </w:rPr>
          <w:t xml:space="preserve"> from natural areas may increase relative to human-disturbed areas, diminishing anthropogenic impact relative to the natural baseline. </w:t>
        </w:r>
      </w:moveTo>
      <w:moveToRangeEnd w:id="160"/>
      <w:ins w:id="162" w:author="Alex Messina" w:date="2016-03-08T15:54:00Z">
        <w:r w:rsidR="007567BD" w:rsidRPr="00AA3FBB">
          <w:rPr>
            <w:rFonts w:cs="Times"/>
          </w:rPr>
          <w:t>While large storms account for most SSY under undisturbed conditions, the disturbance ratio (DR) may be highest for small storms, when background SSY</w:t>
        </w:r>
        <w:r w:rsidR="007567BD" w:rsidRPr="00AA3FBB">
          <w:rPr>
            <w:rFonts w:cs="Times"/>
            <w:vertAlign w:val="subscript"/>
          </w:rPr>
          <w:t>EV</w:t>
        </w:r>
        <w:r w:rsidR="007567BD" w:rsidRPr="00AA3FBB">
          <w:rPr>
            <w:rFonts w:cs="Times"/>
          </w:rPr>
          <w:t xml:space="preserve"> from the </w:t>
        </w:r>
        <w:r w:rsidR="007567BD" w:rsidRPr="00AA3FBB">
          <w:rPr>
            <w:rFonts w:cs="Times"/>
          </w:rPr>
          <w:lastRenderedPageBreak/>
          <w:t>undisturbed forest is low and erodible sediment from disturbed surfaces is the dominant source</w:t>
        </w:r>
      </w:ins>
      <w:moveToRangeStart w:id="163" w:author="Alex Messina" w:date="2016-03-08T15:54:00Z" w:name="move445215801"/>
      <w:moveTo w:id="164" w:author="Alex Messina" w:date="2016-03-08T15:54:00Z">
        <w:r w:rsidR="007567BD" w:rsidRPr="00AA3FBB">
          <w:rPr>
            <w:rFonts w:cs="Times"/>
          </w:rPr>
          <w:t xml:space="preserve">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xml:space="preserve">. </w:t>
        </w:r>
      </w:moveTo>
      <w:moveToRangeEnd w:id="163"/>
      <w:ins w:id="165" w:author="Alex Messina" w:date="2016-03-08T15:54:00Z">
        <w:r w:rsidR="007567BD" w:rsidRPr="00AA3FBB">
          <w:rPr>
            <w:rFonts w:cs="Times"/>
          </w:rPr>
          <w:t xml:space="preserve">For large storms, mass movements and bank erosion in undisturbed areas can increase the natural background and reduce the DR for large events. </w:t>
        </w:r>
      </w:ins>
    </w:p>
    <w:p w14:paraId="758820CE" w14:textId="77777777" w:rsidR="00A955CD" w:rsidRPr="00AA3FBB" w:rsidRDefault="006F5A12" w:rsidP="007956F5">
      <w:pPr>
        <w:rPr>
          <w:rFonts w:cs="Times"/>
        </w:rPr>
      </w:pPr>
      <w:r w:rsidRPr="00AA3FBB">
        <w:rPr>
          <w:rFonts w:cs="Times"/>
        </w:rPr>
        <w:t>Event-wise SSY (</w:t>
      </w:r>
      <w:r w:rsidR="001A74F8" w:rsidRPr="00AA3FBB">
        <w:rPr>
          <w:rFonts w:cs="Times"/>
        </w:rPr>
        <w:t>SSY</w:t>
      </w:r>
      <w:r w:rsidR="001A74F8" w:rsidRPr="00AA3FBB">
        <w:rPr>
          <w:rFonts w:cs="Times"/>
          <w:vertAlign w:val="subscript"/>
        </w:rPr>
        <w:t>EV</w:t>
      </w:r>
      <w:r w:rsidRPr="00AA3FBB">
        <w:rPr>
          <w:rFonts w:cs="Times"/>
        </w:rPr>
        <w:t>) may correlate with</w:t>
      </w:r>
      <w:r w:rsidR="009F5029" w:rsidRPr="00AA3FBB">
        <w:rPr>
          <w:rFonts w:cs="Times"/>
        </w:rPr>
        <w:t xml:space="preserve"> storm metrics</w:t>
      </w:r>
      <w:r w:rsidRPr="00AA3FBB">
        <w:rPr>
          <w:rFonts w:cs="Times"/>
        </w:rPr>
        <w:t xml:space="preserve"> such as </w:t>
      </w:r>
      <w:r w:rsidR="00155EC9" w:rsidRPr="00AA3FBB">
        <w:rPr>
          <w:rFonts w:cs="Times"/>
        </w:rPr>
        <w:t>t</w:t>
      </w:r>
      <w:r w:rsidR="001A74F8" w:rsidRPr="00AA3FBB">
        <w:rPr>
          <w:rFonts w:cs="Times"/>
        </w:rPr>
        <w:t>otal</w:t>
      </w:r>
      <w:r w:rsidRPr="00AA3FBB">
        <w:rPr>
          <w:rFonts w:cs="Times"/>
        </w:rPr>
        <w:t xml:space="preserve"> precipitation, the Erosivity Index</w:t>
      </w:r>
      <w:r w:rsidR="00200CEB" w:rsidRPr="00AA3FBB">
        <w:rPr>
          <w:rFonts w:cs="Times"/>
        </w:rPr>
        <w:t xml:space="preserve"> </w:t>
      </w:r>
      <w:ins w:id="166" w:author="Alex Messina" w:date="2016-03-08T15:54:00Z">
        <w:r w:rsidR="00200CEB" w:rsidRPr="00AA3FBB">
          <w:rPr>
            <w:rFonts w:cs="Times"/>
          </w:rPr>
          <w:t xml:space="preserve">(EI) </w:t>
        </w:r>
      </w:ins>
      <w:r w:rsidR="00716BDF" w:rsidRPr="00AA3FBB">
        <w:rPr>
          <w:rFonts w:cs="Times"/>
        </w:rPr>
        <w:fldChar w:fldCharType="begin" w:fldLock="1"/>
      </w:r>
      <w:r w:rsidR="00E153E3" w:rsidRPr="00AA3FBB">
        <w:rPr>
          <w:rFonts w:cs="Times"/>
        </w:rPr>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(Kinnell, 2013)</w:t>
      </w:r>
      <w:r w:rsidR="00716BDF" w:rsidRPr="00AA3FBB">
        <w:rPr>
          <w:rFonts w:cs="Times"/>
        </w:rPr>
        <w:fldChar w:fldCharType="end"/>
      </w:r>
      <w:r w:rsidRPr="00AA3FBB">
        <w:rPr>
          <w:rFonts w:cs="Times"/>
        </w:rPr>
        <w:t xml:space="preserve">, or </w:t>
      </w:r>
      <w:r w:rsidR="00155EC9" w:rsidRPr="00AA3FBB">
        <w:rPr>
          <w:rFonts w:cs="Times"/>
        </w:rPr>
        <w:t>t</w:t>
      </w:r>
      <w:r w:rsidR="001A74F8" w:rsidRPr="00AA3FBB">
        <w:rPr>
          <w:rFonts w:cs="Times"/>
        </w:rPr>
        <w:t>otal</w:t>
      </w:r>
      <w:r w:rsidRPr="00AA3FBB">
        <w:rPr>
          <w:rFonts w:cs="Times"/>
        </w:rPr>
        <w:t xml:space="preserve"> discharge, but the best correlation has consistently been found with maximum event discharge (Qmax). </w:t>
      </w:r>
      <w:ins w:id="167" w:author="Alex Messina" w:date="2016-03-08T15:54:00Z">
        <w:r w:rsidR="0091233C" w:rsidRPr="00AA3FBB">
          <w:rPr>
            <w:rFonts w:cs="Times"/>
          </w:rPr>
          <w:t>The EI quantifies</w:t>
        </w:r>
        <w:r w:rsidR="007567BD" w:rsidRPr="00AA3FBB">
          <w:rPr>
            <w:rFonts w:cs="Times"/>
          </w:rPr>
          <w:t xml:space="preserve"> the erosive energy of rainfall.</w:t>
        </w:r>
        <w:r w:rsidR="0091233C" w:rsidRPr="00AA3FBB">
          <w:rPr>
            <w:rFonts w:cs="Times"/>
          </w:rPr>
          <w:t xml:space="preserve"> </w:t>
        </w:r>
      </w:ins>
      <w:r w:rsidRPr="00AA3FBB">
        <w:rPr>
          <w:rFonts w:cs="Times"/>
        </w:rPr>
        <w:t xml:space="preserve">Several researchers have hypothesized that Qmax integrates the hydrological response of a watershed, making it a good predictor of </w:t>
      </w:r>
      <w:r w:rsidR="001A74F8" w:rsidRPr="00AA3FBB">
        <w:rPr>
          <w:rFonts w:cs="Times"/>
        </w:rPr>
        <w:t>SSY</w:t>
      </w:r>
      <w:r w:rsidR="001A74F8" w:rsidRPr="00AA3FBB">
        <w:rPr>
          <w:rFonts w:cs="Times"/>
          <w:vertAlign w:val="subscript"/>
        </w:rPr>
        <w:t>EV</w:t>
      </w:r>
      <w:r w:rsidRPr="00AA3FBB">
        <w:rPr>
          <w:rFonts w:cs="Times"/>
        </w:rPr>
        <w:t xml:space="preserve"> in diverse environments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 Rankl, 2004)</w:t>
      </w:r>
      <w:r w:rsidR="00716BDF" w:rsidRPr="00AA3FBB">
        <w:rPr>
          <w:rFonts w:cs="Times"/>
        </w:rPr>
        <w:fldChar w:fldCharType="end"/>
      </w:r>
      <w:r w:rsidRPr="00AA3FBB">
        <w:rPr>
          <w:rFonts w:cs="Times"/>
        </w:rPr>
        <w:t xml:space="preserve">. High correlation between </w:t>
      </w:r>
      <w:r w:rsidR="001A74F8" w:rsidRPr="00AA3FBB">
        <w:rPr>
          <w:rFonts w:cs="Times"/>
        </w:rPr>
        <w:t>SSY</w:t>
      </w:r>
      <w:r w:rsidR="001A74F8" w:rsidRPr="00AA3FBB">
        <w:rPr>
          <w:rFonts w:cs="Times"/>
          <w:vertAlign w:val="subscript"/>
        </w:rPr>
        <w:t>EV</w:t>
      </w:r>
      <w:r w:rsidRPr="00AA3FBB">
        <w:rPr>
          <w:rFonts w:cs="Times"/>
        </w:rPr>
        <w:t xml:space="preserve"> and Qmax has been found in semi-arid, temperate, and sub-humid watersheds in Wyoming </w:t>
      </w:r>
      <w:r w:rsidR="00716BDF"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(Rankl, 2004)</w:t>
      </w:r>
      <w:r w:rsidR="00716BDF" w:rsidRPr="00AA3FBB">
        <w:rPr>
          <w:rFonts w:cs="Times"/>
        </w:rPr>
        <w:fldChar w:fldCharType="end"/>
      </w:r>
      <w:r w:rsidRPr="00AA3FBB">
        <w:rPr>
          <w:rFonts w:cs="Times"/>
        </w:rPr>
        <w:t>, Mexico, Italy, France</w:t>
      </w:r>
      <w:r w:rsidR="00716BDF"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w:t>
      </w:r>
      <w:r w:rsidR="00716BDF" w:rsidRPr="00AA3FBB">
        <w:rPr>
          <w:rFonts w:cs="Times"/>
        </w:rPr>
        <w:fldChar w:fldCharType="end"/>
      </w:r>
      <w:r w:rsidRPr="00AA3FBB">
        <w:rPr>
          <w:rFonts w:cs="Times"/>
        </w:rPr>
        <w:t>, and New Zealand</w:t>
      </w:r>
      <w:r w:rsidR="006315FA" w:rsidRPr="00AA3FBB">
        <w:rPr>
          <w:rFonts w:cs="Times"/>
        </w:rPr>
        <w:t xml:space="preserve"> </w:t>
      </w:r>
      <w:r w:rsidR="006315FA" w:rsidRPr="00AA3FBB">
        <w:rPr>
          <w:rFonts w:cs="Times"/>
        </w:rPr>
        <w:fldChar w:fldCharType="begin" w:fldLock="1"/>
      </w:r>
      <w:r w:rsidR="00E153E3"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(Basher et al., 2011; Hicks, 1990)</w:t>
      </w:r>
      <w:r w:rsidR="006315FA" w:rsidRPr="00AA3FBB">
        <w:rPr>
          <w:rFonts w:cs="Times"/>
        </w:rPr>
        <w:fldChar w:fldCharType="end"/>
      </w:r>
      <w:r w:rsidR="006315FA" w:rsidRPr="00AA3FBB">
        <w:rPr>
          <w:rFonts w:cs="Times"/>
        </w:rPr>
        <w:t>,</w:t>
      </w:r>
      <w:r w:rsidRPr="00AA3FBB">
        <w:rPr>
          <w:rFonts w:cs="Times"/>
        </w:rPr>
        <w:t xml:space="preserve"> but this approach has not been attempted for steep, tropical watersheds on volcanic islands.</w:t>
      </w:r>
    </w:p>
    <w:p w14:paraId="127072D2" w14:textId="77777777" w:rsidR="00B2112C" w:rsidRDefault="006F5A12">
      <w:pPr>
        <w:rPr>
          <w:del w:id="168" w:author="Alex Messina" w:date="2016-03-08T15:54:00Z"/>
        </w:rPr>
      </w:pPr>
      <w:del w:id="169" w:author="Alex Messina" w:date="2016-03-08T15:54:00Z">
        <w:r>
          <w:delText>The</w:delText>
        </w:r>
      </w:del>
      <w:moveFromRangeStart w:id="170" w:author="Alex Messina" w:date="2016-03-08T15:54:00Z" w:name="move445215800"/>
      <w:moveFrom w:id="171" w:author="Alex Messina" w:date="2016-03-08T15:54:00Z">
        <w:r w:rsidR="00BE5596" w:rsidRPr="00AA3FBB">
          <w:rPr>
            <w:rFonts w:cs="Times"/>
          </w:rPr>
          <w:t xml:space="preserve"> a</w:t>
        </w:r>
        <w:r w:rsidR="007567BD" w:rsidRPr="00AA3FBB">
          <w:rPr>
            <w:rFonts w:cs="Times"/>
          </w:rPr>
          <w:t>nthropogenic impact on SSY</w:t>
        </w:r>
        <w:r w:rsidR="007567BD" w:rsidRPr="00AA3FBB">
          <w:rPr>
            <w:rFonts w:cs="Times"/>
            <w:vertAlign w:val="subscript"/>
          </w:rPr>
          <w:t>EV</w:t>
        </w:r>
        <w:r w:rsidR="007567BD" w:rsidRPr="00AA3FBB">
          <w:rPr>
            <w:rFonts w:cs="Times"/>
          </w:rPr>
          <w:t xml:space="preserve"> may vary by storm magnitude, as documented in Pacific Northwest forests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As storm magnitude increases, water yield and/or SSY</w:t>
        </w:r>
        <w:r w:rsidR="007567BD" w:rsidRPr="00AA3FBB">
          <w:rPr>
            <w:rFonts w:cs="Times"/>
            <w:vertAlign w:val="subscript"/>
          </w:rPr>
          <w:t>EV</w:t>
        </w:r>
        <w:r w:rsidR="007567BD" w:rsidRPr="00AA3FBB">
          <w:rPr>
            <w:rFonts w:cs="Times"/>
          </w:rPr>
          <w:t xml:space="preserve"> from natural areas may increase relative to human-disturbed areas, diminishing anthropogenic impact relative to the natural baseline. </w:t>
        </w:r>
      </w:moveFrom>
      <w:moveFromRangeEnd w:id="170"/>
      <w:del w:id="172" w:author="Alex Messina" w:date="2016-03-08T15:54:00Z">
        <w:r>
          <w:delText xml:space="preserve">While large storms account for most SSY under undisturbed conditions, human-disturbed areas may show the </w:delText>
        </w:r>
        <w:r w:rsidR="00B2112C">
          <w:delText xml:space="preserve">largest </w:delText>
        </w:r>
        <w:r>
          <w:delText>disturbance</w:delText>
        </w:r>
        <w:r w:rsidR="00B2112C">
          <w:delText xml:space="preserve">, expressed as a percentage increase above the natural background, </w:delText>
        </w:r>
        <w:r>
          <w:delText>for smaller storms</w:delText>
        </w:r>
      </w:del>
      <w:moveFromRangeStart w:id="173" w:author="Alex Messina" w:date="2016-03-08T15:54:00Z" w:name="move445215801"/>
      <w:moveFrom w:id="174" w:author="Alex Messina" w:date="2016-03-08T15:54:00Z">
        <w:r w:rsidR="007567BD" w:rsidRPr="00AA3FBB">
          <w:rPr>
            <w:rFonts w:cs="Times"/>
          </w:rPr>
          <w:t xml:space="preserve">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xml:space="preserve">. </w:t>
        </w:r>
      </w:moveFrom>
      <w:moveFromRangeEnd w:id="173"/>
      <w:del w:id="175" w:author="Alex Messina" w:date="2016-03-08T15:54:00Z">
        <w:r>
          <w:delText>The disturbance ratio (DR) may be highest for small storms, when background SSY</w:delText>
        </w:r>
        <w:r w:rsidR="008947D7" w:rsidRPr="001E37AA">
          <w:rPr>
            <w:vertAlign w:val="subscript"/>
          </w:rPr>
          <w:delText>EV</w:delText>
        </w:r>
        <w:r>
          <w:delText xml:space="preserve"> from the undisturbed forest is low and erodible sediment from disturbed surfaces is the dominant source. For large storms, mass movements and bank erosion may contribute to naturally high SSY</w:delText>
        </w:r>
        <w:r w:rsidR="008947D7" w:rsidRPr="001E37AA">
          <w:rPr>
            <w:vertAlign w:val="subscript"/>
          </w:rPr>
          <w:delText>EV</w:delText>
        </w:r>
        <w:r>
          <w:delText xml:space="preserve"> from undisturbed watershed</w:delText>
        </w:r>
        <w:r w:rsidR="00B2112C">
          <w:delText>s</w:delText>
        </w:r>
        <w:r>
          <w:delText xml:space="preserve">, </w:delText>
        </w:r>
        <w:r w:rsidR="00B2112C">
          <w:delText xml:space="preserve">increasing the background and </w:delText>
        </w:r>
        <w:r>
          <w:delText xml:space="preserve">reducing the DR for large events. </w:delText>
        </w:r>
      </w:del>
    </w:p>
    <w:p w14:paraId="025F6977" w14:textId="17C8B252" w:rsidR="00F31E98" w:rsidRPr="00AA3FBB" w:rsidRDefault="006F5A12">
      <w:pPr>
        <w:rPr>
          <w:ins w:id="176" w:author="Alex Messina" w:date="2016-03-08T15:54:00Z"/>
          <w:rFonts w:cs="Times"/>
        </w:rPr>
      </w:pPr>
      <w:r w:rsidRPr="00AA3FBB">
        <w:rPr>
          <w:rFonts w:cs="Times"/>
        </w:rPr>
        <w:lastRenderedPageBreak/>
        <w:t xml:space="preserve">This study uses in situ measurements of precipitation (P), </w:t>
      </w:r>
      <w:del w:id="177" w:author="Alex Messina" w:date="2016-03-08T15:54:00Z">
        <w:r>
          <w:delText>stream</w:delText>
        </w:r>
      </w:del>
      <w:ins w:id="178" w:author="Alex Messina" w:date="2016-03-08T15:54:00Z">
        <w:r w:rsidR="00B54EB5" w:rsidRPr="00AA3FBB">
          <w:rPr>
            <w:rFonts w:cs="Times"/>
          </w:rPr>
          <w:t>water</w:t>
        </w:r>
      </w:ins>
      <w:r w:rsidRPr="00AA3FBB">
        <w:rPr>
          <w:rFonts w:cs="Times"/>
        </w:rPr>
        <w:t xml:space="preserve"> discharge (Q), turbidity (T) and suspended sediment concentration (SSC) to</w:t>
      </w:r>
      <w:r w:rsidR="00AC6E46" w:rsidRPr="00AA3FBB">
        <w:rPr>
          <w:rFonts w:cs="Times"/>
        </w:rPr>
        <w:t xml:space="preserve"> accomplish </w:t>
      </w:r>
      <w:r w:rsidR="008D30F9" w:rsidRPr="00AA3FBB">
        <w:rPr>
          <w:rFonts w:cs="Times"/>
        </w:rPr>
        <w:t>three</w:t>
      </w:r>
      <w:r w:rsidR="00AC6E46" w:rsidRPr="00AA3FBB">
        <w:rPr>
          <w:rFonts w:cs="Times"/>
        </w:rPr>
        <w:t xml:space="preserve"> objectives</w:t>
      </w:r>
      <w:del w:id="179" w:author="Alex Messina" w:date="2016-03-08T15:54:00Z">
        <w:r w:rsidR="00AC6E46">
          <w:delText>:</w:delText>
        </w:r>
        <w:r>
          <w:delText xml:space="preserve"> </w:delText>
        </w:r>
        <w:r w:rsidR="008D30F9">
          <w:delText xml:space="preserve">Objective </w:delText>
        </w:r>
        <w:r>
          <w:delText xml:space="preserve">1) </w:delText>
        </w:r>
      </w:del>
      <w:ins w:id="180" w:author="Alex Messina" w:date="2016-03-08T15:54:00Z">
        <w:r w:rsidR="00F31E98" w:rsidRPr="00AA3FBB">
          <w:rPr>
            <w:rFonts w:cs="Times"/>
          </w:rPr>
          <w:t xml:space="preserve"> and answer the following research questions</w:t>
        </w:r>
        <w:r w:rsidR="00AC6E46" w:rsidRPr="00AA3FBB">
          <w:rPr>
            <w:rFonts w:cs="Times"/>
          </w:rPr>
          <w:t>:</w:t>
        </w:r>
        <w:r w:rsidRPr="00AA3FBB">
          <w:rPr>
            <w:rFonts w:cs="Times"/>
          </w:rPr>
          <w:t xml:space="preserve"> </w:t>
        </w:r>
      </w:ins>
    </w:p>
    <w:p w14:paraId="215D99A1" w14:textId="162FDBAC" w:rsidR="00F31E98" w:rsidRPr="00AA3FBB" w:rsidRDefault="008D30F9" w:rsidP="007567BD">
      <w:pPr>
        <w:pStyle w:val="ListParagraph"/>
        <w:numPr>
          <w:ilvl w:val="0"/>
          <w:numId w:val="2"/>
        </w:numPr>
        <w:rPr>
          <w:ins w:id="181" w:author="Alex Messina" w:date="2016-03-08T15:54:00Z"/>
          <w:rFonts w:cs="Times"/>
        </w:rPr>
      </w:pPr>
      <w:r w:rsidRPr="00AA3FBB">
        <w:rPr>
          <w:rFonts w:cs="Times"/>
        </w:rPr>
        <w:t>Q</w:t>
      </w:r>
      <w:r w:rsidR="006F5A12" w:rsidRPr="00AA3FBB">
        <w:rPr>
          <w:rFonts w:cs="Times"/>
        </w:rPr>
        <w:t xml:space="preserve">uantify suspended sediment </w:t>
      </w:r>
      <w:r w:rsidR="00A25355" w:rsidRPr="00AA3FBB">
        <w:rPr>
          <w:rFonts w:cs="Times"/>
        </w:rPr>
        <w:t xml:space="preserve">concentrations (SSC) and </w:t>
      </w:r>
      <w:r w:rsidR="006F5A12" w:rsidRPr="00AA3FBB">
        <w:rPr>
          <w:rFonts w:cs="Times"/>
        </w:rPr>
        <w:t>yield</w:t>
      </w:r>
      <w:r w:rsidR="00746CE6" w:rsidRPr="00AA3FBB">
        <w:rPr>
          <w:rFonts w:cs="Times"/>
        </w:rPr>
        <w:t>s</w:t>
      </w:r>
      <w:r w:rsidR="006F5A12" w:rsidRPr="00AA3FBB">
        <w:rPr>
          <w:rFonts w:cs="Times"/>
        </w:rPr>
        <w:t xml:space="preserve"> </w:t>
      </w:r>
      <w:r w:rsidR="003C7F4D" w:rsidRPr="00AA3FBB">
        <w:rPr>
          <w:rFonts w:cs="Times"/>
        </w:rPr>
        <w:t xml:space="preserve">(SSY) </w:t>
      </w:r>
      <w:del w:id="182" w:author="Alex Messina" w:date="2016-03-08T15:54:00Z">
        <w:r w:rsidR="006F5A12">
          <w:delText>from</w:delText>
        </w:r>
      </w:del>
      <w:ins w:id="183" w:author="Alex Messina" w:date="2016-03-08T15:54:00Z">
        <w:r w:rsidR="00805EA5" w:rsidRPr="00AA3FBB">
          <w:rPr>
            <w:rFonts w:cs="Times"/>
          </w:rPr>
          <w:t>at the outlets of</w:t>
        </w:r>
      </w:ins>
      <w:r w:rsidR="006F5A12" w:rsidRPr="00AA3FBB">
        <w:rPr>
          <w:rFonts w:cs="Times"/>
        </w:rPr>
        <w:t xml:space="preserve"> undi</w:t>
      </w:r>
      <w:r w:rsidR="009F5029" w:rsidRPr="00AA3FBB">
        <w:rPr>
          <w:rFonts w:cs="Times"/>
        </w:rPr>
        <w:t>sturbed and human-disturbed portion</w:t>
      </w:r>
      <w:r w:rsidR="00F31E98" w:rsidRPr="00AA3FBB">
        <w:rPr>
          <w:rFonts w:cs="Times"/>
        </w:rPr>
        <w:t xml:space="preserve">s of </w:t>
      </w:r>
      <w:del w:id="184" w:author="Alex Messina" w:date="2016-03-08T15:54:00Z">
        <w:r w:rsidR="006F5A12">
          <w:delText>a small</w:delText>
        </w:r>
      </w:del>
      <w:ins w:id="185" w:author="Alex Messina" w:date="2016-03-08T15:54:00Z">
        <w:r w:rsidR="00F31E98" w:rsidRPr="00AA3FBB">
          <w:rPr>
            <w:rFonts w:cs="Times"/>
          </w:rPr>
          <w:t>Faga’alu</w:t>
        </w:r>
      </w:ins>
      <w:r w:rsidR="006F5A12" w:rsidRPr="00AA3FBB">
        <w:rPr>
          <w:rFonts w:cs="Times"/>
        </w:rPr>
        <w:t xml:space="preserve"> watershed </w:t>
      </w:r>
      <w:del w:id="186" w:author="Alex Messina" w:date="2016-03-08T15:54:00Z">
        <w:r w:rsidR="006F5A12">
          <w:delText>in the south Pacific</w:delText>
        </w:r>
        <w:r>
          <w:delText xml:space="preserve"> </w:delText>
        </w:r>
      </w:del>
      <w:r w:rsidRPr="00AA3FBB">
        <w:rPr>
          <w:rFonts w:cs="Times"/>
        </w:rPr>
        <w:t>during</w:t>
      </w:r>
      <w:r w:rsidR="00511FB0" w:rsidRPr="00AA3FBB">
        <w:rPr>
          <w:rFonts w:cs="Times"/>
        </w:rPr>
        <w:t xml:space="preserve"> storm and non-</w:t>
      </w:r>
      <w:r w:rsidR="00C6394A" w:rsidRPr="00AA3FBB">
        <w:rPr>
          <w:rFonts w:cs="Times"/>
        </w:rPr>
        <w:t xml:space="preserve">storm periods. </w:t>
      </w:r>
      <w:del w:id="187" w:author="Alex Messina" w:date="2016-03-08T15:54:00Z">
        <w:r>
          <w:delText xml:space="preserve">The research questions addressed under this objective include: </w:delText>
        </w:r>
      </w:del>
      <w:ins w:id="188" w:author="Alex Messina" w:date="2016-03-08T15:54:00Z">
        <w:r w:rsidR="00F31E98" w:rsidRPr="00AA3FBB">
          <w:rPr>
            <w:rFonts w:cs="Times"/>
          </w:rPr>
          <w:t xml:space="preserve">How does SSC vary between storm and non-storm periods? </w:t>
        </w:r>
      </w:ins>
      <w:r w:rsidR="00F31E98" w:rsidRPr="00AA3FBB">
        <w:rPr>
          <w:rFonts w:cs="Times"/>
        </w:rPr>
        <w:t>How</w:t>
      </w:r>
      <w:r w:rsidRPr="00AA3FBB">
        <w:rPr>
          <w:rFonts w:cs="Times"/>
        </w:rPr>
        <w:t xml:space="preserve"> </w:t>
      </w:r>
      <w:r w:rsidR="00F31E98" w:rsidRPr="00AA3FBB">
        <w:rPr>
          <w:rFonts w:cs="Times"/>
        </w:rPr>
        <w:t xml:space="preserve">much </w:t>
      </w:r>
      <w:r w:rsidRPr="00AA3FBB">
        <w:rPr>
          <w:rFonts w:cs="Times"/>
        </w:rPr>
        <w:t xml:space="preserve">has human disturbance increased </w:t>
      </w:r>
      <w:del w:id="189" w:author="Alex Messina" w:date="2016-03-08T15:54:00Z">
        <w:r>
          <w:delText>suspended sediment yield to the coast</w:delText>
        </w:r>
      </w:del>
      <w:ins w:id="190" w:author="Alex Messina" w:date="2016-03-08T15:54:00Z">
        <w:r w:rsidR="00805EA5" w:rsidRPr="00AA3FBB">
          <w:rPr>
            <w:rFonts w:cs="Times"/>
          </w:rPr>
          <w:t>SSY</w:t>
        </w:r>
      </w:ins>
      <w:r w:rsidRPr="00AA3FBB">
        <w:rPr>
          <w:rFonts w:cs="Times"/>
        </w:rPr>
        <w:t xml:space="preserve"> </w:t>
      </w:r>
      <w:r w:rsidR="00A25355" w:rsidRPr="00AA3FBB">
        <w:rPr>
          <w:rFonts w:cs="Times"/>
        </w:rPr>
        <w:t>during storm events</w:t>
      </w:r>
      <w:r w:rsidRPr="00AA3FBB">
        <w:rPr>
          <w:rFonts w:cs="Times"/>
        </w:rPr>
        <w:t>?</w:t>
      </w:r>
      <w:r w:rsidR="000B0813" w:rsidRPr="00AA3FBB">
        <w:rPr>
          <w:rFonts w:cs="Times"/>
        </w:rPr>
        <w:t xml:space="preserve"> </w:t>
      </w:r>
      <w:del w:id="191" w:author="Alex Messina" w:date="2016-03-08T15:54:00Z">
        <w:r>
          <w:delText>What human activities</w:delText>
        </w:r>
      </w:del>
      <w:ins w:id="192" w:author="Alex Messina" w:date="2016-03-08T15:54:00Z">
        <w:r w:rsidR="00F31E98" w:rsidRPr="00AA3FBB">
          <w:rPr>
            <w:rFonts w:cs="Times"/>
          </w:rPr>
          <w:t xml:space="preserve">Which </w:t>
        </w:r>
        <w:r w:rsidR="00455CDD" w:rsidRPr="00AA3FBB">
          <w:rPr>
            <w:rFonts w:cs="Times"/>
          </w:rPr>
          <w:t>land uses</w:t>
        </w:r>
      </w:ins>
      <w:r w:rsidRPr="00AA3FBB">
        <w:rPr>
          <w:rFonts w:cs="Times"/>
        </w:rPr>
        <w:t xml:space="preserve"> dominate the a</w:t>
      </w:r>
      <w:r w:rsidR="00511FB0" w:rsidRPr="00AA3FBB">
        <w:rPr>
          <w:rFonts w:cs="Times"/>
        </w:rPr>
        <w:t xml:space="preserve">nthropogenic contribution </w:t>
      </w:r>
      <w:r w:rsidR="00805EA5" w:rsidRPr="00AA3FBB">
        <w:rPr>
          <w:rFonts w:cs="Times"/>
        </w:rPr>
        <w:t xml:space="preserve">to </w:t>
      </w:r>
      <w:del w:id="193" w:author="Alex Messina" w:date="2016-03-08T15:54:00Z">
        <w:r w:rsidR="00511FB0">
          <w:delText>suspended sediment yield</w:delText>
        </w:r>
        <w:r>
          <w:delText>?</w:delText>
        </w:r>
        <w:r w:rsidR="000B0813">
          <w:delText xml:space="preserve"> </w:delText>
        </w:r>
        <w:r w:rsidR="00A25355">
          <w:delText>How do concentrations vary between storm</w:delText>
        </w:r>
        <w:r w:rsidR="00511FB0">
          <w:delText xml:space="preserve"> and non-</w:delText>
        </w:r>
        <w:r w:rsidR="00746CE6">
          <w:delText>storm periods</w:delText>
        </w:r>
        <w:r w:rsidR="00A25355">
          <w:delText>?</w:delText>
        </w:r>
        <w:r w:rsidR="000B0813">
          <w:delText xml:space="preserve"> </w:delText>
        </w:r>
        <w:r>
          <w:delText xml:space="preserve">Objective </w:delText>
        </w:r>
        <w:r w:rsidR="006F5A12">
          <w:delText>2)</w:delText>
        </w:r>
        <w:r>
          <w:delText xml:space="preserve"> </w:delText>
        </w:r>
      </w:del>
      <w:ins w:id="194" w:author="Alex Messina" w:date="2016-03-08T15:54:00Z">
        <w:r w:rsidR="00805EA5" w:rsidRPr="00AA3FBB">
          <w:rPr>
            <w:rFonts w:cs="Times"/>
          </w:rPr>
          <w:t>SSY</w:t>
        </w:r>
        <w:r w:rsidRPr="00AA3FBB">
          <w:rPr>
            <w:rFonts w:cs="Times"/>
          </w:rPr>
          <w:t>?</w:t>
        </w:r>
        <w:r w:rsidR="000B0813" w:rsidRPr="00AA3FBB">
          <w:rPr>
            <w:rFonts w:cs="Times"/>
          </w:rPr>
          <w:t xml:space="preserve"> </w:t>
        </w:r>
      </w:ins>
    </w:p>
    <w:p w14:paraId="1EDB6D17" w14:textId="3254DF0B" w:rsidR="00F31E98" w:rsidRPr="00AA3FBB" w:rsidRDefault="008D30F9" w:rsidP="007567BD">
      <w:pPr>
        <w:pStyle w:val="ListParagraph"/>
        <w:numPr>
          <w:ilvl w:val="0"/>
          <w:numId w:val="2"/>
        </w:numPr>
        <w:rPr>
          <w:ins w:id="195" w:author="Alex Messina" w:date="2016-03-08T15:54:00Z"/>
          <w:rFonts w:cs="Times"/>
        </w:rPr>
      </w:pPr>
      <w:r w:rsidRPr="00AA3FBB">
        <w:rPr>
          <w:rFonts w:cs="Times"/>
        </w:rPr>
        <w:t>D</w:t>
      </w:r>
      <w:r w:rsidR="00C94273" w:rsidRPr="00AA3FBB">
        <w:rPr>
          <w:rFonts w:cs="Times"/>
        </w:rPr>
        <w:t xml:space="preserve">evelop an empirical model </w:t>
      </w:r>
      <w:del w:id="196" w:author="Alex Messina" w:date="2016-03-08T15:54:00Z">
        <w:r w:rsidR="006F5A12">
          <w:delText xml:space="preserve">of </w:delText>
        </w:r>
        <w:r w:rsidR="003C7F4D">
          <w:delText>SSY during storm events (SSY</w:delText>
        </w:r>
        <w:r w:rsidR="003C7F4D">
          <w:rPr>
            <w:vertAlign w:val="subscript"/>
          </w:rPr>
          <w:delText>EV</w:delText>
        </w:r>
        <w:r w:rsidR="003C7F4D">
          <w:delText>)</w:delText>
        </w:r>
        <w:r w:rsidR="00C6394A">
          <w:delText xml:space="preserve">. </w:delText>
        </w:r>
        <w:r>
          <w:delText>This objective will answer the question</w:delText>
        </w:r>
        <w:r w:rsidR="006F1137">
          <w:delText>s</w:delText>
        </w:r>
        <w:r w:rsidR="00C6394A">
          <w:delText>:</w:delText>
        </w:r>
      </w:del>
      <w:ins w:id="197" w:author="Alex Messina" w:date="2016-03-08T15:54:00Z">
        <w:r w:rsidR="00C94273" w:rsidRPr="00AA3FBB">
          <w:rPr>
            <w:rFonts w:cs="Times"/>
          </w:rPr>
          <w:t xml:space="preserve">to predict </w:t>
        </w:r>
        <w:r w:rsidR="001A74F8" w:rsidRPr="00AA3FBB">
          <w:rPr>
            <w:rFonts w:cs="Times"/>
          </w:rPr>
          <w:t>SSY</w:t>
        </w:r>
        <w:r w:rsidR="001A74F8" w:rsidRPr="00AA3FBB">
          <w:rPr>
            <w:rFonts w:cs="Times"/>
            <w:vertAlign w:val="subscript"/>
          </w:rPr>
          <w:t>EV</w:t>
        </w:r>
        <w:r w:rsidR="00C94273" w:rsidRPr="00AA3FBB">
          <w:rPr>
            <w:rFonts w:cs="Times"/>
            <w:vertAlign w:val="subscript"/>
          </w:rPr>
          <w:t xml:space="preserve"> </w:t>
        </w:r>
        <w:r w:rsidR="00C94273" w:rsidRPr="00AA3FBB">
          <w:rPr>
            <w:rFonts w:cs="Times"/>
          </w:rPr>
          <w:t>from easily-monitored discharge or precipitation metric</w:t>
        </w:r>
        <w:r w:rsidR="00155EC9" w:rsidRPr="00AA3FBB">
          <w:rPr>
            <w:rFonts w:cs="Times"/>
          </w:rPr>
          <w:t>s</w:t>
        </w:r>
        <w:r w:rsidR="00C6394A" w:rsidRPr="00AA3FBB">
          <w:rPr>
            <w:rFonts w:cs="Times"/>
          </w:rPr>
          <w:t>.</w:t>
        </w:r>
      </w:ins>
      <w:r w:rsidR="00C6394A" w:rsidRPr="00AA3FBB">
        <w:rPr>
          <w:rFonts w:cs="Times"/>
        </w:rPr>
        <w:t xml:space="preserve"> </w:t>
      </w:r>
      <w:r w:rsidRPr="00AA3FBB">
        <w:rPr>
          <w:rFonts w:cs="Times"/>
        </w:rPr>
        <w:t>Which storm metric is the best pr</w:t>
      </w:r>
      <w:r w:rsidR="003C7F4D" w:rsidRPr="00AA3FBB">
        <w:rPr>
          <w:rFonts w:cs="Times"/>
        </w:rPr>
        <w:t xml:space="preserve">edictor of </w:t>
      </w:r>
      <w:r w:rsidR="001A74F8" w:rsidRPr="00AA3FBB">
        <w:rPr>
          <w:rFonts w:cs="Times"/>
        </w:rPr>
        <w:t>SSY</w:t>
      </w:r>
      <w:r w:rsidR="001A74F8" w:rsidRPr="00AA3FBB">
        <w:rPr>
          <w:rFonts w:cs="Times"/>
          <w:vertAlign w:val="subscript"/>
        </w:rPr>
        <w:t>EV</w:t>
      </w:r>
      <w:del w:id="198" w:author="Alex Messina" w:date="2016-03-08T15:54:00Z">
        <w:r>
          <w:delText>: total event precipitation, Erosivity Index, total event discharge, or maxim</w:delText>
        </w:r>
        <w:r w:rsidR="00511FB0">
          <w:delText>um event discharge</w:delText>
        </w:r>
        <w:r>
          <w:delText>?</w:delText>
        </w:r>
        <w:r w:rsidR="000B0813">
          <w:delText xml:space="preserve"> </w:delText>
        </w:r>
        <w:r w:rsidR="006F1137">
          <w:delText>How do sediment contributions from undisturbed areas and human-disturbed areas</w:delText>
        </w:r>
      </w:del>
      <w:ins w:id="199" w:author="Alex Messina" w:date="2016-03-08T15:54:00Z">
        <w:r w:rsidRPr="00AA3FBB">
          <w:rPr>
            <w:rFonts w:cs="Times"/>
          </w:rPr>
          <w:t>?</w:t>
        </w:r>
        <w:r w:rsidR="000B0813" w:rsidRPr="00AA3FBB">
          <w:rPr>
            <w:rFonts w:cs="Times"/>
          </w:rPr>
          <w:t xml:space="preserve"> </w:t>
        </w:r>
        <w:r w:rsidR="006F1137" w:rsidRPr="00AA3FBB">
          <w:rPr>
            <w:rFonts w:cs="Times"/>
          </w:rPr>
          <w:t>How do</w:t>
        </w:r>
        <w:r w:rsidR="00D6426F" w:rsidRPr="00AA3FBB">
          <w:rPr>
            <w:rFonts w:cs="Times"/>
          </w:rPr>
          <w:t>es human-disturbance to SSY</w:t>
        </w:r>
      </w:ins>
      <w:r w:rsidR="006F1137" w:rsidRPr="00AA3FBB">
        <w:rPr>
          <w:rFonts w:cs="Times"/>
        </w:rPr>
        <w:t xml:space="preserve"> vary with storm </w:t>
      </w:r>
      <w:del w:id="200" w:author="Alex Messina" w:date="2016-03-08T15:54:00Z">
        <w:r w:rsidR="006F1137">
          <w:delText>size?</w:delText>
        </w:r>
        <w:r w:rsidR="000B0813">
          <w:delText xml:space="preserve"> </w:delText>
        </w:r>
        <w:r>
          <w:delText>Objective</w:delText>
        </w:r>
        <w:r w:rsidR="00511FB0">
          <w:delText xml:space="preserve"> 3) </w:delText>
        </w:r>
      </w:del>
      <w:ins w:id="201" w:author="Alex Messina" w:date="2016-03-08T15:54:00Z">
        <w:r w:rsidR="00155EC9" w:rsidRPr="00AA3FBB">
          <w:rPr>
            <w:rFonts w:cs="Times"/>
          </w:rPr>
          <w:t>metric</w:t>
        </w:r>
        <w:r w:rsidR="006F1137" w:rsidRPr="00AA3FBB">
          <w:rPr>
            <w:rFonts w:cs="Times"/>
          </w:rPr>
          <w:t>?</w:t>
        </w:r>
        <w:r w:rsidR="000B0813" w:rsidRPr="00AA3FBB">
          <w:rPr>
            <w:rFonts w:cs="Times"/>
          </w:rPr>
          <w:t xml:space="preserve"> </w:t>
        </w:r>
      </w:ins>
    </w:p>
    <w:p w14:paraId="62F4CD4A" w14:textId="2F15B6EE" w:rsidR="00A955CD" w:rsidRPr="00AA3FBB" w:rsidRDefault="00511FB0" w:rsidP="007567BD">
      <w:pPr>
        <w:pStyle w:val="ListParagraph"/>
        <w:numPr>
          <w:ilvl w:val="0"/>
          <w:numId w:val="2"/>
        </w:numPr>
        <w:rPr>
          <w:rFonts w:cs="Times"/>
        </w:rPr>
        <w:pPrChange w:id="202" w:author="Alex Messina" w:date="2016-03-08T15:54:00Z">
          <w:pPr/>
        </w:pPrChange>
      </w:pPr>
      <w:r w:rsidRPr="00AA3FBB">
        <w:rPr>
          <w:rFonts w:cs="Times"/>
        </w:rPr>
        <w:t xml:space="preserve">Estimate annual </w:t>
      </w:r>
      <w:del w:id="203" w:author="Alex Messina" w:date="2016-03-08T15:54:00Z">
        <w:r>
          <w:delText>sediment yiel</w:delText>
        </w:r>
        <w:r w:rsidR="008D30F9">
          <w:delText>ds</w:delText>
        </w:r>
      </w:del>
      <w:ins w:id="204" w:author="Alex Messina" w:date="2016-03-08T15:54:00Z">
        <w:r w:rsidR="00C94273" w:rsidRPr="00AA3FBB">
          <w:rPr>
            <w:rFonts w:cs="Times"/>
          </w:rPr>
          <w:t>SSY</w:t>
        </w:r>
        <w:r w:rsidR="008D30F9" w:rsidRPr="00AA3FBB">
          <w:rPr>
            <w:rFonts w:cs="Times"/>
          </w:rPr>
          <w:t xml:space="preserve"> </w:t>
        </w:r>
        <w:r w:rsidR="00C94273" w:rsidRPr="00AA3FBB">
          <w:rPr>
            <w:rFonts w:cs="Times"/>
          </w:rPr>
          <w:t>using</w:t>
        </w:r>
        <w:r w:rsidR="008D30F9" w:rsidRPr="00AA3FBB">
          <w:rPr>
            <w:rFonts w:cs="Times"/>
          </w:rPr>
          <w:t xml:space="preserve"> the </w:t>
        </w:r>
        <w:r w:rsidR="00D6426F" w:rsidRPr="00AA3FBB">
          <w:rPr>
            <w:rFonts w:cs="Times"/>
          </w:rPr>
          <w:t>measurements</w:t>
        </w:r>
        <w:r w:rsidR="004F2122" w:rsidRPr="00AA3FBB">
          <w:rPr>
            <w:rFonts w:cs="Times"/>
          </w:rPr>
          <w:t xml:space="preserve"> from Objective 1,</w:t>
        </w:r>
      </w:ins>
      <w:r w:rsidR="004F2122" w:rsidRPr="00AA3FBB">
        <w:rPr>
          <w:rFonts w:cs="Times"/>
        </w:rPr>
        <w:t xml:space="preserve"> and</w:t>
      </w:r>
      <w:ins w:id="205" w:author="Alex Messina" w:date="2016-03-08T15:54:00Z">
        <w:r w:rsidR="004F2122" w:rsidRPr="00AA3FBB">
          <w:rPr>
            <w:rFonts w:cs="Times"/>
          </w:rPr>
          <w:t xml:space="preserve"> modeling </w:t>
        </w:r>
        <w:r w:rsidR="008D30F9" w:rsidRPr="00AA3FBB">
          <w:rPr>
            <w:rFonts w:cs="Times"/>
          </w:rPr>
          <w:t>results from Objective 2</w:t>
        </w:r>
        <w:r w:rsidR="00D6426F" w:rsidRPr="00AA3FBB">
          <w:rPr>
            <w:rFonts w:cs="Times"/>
          </w:rPr>
          <w:t>.</w:t>
        </w:r>
        <w:r w:rsidR="00531300">
          <w:rPr>
            <w:rFonts w:cs="Times"/>
          </w:rPr>
          <w:t xml:space="preserve"> </w:t>
        </w:r>
        <w:r w:rsidR="00D6426F" w:rsidRPr="00AA3FBB">
          <w:rPr>
            <w:rFonts w:cs="Times"/>
          </w:rPr>
          <w:t xml:space="preserve">How does SSY </w:t>
        </w:r>
        <w:r w:rsidR="00155EC9" w:rsidRPr="00AA3FBB">
          <w:rPr>
            <w:rFonts w:cs="Times"/>
          </w:rPr>
          <w:t>at the field site</w:t>
        </w:r>
      </w:ins>
      <w:r w:rsidR="00455CDD" w:rsidRPr="00AA3FBB">
        <w:rPr>
          <w:rFonts w:cs="Times"/>
        </w:rPr>
        <w:t xml:space="preserve"> </w:t>
      </w:r>
      <w:r w:rsidR="00746CE6" w:rsidRPr="00AA3FBB">
        <w:rPr>
          <w:rFonts w:cs="Times"/>
        </w:rPr>
        <w:t>compar</w:t>
      </w:r>
      <w:r w:rsidR="00C94273" w:rsidRPr="00AA3FBB">
        <w:rPr>
          <w:rFonts w:cs="Times"/>
        </w:rPr>
        <w:t>e</w:t>
      </w:r>
      <w:r w:rsidR="00746CE6" w:rsidRPr="00AA3FBB">
        <w:rPr>
          <w:rFonts w:cs="Times"/>
        </w:rPr>
        <w:t xml:space="preserve"> </w:t>
      </w:r>
      <w:del w:id="206" w:author="Alex Messina" w:date="2016-03-08T15:54:00Z">
        <w:r w:rsidR="008D30F9">
          <w:delText>with</w:delText>
        </w:r>
      </w:del>
      <w:ins w:id="207" w:author="Alex Messina" w:date="2016-03-08T15:54:00Z">
        <w:r w:rsidR="00D6426F" w:rsidRPr="00AA3FBB">
          <w:rPr>
            <w:rFonts w:cs="Times"/>
          </w:rPr>
          <w:t>to</w:t>
        </w:r>
      </w:ins>
      <w:r w:rsidR="00D6426F" w:rsidRPr="00AA3FBB">
        <w:rPr>
          <w:rFonts w:cs="Times"/>
        </w:rPr>
        <w:t xml:space="preserve"> other </w:t>
      </w:r>
      <w:r w:rsidR="00746CE6" w:rsidRPr="00AA3FBB">
        <w:rPr>
          <w:rFonts w:cs="Times"/>
        </w:rPr>
        <w:t>volcanic tropical islands</w:t>
      </w:r>
      <w:del w:id="208" w:author="Alex Messina" w:date="2016-03-08T15:54:00Z">
        <w:r w:rsidR="006F5A12">
          <w:delText>.</w:delText>
        </w:r>
        <w:r w:rsidR="000B0813">
          <w:delText xml:space="preserve"> </w:delText>
        </w:r>
        <w:r w:rsidR="008D30F9">
          <w:delText xml:space="preserve">This objective will use the results from Objective 2 to model annual sediment load from </w:delText>
        </w:r>
        <w:r>
          <w:delText xml:space="preserve">the study </w:delText>
        </w:r>
        <w:r w:rsidR="008D30F9">
          <w:delText>watersheds</w:delText>
        </w:r>
        <w:r w:rsidR="00746CE6">
          <w:delText xml:space="preserve">, for comparison with other literature </w:delText>
        </w:r>
        <w:r>
          <w:delText>o</w:delText>
        </w:r>
        <w:r w:rsidR="00746CE6">
          <w:delText>n volcanic tropical islands and disturbed watersheds.</w:delText>
        </w:r>
      </w:del>
      <w:ins w:id="209" w:author="Alex Messina" w:date="2016-03-08T15:54:00Z">
        <w:r w:rsidR="00746CE6" w:rsidRPr="00AA3FBB">
          <w:rPr>
            <w:rFonts w:cs="Times"/>
          </w:rPr>
          <w:t xml:space="preserve"> and </w:t>
        </w:r>
        <w:r w:rsidR="0023668A" w:rsidRPr="00AA3FBB">
          <w:rPr>
            <w:rFonts w:cs="Times"/>
          </w:rPr>
          <w:t xml:space="preserve">other </w:t>
        </w:r>
        <w:r w:rsidR="00746CE6" w:rsidRPr="00AA3FBB">
          <w:rPr>
            <w:rFonts w:cs="Times"/>
          </w:rPr>
          <w:t>disturbed watersheds</w:t>
        </w:r>
        <w:r w:rsidR="00155EC9" w:rsidRPr="00AA3FBB">
          <w:rPr>
            <w:rFonts w:cs="Times"/>
          </w:rPr>
          <w:t>?</w:t>
        </w:r>
      </w:ins>
    </w:p>
    <w:p w14:paraId="64748A17" w14:textId="77777777" w:rsidR="00F31E98" w:rsidRPr="00AA3FBB" w:rsidRDefault="00F31E98" w:rsidP="00F31E98">
      <w:pPr>
        <w:pStyle w:val="ListParagraph"/>
        <w:ind w:left="1080" w:firstLine="0"/>
        <w:rPr>
          <w:rFonts w:cs="Times"/>
        </w:rPr>
      </w:pPr>
    </w:p>
    <w:p w14:paraId="65E27802" w14:textId="77777777" w:rsidR="00A955CD" w:rsidRPr="00AA3FBB" w:rsidRDefault="00A31439">
      <w:pPr>
        <w:pStyle w:val="Heading2"/>
        <w:rPr>
          <w:rFonts w:ascii="Times" w:hAnsi="Times"/>
          <w:rPrChange w:id="210" w:author="Alex Messina" w:date="2016-03-08T15:54:00Z">
            <w:rPr/>
          </w:rPrChange>
        </w:rPr>
      </w:pPr>
      <w:r w:rsidRPr="00AA3FBB">
        <w:rPr>
          <w:rFonts w:ascii="Times" w:hAnsi="Times"/>
          <w:rPrChange w:id="211" w:author="Alex Messina" w:date="2016-03-08T15:54:00Z">
            <w:rPr/>
          </w:rPrChange>
        </w:rPr>
        <w:t xml:space="preserve">2. </w:t>
      </w:r>
      <w:r w:rsidR="006F5A12" w:rsidRPr="00AA3FBB">
        <w:rPr>
          <w:rFonts w:ascii="Times" w:hAnsi="Times"/>
          <w:rPrChange w:id="212" w:author="Alex Messina" w:date="2016-03-08T15:54:00Z">
            <w:rPr/>
          </w:rPrChange>
        </w:rPr>
        <w:t>Study Area</w:t>
      </w:r>
    </w:p>
    <w:p w14:paraId="3C22D4E5" w14:textId="3C7F6557" w:rsidR="00AF67AB" w:rsidRPr="00AA3FBB" w:rsidRDefault="006F5A12" w:rsidP="00AF67AB">
      <w:pPr>
        <w:rPr>
          <w:rFonts w:cs="Times"/>
        </w:rPr>
      </w:pPr>
      <w:del w:id="213" w:author="Alex Messina" w:date="2016-03-08T15:54:00Z">
        <w:r>
          <w:delText>The study</w:delText>
        </w:r>
      </w:del>
      <w:ins w:id="214" w:author="Alex Messina" w:date="2016-03-08T15:54:00Z">
        <w:r w:rsidRPr="00AA3FBB">
          <w:rPr>
            <w:rFonts w:cs="Times"/>
          </w:rPr>
          <w:t>Faga</w:t>
        </w:r>
        <w:r w:rsidR="003F699B" w:rsidRPr="00AA3FBB">
          <w:rPr>
            <w:rFonts w:cs="Times"/>
          </w:rPr>
          <w:t>’</w:t>
        </w:r>
        <w:r w:rsidRPr="00AA3FBB">
          <w:rPr>
            <w:rFonts w:cs="Times"/>
          </w:rPr>
          <w:t>alu</w:t>
        </w:r>
        <w:r w:rsidR="00BE5596" w:rsidRPr="00AA3FBB">
          <w:rPr>
            <w:rFonts w:cs="Times"/>
          </w:rPr>
          <w:t xml:space="preserve"> (F</w:t>
        </w:r>
        <w:r w:rsidR="00DE3909" w:rsidRPr="00AA3FBB">
          <w:rPr>
            <w:rFonts w:cs="Times"/>
          </w:rPr>
          <w:t>o</w:t>
        </w:r>
        <w:r w:rsidR="00BE5596" w:rsidRPr="00AA3FBB">
          <w:rPr>
            <w:rFonts w:cs="Times"/>
          </w:rPr>
          <w:t>ng</w:t>
        </w:r>
        <w:r w:rsidR="00DE3909" w:rsidRPr="00AA3FBB">
          <w:rPr>
            <w:rFonts w:cs="Times"/>
          </w:rPr>
          <w:t>-uh ah-loo)</w:t>
        </w:r>
      </w:ins>
      <w:r w:rsidR="00266942" w:rsidRPr="00AA3FBB">
        <w:rPr>
          <w:rFonts w:cs="Times"/>
        </w:rPr>
        <w:t xml:space="preserve"> watershed</w:t>
      </w:r>
      <w:del w:id="215" w:author="Alex Messina" w:date="2016-03-08T15:54:00Z">
        <w:r>
          <w:delText>, Faga</w:delText>
        </w:r>
        <w:r w:rsidR="003F699B">
          <w:delText>’</w:delText>
        </w:r>
        <w:r>
          <w:delText>alu,</w:delText>
        </w:r>
      </w:del>
      <w:r w:rsidR="00266942" w:rsidRPr="00AA3FBB">
        <w:rPr>
          <w:rFonts w:cs="Times"/>
        </w:rPr>
        <w:t xml:space="preserve"> is located on </w:t>
      </w:r>
      <w:r w:rsidRPr="00AA3FBB">
        <w:rPr>
          <w:rFonts w:cs="Times"/>
        </w:rPr>
        <w:t>Tutuila (14S, 170W)</w:t>
      </w:r>
      <w:r w:rsidR="00807E02" w:rsidRPr="00AA3FBB">
        <w:rPr>
          <w:rFonts w:cs="Times"/>
        </w:rPr>
        <w:t xml:space="preserve">, </w:t>
      </w:r>
      <w:r w:rsidRPr="00AA3FBB">
        <w:rPr>
          <w:rFonts w:cs="Times"/>
        </w:rPr>
        <w:t>American Samoa</w:t>
      </w:r>
      <w:del w:id="216" w:author="Alex Messina" w:date="2016-03-08T15:54:00Z">
        <w:r>
          <w:delText>.</w:delText>
        </w:r>
        <w:r w:rsidR="000B0813">
          <w:delText xml:space="preserve"> </w:delText>
        </w:r>
        <w:r>
          <w:delText xml:space="preserve">Tutuila </w:delText>
        </w:r>
        <w:r w:rsidR="00B2112C">
          <w:delText>has</w:delText>
        </w:r>
      </w:del>
      <w:ins w:id="217" w:author="Alex Messina" w:date="2016-03-08T15:54:00Z">
        <w:r w:rsidR="00266942" w:rsidRPr="00AA3FBB">
          <w:rPr>
            <w:rFonts w:cs="Times"/>
          </w:rPr>
          <w:t>, which is comprised of</w:t>
        </w:r>
      </w:ins>
      <w:r w:rsidRPr="00AA3FBB">
        <w:rPr>
          <w:rFonts w:cs="Times"/>
        </w:rPr>
        <w:t xml:space="preserve"> steep, heavily forested mountains with villages and roads mostly confined to the flat</w:t>
      </w:r>
      <w:ins w:id="218" w:author="Alex Messina" w:date="2016-03-08T15:54:00Z">
        <w:r w:rsidR="00266942" w:rsidRPr="00AA3FBB">
          <w:rPr>
            <w:rFonts w:cs="Times"/>
          </w:rPr>
          <w:t>, coastal</w:t>
        </w:r>
      </w:ins>
      <w:r w:rsidR="00266942" w:rsidRPr="00AA3FBB">
        <w:rPr>
          <w:rFonts w:cs="Times"/>
        </w:rPr>
        <w:t xml:space="preserve"> areas</w:t>
      </w:r>
      <w:del w:id="219" w:author="Alex Messina" w:date="2016-03-08T15:54:00Z">
        <w:r>
          <w:delText xml:space="preserve"> near the coast. The main stream in Faga'alu (~3 km)</w:delText>
        </w:r>
        <w:r w:rsidR="00807E02">
          <w:delText xml:space="preserve"> </w:delText>
        </w:r>
        <w:r>
          <w:delText xml:space="preserve">drains an area of 1.78 km² </w:delText>
        </w:r>
        <w:r w:rsidR="00B2112C">
          <w:delText xml:space="preserve">into Faga'alu Bay </w:delText>
        </w:r>
        <w:r>
          <w:delText>(area draining to FG3 in Figure 1). The mean slope of the main Faga'alu watershed is 0.53 m/m and total relief is 653 m.</w:delText>
        </w:r>
        <w:r w:rsidR="009C56F9">
          <w:delText xml:space="preserve"> </w:delText>
        </w:r>
        <w:r w:rsidR="00B2112C">
          <w:delText xml:space="preserve">The administrative boundary </w:delText>
        </w:r>
        <w:r w:rsidR="00807E02">
          <w:delText xml:space="preserve">of Faga’alu </w:delText>
        </w:r>
        <w:r w:rsidR="00B2112C">
          <w:delText xml:space="preserve">includes the watersheds of </w:delText>
        </w:r>
        <w:r w:rsidR="00443E9F">
          <w:delText xml:space="preserve">the main stream and </w:delText>
        </w:r>
        <w:r w:rsidR="00B2112C">
          <w:delText xml:space="preserve">several small ephemeral streams </w:delText>
        </w:r>
        <w:r w:rsidR="00443E9F">
          <w:delText xml:space="preserve">that </w:delText>
        </w:r>
        <w:r w:rsidR="00B2112C">
          <w:delText>drain directly to the bay (0.63 km²)</w:delText>
        </w:r>
        <w:r>
          <w:delText xml:space="preserve"> (grey dotted boundary in Figure 1).</w:delText>
        </w:r>
      </w:del>
      <w:ins w:id="220" w:author="Alex Messina" w:date="2016-03-08T15:54:00Z">
        <w:r w:rsidR="007465B6" w:rsidRPr="00AA3FBB">
          <w:rPr>
            <w:rFonts w:cs="Times"/>
          </w:rPr>
          <w:t>.</w:t>
        </w:r>
      </w:ins>
      <w:r w:rsidR="00531300">
        <w:rPr>
          <w:rFonts w:cs="Times"/>
        </w:rPr>
        <w:t xml:space="preserve"> </w:t>
      </w:r>
      <w:r w:rsidR="00AF67AB" w:rsidRPr="00AA3FBB">
        <w:rPr>
          <w:rFonts w:cs="Times"/>
        </w:rPr>
        <w:t>The coral reef in Faga’alu Bay is highly degraded by sediment (</w:t>
      </w:r>
      <w:r w:rsidR="00AF67AB" w:rsidRPr="00AA3FBB">
        <w:rPr>
          <w:rFonts w:cs="Times"/>
        </w:rPr>
        <w:fldChar w:fldCharType="begin" w:fldLock="1"/>
      </w:r>
      <w:r w:rsidR="00AF67AB" w:rsidRPr="00AA3FBB">
        <w:rPr>
          <w:rFonts w:cs="Times"/>
        </w:rPr>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rsidRPr="00AA3FBB">
        <w:rPr>
          <w:rFonts w:cs="Times"/>
        </w:rPr>
        <w:fldChar w:fldCharType="separate"/>
      </w:r>
      <w:r w:rsidR="00AF67AB" w:rsidRPr="00AA3FBB">
        <w:rPr>
          <w:rFonts w:cs="Times"/>
          <w:noProof/>
        </w:rPr>
        <w:t>Fenner et al., 2008)</w:t>
      </w:r>
      <w:r w:rsidR="00AF67AB" w:rsidRPr="00AA3FBB">
        <w:rPr>
          <w:rFonts w:cs="Times"/>
        </w:rPr>
        <w:fldChar w:fldCharType="end"/>
      </w:r>
      <w:del w:id="221" w:author="Alex Messina" w:date="2016-03-08T15:54:00Z">
        <w:r w:rsidR="00807E02">
          <w:delText>,</w:delText>
        </w:r>
      </w:del>
      <w:r w:rsidR="00AF67AB" w:rsidRPr="00AA3FBB">
        <w:rPr>
          <w:rFonts w:cs="Times"/>
        </w:rPr>
        <w:t xml:space="preserve"> and Faga'alu watershed was selected by the US Coral Reef Task Force (USCRTF) as a Priority Watershed for conservation and remediation efforts </w:t>
      </w:r>
      <w:r w:rsidR="00AF67AB" w:rsidRPr="00AA3FBB">
        <w:rPr>
          <w:rFonts w:cs="Times"/>
        </w:rPr>
        <w:fldChar w:fldCharType="begin" w:fldLock="1"/>
      </w:r>
      <w:r w:rsidR="00AF67AB" w:rsidRPr="00AA3FBB">
        <w:rPr>
          <w:rFonts w:cs="Times"/>
        </w:rP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rsidRPr="00AA3FBB">
        <w:rPr>
          <w:rFonts w:cs="Times"/>
        </w:rPr>
        <w:fldChar w:fldCharType="separate"/>
      </w:r>
      <w:r w:rsidR="00AF67AB" w:rsidRPr="00AA3FBB">
        <w:rPr>
          <w:rFonts w:cs="Times"/>
          <w:noProof/>
        </w:rPr>
        <w:t>(Holst-Rice et al., 2015)</w:t>
      </w:r>
      <w:r w:rsidR="00AF67AB" w:rsidRPr="00AA3FBB">
        <w:rPr>
          <w:rFonts w:cs="Times"/>
        </w:rPr>
        <w:fldChar w:fldCharType="end"/>
      </w:r>
      <w:r w:rsidR="00AF67AB" w:rsidRPr="00AA3FBB">
        <w:rPr>
          <w:rFonts w:cs="Times"/>
        </w:rPr>
        <w:t>.</w:t>
      </w:r>
    </w:p>
    <w:p w14:paraId="1F4E2BD0" w14:textId="77777777" w:rsidR="00AF67AB" w:rsidRPr="00AA3FBB" w:rsidRDefault="00AF67AB">
      <w:pPr>
        <w:rPr>
          <w:ins w:id="222" w:author="Alex Messina" w:date="2016-03-08T15:54:00Z"/>
          <w:rFonts w:cs="Times"/>
        </w:rPr>
      </w:pPr>
      <w:ins w:id="223" w:author="Alex Messina" w:date="2016-03-08T15:54:00Z">
        <w:r w:rsidRPr="00AA3FBB">
          <w:rPr>
            <w:rFonts w:cs="Times"/>
          </w:rPr>
          <w:t xml:space="preserve">The administrative boundary of Faga’alu includes the watersheds of the main stream </w:t>
        </w:r>
        <w:r w:rsidR="004F0665" w:rsidRPr="00AA3FBB">
          <w:rPr>
            <w:rFonts w:cs="Times"/>
          </w:rPr>
          <w:t xml:space="preserve">(1.78 km²) </w:t>
        </w:r>
        <w:r w:rsidRPr="00AA3FBB">
          <w:rPr>
            <w:rFonts w:cs="Times"/>
          </w:rPr>
          <w:t xml:space="preserve">and several small ephemeral streams that drain directly to the bay (0.63 km²) (grey dotted boundary in Figure 1, “Admin.”). </w:t>
        </w:r>
        <w:r w:rsidR="004F0665" w:rsidRPr="00AA3FBB">
          <w:rPr>
            <w:rFonts w:cs="Times"/>
          </w:rPr>
          <w:t xml:space="preserve">Faga'alu watershed is drained by the main stream, which runs </w:t>
        </w:r>
        <w:r w:rsidR="006F5A12" w:rsidRPr="00AA3FBB">
          <w:rPr>
            <w:rFonts w:cs="Times"/>
          </w:rPr>
          <w:t>~3 km</w:t>
        </w:r>
        <w:r w:rsidR="00EA03B8" w:rsidRPr="00AA3FBB">
          <w:rPr>
            <w:rFonts w:cs="Times"/>
          </w:rPr>
          <w:t xml:space="preserve"> </w:t>
        </w:r>
        <w:r w:rsidR="00266942" w:rsidRPr="00AA3FBB">
          <w:rPr>
            <w:rFonts w:cs="Times"/>
          </w:rPr>
          <w:t>from Matafao</w:t>
        </w:r>
        <w:r w:rsidR="00C43C2E" w:rsidRPr="00AA3FBB">
          <w:rPr>
            <w:rFonts w:cs="Times"/>
          </w:rPr>
          <w:t xml:space="preserve"> M</w:t>
        </w:r>
        <w:r w:rsidR="00F723A5" w:rsidRPr="00AA3FBB">
          <w:rPr>
            <w:rFonts w:cs="Times"/>
          </w:rPr>
          <w:t>ountain</w:t>
        </w:r>
        <w:r w:rsidR="00266942" w:rsidRPr="00AA3FBB">
          <w:rPr>
            <w:rFonts w:cs="Times"/>
          </w:rPr>
          <w:t xml:space="preserve"> to</w:t>
        </w:r>
        <w:r w:rsidR="004F0665" w:rsidRPr="00AA3FBB">
          <w:rPr>
            <w:rFonts w:cs="Times"/>
          </w:rPr>
          <w:t xml:space="preserve"> </w:t>
        </w:r>
        <w:r w:rsidR="00B2112C" w:rsidRPr="00AA3FBB">
          <w:rPr>
            <w:rFonts w:cs="Times"/>
          </w:rPr>
          <w:t xml:space="preserve">Faga'alu Bay </w:t>
        </w:r>
        <w:r w:rsidR="006F5A12" w:rsidRPr="00AA3FBB">
          <w:rPr>
            <w:rFonts w:cs="Times"/>
          </w:rPr>
          <w:t>(area draining to FG3 in Figure 1</w:t>
        </w:r>
        <w:r w:rsidR="00E83171" w:rsidRPr="00AA3FBB">
          <w:rPr>
            <w:rFonts w:cs="Times"/>
          </w:rPr>
          <w:t>, “</w:t>
        </w:r>
        <w:r w:rsidR="001A74F8" w:rsidRPr="00AA3FBB">
          <w:rPr>
            <w:rFonts w:cs="Times"/>
          </w:rPr>
          <w:t>Total</w:t>
        </w:r>
        <w:r w:rsidR="00E83171" w:rsidRPr="00AA3FBB">
          <w:rPr>
            <w:rFonts w:cs="Times"/>
          </w:rPr>
          <w:t>”</w:t>
        </w:r>
        <w:r w:rsidRPr="00AA3FBB">
          <w:rPr>
            <w:rFonts w:cs="Times"/>
          </w:rPr>
          <w:t xml:space="preserve"> watershed</w:t>
        </w:r>
        <w:r w:rsidR="004F0665" w:rsidRPr="00AA3FBB">
          <w:rPr>
            <w:rFonts w:cs="Times"/>
          </w:rPr>
          <w:t xml:space="preserve">). The </w:t>
        </w:r>
        <w:r w:rsidR="001A74F8" w:rsidRPr="00AA3FBB">
          <w:rPr>
            <w:rFonts w:cs="Times"/>
          </w:rPr>
          <w:t>Total</w:t>
        </w:r>
        <w:r w:rsidR="004F0665" w:rsidRPr="00AA3FBB">
          <w:rPr>
            <w:rFonts w:cs="Times"/>
          </w:rPr>
          <w:t xml:space="preserve"> watershed</w:t>
        </w:r>
        <w:r w:rsidR="00EA03B8" w:rsidRPr="00AA3FBB">
          <w:rPr>
            <w:rFonts w:cs="Times"/>
          </w:rPr>
          <w:t xml:space="preserve"> can be</w:t>
        </w:r>
        <w:r w:rsidRPr="00AA3FBB">
          <w:rPr>
            <w:rFonts w:cs="Times"/>
          </w:rPr>
          <w:t xml:space="preserve"> divided into an undisturbed</w:t>
        </w:r>
        <w:r w:rsidR="004F0665" w:rsidRPr="00AA3FBB">
          <w:rPr>
            <w:rFonts w:cs="Times"/>
          </w:rPr>
          <w:t xml:space="preserve">, </w:t>
        </w:r>
        <w:r w:rsidR="00914625" w:rsidRPr="00AA3FBB">
          <w:rPr>
            <w:rFonts w:cs="Times"/>
          </w:rPr>
          <w:t>Upper</w:t>
        </w:r>
        <w:r w:rsidRPr="00AA3FBB">
          <w:rPr>
            <w:rFonts w:cs="Times"/>
          </w:rPr>
          <w:t xml:space="preserve"> </w:t>
        </w:r>
        <w:r w:rsidR="00EA03B8" w:rsidRPr="00AA3FBB">
          <w:rPr>
            <w:rFonts w:cs="Times"/>
          </w:rPr>
          <w:t>watershed (area draining to FG1</w:t>
        </w:r>
        <w:r w:rsidR="00E83171" w:rsidRPr="00AA3FBB">
          <w:rPr>
            <w:rFonts w:cs="Times"/>
          </w:rPr>
          <w:t>, “</w:t>
        </w:r>
        <w:r w:rsidR="00914625" w:rsidRPr="00AA3FBB">
          <w:rPr>
            <w:rFonts w:cs="Times"/>
          </w:rPr>
          <w:t>Upper</w:t>
        </w:r>
        <w:r w:rsidR="00E83171" w:rsidRPr="00AA3FBB">
          <w:rPr>
            <w:rFonts w:cs="Times"/>
          </w:rPr>
          <w:t>”</w:t>
        </w:r>
        <w:r w:rsidR="00EA03B8" w:rsidRPr="00AA3FBB">
          <w:rPr>
            <w:rFonts w:cs="Times"/>
          </w:rPr>
          <w:t xml:space="preserve">), </w:t>
        </w:r>
        <w:r w:rsidRPr="00AA3FBB">
          <w:rPr>
            <w:rFonts w:cs="Times"/>
          </w:rPr>
          <w:t xml:space="preserve">and </w:t>
        </w:r>
        <w:r w:rsidR="00EA03B8" w:rsidRPr="00AA3FBB">
          <w:rPr>
            <w:rFonts w:cs="Times"/>
          </w:rPr>
          <w:t xml:space="preserve">a </w:t>
        </w:r>
        <w:r w:rsidR="004F0665" w:rsidRPr="00AA3FBB">
          <w:rPr>
            <w:rFonts w:cs="Times"/>
          </w:rPr>
          <w:t>human-</w:t>
        </w:r>
        <w:r w:rsidR="00EA03B8" w:rsidRPr="00AA3FBB">
          <w:rPr>
            <w:rFonts w:cs="Times"/>
          </w:rPr>
          <w:t>disturbed</w:t>
        </w:r>
        <w:r w:rsidR="004F0665" w:rsidRPr="00AA3FBB">
          <w:rPr>
            <w:rFonts w:cs="Times"/>
          </w:rPr>
          <w:t xml:space="preserve">, </w:t>
        </w:r>
        <w:r w:rsidR="00CB6F88" w:rsidRPr="00AA3FBB">
          <w:rPr>
            <w:rFonts w:cs="Times"/>
          </w:rPr>
          <w:t>Lower</w:t>
        </w:r>
        <w:r w:rsidR="00EA03B8" w:rsidRPr="00AA3FBB">
          <w:rPr>
            <w:rFonts w:cs="Times"/>
          </w:rPr>
          <w:t xml:space="preserve"> watershed </w:t>
        </w:r>
        <w:r w:rsidRPr="00AA3FBB">
          <w:rPr>
            <w:rFonts w:cs="Times"/>
          </w:rPr>
          <w:t>(area draining to FG3, “</w:t>
        </w:r>
        <w:r w:rsidR="00CB6F88" w:rsidRPr="00AA3FBB">
          <w:rPr>
            <w:rFonts w:cs="Times"/>
          </w:rPr>
          <w:t>Lower</w:t>
        </w:r>
        <w:r w:rsidRPr="00AA3FBB">
          <w:rPr>
            <w:rFonts w:cs="Times"/>
          </w:rPr>
          <w:t xml:space="preserve">”). The </w:t>
        </w:r>
        <w:r w:rsidR="00CB6F88" w:rsidRPr="00AA3FBB">
          <w:rPr>
            <w:rFonts w:cs="Times"/>
          </w:rPr>
          <w:t>Lower</w:t>
        </w:r>
        <w:r w:rsidRPr="00AA3FBB">
          <w:rPr>
            <w:rFonts w:cs="Times"/>
          </w:rPr>
          <w:t xml:space="preserve"> watershed can be further subdivided to isolate the impact</w:t>
        </w:r>
        <w:r w:rsidR="00266942" w:rsidRPr="00AA3FBB">
          <w:rPr>
            <w:rFonts w:cs="Times"/>
          </w:rPr>
          <w:t>s</w:t>
        </w:r>
        <w:r w:rsidRPr="00AA3FBB">
          <w:rPr>
            <w:rFonts w:cs="Times"/>
          </w:rPr>
          <w:t xml:space="preserve"> of </w:t>
        </w:r>
        <w:r w:rsidR="004F0665" w:rsidRPr="00AA3FBB">
          <w:rPr>
            <w:rFonts w:cs="Times"/>
          </w:rPr>
          <w:t>an aggregate</w:t>
        </w:r>
        <w:r w:rsidRPr="00AA3FBB">
          <w:rPr>
            <w:rFonts w:cs="Times"/>
          </w:rPr>
          <w:t xml:space="preserve"> quarry </w:t>
        </w:r>
        <w:r w:rsidR="00EA03B8" w:rsidRPr="00AA3FBB">
          <w:rPr>
            <w:rFonts w:cs="Times"/>
          </w:rPr>
          <w:t>(area draining between FG1 and FG2</w:t>
        </w:r>
        <w:r w:rsidR="00E83171" w:rsidRPr="00AA3FBB">
          <w:rPr>
            <w:rFonts w:cs="Times"/>
          </w:rPr>
          <w:t>, “</w:t>
        </w:r>
        <w:r w:rsidR="00CB6F88" w:rsidRPr="00AA3FBB">
          <w:rPr>
            <w:rFonts w:cs="Times"/>
          </w:rPr>
          <w:t>Lower</w:t>
        </w:r>
        <w:r w:rsidR="00914625" w:rsidRPr="00AA3FBB">
          <w:rPr>
            <w:rFonts w:cs="Times"/>
          </w:rPr>
          <w:t>_Quarry</w:t>
        </w:r>
        <w:r w:rsidR="00E83171" w:rsidRPr="00AA3FBB">
          <w:rPr>
            <w:rFonts w:cs="Times"/>
          </w:rPr>
          <w:t>”</w:t>
        </w:r>
        <w:r w:rsidR="00266942" w:rsidRPr="00AA3FBB">
          <w:rPr>
            <w:rFonts w:cs="Times"/>
          </w:rPr>
          <w:t>)</w:t>
        </w:r>
        <w:r w:rsidR="00EA03B8" w:rsidRPr="00AA3FBB">
          <w:rPr>
            <w:rFonts w:cs="Times"/>
          </w:rPr>
          <w:t xml:space="preserve"> and </w:t>
        </w:r>
        <w:r w:rsidR="00266942" w:rsidRPr="00AA3FBB">
          <w:rPr>
            <w:rFonts w:cs="Times"/>
          </w:rPr>
          <w:t>u</w:t>
        </w:r>
        <w:r w:rsidRPr="00AA3FBB">
          <w:rPr>
            <w:rFonts w:cs="Times"/>
          </w:rPr>
          <w:t>rban</w:t>
        </w:r>
        <w:r w:rsidR="004F0665" w:rsidRPr="00AA3FBB">
          <w:rPr>
            <w:rFonts w:cs="Times"/>
          </w:rPr>
          <w:t>ized village</w:t>
        </w:r>
        <w:r w:rsidR="00266942" w:rsidRPr="00AA3FBB">
          <w:rPr>
            <w:rFonts w:cs="Times"/>
          </w:rPr>
          <w:t xml:space="preserve"> area </w:t>
        </w:r>
        <w:r w:rsidR="00EA03B8" w:rsidRPr="00AA3FBB">
          <w:rPr>
            <w:rFonts w:cs="Times"/>
          </w:rPr>
          <w:t>(area draining between FG2 and FG3</w:t>
        </w:r>
        <w:r w:rsidR="00E83171" w:rsidRPr="00AA3FBB">
          <w:rPr>
            <w:rFonts w:cs="Times"/>
          </w:rPr>
          <w:t>, “</w:t>
        </w:r>
        <w:r w:rsidR="00CB6F88" w:rsidRPr="00AA3FBB">
          <w:rPr>
            <w:rFonts w:cs="Times"/>
          </w:rPr>
          <w:t>Lower</w:t>
        </w:r>
        <w:r w:rsidR="00914625" w:rsidRPr="00AA3FBB">
          <w:rPr>
            <w:rFonts w:cs="Times"/>
          </w:rPr>
          <w:t>_Village</w:t>
        </w:r>
        <w:r w:rsidR="00E83171" w:rsidRPr="00AA3FBB">
          <w:rPr>
            <w:rFonts w:cs="Times"/>
          </w:rPr>
          <w:t>”</w:t>
        </w:r>
        <w:r w:rsidR="00EA03B8" w:rsidRPr="00AA3FBB">
          <w:rPr>
            <w:rFonts w:cs="Times"/>
          </w:rPr>
          <w:t>)</w:t>
        </w:r>
        <w:r w:rsidRPr="00AA3FBB">
          <w:rPr>
            <w:rFonts w:cs="Times"/>
          </w:rPr>
          <w:t xml:space="preserve"> (Figure 1)</w:t>
        </w:r>
        <w:r w:rsidR="006F5A12" w:rsidRPr="00AA3FBB">
          <w:rPr>
            <w:rFonts w:cs="Times"/>
          </w:rPr>
          <w:t xml:space="preserve">. </w:t>
        </w:r>
      </w:ins>
    </w:p>
    <w:p w14:paraId="14F37D24" w14:textId="77777777" w:rsidR="001B6A9A" w:rsidRPr="00AA3FBB" w:rsidRDefault="001B6A9A" w:rsidP="001B6A9A">
      <w:pPr>
        <w:ind w:firstLine="0"/>
        <w:rPr>
          <w:rFonts w:cs="Times"/>
        </w:rPr>
      </w:pPr>
      <w:r w:rsidRPr="00AA3FBB">
        <w:rPr>
          <w:rFonts w:cs="Times"/>
        </w:rPr>
        <w:t>&lt;Figure 1 here please&gt;</w:t>
      </w:r>
    </w:p>
    <w:p w14:paraId="5C1498DB" w14:textId="30A9CF4C" w:rsidR="00806559" w:rsidRPr="00AA3FBB" w:rsidRDefault="003F699B" w:rsidP="00A70D9E">
      <w:pPr>
        <w:rPr>
          <w:rFonts w:cs="Times"/>
        </w:rPr>
      </w:pPr>
      <w:r w:rsidRPr="00AA3FBB">
        <w:rPr>
          <w:rFonts w:cs="Times"/>
        </w:rPr>
        <w:lastRenderedPageBreak/>
        <w:t>Faga’</w:t>
      </w:r>
      <w:r w:rsidR="00806559" w:rsidRPr="00AA3FBB">
        <w:rPr>
          <w:rFonts w:cs="Times"/>
        </w:rPr>
        <w:t xml:space="preserve">alu occurs on intracaldera Pago Volcanics </w:t>
      </w:r>
      <w:r w:rsidR="003B7A7E" w:rsidRPr="00AA3FBB">
        <w:rPr>
          <w:rFonts w:cs="Times"/>
        </w:rPr>
        <w:t xml:space="preserve">formed about </w:t>
      </w:r>
      <w:r w:rsidR="008A20C0" w:rsidRPr="00AA3FBB">
        <w:rPr>
          <w:rFonts w:cs="Times"/>
        </w:rPr>
        <w:t xml:space="preserve">1.20 Mya </w:t>
      </w:r>
      <w:r w:rsidR="0007662E" w:rsidRPr="00AA3FBB">
        <w:rPr>
          <w:rFonts w:cs="Times"/>
        </w:rPr>
        <w:fldChar w:fldCharType="begin" w:fldLock="1"/>
      </w:r>
      <w:r w:rsidR="0007662E" w:rsidRPr="00AA3FBB">
        <w:rPr>
          <w:rFonts w:cs="Times"/>
        </w:rPr>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rsidRPr="00AA3FBB">
        <w:rPr>
          <w:rFonts w:cs="Times"/>
        </w:rPr>
        <w:fldChar w:fldCharType="separate"/>
      </w:r>
      <w:r w:rsidR="0007662E" w:rsidRPr="00AA3FBB">
        <w:rPr>
          <w:rFonts w:cs="Times"/>
          <w:noProof/>
        </w:rPr>
        <w:t>(McDougall, 1985)</w:t>
      </w:r>
      <w:r w:rsidR="0007662E" w:rsidRPr="00AA3FBB">
        <w:rPr>
          <w:rFonts w:cs="Times"/>
        </w:rPr>
        <w:fldChar w:fldCharType="end"/>
      </w:r>
      <w:r w:rsidR="00443E9F" w:rsidRPr="00AA3FBB">
        <w:rPr>
          <w:rFonts w:cs="Times"/>
        </w:rPr>
        <w:t>. S</w:t>
      </w:r>
      <w:r w:rsidR="00806559" w:rsidRPr="00AA3FBB">
        <w:rPr>
          <w:rFonts w:cs="Times"/>
        </w:rPr>
        <w:t xml:space="preserve">oil types </w:t>
      </w:r>
      <w:r w:rsidR="0099011B" w:rsidRPr="00AA3FBB">
        <w:rPr>
          <w:rFonts w:cs="Times"/>
        </w:rPr>
        <w:t>in the steep uplands are</w:t>
      </w:r>
      <w:r w:rsidR="0007662E" w:rsidRPr="00AA3FBB">
        <w:rPr>
          <w:rFonts w:cs="Times"/>
        </w:rPr>
        <w:t xml:space="preserve"> </w:t>
      </w:r>
      <w:r w:rsidR="00E539E8" w:rsidRPr="00AA3FBB">
        <w:rPr>
          <w:rFonts w:cs="Times"/>
        </w:rPr>
        <w:t>rock outcrops (15</w:t>
      </w:r>
      <w:del w:id="224" w:author="Alex Messina" w:date="2016-03-08T15:54:00Z">
        <w:r w:rsidR="00E539E8">
          <w:delText>%) with</w:delText>
        </w:r>
      </w:del>
      <w:ins w:id="225" w:author="Alex Messina" w:date="2016-03-08T15:54:00Z">
        <w:r w:rsidR="00E539E8" w:rsidRPr="00AA3FBB">
          <w:rPr>
            <w:rFonts w:cs="Times"/>
          </w:rPr>
          <w:t>%</w:t>
        </w:r>
        <w:r w:rsidR="007465B6" w:rsidRPr="00AA3FBB">
          <w:rPr>
            <w:rFonts w:cs="Times"/>
          </w:rPr>
          <w:t xml:space="preserve"> of the watershed area</w:t>
        </w:r>
        <w:r w:rsidR="00E539E8" w:rsidRPr="00AA3FBB">
          <w:rPr>
            <w:rFonts w:cs="Times"/>
          </w:rPr>
          <w:t xml:space="preserve">) </w:t>
        </w:r>
        <w:r w:rsidR="007465B6" w:rsidRPr="00AA3FBB">
          <w:rPr>
            <w:rFonts w:cs="Times"/>
          </w:rPr>
          <w:t>and</w:t>
        </w:r>
      </w:ins>
      <w:r w:rsidR="000B0813" w:rsidRPr="00AA3FBB">
        <w:rPr>
          <w:rFonts w:cs="Times"/>
        </w:rPr>
        <w:t xml:space="preserve"> </w:t>
      </w:r>
      <w:r w:rsidR="00E539E8" w:rsidRPr="00AA3FBB">
        <w:rPr>
          <w:rFonts w:cs="Times"/>
        </w:rPr>
        <w:t>well-drained L</w:t>
      </w:r>
      <w:r w:rsidR="0007662E" w:rsidRPr="00AA3FBB">
        <w:rPr>
          <w:rFonts w:cs="Times"/>
        </w:rPr>
        <w:t xml:space="preserve">ithic </w:t>
      </w:r>
      <w:r w:rsidR="00E539E8" w:rsidRPr="00AA3FBB">
        <w:rPr>
          <w:rFonts w:cs="Times"/>
        </w:rPr>
        <w:t>H</w:t>
      </w:r>
      <w:r w:rsidR="0007662E" w:rsidRPr="00AA3FBB">
        <w:rPr>
          <w:rFonts w:cs="Times"/>
        </w:rPr>
        <w:t>apludolls</w:t>
      </w:r>
      <w:r w:rsidR="00E539E8" w:rsidRPr="00AA3FBB">
        <w:rPr>
          <w:rFonts w:cs="Times"/>
        </w:rPr>
        <w:t xml:space="preserve"> ranging from silty clay to clay loams 20-150 cm deep</w:t>
      </w:r>
      <w:r w:rsidR="0007662E" w:rsidRPr="00AA3FBB">
        <w:rPr>
          <w:rFonts w:cs="Times"/>
        </w:rPr>
        <w:t xml:space="preserve"> </w:t>
      </w:r>
      <w:r w:rsidR="0007662E" w:rsidRPr="00AA3FBB">
        <w:rPr>
          <w:rFonts w:cs="Times"/>
        </w:rPr>
        <w:fldChar w:fldCharType="begin" w:fldLock="1"/>
      </w:r>
      <w:r w:rsidR="00D72E0F" w:rsidRPr="00AA3FBB">
        <w:rPr>
          <w:rFonts w:cs="Times"/>
        </w:rPr>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rsidRPr="00AA3FBB">
        <w:rPr>
          <w:rFonts w:cs="Times"/>
        </w:rPr>
        <w:fldChar w:fldCharType="separate"/>
      </w:r>
      <w:r w:rsidR="0007662E" w:rsidRPr="00AA3FBB">
        <w:rPr>
          <w:rFonts w:cs="Times"/>
          <w:noProof/>
        </w:rPr>
        <w:t>(Nakamura, 1984)</w:t>
      </w:r>
      <w:r w:rsidR="0007662E" w:rsidRPr="00AA3FBB">
        <w:rPr>
          <w:rFonts w:cs="Times"/>
        </w:rPr>
        <w:fldChar w:fldCharType="end"/>
      </w:r>
      <w:r w:rsidR="00806559" w:rsidRPr="00AA3FBB">
        <w:rPr>
          <w:rFonts w:cs="Times"/>
        </w:rPr>
        <w:t>.</w:t>
      </w:r>
      <w:r w:rsidR="0099011B" w:rsidRPr="00AA3FBB">
        <w:rPr>
          <w:rFonts w:cs="Times"/>
        </w:rPr>
        <w:t xml:space="preserve"> </w:t>
      </w:r>
      <w:r w:rsidR="00E539E8" w:rsidRPr="00AA3FBB">
        <w:rPr>
          <w:rFonts w:cs="Times"/>
        </w:rPr>
        <w:t>S</w:t>
      </w:r>
      <w:r w:rsidR="0096673D" w:rsidRPr="00AA3FBB">
        <w:rPr>
          <w:rFonts w:cs="Times"/>
        </w:rPr>
        <w:t xml:space="preserve">oils in the lowlands </w:t>
      </w:r>
      <w:r w:rsidR="00E539E8" w:rsidRPr="00AA3FBB">
        <w:rPr>
          <w:rFonts w:cs="Times"/>
        </w:rPr>
        <w:t xml:space="preserve">include a mix of </w:t>
      </w:r>
      <w:r w:rsidR="0096673D" w:rsidRPr="00AA3FBB">
        <w:rPr>
          <w:rFonts w:cs="Times"/>
        </w:rPr>
        <w:t>deep (&gt;150 cm), well drained very stony silty clay loam</w:t>
      </w:r>
      <w:r w:rsidR="00A7611A" w:rsidRPr="00AA3FBB">
        <w:rPr>
          <w:rFonts w:cs="Times"/>
        </w:rPr>
        <w:t>s</w:t>
      </w:r>
      <w:r w:rsidR="00E539E8" w:rsidRPr="00AA3FBB">
        <w:rPr>
          <w:rFonts w:cs="Times"/>
        </w:rPr>
        <w:t xml:space="preserve">, and </w:t>
      </w:r>
      <w:r w:rsidR="0096673D" w:rsidRPr="00AA3FBB">
        <w:rPr>
          <w:rFonts w:cs="Times"/>
        </w:rPr>
        <w:t xml:space="preserve">poorly drained silty clay to fine sandy loam along </w:t>
      </w:r>
      <w:del w:id="226" w:author="Alex Messina" w:date="2016-03-08T15:54:00Z">
        <w:r w:rsidR="0096673D">
          <w:delText xml:space="preserve">streams and </w:delText>
        </w:r>
      </w:del>
      <w:r w:rsidR="0096673D" w:rsidRPr="00AA3FBB">
        <w:rPr>
          <w:rFonts w:cs="Times"/>
        </w:rPr>
        <w:t>valley bottoms</w:t>
      </w:r>
      <w:ins w:id="227" w:author="Alex Messina" w:date="2016-03-08T15:54:00Z">
        <w:r w:rsidR="0096673D" w:rsidRPr="00AA3FBB">
          <w:rPr>
            <w:rFonts w:cs="Times"/>
          </w:rPr>
          <w:t>.</w:t>
        </w:r>
        <w:r w:rsidR="00A70D9E" w:rsidRPr="00AA3FBB">
          <w:rPr>
            <w:rFonts w:cs="Times"/>
          </w:rPr>
          <w:t xml:space="preserve"> The mean slope of Faga'alu watershed is 0.53 m/m and total relief is 653 m</w:t>
        </w:r>
      </w:ins>
      <w:r w:rsidR="00A70D9E" w:rsidRPr="00AA3FBB">
        <w:rPr>
          <w:rFonts w:cs="Times"/>
        </w:rPr>
        <w:t>.</w:t>
      </w:r>
    </w:p>
    <w:p w14:paraId="1D38EE0A" w14:textId="77777777" w:rsidR="00A955CD" w:rsidRPr="00AA3FBB" w:rsidRDefault="00A31439">
      <w:pPr>
        <w:pStyle w:val="Heading3"/>
        <w:rPr>
          <w:rFonts w:ascii="Times" w:hAnsi="Times"/>
          <w:rPrChange w:id="228" w:author="Alex Messina" w:date="2016-03-08T15:54:00Z">
            <w:rPr/>
          </w:rPrChange>
        </w:rPr>
      </w:pPr>
      <w:r w:rsidRPr="00AA3FBB">
        <w:rPr>
          <w:rFonts w:ascii="Times" w:hAnsi="Times"/>
          <w:rPrChange w:id="229" w:author="Alex Messina" w:date="2016-03-08T15:54:00Z">
            <w:rPr/>
          </w:rPrChange>
        </w:rPr>
        <w:t xml:space="preserve">2.1 </w:t>
      </w:r>
      <w:r w:rsidR="006F5A12" w:rsidRPr="00AA3FBB">
        <w:rPr>
          <w:rFonts w:ascii="Times" w:hAnsi="Times"/>
          <w:rPrChange w:id="230" w:author="Alex Messina" w:date="2016-03-08T15:54:00Z">
            <w:rPr/>
          </w:rPrChange>
        </w:rPr>
        <w:t>Climate</w:t>
      </w:r>
    </w:p>
    <w:p w14:paraId="2C10BF5D" w14:textId="54D927C6" w:rsidR="006315FA" w:rsidRPr="00AA3FBB" w:rsidRDefault="003A74EA" w:rsidP="006315FA">
      <w:pPr>
        <w:rPr>
          <w:rFonts w:cs="Times"/>
        </w:rPr>
      </w:pPr>
      <w:r w:rsidRPr="00AA3FBB">
        <w:rPr>
          <w:rFonts w:cs="Times"/>
        </w:rPr>
        <w:t>A</w:t>
      </w:r>
      <w:r w:rsidR="003F79C0" w:rsidRPr="00AA3FBB">
        <w:rPr>
          <w:rFonts w:cs="Times"/>
        </w:rPr>
        <w:t>nnual precipitation</w:t>
      </w:r>
      <w:ins w:id="231" w:author="Alex Messina" w:date="2016-03-08T15:54:00Z">
        <w:r w:rsidR="003F79C0" w:rsidRPr="00AA3FBB">
          <w:rPr>
            <w:rFonts w:cs="Times"/>
          </w:rPr>
          <w:t xml:space="preserve"> </w:t>
        </w:r>
        <w:r w:rsidR="00DE3909" w:rsidRPr="00AA3FBB">
          <w:rPr>
            <w:rFonts w:cs="Times"/>
          </w:rPr>
          <w:t>(P)</w:t>
        </w:r>
      </w:ins>
      <w:r w:rsidR="00DE3909" w:rsidRPr="00AA3FBB">
        <w:rPr>
          <w:rFonts w:cs="Times"/>
        </w:rPr>
        <w:t xml:space="preserve"> </w:t>
      </w:r>
      <w:r w:rsidR="00C6394A" w:rsidRPr="00AA3FBB">
        <w:rPr>
          <w:rFonts w:cs="Times"/>
        </w:rPr>
        <w:t>in</w:t>
      </w:r>
      <w:r w:rsidRPr="00AA3FBB">
        <w:rPr>
          <w:rFonts w:cs="Times"/>
        </w:rPr>
        <w:t xml:space="preserve"> Faga'alu watershed </w:t>
      </w:r>
      <w:r w:rsidR="003F79C0" w:rsidRPr="00AA3FBB">
        <w:rPr>
          <w:rFonts w:cs="Times"/>
        </w:rPr>
        <w:t xml:space="preserve">is 6,350 mm at Matafao Mtn. (653 m m.a.s.l), 5,280 mm at Matafao Reservoir (249 m m.a.s.l.) and </w:t>
      </w:r>
      <w:del w:id="232" w:author="Alex Messina" w:date="2016-03-08T15:54:00Z">
        <w:r w:rsidR="003F79C0">
          <w:delText xml:space="preserve">about </w:delText>
        </w:r>
      </w:del>
      <w:ins w:id="233" w:author="Alex Messina" w:date="2016-03-08T15:54:00Z">
        <w:r w:rsidR="00C43C2E" w:rsidRPr="00AA3FBB">
          <w:rPr>
            <w:rFonts w:cs="Times"/>
          </w:rPr>
          <w:t>~</w:t>
        </w:r>
      </w:ins>
      <w:r w:rsidR="003F79C0" w:rsidRPr="00AA3FBB">
        <w:rPr>
          <w:rFonts w:cs="Times"/>
        </w:rPr>
        <w:t xml:space="preserve">3,800 mm on the coastal plain </w:t>
      </w:r>
      <w:r w:rsidR="003F79C0" w:rsidRPr="00AA3FBB">
        <w:rPr>
          <w:rFonts w:cs="Times"/>
        </w:rPr>
        <w:fldChar w:fldCharType="begin" w:fldLock="1"/>
      </w:r>
      <w:r w:rsidR="003F79C0" w:rsidRPr="00AA3FBB">
        <w:rPr>
          <w:rFonts w:cs="Times"/>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rsidRPr="00AA3FBB">
        <w:rPr>
          <w:rFonts w:cs="Times"/>
        </w:rPr>
        <w:fldChar w:fldCharType="separate"/>
      </w:r>
      <w:r w:rsidR="003F79C0" w:rsidRPr="00AA3FBB">
        <w:rPr>
          <w:rFonts w:cs="Times"/>
          <w:noProof/>
        </w:rPr>
        <w:t>(Craig, 2009; Dames &amp; Moore, 1981; Perreault, 2010; Tonkin &amp; Taylor International Ltd., 1989; Wong, 1996)</w:t>
      </w:r>
      <w:r w:rsidR="003F79C0" w:rsidRPr="00AA3FBB">
        <w:rPr>
          <w:rFonts w:cs="Times"/>
        </w:rPr>
        <w:fldChar w:fldCharType="end"/>
      </w:r>
      <w:r w:rsidR="003F79C0" w:rsidRPr="00AA3FBB">
        <w:rPr>
          <w:rFonts w:cs="Times"/>
        </w:rPr>
        <w:t>.</w:t>
      </w:r>
      <w:r w:rsidR="000B0813" w:rsidRPr="00AA3FBB">
        <w:rPr>
          <w:rFonts w:cs="Times"/>
        </w:rPr>
        <w:t xml:space="preserve"> </w:t>
      </w:r>
      <w:r w:rsidR="00C43C2E" w:rsidRPr="00AA3FBB">
        <w:rPr>
          <w:rFonts w:cs="Times"/>
        </w:rPr>
        <w:t xml:space="preserve">There are two </w:t>
      </w:r>
      <w:del w:id="234" w:author="Alex Messina" w:date="2016-03-08T15:54:00Z">
        <w:r w:rsidR="006315FA">
          <w:delText xml:space="preserve">subtle </w:delText>
        </w:r>
      </w:del>
      <w:r w:rsidR="006315FA" w:rsidRPr="00AA3FBB">
        <w:rPr>
          <w:rFonts w:cs="Times"/>
        </w:rPr>
        <w:t xml:space="preserve">rainfall seasons: a drier winter </w:t>
      </w:r>
      <w:del w:id="235" w:author="Alex Messina" w:date="2016-03-08T15:54:00Z">
        <w:r w:rsidR="006315FA">
          <w:delText>season</w:delText>
        </w:r>
        <w:r>
          <w:delText xml:space="preserve"> </w:delText>
        </w:r>
      </w:del>
      <w:r w:rsidR="006315FA" w:rsidRPr="00AA3FBB">
        <w:rPr>
          <w:rFonts w:cs="Times"/>
        </w:rPr>
        <w:t>from June through September</w:t>
      </w:r>
      <w:r w:rsidRPr="00AA3FBB">
        <w:rPr>
          <w:rFonts w:cs="Times"/>
        </w:rPr>
        <w:t xml:space="preserve"> </w:t>
      </w:r>
      <w:del w:id="236" w:author="Alex Messina" w:date="2016-03-08T15:54:00Z">
        <w:r>
          <w:delText xml:space="preserve">that </w:delText>
        </w:r>
      </w:del>
      <w:r w:rsidRPr="00AA3FBB">
        <w:rPr>
          <w:rFonts w:cs="Times"/>
        </w:rPr>
        <w:t xml:space="preserve">accounts for 25% of annual </w:t>
      </w:r>
      <w:del w:id="237" w:author="Alex Messina" w:date="2016-03-08T15:54:00Z">
        <w:r>
          <w:delText>precipitation</w:delText>
        </w:r>
      </w:del>
      <w:ins w:id="238" w:author="Alex Messina" w:date="2016-03-08T15:54:00Z">
        <w:r w:rsidR="00DE3909" w:rsidRPr="00AA3FBB">
          <w:rPr>
            <w:rFonts w:cs="Times"/>
          </w:rPr>
          <w:t>P</w:t>
        </w:r>
        <w:r w:rsidR="00C43C2E" w:rsidRPr="00AA3FBB">
          <w:rPr>
            <w:rFonts w:cs="Times"/>
          </w:rPr>
          <w:t>,</w:t>
        </w:r>
      </w:ins>
      <w:r w:rsidR="00C43C2E" w:rsidRPr="00AA3FBB">
        <w:rPr>
          <w:rFonts w:cs="Times"/>
        </w:rPr>
        <w:t xml:space="preserve"> and a wetter summer</w:t>
      </w:r>
      <w:r w:rsidR="006315FA" w:rsidRPr="00AA3FBB">
        <w:rPr>
          <w:rFonts w:cs="Times"/>
        </w:rPr>
        <w:t xml:space="preserve"> </w:t>
      </w:r>
      <w:del w:id="239" w:author="Alex Messina" w:date="2016-03-08T15:54:00Z">
        <w:r w:rsidR="006315FA">
          <w:delText xml:space="preserve">season, </w:delText>
        </w:r>
      </w:del>
      <w:r w:rsidR="006315FA" w:rsidRPr="00AA3FBB">
        <w:rPr>
          <w:rFonts w:cs="Times"/>
        </w:rPr>
        <w:t>from October through May</w:t>
      </w:r>
      <w:ins w:id="240" w:author="Alex Messina" w:date="2016-03-08T15:54:00Z">
        <w:r w:rsidR="00DE3909" w:rsidRPr="00AA3FBB">
          <w:rPr>
            <w:rFonts w:cs="Times"/>
          </w:rPr>
          <w:t xml:space="preserve"> accounts for 75% of annual P</w:t>
        </w:r>
      </w:ins>
      <w:r w:rsidR="00DE3909" w:rsidRPr="00AA3FBB">
        <w:rPr>
          <w:rFonts w:cs="Times"/>
        </w:rPr>
        <w:t xml:space="preserve"> </w:t>
      </w:r>
      <w:del w:id="241" w:author="Alex Messina" w:date="2016-03-08T15:54:00Z">
        <w:r>
          <w:fldChar w:fldCharType="begin" w:fldLock="1"/>
        </w:r>
        <w:r>
          <w:del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delInstrText>
        </w:r>
        <w:r>
          <w:fldChar w:fldCharType="separate"/>
        </w:r>
        <w:r w:rsidRPr="003039F7">
          <w:rPr>
            <w:noProof/>
          </w:rPr>
          <w:delText>(Perreault, 2010</w:delText>
        </w:r>
        <w:r>
          <w:fldChar w:fldCharType="end"/>
        </w:r>
        <w:r>
          <w:delText xml:space="preserve">; data from USGS rain gauges and Parameter-elevation Relationships on Independent Slopes Model (PRISM) Climate Group </w:delText>
        </w:r>
        <w:r>
          <w:fldChar w:fldCharType="begin" w:fldLock="1"/>
        </w:r>
        <w:r>
          <w:del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delInstrText>
        </w:r>
        <w:r>
          <w:fldChar w:fldCharType="separate"/>
        </w:r>
        <w:r w:rsidRPr="00E153E3">
          <w:rPr>
            <w:noProof/>
          </w:rPr>
          <w:delText>(Daly et al., 2008)</w:delText>
        </w:r>
        <w:r>
          <w:fldChar w:fldCharType="end"/>
        </w:r>
        <w:r>
          <w:delText>).</w:delText>
        </w:r>
        <w:r w:rsidR="000B0813">
          <w:delText xml:space="preserve"> </w:delText>
        </w:r>
        <w:r w:rsidR="006315FA">
          <w:delText>While total rainfall is lower in the drier</w:delText>
        </w:r>
        <w:r>
          <w:delText xml:space="preserve"> </w:delText>
        </w:r>
        <w:r w:rsidR="006315FA">
          <w:delText>season, large storm events are still observed.</w:delText>
        </w:r>
        <w:r w:rsidR="000B0813">
          <w:delText xml:space="preserve"> </w:delText>
        </w:r>
        <w:r>
          <w:delText xml:space="preserve">At 11 sites around the island, </w:delText>
        </w:r>
        <w:r w:rsidR="006315FA">
          <w:delText xml:space="preserve">35% of annual peak flows occurred during the drier season </w:delText>
        </w:r>
        <w:r>
          <w:delText>over 1959-1990</w:delText>
        </w:r>
      </w:del>
      <w:ins w:id="242" w:author="Alex Messina" w:date="2016-03-08T15:54:00Z">
        <w:r w:rsidR="00DE3909" w:rsidRPr="00AA3FBB">
          <w:rPr>
            <w:rFonts w:cs="Times"/>
          </w:rPr>
          <w:fldChar w:fldCharType="begin" w:fldLock="1"/>
        </w:r>
        <w:r w:rsidR="00721092">
          <w:rPr>
            <w:rFonts w:cs="Times"/>
          </w:rP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"id" : "ITEM-2", "itemData" : { "author" : [ { "dropping-particle" : "", "family" : "Craig", "given" : "Peter", "non-dropping-particle" : "", "parse-names" : false, "suffix" : "" } ], "id" : "ITEM-2",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Perreault, 2010)", "plainTextFormattedCitation" : "(Craig, 2009; Perreault, 2010)", "previouslyFormattedCitation" : "(Craig, 2009; Perreault, 2010)" }, "properties" : { "noteIndex" : 0 }, "schema" : "https://github.com/citation-style-language/schema/raw/master/csl-citation.json" }</w:instrText>
        </w:r>
        <w:r w:rsidR="00DE3909" w:rsidRPr="00AA3FBB">
          <w:rPr>
            <w:rFonts w:cs="Times"/>
          </w:rPr>
          <w:fldChar w:fldCharType="separate"/>
        </w:r>
        <w:r w:rsidR="00DE3909" w:rsidRPr="00AA3FBB">
          <w:rPr>
            <w:rFonts w:cs="Times"/>
            <w:noProof/>
          </w:rPr>
          <w:t>(Craig, 2009; Perreault, 2010)</w:t>
        </w:r>
        <w:r w:rsidR="00DE3909" w:rsidRPr="00AA3FBB">
          <w:rPr>
            <w:rFonts w:cs="Times"/>
          </w:rPr>
          <w:fldChar w:fldCharType="end"/>
        </w:r>
        <w:r w:rsidRPr="00AA3FBB">
          <w:rPr>
            <w:rFonts w:cs="Times"/>
          </w:rPr>
          <w:t>.</w:t>
        </w:r>
        <w:r w:rsidR="000B0813" w:rsidRPr="00AA3FBB">
          <w:rPr>
            <w:rFonts w:cs="Times"/>
          </w:rPr>
          <w:t xml:space="preserve"> </w:t>
        </w:r>
        <w:r w:rsidR="005D0762" w:rsidRPr="00AA3FBB">
          <w:rPr>
            <w:rFonts w:cs="Times"/>
          </w:rPr>
          <w:t>P</w:t>
        </w:r>
        <w:r w:rsidR="006315FA" w:rsidRPr="00AA3FBB">
          <w:rPr>
            <w:rFonts w:cs="Times"/>
          </w:rPr>
          <w:t xml:space="preserve"> is </w:t>
        </w:r>
        <w:r w:rsidR="005D0762" w:rsidRPr="00AA3FBB">
          <w:rPr>
            <w:rFonts w:cs="Times"/>
          </w:rPr>
          <w:t>l</w:t>
        </w:r>
        <w:r w:rsidR="00CB6F88" w:rsidRPr="00AA3FBB">
          <w:rPr>
            <w:rFonts w:cs="Times"/>
          </w:rPr>
          <w:t>ower</w:t>
        </w:r>
        <w:r w:rsidR="00C43C2E" w:rsidRPr="00AA3FBB">
          <w:rPr>
            <w:rFonts w:cs="Times"/>
          </w:rPr>
          <w:t xml:space="preserve"> </w:t>
        </w:r>
        <w:r w:rsidR="00496418" w:rsidRPr="00AA3FBB">
          <w:rPr>
            <w:rFonts w:cs="Times"/>
          </w:rPr>
          <w:t xml:space="preserve">in the drier season but </w:t>
        </w:r>
        <w:r w:rsidR="00C43C2E" w:rsidRPr="00AA3FBB">
          <w:rPr>
            <w:rFonts w:cs="Times"/>
          </w:rPr>
          <w:t>large storm</w:t>
        </w:r>
        <w:r w:rsidR="006315FA" w:rsidRPr="00AA3FBB">
          <w:rPr>
            <w:rFonts w:cs="Times"/>
          </w:rPr>
          <w:t xml:space="preserve">s </w:t>
        </w:r>
        <w:r w:rsidR="00F723A5" w:rsidRPr="00AA3FBB">
          <w:rPr>
            <w:rFonts w:cs="Times"/>
          </w:rPr>
          <w:t>still occur</w:t>
        </w:r>
        <w:r w:rsidR="00496418" w:rsidRPr="00AA3FBB">
          <w:rPr>
            <w:rFonts w:cs="Times"/>
          </w:rPr>
          <w:t>: a</w:t>
        </w:r>
        <w:r w:rsidRPr="00AA3FBB">
          <w:rPr>
            <w:rFonts w:cs="Times"/>
          </w:rPr>
          <w:t>t 11 s</w:t>
        </w:r>
        <w:r w:rsidR="00E57395" w:rsidRPr="00AA3FBB">
          <w:rPr>
            <w:rFonts w:cs="Times"/>
          </w:rPr>
          <w:t>tream gages</w:t>
        </w:r>
        <w:r w:rsidRPr="00AA3FBB">
          <w:rPr>
            <w:rFonts w:cs="Times"/>
          </w:rPr>
          <w:t xml:space="preserve"> around the island, </w:t>
        </w:r>
        <w:r w:rsidR="006315FA" w:rsidRPr="00AA3FBB">
          <w:rPr>
            <w:rFonts w:cs="Times"/>
          </w:rPr>
          <w:t xml:space="preserve">35% of annual peak flows occurred during the drier season </w:t>
        </w:r>
        <w:r w:rsidR="001431E3" w:rsidRPr="00AA3FBB">
          <w:rPr>
            <w:rFonts w:cs="Times"/>
          </w:rPr>
          <w:t>(1959-1990)</w:t>
        </w:r>
      </w:ins>
      <w:r w:rsidR="001431E3" w:rsidRPr="00AA3FBB">
        <w:rPr>
          <w:rFonts w:cs="Times"/>
        </w:rPr>
        <w:t xml:space="preserve"> </w:t>
      </w:r>
      <w:r w:rsidRPr="00AA3FBB">
        <w:rPr>
          <w:rFonts w:cs="Times"/>
        </w:rPr>
        <w:fldChar w:fldCharType="begin" w:fldLock="1"/>
      </w:r>
      <w:r w:rsidRPr="00AA3FBB">
        <w:rPr>
          <w:rFonts w:cs="Times"/>
        </w:rP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rsidRPr="00AA3FBB">
        <w:rPr>
          <w:rFonts w:cs="Times"/>
        </w:rPr>
        <w:fldChar w:fldCharType="separate"/>
      </w:r>
      <w:r w:rsidRPr="00AA3FBB">
        <w:rPr>
          <w:rFonts w:cs="Times"/>
          <w:noProof/>
        </w:rPr>
        <w:t>(Wong, 1996)</w:t>
      </w:r>
      <w:r w:rsidRPr="00AA3FBB">
        <w:rPr>
          <w:rFonts w:cs="Times"/>
        </w:rPr>
        <w:fldChar w:fldCharType="end"/>
      </w:r>
      <w:r w:rsidRPr="00AA3FBB">
        <w:rPr>
          <w:rFonts w:cs="Times"/>
        </w:rPr>
        <w:t>.</w:t>
      </w:r>
    </w:p>
    <w:p w14:paraId="198A2270" w14:textId="77777777" w:rsidR="004711E7" w:rsidRPr="00AA3FBB" w:rsidRDefault="00A31439" w:rsidP="004711E7">
      <w:pPr>
        <w:pStyle w:val="Heading3"/>
        <w:rPr>
          <w:rFonts w:ascii="Times" w:hAnsi="Times"/>
          <w:rPrChange w:id="243" w:author="Alex Messina" w:date="2016-03-08T15:54:00Z">
            <w:rPr/>
          </w:rPrChange>
        </w:rPr>
      </w:pPr>
      <w:r w:rsidRPr="00AA3FBB">
        <w:rPr>
          <w:rFonts w:ascii="Times" w:hAnsi="Times"/>
          <w:rPrChange w:id="244" w:author="Alex Messina" w:date="2016-03-08T15:54:00Z">
            <w:rPr/>
          </w:rPrChange>
        </w:rPr>
        <w:t xml:space="preserve">2.2 </w:t>
      </w:r>
      <w:r w:rsidR="006F5A12" w:rsidRPr="00AA3FBB">
        <w:rPr>
          <w:rFonts w:ascii="Times" w:hAnsi="Times"/>
          <w:rPrChange w:id="245" w:author="Alex Messina" w:date="2016-03-08T15:54:00Z">
            <w:rPr/>
          </w:rPrChange>
        </w:rPr>
        <w:t>Land Cover and Land Use</w:t>
      </w:r>
    </w:p>
    <w:p w14:paraId="6357D962" w14:textId="29D7BAE3" w:rsidR="004711E7" w:rsidRPr="00AA3FBB" w:rsidRDefault="00AA3FBB" w:rsidP="001B6A9A">
      <w:pPr>
        <w:pStyle w:val="Heading4"/>
        <w:rPr>
          <w:rFonts w:ascii="Times" w:hAnsi="Times"/>
          <w:rPrChange w:id="246" w:author="Alex Messina" w:date="2016-03-08T15:54:00Z">
            <w:rPr/>
          </w:rPrChange>
        </w:rPr>
      </w:pPr>
      <w:r>
        <w:rPr>
          <w:rFonts w:ascii="Times" w:hAnsi="Times"/>
          <w:rPrChange w:id="247" w:author="Alex Messina" w:date="2016-03-08T15:54:00Z">
            <w:rPr/>
          </w:rPrChange>
        </w:rPr>
        <w:t>2.2.1</w:t>
      </w:r>
      <w:del w:id="248" w:author="Alex Messina" w:date="2016-03-08T15:54:00Z">
        <w:r w:rsidR="004711E7">
          <w:delText>.</w:delText>
        </w:r>
      </w:del>
      <w:r w:rsidR="004711E7" w:rsidRPr="00AA3FBB">
        <w:rPr>
          <w:rFonts w:ascii="Times" w:hAnsi="Times"/>
          <w:rPrChange w:id="249" w:author="Alex Messina" w:date="2016-03-08T15:54:00Z">
            <w:rPr/>
          </w:rPrChange>
        </w:rPr>
        <w:t xml:space="preserve"> Vegetation, agriculture, and urban areas</w:t>
      </w:r>
    </w:p>
    <w:p w14:paraId="3C3B755F" w14:textId="056C1701" w:rsidR="004711E7" w:rsidRPr="00AA3FBB" w:rsidRDefault="006F5A12">
      <w:pPr>
        <w:rPr>
          <w:rFonts w:cs="Times"/>
        </w:rPr>
      </w:pPr>
      <w:r w:rsidRPr="00AA3FBB">
        <w:rPr>
          <w:rFonts w:cs="Times"/>
        </w:rPr>
        <w:t xml:space="preserve">The predominant land cover in Faga'alu watershed is undisturbed vegetation </w:t>
      </w:r>
      <w:del w:id="250" w:author="Alex Messina" w:date="2016-03-08T15:54:00Z">
        <w:r>
          <w:delText>(94.8</w:delText>
        </w:r>
      </w:del>
      <w:ins w:id="251" w:author="Alex Messina" w:date="2016-03-08T15:54:00Z">
        <w:r w:rsidR="0061435D" w:rsidRPr="00AA3FBB">
          <w:rPr>
            <w:rFonts w:cs="Times"/>
          </w:rPr>
          <w:t xml:space="preserve">on the steep hillsides </w:t>
        </w:r>
        <w:r w:rsidR="00E57395" w:rsidRPr="00AA3FBB">
          <w:rPr>
            <w:rFonts w:cs="Times"/>
          </w:rPr>
          <w:t>(95</w:t>
        </w:r>
      </w:ins>
      <w:r w:rsidR="00E57395" w:rsidRPr="00AA3FBB">
        <w:rPr>
          <w:rFonts w:cs="Times"/>
        </w:rPr>
        <w:t>%), including forest (</w:t>
      </w:r>
      <w:del w:id="252" w:author="Alex Messina" w:date="2016-03-08T15:54:00Z">
        <w:r>
          <w:delText>85.7</w:delText>
        </w:r>
      </w:del>
      <w:ins w:id="253" w:author="Alex Messina" w:date="2016-03-08T15:54:00Z">
        <w:r w:rsidR="00E57395" w:rsidRPr="00AA3FBB">
          <w:rPr>
            <w:rFonts w:cs="Times"/>
          </w:rPr>
          <w:t>86</w:t>
        </w:r>
      </w:ins>
      <w:r w:rsidR="00E57395" w:rsidRPr="00AA3FBB">
        <w:rPr>
          <w:rFonts w:cs="Times"/>
        </w:rPr>
        <w:t>%) and scrub/shrub (9</w:t>
      </w:r>
      <w:del w:id="254" w:author="Alex Messina" w:date="2016-03-08T15:54:00Z">
        <w:r>
          <w:delText xml:space="preserve">.0%) on the steep hillsides </w:delText>
        </w:r>
        <w:r>
          <w:lastRenderedPageBreak/>
          <w:delText>(</w:delText>
        </w:r>
      </w:del>
      <w:ins w:id="255" w:author="Alex Messina" w:date="2016-03-08T15:54:00Z">
        <w:r w:rsidRPr="00AA3FBB">
          <w:rPr>
            <w:rFonts w:cs="Times"/>
          </w:rPr>
          <w:t>%) (</w:t>
        </w:r>
      </w:ins>
      <w:r w:rsidRPr="00AA3FBB">
        <w:rPr>
          <w:rFonts w:cs="Times"/>
        </w:rPr>
        <w:t>Table 1)</w:t>
      </w:r>
      <w:r w:rsidR="007E1C3D" w:rsidRPr="00AA3FBB">
        <w:rPr>
          <w:rFonts w:cs="Times"/>
        </w:rPr>
        <w:t>.</w:t>
      </w:r>
      <w:r w:rsidR="000B0813" w:rsidRPr="00AA3FBB">
        <w:rPr>
          <w:rFonts w:cs="Times"/>
        </w:rPr>
        <w:t xml:space="preserve"> </w:t>
      </w:r>
      <w:r w:rsidRPr="00AA3FBB">
        <w:rPr>
          <w:rFonts w:cs="Times"/>
        </w:rPr>
        <w:t xml:space="preserve">The </w:t>
      </w:r>
      <w:del w:id="256" w:author="Alex Messina" w:date="2016-03-08T15:54:00Z">
        <w:r>
          <w:delText>upper</w:delText>
        </w:r>
      </w:del>
      <w:ins w:id="257" w:author="Alex Messina" w:date="2016-03-08T15:54:00Z">
        <w:r w:rsidR="00914625" w:rsidRPr="00AA3FBB">
          <w:rPr>
            <w:rFonts w:cs="Times"/>
          </w:rPr>
          <w:t>Upper</w:t>
        </w:r>
      </w:ins>
      <w:r w:rsidRPr="00AA3FBB">
        <w:rPr>
          <w:rFonts w:cs="Times"/>
        </w:rPr>
        <w:t xml:space="preserve"> watershed</w:t>
      </w:r>
      <w:del w:id="258" w:author="Alex Messina" w:date="2016-03-08T15:54:00Z">
        <w:r w:rsidR="00EE7689">
          <w:delText>, draining to FG1 in Figure 1,</w:delText>
        </w:r>
      </w:del>
      <w:r w:rsidR="0061435D" w:rsidRPr="00AA3FBB">
        <w:rPr>
          <w:rFonts w:cs="Times"/>
        </w:rPr>
        <w:t xml:space="preserve"> </w:t>
      </w:r>
      <w:r w:rsidRPr="00AA3FBB">
        <w:rPr>
          <w:rFonts w:cs="Times"/>
        </w:rPr>
        <w:t xml:space="preserve">is dominated by undisturbed rainforest </w:t>
      </w:r>
      <w:ins w:id="259" w:author="Alex Messina" w:date="2016-03-08T15:54:00Z">
        <w:r w:rsidR="00E57395" w:rsidRPr="00AA3FBB">
          <w:rPr>
            <w:rFonts w:cs="Times"/>
          </w:rPr>
          <w:t xml:space="preserve">(82%) </w:t>
        </w:r>
      </w:ins>
      <w:r w:rsidRPr="00AA3FBB">
        <w:rPr>
          <w:rFonts w:cs="Times"/>
        </w:rPr>
        <w:t>on steep hillslopes</w:t>
      </w:r>
      <w:del w:id="260" w:author="Alex Messina" w:date="2016-03-08T15:54:00Z">
        <w:r>
          <w:delText>.</w:delText>
        </w:r>
      </w:del>
      <w:ins w:id="261" w:author="Alex Messina" w:date="2016-03-08T15:54:00Z">
        <w:r w:rsidR="00DD295B" w:rsidRPr="00AA3FBB">
          <w:rPr>
            <w:rFonts w:cs="Times"/>
          </w:rPr>
          <w:t xml:space="preserve"> with no human disturbance</w:t>
        </w:r>
        <w:r w:rsidRPr="00AA3FBB">
          <w:rPr>
            <w:rFonts w:cs="Times"/>
          </w:rPr>
          <w:t>.</w:t>
        </w:r>
      </w:ins>
      <w:r w:rsidRPr="00AA3FBB">
        <w:rPr>
          <w:rFonts w:cs="Times"/>
        </w:rPr>
        <w:t xml:space="preserve"> The </w:t>
      </w:r>
      <w:del w:id="262" w:author="Alex Messina" w:date="2016-03-08T15:54:00Z">
        <w:r>
          <w:delText>lower</w:delText>
        </w:r>
      </w:del>
      <w:ins w:id="263" w:author="Alex Messina" w:date="2016-03-08T15:54:00Z">
        <w:r w:rsidR="00CB6F88" w:rsidRPr="00AA3FBB">
          <w:rPr>
            <w:rFonts w:cs="Times"/>
          </w:rPr>
          <w:t>Lower</w:t>
        </w:r>
      </w:ins>
      <w:r w:rsidRPr="00AA3FBB">
        <w:rPr>
          <w:rFonts w:cs="Times"/>
        </w:rPr>
        <w:t xml:space="preserve"> subwatershed</w:t>
      </w:r>
      <w:del w:id="264" w:author="Alex Messina" w:date="2016-03-08T15:54:00Z">
        <w:r w:rsidR="00EE7689">
          <w:delText>, draining areas between FG1 and FG3 in Figure 1,</w:delText>
        </w:r>
      </w:del>
      <w:r w:rsidR="0061435D" w:rsidRPr="00AA3FBB">
        <w:rPr>
          <w:rFonts w:cs="Times"/>
        </w:rPr>
        <w:t xml:space="preserve"> </w:t>
      </w:r>
      <w:r w:rsidRPr="00AA3FBB">
        <w:rPr>
          <w:rFonts w:cs="Times"/>
        </w:rPr>
        <w:t>has steep</w:t>
      </w:r>
      <w:ins w:id="265" w:author="Alex Messina" w:date="2016-03-08T15:54:00Z">
        <w:r w:rsidR="00DD295B" w:rsidRPr="00AA3FBB">
          <w:rPr>
            <w:rFonts w:cs="Times"/>
          </w:rPr>
          <w:t>,</w:t>
        </w:r>
      </w:ins>
      <w:r w:rsidRPr="00AA3FBB">
        <w:rPr>
          <w:rFonts w:cs="Times"/>
        </w:rPr>
        <w:t xml:space="preserve"> vegetated hillslopes and a relatively small flat area in the valley bottom that is urbanized</w:t>
      </w:r>
      <w:r w:rsidR="00F2336D" w:rsidRPr="00AA3FBB">
        <w:rPr>
          <w:rFonts w:cs="Times"/>
        </w:rPr>
        <w:t xml:space="preserve"> (</w:t>
      </w:r>
      <w:del w:id="266" w:author="Alex Messina" w:date="2016-03-08T15:54:00Z">
        <w:r w:rsidR="00C6394A">
          <w:delText>3.2% of</w:delText>
        </w:r>
        <w:r w:rsidR="00F2336D">
          <w:delText xml:space="preserve"> the watershed area</w:delText>
        </w:r>
      </w:del>
      <w:ins w:id="267" w:author="Alex Messina" w:date="2016-03-08T15:54:00Z">
        <w:r w:rsidR="00E57395" w:rsidRPr="00AA3FBB">
          <w:rPr>
            <w:rFonts w:cs="Times"/>
          </w:rPr>
          <w:t>6.4</w:t>
        </w:r>
        <w:r w:rsidR="00C6394A" w:rsidRPr="00AA3FBB">
          <w:rPr>
            <w:rFonts w:cs="Times"/>
          </w:rPr>
          <w:t>%</w:t>
        </w:r>
      </w:ins>
      <w:r w:rsidR="00C6394A" w:rsidRPr="00AA3FBB">
        <w:rPr>
          <w:rFonts w:cs="Times"/>
        </w:rPr>
        <w:t xml:space="preserve"> </w:t>
      </w:r>
      <w:r w:rsidRPr="00AA3FBB">
        <w:rPr>
          <w:rFonts w:cs="Times"/>
        </w:rPr>
        <w:t>"High Intensity Developed" in Table 1)</w:t>
      </w:r>
      <w:r w:rsidR="00C6394A" w:rsidRPr="00AA3FBB">
        <w:rPr>
          <w:rFonts w:cs="Times"/>
        </w:rPr>
        <w:t>.</w:t>
      </w:r>
      <w:r w:rsidR="00F2336D" w:rsidRPr="00AA3FBB">
        <w:rPr>
          <w:rFonts w:cs="Times"/>
        </w:rPr>
        <w:t xml:space="preserve"> </w:t>
      </w:r>
      <w:r w:rsidRPr="00AA3FBB">
        <w:rPr>
          <w:rFonts w:cs="Times"/>
        </w:rPr>
        <w:t>A small portion</w:t>
      </w:r>
      <w:r w:rsidR="0061435D" w:rsidRPr="00AA3FBB">
        <w:rPr>
          <w:rFonts w:cs="Times"/>
        </w:rPr>
        <w:t xml:space="preserve"> of the watershed</w:t>
      </w:r>
      <w:r w:rsidRPr="00AA3FBB">
        <w:rPr>
          <w:rFonts w:cs="Times"/>
        </w:rPr>
        <w:t xml:space="preserve"> (</w:t>
      </w:r>
      <w:del w:id="268" w:author="Alex Messina" w:date="2016-03-08T15:54:00Z">
        <w:r>
          <w:delText>0.9</w:delText>
        </w:r>
      </w:del>
      <w:ins w:id="269" w:author="Alex Messina" w:date="2016-03-08T15:54:00Z">
        <w:r w:rsidR="00E57395" w:rsidRPr="00AA3FBB">
          <w:rPr>
            <w:rFonts w:cs="Times"/>
          </w:rPr>
          <w:t>1.8</w:t>
        </w:r>
      </w:ins>
      <w:r w:rsidRPr="00AA3FBB">
        <w:rPr>
          <w:rFonts w:cs="Times"/>
        </w:rPr>
        <w:t>%) is developed open space</w:t>
      </w:r>
      <w:r w:rsidR="00DD295B" w:rsidRPr="00AA3FBB">
        <w:rPr>
          <w:rFonts w:cs="Times"/>
        </w:rPr>
        <w:t xml:space="preserve">, </w:t>
      </w:r>
      <w:del w:id="270" w:author="Alex Messina" w:date="2016-03-08T15:54:00Z">
        <w:r>
          <w:delText>which includes</w:delText>
        </w:r>
      </w:del>
      <w:ins w:id="271" w:author="Alex Messina" w:date="2016-03-08T15:54:00Z">
        <w:r w:rsidR="00DD295B" w:rsidRPr="00AA3FBB">
          <w:rPr>
            <w:rFonts w:cs="Times"/>
          </w:rPr>
          <w:t>mainly</w:t>
        </w:r>
      </w:ins>
      <w:r w:rsidRPr="00AA3FBB">
        <w:rPr>
          <w:rFonts w:cs="Times"/>
        </w:rPr>
        <w:t xml:space="preserve"> landscaped lawns and parks. </w:t>
      </w:r>
      <w:del w:id="272" w:author="Alex Messina" w:date="2016-03-08T15:54:00Z">
        <w:r>
          <w:delText>In addition to some</w:delText>
        </w:r>
      </w:del>
      <w:ins w:id="273" w:author="Alex Messina" w:date="2016-03-08T15:54:00Z">
        <w:r w:rsidR="00DD295B" w:rsidRPr="00AA3FBB">
          <w:rPr>
            <w:rFonts w:cs="Times"/>
          </w:rPr>
          <w:t>Agricultural area</w:t>
        </w:r>
        <w:r w:rsidR="00C66778" w:rsidRPr="00AA3FBB">
          <w:rPr>
            <w:rFonts w:cs="Times"/>
          </w:rPr>
          <w:t>s</w:t>
        </w:r>
        <w:r w:rsidR="00DD295B" w:rsidRPr="00AA3FBB">
          <w:rPr>
            <w:rFonts w:cs="Times"/>
          </w:rPr>
          <w:t xml:space="preserve"> include</w:t>
        </w:r>
      </w:ins>
      <w:r w:rsidRPr="00AA3FBB">
        <w:rPr>
          <w:rFonts w:cs="Times"/>
        </w:rPr>
        <w:t xml:space="preserve"> small household gardens </w:t>
      </w:r>
      <w:del w:id="274" w:author="Alex Messina" w:date="2016-03-08T15:54:00Z">
        <w:r>
          <w:delText xml:space="preserve">there are several </w:delText>
        </w:r>
      </w:del>
      <w:ins w:id="275" w:author="Alex Messina" w:date="2016-03-08T15:54:00Z">
        <w:r w:rsidR="00DD295B" w:rsidRPr="00AA3FBB">
          <w:rPr>
            <w:rFonts w:cs="Times"/>
          </w:rPr>
          <w:t>and</w:t>
        </w:r>
        <w:r w:rsidRPr="00AA3FBB">
          <w:rPr>
            <w:rFonts w:cs="Times"/>
          </w:rPr>
          <w:t xml:space="preserve"> </w:t>
        </w:r>
      </w:ins>
      <w:r w:rsidRPr="00AA3FBB">
        <w:rPr>
          <w:rFonts w:cs="Times"/>
        </w:rPr>
        <w:t xml:space="preserve">small </w:t>
      </w:r>
      <w:del w:id="276" w:author="Alex Messina" w:date="2016-03-08T15:54:00Z">
        <w:r>
          <w:delText xml:space="preserve">agricultural </w:delText>
        </w:r>
      </w:del>
      <w:r w:rsidRPr="00AA3FBB">
        <w:rPr>
          <w:rFonts w:cs="Times"/>
        </w:rPr>
        <w:t>areas of banana and taro on the steep hillsides</w:t>
      </w:r>
      <w:del w:id="277" w:author="Alex Messina" w:date="2016-03-08T15:54:00Z">
        <w:r>
          <w:delText>. These agricultural plots were</w:delText>
        </w:r>
      </w:del>
      <w:ins w:id="278" w:author="Alex Messina" w:date="2016-03-08T15:54:00Z">
        <w:r w:rsidR="00DD295B" w:rsidRPr="00AA3FBB">
          <w:rPr>
            <w:rFonts w:cs="Times"/>
          </w:rPr>
          <w:t>,</w:t>
        </w:r>
      </w:ins>
      <w:r w:rsidR="00DD295B" w:rsidRPr="00AA3FBB">
        <w:rPr>
          <w:rFonts w:cs="Times"/>
        </w:rPr>
        <w:t xml:space="preserve"> </w:t>
      </w:r>
      <w:r w:rsidRPr="00AA3FBB">
        <w:rPr>
          <w:rFonts w:cs="Times"/>
        </w:rPr>
        <w:t>classified as grassland</w:t>
      </w:r>
      <w:r w:rsidR="00EE7689" w:rsidRPr="00AA3FBB">
        <w:rPr>
          <w:rFonts w:cs="Times"/>
        </w:rPr>
        <w:t xml:space="preserve"> (0.</w:t>
      </w:r>
      <w:del w:id="279" w:author="Alex Messina" w:date="2016-03-08T15:54:00Z">
        <w:r w:rsidR="00EE7689">
          <w:delText>2</w:delText>
        </w:r>
      </w:del>
      <w:ins w:id="280" w:author="Alex Messina" w:date="2016-03-08T15:54:00Z">
        <w:r w:rsidR="00E57395" w:rsidRPr="00AA3FBB">
          <w:rPr>
            <w:rFonts w:cs="Times"/>
          </w:rPr>
          <w:t>3</w:t>
        </w:r>
      </w:ins>
      <w:r w:rsidR="00EE7689" w:rsidRPr="00AA3FBB">
        <w:rPr>
          <w:rFonts w:cs="Times"/>
        </w:rPr>
        <w:t>% GA, Table 1)</w:t>
      </w:r>
      <w:r w:rsidRPr="00AA3FBB">
        <w:rPr>
          <w:rFonts w:cs="Times"/>
        </w:rPr>
        <w:t xml:space="preserve"> due to </w:t>
      </w:r>
      <w:del w:id="281" w:author="Alex Messina" w:date="2016-03-08T15:54:00Z">
        <w:r>
          <w:delText xml:space="preserve">the </w:delText>
        </w:r>
      </w:del>
      <w:r w:rsidRPr="00AA3FBB">
        <w:rPr>
          <w:rFonts w:cs="Times"/>
        </w:rPr>
        <w:t>high fr</w:t>
      </w:r>
      <w:r w:rsidR="00DD295B" w:rsidRPr="00AA3FBB">
        <w:rPr>
          <w:rFonts w:cs="Times"/>
        </w:rPr>
        <w:t>actional grass cover</w:t>
      </w:r>
      <w:del w:id="282" w:author="Alex Messina" w:date="2016-03-08T15:54:00Z">
        <w:r>
          <w:delText xml:space="preserve"> in the plots. There are several small footpaths and unpaved driveways in the village, but most</w:delText>
        </w:r>
      </w:del>
      <w:ins w:id="283" w:author="Alex Messina" w:date="2016-03-08T15:54:00Z">
        <w:r w:rsidR="00DD295B" w:rsidRPr="00AA3FBB">
          <w:rPr>
            <w:rFonts w:cs="Times"/>
          </w:rPr>
          <w:t>. M</w:t>
        </w:r>
        <w:r w:rsidRPr="00AA3FBB">
          <w:rPr>
            <w:rFonts w:cs="Times"/>
          </w:rPr>
          <w:t>ost</w:t>
        </w:r>
      </w:ins>
      <w:r w:rsidRPr="00AA3FBB">
        <w:rPr>
          <w:rFonts w:cs="Times"/>
        </w:rPr>
        <w:t xml:space="preserve"> unpaved roads are stabilized with compacted gravel and do not appear to be a major </w:t>
      </w:r>
      <w:del w:id="284" w:author="Alex Messina" w:date="2016-03-08T15:54:00Z">
        <w:r>
          <w:delText xml:space="preserve">contributor of </w:delText>
        </w:r>
      </w:del>
      <w:r w:rsidRPr="00AA3FBB">
        <w:rPr>
          <w:rFonts w:cs="Times"/>
        </w:rPr>
        <w:t>sediment</w:t>
      </w:r>
      <w:ins w:id="285" w:author="Alex Messina" w:date="2016-03-08T15:54:00Z">
        <w:r w:rsidR="006315FA" w:rsidRPr="00AA3FBB">
          <w:rPr>
            <w:rFonts w:cs="Times"/>
          </w:rPr>
          <w:t xml:space="preserve"> </w:t>
        </w:r>
        <w:r w:rsidR="00DD295B" w:rsidRPr="00AA3FBB">
          <w:rPr>
            <w:rFonts w:cs="Times"/>
          </w:rPr>
          <w:t>source</w:t>
        </w:r>
      </w:ins>
      <w:r w:rsidR="00DD295B" w:rsidRPr="00AA3FBB">
        <w:rPr>
          <w:rFonts w:cs="Times"/>
        </w:rPr>
        <w:t xml:space="preserve">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2012)</w:t>
      </w:r>
      <w:r w:rsidR="006315FA" w:rsidRPr="00AA3FBB">
        <w:rPr>
          <w:rFonts w:cs="Times"/>
        </w:rPr>
        <w:fldChar w:fldCharType="end"/>
      </w:r>
      <w:r w:rsidRPr="00AA3FBB">
        <w:rPr>
          <w:rFonts w:cs="Times"/>
        </w:rPr>
        <w:t>.</w:t>
      </w:r>
    </w:p>
    <w:p w14:paraId="50127F26" w14:textId="77777777" w:rsidR="001B6A9A" w:rsidRPr="00AA3FBB" w:rsidRDefault="001B6A9A" w:rsidP="001B6A9A">
      <w:pPr>
        <w:ind w:firstLine="0"/>
        <w:rPr>
          <w:rFonts w:cs="Times"/>
        </w:rPr>
      </w:pPr>
      <w:r w:rsidRPr="00AA3FBB">
        <w:rPr>
          <w:rFonts w:cs="Times"/>
        </w:rPr>
        <w:t>&lt;Table 1 here please&gt;</w:t>
      </w:r>
    </w:p>
    <w:p w14:paraId="70A4B323" w14:textId="77777777" w:rsidR="00A955CD" w:rsidRPr="00AA3FBB" w:rsidRDefault="00C6394A" w:rsidP="001B6A9A">
      <w:pPr>
        <w:pStyle w:val="Heading4"/>
        <w:rPr>
          <w:rFonts w:ascii="Times" w:hAnsi="Times"/>
          <w:rPrChange w:id="286" w:author="Alex Messina" w:date="2016-03-08T15:54:00Z">
            <w:rPr/>
          </w:rPrChange>
        </w:rPr>
      </w:pPr>
      <w:r w:rsidRPr="00AA3FBB">
        <w:rPr>
          <w:rFonts w:ascii="Times" w:hAnsi="Times"/>
          <w:rPrChange w:id="287" w:author="Alex Messina" w:date="2016-03-08T15:54:00Z">
            <w:rPr/>
          </w:rPrChange>
        </w:rPr>
        <w:t xml:space="preserve">2.2.2 </w:t>
      </w:r>
      <w:r w:rsidR="004711E7" w:rsidRPr="00AA3FBB">
        <w:rPr>
          <w:rFonts w:ascii="Times" w:hAnsi="Times"/>
          <w:rPrChange w:id="288" w:author="Alex Messina" w:date="2016-03-08T15:54:00Z">
            <w:rPr/>
          </w:rPrChange>
        </w:rPr>
        <w:t>Aggregate quarry</w:t>
      </w:r>
      <w:r w:rsidR="00AC615E" w:rsidRPr="00AA3FBB">
        <w:rPr>
          <w:rFonts w:ascii="Times" w:hAnsi="Times"/>
          <w:rPrChange w:id="289" w:author="Alex Messina" w:date="2016-03-08T15:54:00Z">
            <w:rPr/>
          </w:rPrChange>
        </w:rPr>
        <w:t xml:space="preserve"> and reservoirs</w:t>
      </w:r>
    </w:p>
    <w:p w14:paraId="797939DA" w14:textId="47373E57" w:rsidR="00A955CD" w:rsidRPr="00AA3FBB" w:rsidRDefault="006F5A12">
      <w:pPr>
        <w:rPr>
          <w:rFonts w:cs="Times"/>
        </w:rPr>
      </w:pPr>
      <w:r w:rsidRPr="00AA3FBB">
        <w:rPr>
          <w:rFonts w:cs="Times"/>
        </w:rPr>
        <w:t xml:space="preserve">An </w:t>
      </w:r>
      <w:del w:id="290" w:author="Alex Messina" w:date="2016-03-08T15:54:00Z">
        <w:r>
          <w:delText xml:space="preserve">open-pit </w:delText>
        </w:r>
      </w:del>
      <w:r w:rsidRPr="00AA3FBB">
        <w:rPr>
          <w:rFonts w:cs="Times"/>
        </w:rPr>
        <w:t xml:space="preserve">aggregate quarry </w:t>
      </w:r>
      <w:del w:id="291" w:author="Alex Messina" w:date="2016-03-08T15:54:00Z">
        <w:r>
          <w:delText>covers</w:delText>
        </w:r>
      </w:del>
      <w:ins w:id="292" w:author="Alex Messina" w:date="2016-03-08T15:54:00Z">
        <w:r w:rsidR="001B206B" w:rsidRPr="00AA3FBB">
          <w:rPr>
            <w:rFonts w:cs="Times"/>
          </w:rPr>
          <w:t>covering</w:t>
        </w:r>
      </w:ins>
      <w:r w:rsidR="001B206B" w:rsidRPr="00AA3FBB">
        <w:rPr>
          <w:rFonts w:cs="Times"/>
        </w:rPr>
        <w:t xml:space="preserve"> 1.6 ha</w:t>
      </w:r>
      <w:del w:id="293" w:author="Alex Messina" w:date="2016-03-08T15:54:00Z">
        <w:r>
          <w:delText xml:space="preserve"> and accounts for </w:delText>
        </w:r>
        <w:r w:rsidR="005061C0">
          <w:delText>nearly all</w:delText>
        </w:r>
        <w:r>
          <w:delText xml:space="preserve"> of the bare land</w:delText>
        </w:r>
        <w:r w:rsidR="004711E7">
          <w:delText xml:space="preserve"> (</w:delText>
        </w:r>
        <w:r>
          <w:delText xml:space="preserve">1.1% of </w:delText>
        </w:r>
        <w:r w:rsidR="004711E7">
          <w:delText xml:space="preserve">the </w:delText>
        </w:r>
        <w:r>
          <w:delText>watershed</w:delText>
        </w:r>
        <w:r w:rsidR="004711E7">
          <w:delText>)</w:delText>
        </w:r>
        <w:r>
          <w:delText xml:space="preserve"> (Table 1). The quarry</w:delText>
        </w:r>
      </w:del>
      <w:r w:rsidR="001B206B" w:rsidRPr="00AA3FBB">
        <w:rPr>
          <w:rFonts w:cs="Times"/>
        </w:rPr>
        <w:t xml:space="preserve"> has been in continuous operation since the 1960's </w:t>
      </w:r>
      <w:r w:rsidR="001B206B" w:rsidRPr="00AA3FBB">
        <w:rPr>
          <w:rFonts w:cs="Times"/>
        </w:rPr>
        <w:fldChar w:fldCharType="begin" w:fldLock="1"/>
      </w:r>
      <w:r w:rsidR="001B206B" w:rsidRPr="00AA3FBB">
        <w:rPr>
          <w:rFonts w:cs="Times"/>
        </w:rPr>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rsidRPr="00AA3FBB">
        <w:rPr>
          <w:rFonts w:cs="Times"/>
        </w:rPr>
        <w:fldChar w:fldCharType="separate"/>
      </w:r>
      <w:r w:rsidR="001B206B" w:rsidRPr="00AA3FBB">
        <w:rPr>
          <w:rFonts w:cs="Times"/>
          <w:noProof/>
        </w:rPr>
        <w:t>(Latinis et al., 1996)</w:t>
      </w:r>
      <w:r w:rsidR="001B206B" w:rsidRPr="00AA3FBB">
        <w:rPr>
          <w:rFonts w:cs="Times"/>
        </w:rPr>
        <w:fldChar w:fldCharType="end"/>
      </w:r>
      <w:del w:id="294" w:author="Alex Messina" w:date="2016-03-08T15:54:00Z">
        <w:r>
          <w:delText>. With few sediment runoff controls</w:delText>
        </w:r>
      </w:del>
      <w:ins w:id="295" w:author="Alex Messina" w:date="2016-03-08T15:54:00Z">
        <w:r w:rsidR="00DD295B" w:rsidRPr="00AA3FBB">
          <w:rPr>
            <w:rFonts w:cs="Times"/>
          </w:rPr>
          <w:t xml:space="preserve"> and accounted</w:t>
        </w:r>
        <w:r w:rsidRPr="00AA3FBB">
          <w:rPr>
            <w:rFonts w:cs="Times"/>
          </w:rPr>
          <w:t xml:space="preserve"> for </w:t>
        </w:r>
        <w:r w:rsidR="005061C0" w:rsidRPr="00AA3FBB">
          <w:rPr>
            <w:rFonts w:cs="Times"/>
          </w:rPr>
          <w:t>nearly all</w:t>
        </w:r>
        <w:r w:rsidRPr="00AA3FBB">
          <w:rPr>
            <w:rFonts w:cs="Times"/>
          </w:rPr>
          <w:t xml:space="preserve"> of the bare land</w:t>
        </w:r>
      </w:ins>
      <w:r w:rsidR="001B206B" w:rsidRPr="00AA3FBB">
        <w:rPr>
          <w:rFonts w:cs="Times"/>
        </w:rPr>
        <w:t xml:space="preserve"> in</w:t>
      </w:r>
      <w:r w:rsidRPr="00AA3FBB">
        <w:rPr>
          <w:rFonts w:cs="Times"/>
        </w:rPr>
        <w:t xml:space="preserve"> </w:t>
      </w:r>
      <w:del w:id="296" w:author="Alex Messina" w:date="2016-03-08T15:54:00Z">
        <w:r>
          <w:delText xml:space="preserve">place, sediment </w:delText>
        </w:r>
        <w:r w:rsidR="004711E7">
          <w:delText>has been</w:delText>
        </w:r>
      </w:del>
      <w:ins w:id="297" w:author="Alex Messina" w:date="2016-03-08T15:54:00Z">
        <w:r w:rsidR="00AF67AB" w:rsidRPr="00AA3FBB">
          <w:rPr>
            <w:rFonts w:cs="Times"/>
          </w:rPr>
          <w:t>Faga’alu</w:t>
        </w:r>
        <w:r w:rsidR="001B206B" w:rsidRPr="00AA3FBB">
          <w:rPr>
            <w:rFonts w:cs="Times"/>
          </w:rPr>
          <w:t xml:space="preserve"> </w:t>
        </w:r>
        <w:r w:rsidRPr="00AA3FBB">
          <w:rPr>
            <w:rFonts w:cs="Times"/>
          </w:rPr>
          <w:t>watershed</w:t>
        </w:r>
        <w:r w:rsidR="001B206B" w:rsidRPr="00AA3FBB">
          <w:rPr>
            <w:rFonts w:cs="Times"/>
          </w:rPr>
          <w:t xml:space="preserve"> (1.1%</w:t>
        </w:r>
        <w:r w:rsidR="004711E7" w:rsidRPr="00AA3FBB">
          <w:rPr>
            <w:rFonts w:cs="Times"/>
          </w:rPr>
          <w:t>)</w:t>
        </w:r>
        <w:r w:rsidR="00DD295B" w:rsidRPr="00AA3FBB">
          <w:rPr>
            <w:rFonts w:cs="Times"/>
          </w:rPr>
          <w:t xml:space="preserve"> (Table 1). S</w:t>
        </w:r>
        <w:r w:rsidRPr="00AA3FBB">
          <w:rPr>
            <w:rFonts w:cs="Times"/>
          </w:rPr>
          <w:t xml:space="preserve">ediment </w:t>
        </w:r>
        <w:r w:rsidR="00C66778" w:rsidRPr="00AA3FBB">
          <w:rPr>
            <w:rFonts w:cs="Times"/>
          </w:rPr>
          <w:t xml:space="preserve">eroded from the </w:t>
        </w:r>
        <w:r w:rsidR="003457B8" w:rsidRPr="00AA3FBB">
          <w:rPr>
            <w:rFonts w:cs="Times"/>
          </w:rPr>
          <w:t xml:space="preserve">quarry </w:t>
        </w:r>
        <w:r w:rsidR="001B206B" w:rsidRPr="00AA3FBB">
          <w:rPr>
            <w:rFonts w:cs="Times"/>
          </w:rPr>
          <w:t>was</w:t>
        </w:r>
      </w:ins>
      <w:r w:rsidRPr="00AA3FBB">
        <w:rPr>
          <w:rFonts w:cs="Times"/>
        </w:rPr>
        <w:t xml:space="preserve"> discharged directly to Faga'alu stream</w:t>
      </w:r>
      <w:del w:id="298" w:author="Alex Messina" w:date="2016-03-08T15:54:00Z">
        <w:r>
          <w:delText>. In</w:delText>
        </w:r>
      </w:del>
      <w:ins w:id="299" w:author="Alex Messina" w:date="2016-03-08T15:54:00Z">
        <w:r w:rsidR="001B206B" w:rsidRPr="00AA3FBB">
          <w:rPr>
            <w:rFonts w:cs="Times"/>
          </w:rPr>
          <w:t xml:space="preserve"> until</w:t>
        </w:r>
      </w:ins>
      <w:r w:rsidRPr="00AA3FBB">
        <w:rPr>
          <w:rFonts w:cs="Times"/>
        </w:rPr>
        <w:t xml:space="preserve"> 2011,</w:t>
      </w:r>
      <w:r w:rsidR="001B206B" w:rsidRPr="00AA3FBB">
        <w:rPr>
          <w:rFonts w:cs="Times"/>
        </w:rPr>
        <w:t xml:space="preserve"> </w:t>
      </w:r>
      <w:del w:id="300" w:author="Alex Messina" w:date="2016-03-08T15:54:00Z">
        <w:r>
          <w:delText>the</w:delText>
        </w:r>
      </w:del>
      <w:ins w:id="301" w:author="Alex Messina" w:date="2016-03-08T15:54:00Z">
        <w:r w:rsidR="001B206B" w:rsidRPr="00AA3FBB">
          <w:rPr>
            <w:rFonts w:cs="Times"/>
          </w:rPr>
          <w:t>when</w:t>
        </w:r>
      </w:ins>
      <w:r w:rsidRPr="00AA3FBB">
        <w:rPr>
          <w:rFonts w:cs="Times"/>
        </w:rPr>
        <w:t xml:space="preserve"> </w:t>
      </w:r>
      <w:r w:rsidR="00AD241A" w:rsidRPr="00AA3FBB">
        <w:rPr>
          <w:rFonts w:cs="Times"/>
        </w:rPr>
        <w:t>quarry operators installed</w:t>
      </w:r>
      <w:del w:id="302" w:author="Alex Messina" w:date="2016-03-08T15:54:00Z">
        <w:r>
          <w:delText xml:space="preserve"> some sediment runoff management practices such as</w:delText>
        </w:r>
      </w:del>
      <w:r w:rsidRPr="00AA3FBB">
        <w:rPr>
          <w:rFonts w:cs="Times"/>
        </w:rPr>
        <w:t xml:space="preserve"> silt fences and </w:t>
      </w:r>
      <w:r w:rsidR="005061C0" w:rsidRPr="00AA3FBB">
        <w:rPr>
          <w:rFonts w:cs="Times"/>
        </w:rPr>
        <w:t xml:space="preserve">small </w:t>
      </w:r>
      <w:r w:rsidRPr="00AA3FBB">
        <w:rPr>
          <w:rFonts w:cs="Times"/>
        </w:rPr>
        <w:t xml:space="preserve">settling ponds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2011)</w:t>
      </w:r>
      <w:r w:rsidR="006315FA" w:rsidRPr="00AA3FBB">
        <w:rPr>
          <w:rFonts w:cs="Times"/>
        </w:rPr>
        <w:fldChar w:fldCharType="end"/>
      </w:r>
      <w:del w:id="303" w:author="Alex Messina" w:date="2016-03-08T15:54:00Z">
        <w:r>
          <w:delText xml:space="preserve"> but they</w:delText>
        </w:r>
      </w:del>
      <w:ins w:id="304" w:author="Alex Messina" w:date="2016-03-08T15:54:00Z">
        <w:r w:rsidR="00DD295B" w:rsidRPr="00AA3FBB">
          <w:rPr>
            <w:rFonts w:cs="Times"/>
          </w:rPr>
          <w:t>, which</w:t>
        </w:r>
      </w:ins>
      <w:r w:rsidR="00DD295B" w:rsidRPr="00AA3FBB">
        <w:rPr>
          <w:rFonts w:cs="Times"/>
        </w:rPr>
        <w:t xml:space="preserve"> were</w:t>
      </w:r>
      <w:del w:id="305" w:author="Alex Messina" w:date="2016-03-08T15:54:00Z">
        <w:r>
          <w:delText xml:space="preserve"> unmaintained and</w:delText>
        </w:r>
      </w:del>
      <w:r w:rsidR="00DD295B" w:rsidRPr="00AA3FBB">
        <w:rPr>
          <w:rFonts w:cs="Times"/>
        </w:rPr>
        <w:t xml:space="preserve"> </w:t>
      </w:r>
      <w:r w:rsidRPr="00AA3FBB">
        <w:rPr>
          <w:rFonts w:cs="Times"/>
        </w:rPr>
        <w:t>inadequate to control the large amount of sedim</w:t>
      </w:r>
      <w:r w:rsidR="00DD295B" w:rsidRPr="00AA3FBB">
        <w:rPr>
          <w:rFonts w:cs="Times"/>
        </w:rPr>
        <w:t xml:space="preserve">ent mobilized during </w:t>
      </w:r>
      <w:del w:id="306" w:author="Alex Messina" w:date="2016-03-08T15:54:00Z">
        <w:r>
          <w:delText>storm events</w:delText>
        </w:r>
      </w:del>
      <w:ins w:id="307" w:author="Alex Messina" w:date="2016-03-08T15:54:00Z">
        <w:r w:rsidR="00DD295B" w:rsidRPr="00AA3FBB">
          <w:rPr>
            <w:rFonts w:cs="Times"/>
          </w:rPr>
          <w:t>storm</w:t>
        </w:r>
        <w:r w:rsidRPr="00AA3FBB">
          <w:rPr>
            <w:rFonts w:cs="Times"/>
          </w:rPr>
          <w:t>s</w:t>
        </w:r>
      </w:ins>
      <w:r w:rsidRPr="00AA3FBB">
        <w:rPr>
          <w:rFonts w:cs="Times"/>
        </w:rPr>
        <w:t xml:space="preserve">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2012)</w:t>
      </w:r>
      <w:r w:rsidR="006315FA" w:rsidRPr="00AA3FBB">
        <w:rPr>
          <w:rFonts w:cs="Times"/>
        </w:rPr>
        <w:fldChar w:fldCharType="end"/>
      </w:r>
      <w:r w:rsidRPr="00AA3FBB">
        <w:rPr>
          <w:rFonts w:cs="Times"/>
        </w:rPr>
        <w:t>. During the study period (2012-201</w:t>
      </w:r>
      <w:r w:rsidR="001B206B" w:rsidRPr="00AA3FBB">
        <w:rPr>
          <w:rFonts w:cs="Times"/>
        </w:rPr>
        <w:t xml:space="preserve">4), additional sediment </w:t>
      </w:r>
      <w:del w:id="308" w:author="Alex Messina" w:date="2016-03-08T15:54:00Z">
        <w:r>
          <w:delText>control measures</w:delText>
        </w:r>
      </w:del>
      <w:ins w:id="309" w:author="Alex Messina" w:date="2016-03-08T15:54:00Z">
        <w:r w:rsidR="001B206B" w:rsidRPr="00AA3FBB">
          <w:rPr>
            <w:rFonts w:cs="Times"/>
          </w:rPr>
          <w:t>control</w:t>
        </w:r>
        <w:r w:rsidRPr="00AA3FBB">
          <w:rPr>
            <w:rFonts w:cs="Times"/>
          </w:rPr>
          <w:t>s</w:t>
        </w:r>
      </w:ins>
      <w:r w:rsidRPr="00AA3FBB">
        <w:rPr>
          <w:rFonts w:cs="Times"/>
        </w:rPr>
        <w:t xml:space="preserve"> were </w:t>
      </w:r>
      <w:r w:rsidRPr="00AA3FBB">
        <w:rPr>
          <w:rFonts w:cs="Times"/>
        </w:rPr>
        <w:lastRenderedPageBreak/>
        <w:t xml:space="preserve">installed and </w:t>
      </w:r>
      <w:del w:id="310" w:author="Alex Messina" w:date="2016-03-08T15:54:00Z">
        <w:r>
          <w:delText xml:space="preserve">some </w:delText>
        </w:r>
      </w:del>
      <w:r w:rsidRPr="00AA3FBB">
        <w:rPr>
          <w:rFonts w:cs="Times"/>
        </w:rPr>
        <w:t>large piles of overburden were overgrown by vegetation (Figure 2</w:t>
      </w:r>
      <w:del w:id="311" w:author="Alex Messina" w:date="2016-03-08T15:54:00Z">
        <w:r>
          <w:delText>), altering the sediment availability.</w:delText>
        </w:r>
      </w:del>
      <w:ins w:id="312" w:author="Alex Messina" w:date="2016-03-08T15:54:00Z">
        <w:r w:rsidR="00DD295B" w:rsidRPr="00AA3FBB">
          <w:rPr>
            <w:rFonts w:cs="Times"/>
          </w:rPr>
          <w:t>)</w:t>
        </w:r>
        <w:r w:rsidRPr="00AA3FBB">
          <w:rPr>
            <w:rFonts w:cs="Times"/>
          </w:rPr>
          <w:t>.</w:t>
        </w:r>
      </w:ins>
      <w:r w:rsidRPr="00AA3FBB">
        <w:rPr>
          <w:rFonts w:cs="Times"/>
        </w:rPr>
        <w:t xml:space="preserve"> In late 2014, </w:t>
      </w:r>
      <w:ins w:id="313" w:author="Alex Messina" w:date="2016-03-08T15:54:00Z">
        <w:r w:rsidR="001B206B" w:rsidRPr="00AA3FBB">
          <w:rPr>
            <w:rFonts w:cs="Times"/>
          </w:rPr>
          <w:t xml:space="preserve">after the monitoring reported here, </w:t>
        </w:r>
      </w:ins>
      <w:r w:rsidRPr="00AA3FBB">
        <w:rPr>
          <w:rFonts w:cs="Times"/>
        </w:rPr>
        <w:t xml:space="preserve">large </w:t>
      </w:r>
      <w:del w:id="314" w:author="Alex Messina" w:date="2016-03-08T15:54:00Z">
        <w:r>
          <w:delText xml:space="preserve">sediment </w:delText>
        </w:r>
      </w:del>
      <w:r w:rsidRPr="00AA3FBB">
        <w:rPr>
          <w:rFonts w:cs="Times"/>
        </w:rPr>
        <w:t xml:space="preserve">retention ponds were installed to </w:t>
      </w:r>
      <w:del w:id="315" w:author="Alex Messina" w:date="2016-03-08T15:54:00Z">
        <w:r>
          <w:delText>mitigate</w:delText>
        </w:r>
      </w:del>
      <w:ins w:id="316" w:author="Alex Messina" w:date="2016-03-08T15:54:00Z">
        <w:r w:rsidR="001B206B" w:rsidRPr="00AA3FBB">
          <w:rPr>
            <w:rFonts w:cs="Times"/>
          </w:rPr>
          <w:t>capture</w:t>
        </w:r>
      </w:ins>
      <w:r w:rsidRPr="00AA3FBB">
        <w:rPr>
          <w:rFonts w:cs="Times"/>
        </w:rPr>
        <w:t xml:space="preserve"> sediment runoff</w:t>
      </w:r>
      <w:del w:id="317" w:author="Alex Messina" w:date="2016-03-08T15:54:00Z">
        <w:r w:rsidR="00AC615E">
          <w:delText>, but these mitigation activities happened after the sample collection reported here</w:delText>
        </w:r>
      </w:del>
      <w:r w:rsidR="004711E7" w:rsidRPr="00AA3FBB">
        <w:rPr>
          <w:rFonts w:cs="Times"/>
        </w:rPr>
        <w:t xml:space="preserve">. </w:t>
      </w:r>
      <w:r w:rsidRPr="00AA3FBB">
        <w:rPr>
          <w:rFonts w:cs="Times"/>
        </w:rPr>
        <w:t xml:space="preserve">See </w:t>
      </w:r>
      <w:r w:rsidR="006315FA" w:rsidRPr="00AA3FBB">
        <w:rPr>
          <w:rFonts w:cs="Times"/>
        </w:rPr>
        <w:fldChar w:fldCharType="begin" w:fldLock="1"/>
      </w:r>
      <w:r w:rsidR="00E153E3" w:rsidRPr="00AA3FBB">
        <w:rPr>
          <w:rFonts w:cs="Times"/>
        </w:rP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rsidRPr="00AA3FBB">
        <w:rPr>
          <w:rFonts w:cs="Times"/>
        </w:rPr>
        <w:fldChar w:fldCharType="separate"/>
      </w:r>
      <w:r w:rsidR="006315FA" w:rsidRPr="00AA3FBB">
        <w:rPr>
          <w:rFonts w:cs="Times"/>
          <w:noProof/>
        </w:rPr>
        <w:t>Holst-Rice et al. (2015)</w:t>
      </w:r>
      <w:r w:rsidR="006315FA" w:rsidRPr="00AA3FBB">
        <w:rPr>
          <w:rFonts w:cs="Times"/>
        </w:rPr>
        <w:fldChar w:fldCharType="end"/>
      </w:r>
      <w:r w:rsidRPr="00AA3FBB">
        <w:rPr>
          <w:rFonts w:cs="Times"/>
        </w:rPr>
        <w:t xml:space="preserve"> for </w:t>
      </w:r>
      <w:del w:id="318" w:author="Alex Messina" w:date="2016-03-08T15:54:00Z">
        <w:r>
          <w:delText xml:space="preserve">a full </w:delText>
        </w:r>
      </w:del>
      <w:r w:rsidRPr="00AA3FBB">
        <w:rPr>
          <w:rFonts w:cs="Times"/>
        </w:rPr>
        <w:t>description of sediment mitigation</w:t>
      </w:r>
      <w:del w:id="319" w:author="Alex Messina" w:date="2016-03-08T15:54:00Z">
        <w:r>
          <w:delText xml:space="preserve"> efforts</w:delText>
        </w:r>
      </w:del>
      <w:r w:rsidRPr="00AA3FBB">
        <w:rPr>
          <w:rFonts w:cs="Times"/>
        </w:rPr>
        <w:t xml:space="preserve"> at the quarry.</w:t>
      </w:r>
    </w:p>
    <w:p w14:paraId="3AAD4F04" w14:textId="77777777" w:rsidR="001B6A9A" w:rsidRPr="00AA3FBB" w:rsidRDefault="001B6A9A" w:rsidP="001B6A9A">
      <w:pPr>
        <w:ind w:firstLine="0"/>
        <w:rPr>
          <w:rFonts w:cs="Times"/>
        </w:rPr>
      </w:pPr>
      <w:r w:rsidRPr="00AA3FBB">
        <w:rPr>
          <w:rFonts w:cs="Times"/>
        </w:rPr>
        <w:t>&lt;Figure 2 here please&gt;</w:t>
      </w:r>
    </w:p>
    <w:p w14:paraId="25BD18CF" w14:textId="22EFA886" w:rsidR="00A955CD" w:rsidRPr="00AA3FBB" w:rsidRDefault="006F5A12">
      <w:pPr>
        <w:rPr>
          <w:rFonts w:cs="Times"/>
        </w:rPr>
      </w:pPr>
      <w:r w:rsidRPr="00AA3FBB">
        <w:rPr>
          <w:rFonts w:cs="Times"/>
        </w:rPr>
        <w:t xml:space="preserve">Three water impoundment structures were built in the early </w:t>
      </w:r>
      <w:del w:id="320" w:author="Alex Messina" w:date="2016-03-08T15:54:00Z">
        <w:r>
          <w:delText>20th century</w:delText>
        </w:r>
      </w:del>
      <w:ins w:id="321" w:author="Alex Messina" w:date="2016-03-08T15:54:00Z">
        <w:r w:rsidR="00AD241A" w:rsidRPr="00AA3FBB">
          <w:rPr>
            <w:rFonts w:cs="Times"/>
          </w:rPr>
          <w:t>1900’s</w:t>
        </w:r>
      </w:ins>
      <w:r w:rsidRPr="00AA3FBB">
        <w:rPr>
          <w:rFonts w:cs="Times"/>
        </w:rPr>
        <w:t xml:space="preserve"> in the </w:t>
      </w:r>
      <w:del w:id="322" w:author="Alex Messina" w:date="2016-03-08T15:54:00Z">
        <w:r>
          <w:delText>upper part of the</w:delText>
        </w:r>
      </w:del>
      <w:ins w:id="323" w:author="Alex Messina" w:date="2016-03-08T15:54:00Z">
        <w:r w:rsidR="00914625" w:rsidRPr="00AA3FBB">
          <w:rPr>
            <w:rFonts w:cs="Times"/>
          </w:rPr>
          <w:t>Upper</w:t>
        </w:r>
      </w:ins>
      <w:r w:rsidRPr="00AA3FBB">
        <w:rPr>
          <w:rFonts w:cs="Times"/>
        </w:rPr>
        <w:t xml:space="preserve"> watershed for drinking water supply and hydropower</w:t>
      </w:r>
      <w:r w:rsidR="00EB3EAD" w:rsidRPr="00AA3FBB">
        <w:rPr>
          <w:rFonts w:cs="Times"/>
        </w:rPr>
        <w:t xml:space="preserve">, but none are in use and the </w:t>
      </w:r>
      <w:del w:id="324" w:author="Alex Messina" w:date="2016-03-08T15:54:00Z">
        <w:r w:rsidR="00EB3EAD">
          <w:delText>one</w:delText>
        </w:r>
      </w:del>
      <w:ins w:id="325" w:author="Alex Messina" w:date="2016-03-08T15:54:00Z">
        <w:r w:rsidR="00AD241A" w:rsidRPr="00AA3FBB">
          <w:rPr>
            <w:rFonts w:cs="Times"/>
          </w:rPr>
          <w:t>reservoir</w:t>
        </w:r>
      </w:ins>
      <w:r w:rsidR="00AD241A" w:rsidRPr="00AA3FBB">
        <w:rPr>
          <w:rFonts w:cs="Times"/>
        </w:rPr>
        <w:t xml:space="preserve"> </w:t>
      </w:r>
      <w:r w:rsidR="00EB3EAD" w:rsidRPr="00AA3FBB">
        <w:rPr>
          <w:rFonts w:cs="Times"/>
        </w:rPr>
        <w:t>at FG1 is filled with</w:t>
      </w:r>
      <w:r w:rsidR="00E57395" w:rsidRPr="00AA3FBB">
        <w:rPr>
          <w:rFonts w:cs="Times"/>
        </w:rPr>
        <w:t xml:space="preserve"> </w:t>
      </w:r>
      <w:del w:id="326" w:author="Alex Messina" w:date="2016-03-08T15:54:00Z">
        <w:r w:rsidR="00EB3EAD">
          <w:delText>sediment.</w:delText>
        </w:r>
        <w:r w:rsidR="000B0813">
          <w:delText xml:space="preserve"> </w:delText>
        </w:r>
        <w:r w:rsidR="00EB3EAD">
          <w:delText>We</w:delText>
        </w:r>
      </w:del>
      <w:ins w:id="327" w:author="Alex Messina" w:date="2016-03-08T15:54:00Z">
        <w:r w:rsidR="00E57395" w:rsidRPr="00AA3FBB">
          <w:rPr>
            <w:rFonts w:cs="Times"/>
          </w:rPr>
          <w:t>coarse</w:t>
        </w:r>
        <w:r w:rsidR="00EB3EAD" w:rsidRPr="00AA3FBB">
          <w:rPr>
            <w:rFonts w:cs="Times"/>
          </w:rPr>
          <w:t xml:space="preserve"> sediment.</w:t>
        </w:r>
        <w:r w:rsidR="000B0813" w:rsidRPr="00AA3FBB">
          <w:rPr>
            <w:rFonts w:cs="Times"/>
          </w:rPr>
          <w:t xml:space="preserve"> </w:t>
        </w:r>
        <w:r w:rsidR="00071E22" w:rsidRPr="00AA3FBB">
          <w:rPr>
            <w:rFonts w:cs="Times"/>
          </w:rPr>
          <w:t>Other deep pools at the base of waterfalls in the upper watershed have no fine sediment and w</w:t>
        </w:r>
        <w:r w:rsidR="00EB3EAD" w:rsidRPr="00AA3FBB">
          <w:rPr>
            <w:rFonts w:cs="Times"/>
          </w:rPr>
          <w:t>e</w:t>
        </w:r>
      </w:ins>
      <w:r w:rsidR="00EB3EAD" w:rsidRPr="00AA3FBB">
        <w:rPr>
          <w:rFonts w:cs="Times"/>
        </w:rPr>
        <w:t xml:space="preserve"> </w:t>
      </w:r>
      <w:r w:rsidRPr="00AA3FBB">
        <w:rPr>
          <w:rFonts w:cs="Times"/>
        </w:rPr>
        <w:t>assume the</w:t>
      </w:r>
      <w:r w:rsidR="00EB3EAD" w:rsidRPr="00AA3FBB">
        <w:rPr>
          <w:rFonts w:cs="Times"/>
        </w:rPr>
        <w:t xml:space="preserve"> other </w:t>
      </w:r>
      <w:r w:rsidRPr="00AA3FBB">
        <w:rPr>
          <w:rFonts w:cs="Times"/>
        </w:rPr>
        <w:t>reservoirs are</w:t>
      </w:r>
      <w:r w:rsidR="00071E22" w:rsidRPr="00AA3FBB">
        <w:rPr>
          <w:rFonts w:cs="Times"/>
        </w:rPr>
        <w:t xml:space="preserve"> </w:t>
      </w:r>
      <w:del w:id="328" w:author="Alex Messina" w:date="2016-03-08T15:54:00Z">
        <w:r>
          <w:delText xml:space="preserve">similarly filled with coarse sediment and are </w:delText>
        </w:r>
      </w:del>
      <w:r w:rsidRPr="00AA3FBB">
        <w:rPr>
          <w:rFonts w:cs="Times"/>
        </w:rPr>
        <w:t xml:space="preserve">not </w:t>
      </w:r>
      <w:del w:id="329" w:author="Alex Messina" w:date="2016-03-08T15:54:00Z">
        <w:r>
          <w:delText xml:space="preserve">currently </w:delText>
        </w:r>
      </w:del>
      <w:r w:rsidRPr="00AA3FBB">
        <w:rPr>
          <w:rFonts w:cs="Times"/>
        </w:rPr>
        <w:t xml:space="preserve">retaining fine suspended sediment. A full description </w:t>
      </w:r>
      <w:r w:rsidR="00071E22" w:rsidRPr="00AA3FBB">
        <w:rPr>
          <w:rFonts w:cs="Times"/>
        </w:rPr>
        <w:t xml:space="preserve">of </w:t>
      </w:r>
      <w:del w:id="330" w:author="Alex Messina" w:date="2016-03-08T15:54:00Z">
        <w:r>
          <w:delText>stre</w:delText>
        </w:r>
        <w:r w:rsidR="002E1C96">
          <w:delText>am impoundments</w:delText>
        </w:r>
      </w:del>
      <w:ins w:id="331" w:author="Alex Messina" w:date="2016-03-08T15:54:00Z">
        <w:r w:rsidR="00071E22" w:rsidRPr="00AA3FBB">
          <w:rPr>
            <w:rFonts w:cs="Times"/>
          </w:rPr>
          <w:t>the reservoirs</w:t>
        </w:r>
      </w:ins>
      <w:r w:rsidR="00071E22" w:rsidRPr="00AA3FBB">
        <w:rPr>
          <w:rFonts w:cs="Times"/>
        </w:rPr>
        <w:t xml:space="preserve"> </w:t>
      </w:r>
      <w:r w:rsidR="002E1C96" w:rsidRPr="00AA3FBB">
        <w:rPr>
          <w:rFonts w:cs="Times"/>
        </w:rPr>
        <w:t xml:space="preserve">is in </w:t>
      </w:r>
      <w:del w:id="332" w:author="Alex Messina" w:date="2016-03-08T15:54:00Z">
        <w:r w:rsidR="002E1C96">
          <w:delText>Appendix</w:delText>
        </w:r>
      </w:del>
      <w:ins w:id="333" w:author="Alex Messina" w:date="2016-03-08T15:54:00Z">
        <w:r w:rsidR="00365C35">
          <w:rPr>
            <w:rFonts w:cs="Times"/>
          </w:rPr>
          <w:t>Supplementary Material</w:t>
        </w:r>
      </w:ins>
      <w:r w:rsidR="00365C35" w:rsidRPr="00AA3FBB">
        <w:rPr>
          <w:rFonts w:cs="Times"/>
        </w:rPr>
        <w:t xml:space="preserve"> </w:t>
      </w:r>
      <w:r w:rsidR="006743E5" w:rsidRPr="00AA3FBB">
        <w:rPr>
          <w:rFonts w:cs="Times"/>
        </w:rPr>
        <w:t>A</w:t>
      </w:r>
      <w:r w:rsidRPr="00AA3FBB">
        <w:rPr>
          <w:rFonts w:cs="Times"/>
        </w:rPr>
        <w:t>.</w:t>
      </w:r>
    </w:p>
    <w:p w14:paraId="626D7432" w14:textId="77777777" w:rsidR="00E82D0B" w:rsidRPr="00AA3FBB" w:rsidRDefault="00A31439" w:rsidP="000B0813">
      <w:pPr>
        <w:pStyle w:val="Heading2"/>
        <w:rPr>
          <w:rFonts w:ascii="Times" w:hAnsi="Times"/>
          <w:rPrChange w:id="334" w:author="Alex Messina" w:date="2016-03-08T15:54:00Z">
            <w:rPr/>
          </w:rPrChange>
        </w:rPr>
      </w:pPr>
      <w:r w:rsidRPr="00AA3FBB">
        <w:rPr>
          <w:rFonts w:ascii="Times" w:hAnsi="Times"/>
          <w:rPrChange w:id="335" w:author="Alex Messina" w:date="2016-03-08T15:54:00Z">
            <w:rPr/>
          </w:rPrChange>
        </w:rPr>
        <w:t xml:space="preserve">3. </w:t>
      </w:r>
      <w:r w:rsidR="006F5A12" w:rsidRPr="00AA3FBB">
        <w:rPr>
          <w:rFonts w:ascii="Times" w:hAnsi="Times"/>
          <w:rPrChange w:id="336" w:author="Alex Messina" w:date="2016-03-08T15:54:00Z">
            <w:rPr/>
          </w:rPrChange>
        </w:rPr>
        <w:t>Methods</w:t>
      </w:r>
    </w:p>
    <w:p w14:paraId="1C0F8872" w14:textId="77777777" w:rsidR="00EA03B8" w:rsidRPr="00AA3FBB" w:rsidRDefault="001D7BD6" w:rsidP="005A1081">
      <w:pPr>
        <w:rPr>
          <w:ins w:id="337" w:author="Alex Messina" w:date="2016-03-08T15:54:00Z"/>
          <w:rFonts w:cs="Times"/>
        </w:rPr>
      </w:pPr>
      <w:ins w:id="338" w:author="Alex Messina" w:date="2016-03-08T15:54:00Z">
        <w:r w:rsidRPr="00AA3FBB">
          <w:rPr>
            <w:rFonts w:cs="Times"/>
          </w:rPr>
          <w:t xml:space="preserve">The field methods </w:t>
        </w:r>
        <w:r w:rsidR="00AB5A0D" w:rsidRPr="00AA3FBB">
          <w:rPr>
            <w:rFonts w:cs="Times"/>
          </w:rPr>
          <w:t xml:space="preserve">used to </w:t>
        </w:r>
        <w:r w:rsidR="001B206B" w:rsidRPr="00AA3FBB">
          <w:rPr>
            <w:rFonts w:cs="Times"/>
          </w:rPr>
          <w:t>calculate</w:t>
        </w:r>
        <w:r w:rsidRPr="00AA3FBB">
          <w:rPr>
            <w:rFonts w:cs="Times"/>
          </w:rPr>
          <w:t xml:space="preserve"> </w:t>
        </w:r>
        <w:r w:rsidR="00A2339E" w:rsidRPr="00AA3FBB">
          <w:rPr>
            <w:rFonts w:cs="Times"/>
          </w:rPr>
          <w:t>event-wise suspended sediment yield (</w:t>
        </w:r>
        <w:r w:rsidR="001A74F8" w:rsidRPr="00AA3FBB">
          <w:rPr>
            <w:rFonts w:cs="Times"/>
          </w:rPr>
          <w:t>SSY</w:t>
        </w:r>
        <w:r w:rsidR="001A74F8" w:rsidRPr="00AA3FBB">
          <w:rPr>
            <w:rFonts w:cs="Times"/>
            <w:vertAlign w:val="subscript"/>
          </w:rPr>
          <w:t>EV</w:t>
        </w:r>
        <w:r w:rsidR="00A2339E" w:rsidRPr="00AA3FBB">
          <w:rPr>
            <w:rFonts w:cs="Times"/>
          </w:rPr>
          <w:t>)</w:t>
        </w:r>
        <w:r w:rsidRPr="00AA3FBB">
          <w:rPr>
            <w:rFonts w:cs="Times"/>
          </w:rPr>
          <w:t xml:space="preserve"> are described in section 3.</w:t>
        </w:r>
        <w:r w:rsidR="001D413A" w:rsidRPr="00AA3FBB">
          <w:rPr>
            <w:rFonts w:cs="Times"/>
          </w:rPr>
          <w:t>1</w:t>
        </w:r>
        <w:r w:rsidRPr="00AA3FBB">
          <w:rPr>
            <w:rFonts w:cs="Times"/>
          </w:rPr>
          <w:t>.</w:t>
        </w:r>
        <w:r w:rsidR="00EF2DBA" w:rsidRPr="00AA3FBB">
          <w:rPr>
            <w:rFonts w:cs="Times"/>
          </w:rPr>
          <w:t xml:space="preserve"> The equations</w:t>
        </w:r>
        <w:r w:rsidR="00B05FAD" w:rsidRPr="00AA3FBB">
          <w:rPr>
            <w:rFonts w:cs="Times"/>
          </w:rPr>
          <w:t xml:space="preserve"> and analytical methods</w:t>
        </w:r>
        <w:r w:rsidR="00EF2DBA" w:rsidRPr="00AA3FBB">
          <w:rPr>
            <w:rFonts w:cs="Times"/>
          </w:rPr>
          <w:t xml:space="preserve"> used to accomplish Objectives 1-3 are</w:t>
        </w:r>
        <w:r w:rsidR="00E7159C" w:rsidRPr="00AA3FBB">
          <w:rPr>
            <w:rFonts w:cs="Times"/>
          </w:rPr>
          <w:t xml:space="preserve"> described in sections 3.2-3.4.</w:t>
        </w:r>
        <w:r w:rsidR="00531300">
          <w:rPr>
            <w:rFonts w:cs="Times"/>
          </w:rPr>
          <w:t xml:space="preserve"> </w:t>
        </w:r>
        <w:r w:rsidR="00AB5A0D" w:rsidRPr="00AA3FBB">
          <w:rPr>
            <w:rFonts w:cs="Times"/>
          </w:rPr>
          <w:t>Briefly, the i</w:t>
        </w:r>
        <w:r w:rsidR="00E7159C" w:rsidRPr="00AA3FBB">
          <w:rPr>
            <w:rFonts w:cs="Times"/>
          </w:rPr>
          <w:t>n-stream suspended sediment</w:t>
        </w:r>
        <w:r w:rsidR="00C66778" w:rsidRPr="00AA3FBB">
          <w:rPr>
            <w:rFonts w:cs="Times"/>
          </w:rPr>
          <w:t xml:space="preserve"> </w:t>
        </w:r>
        <w:r w:rsidR="00E57395" w:rsidRPr="00AA3FBB">
          <w:rPr>
            <w:rFonts w:cs="Times"/>
          </w:rPr>
          <w:t>yield</w:t>
        </w:r>
        <w:r w:rsidR="00C66778" w:rsidRPr="00AA3FBB">
          <w:rPr>
            <w:rFonts w:cs="Times"/>
          </w:rPr>
          <w:t xml:space="preserve"> (</w:t>
        </w:r>
        <w:r w:rsidR="004F477A">
          <w:rPr>
            <w:rFonts w:cs="Times"/>
          </w:rPr>
          <w:t xml:space="preserve">SSY, </w:t>
        </w:r>
        <w:r w:rsidR="00C66778" w:rsidRPr="00AA3FBB">
          <w:rPr>
            <w:rFonts w:cs="Times"/>
          </w:rPr>
          <w:t xml:space="preserve">tons) and </w:t>
        </w:r>
        <w:r w:rsidR="00E57395" w:rsidRPr="00AA3FBB">
          <w:rPr>
            <w:rFonts w:cs="Times"/>
          </w:rPr>
          <w:t xml:space="preserve">specific </w:t>
        </w:r>
        <w:r w:rsidR="004F477A">
          <w:rPr>
            <w:rFonts w:cs="Times"/>
          </w:rPr>
          <w:t xml:space="preserve">suspended sediment </w:t>
        </w:r>
        <w:r w:rsidR="00C66778" w:rsidRPr="00AA3FBB">
          <w:rPr>
            <w:rFonts w:cs="Times"/>
          </w:rPr>
          <w:t>yield</w:t>
        </w:r>
        <w:r w:rsidR="002F4667" w:rsidRPr="00AA3FBB">
          <w:rPr>
            <w:rFonts w:cs="Times"/>
          </w:rPr>
          <w:t xml:space="preserve"> (</w:t>
        </w:r>
        <w:r w:rsidR="004F477A">
          <w:rPr>
            <w:rFonts w:cs="Times"/>
          </w:rPr>
          <w:t>s</w:t>
        </w:r>
        <w:r w:rsidR="002F4667" w:rsidRPr="00AA3FBB">
          <w:rPr>
            <w:rFonts w:cs="Times"/>
          </w:rPr>
          <w:t xml:space="preserve">SSY, </w:t>
        </w:r>
        <w:r w:rsidR="00C66778" w:rsidRPr="00AA3FBB">
          <w:rPr>
            <w:rFonts w:cs="Times"/>
          </w:rPr>
          <w:t>tons/km</w:t>
        </w:r>
        <w:r w:rsidR="00C66778" w:rsidRPr="00AA3FBB">
          <w:rPr>
            <w:rFonts w:cs="Times"/>
            <w:vertAlign w:val="superscript"/>
          </w:rPr>
          <w:t>2</w:t>
        </w:r>
        <w:r w:rsidR="00C66778" w:rsidRPr="00AA3FBB">
          <w:rPr>
            <w:rFonts w:cs="Times"/>
          </w:rPr>
          <w:t xml:space="preserve">) </w:t>
        </w:r>
        <w:r w:rsidR="002F1862">
          <w:rPr>
            <w:rFonts w:cs="Times"/>
          </w:rPr>
          <w:t>(</w:t>
        </w:r>
        <w:r w:rsidR="00AC561C" w:rsidRPr="000036A9">
          <w:rPr>
            <w:rFonts w:cs="Times"/>
            <w:i/>
          </w:rPr>
          <w:t>sensu</w:t>
        </w:r>
        <w:r w:rsidR="000036A9">
          <w:rPr>
            <w:rFonts w:cs="Times"/>
            <w:i/>
          </w:rPr>
          <w:fldChar w:fldCharType="begin" w:fldLock="1"/>
        </w:r>
        <w:r w:rsidR="000036A9">
          <w:rPr>
            <w:rFonts w:cs="Times"/>
            <w:i/>
          </w:rPr>
          <w:instrText>ADDIN CSL_CITATION { "citationItems" : [ { "id" : "ITEM-1", "itemData" : { "abstract" : "The classic monograph Climat et Erosion published by Fournier in 1960 provided a valuable demonstration of the potential for using information on the sediment loads of the world's rivers to study the global denudation system. Such early work was hampered by lack of data for many areas of the world, but recent improvements in data availability now afford a meaningful basis for estimating the total suspended sediment flux from the land to the oceans and for establishing the global pattern of sediment yield and its major controls. The lack of long-term records for most rivers precludes detailed assessment of the role of anthropogenic activity in modifying the global denudation system but there is now a wide range of evidence to demonstrate the importance of such changes, in terms of both increases and decreases in sediment flux. Analysis of available longer-term records provides an important means of assessing the sensitivity of sediment yields to environmental change, which in turn requires consideration of the impact of both human activity and climate change.", "author" : [ { "dropping-particle" : "", "family" : "Walling", "given" : "Desmond E.", "non-dropping-particle" : "", "parse-names" : false, "suffix" : "" }, { "dropping-particle" : "", "family" : "Webb", "given" : "B. W.", "non-dropping-particle" : "", "parse-names" : false, "suffix" : "" } ], "container-title" : "Erosion and Sediment Yield: Global and Regional Perspectives. Proceeedings of the Exeter Symposium.", "id" : "ITEM-1", "issue" : "236", "issued" : { "date-parts" : [ [ "1996" ] ] }, "page" : "3-19", "title" : "Erosion and sediment yield: a global overview", "type" : "article-journal" }, "uris" : [ "http://www.mendeley.com/documents/?uuid=071e7d04-07c7-4d20-9793-42a5ce5427fd" ] } ], "mendeley" : { "formattedCitation" : "(Walling and Webb, 1996)", "manualFormatting" : " Walling and Webb (1996)", "plainTextFormattedCitation" : "(Walling and Webb, 1996)", "previouslyFormattedCitation" : "(Walling and Webb, 1996)" }, "properties" : { "noteIndex" : 0 }, "schema" : "https://github.com/citation-style-language/schema/raw/master/csl-citation.json" }</w:instrText>
        </w:r>
        <w:r w:rsidR="000036A9">
          <w:rPr>
            <w:rFonts w:cs="Times"/>
            <w:i/>
          </w:rPr>
          <w:fldChar w:fldCharType="separate"/>
        </w:r>
        <w:r w:rsidR="000036A9">
          <w:rPr>
            <w:rFonts w:cs="Times"/>
            <w:noProof/>
          </w:rPr>
          <w:t xml:space="preserve"> Walling and Webb</w:t>
        </w:r>
        <w:r w:rsidR="000036A9" w:rsidRPr="000036A9">
          <w:rPr>
            <w:rFonts w:cs="Times"/>
            <w:noProof/>
          </w:rPr>
          <w:t xml:space="preserve"> </w:t>
        </w:r>
        <w:r w:rsidR="000036A9">
          <w:rPr>
            <w:rFonts w:cs="Times"/>
            <w:noProof/>
          </w:rPr>
          <w:t>(</w:t>
        </w:r>
        <w:r w:rsidR="000036A9" w:rsidRPr="000036A9">
          <w:rPr>
            <w:rFonts w:cs="Times"/>
            <w:noProof/>
          </w:rPr>
          <w:t>1996)</w:t>
        </w:r>
        <w:r w:rsidR="000036A9">
          <w:rPr>
            <w:rFonts w:cs="Times"/>
            <w:i/>
          </w:rPr>
          <w:fldChar w:fldCharType="end"/>
        </w:r>
        <w:r w:rsidR="00AC561C">
          <w:rPr>
            <w:rFonts w:cs="Times"/>
          </w:rPr>
          <w:t>)</w:t>
        </w:r>
        <w:r w:rsidR="002F1862">
          <w:rPr>
            <w:rFonts w:cs="Times"/>
          </w:rPr>
          <w:t xml:space="preserve"> </w:t>
        </w:r>
        <w:r w:rsidR="00AB5A0D" w:rsidRPr="00AA3FBB">
          <w:rPr>
            <w:rFonts w:cs="Times"/>
          </w:rPr>
          <w:t>were</w:t>
        </w:r>
        <w:r w:rsidR="009D2594" w:rsidRPr="00AA3FBB">
          <w:rPr>
            <w:rFonts w:cs="Times"/>
          </w:rPr>
          <w:t xml:space="preserve"> calculated</w:t>
        </w:r>
        <w:r w:rsidR="00517D5F" w:rsidRPr="00AA3FBB">
          <w:rPr>
            <w:rFonts w:cs="Times"/>
          </w:rPr>
          <w:t xml:space="preserve"> </w:t>
        </w:r>
        <w:r w:rsidR="00C66778" w:rsidRPr="00AA3FBB">
          <w:rPr>
            <w:rFonts w:cs="Times"/>
          </w:rPr>
          <w:t>for individual storm events (SSY</w:t>
        </w:r>
        <w:r w:rsidR="00C66778" w:rsidRPr="00AA3FBB">
          <w:rPr>
            <w:rFonts w:cs="Times"/>
            <w:vertAlign w:val="subscript"/>
          </w:rPr>
          <w:t>EV</w:t>
        </w:r>
        <w:r w:rsidR="00961D68">
          <w:rPr>
            <w:rFonts w:cs="Times"/>
          </w:rPr>
          <w:t>, sSSY</w:t>
        </w:r>
        <w:r w:rsidR="00961D68">
          <w:rPr>
            <w:rFonts w:cs="Times"/>
            <w:vertAlign w:val="subscript"/>
          </w:rPr>
          <w:t>EV</w:t>
        </w:r>
        <w:r w:rsidR="00C66778" w:rsidRPr="00AA3FBB">
          <w:rPr>
            <w:rFonts w:cs="Times"/>
          </w:rPr>
          <w:t>)</w:t>
        </w:r>
        <w:r w:rsidR="00517D5F" w:rsidRPr="00AA3FBB">
          <w:rPr>
            <w:rFonts w:cs="Times"/>
          </w:rPr>
          <w:t xml:space="preserve"> at three locations in Faga’alu watershed using </w:t>
        </w:r>
        <w:r w:rsidR="009D2594" w:rsidRPr="00AA3FBB">
          <w:rPr>
            <w:rFonts w:cs="Times"/>
          </w:rPr>
          <w:t xml:space="preserve">calculated </w:t>
        </w:r>
        <w:r w:rsidR="00AB5A0D" w:rsidRPr="00AA3FBB">
          <w:rPr>
            <w:rFonts w:cs="Times"/>
          </w:rPr>
          <w:t>discharge (</w:t>
        </w:r>
        <w:r w:rsidR="00517D5F" w:rsidRPr="00AA3FBB">
          <w:rPr>
            <w:rFonts w:cs="Times"/>
          </w:rPr>
          <w:t>Q</w:t>
        </w:r>
        <w:r w:rsidR="00AB5A0D" w:rsidRPr="00AA3FBB">
          <w:rPr>
            <w:rFonts w:cs="Times"/>
          </w:rPr>
          <w:t>)</w:t>
        </w:r>
        <w:r w:rsidR="00517D5F" w:rsidRPr="00AA3FBB">
          <w:rPr>
            <w:rFonts w:cs="Times"/>
          </w:rPr>
          <w:t xml:space="preserve"> and </w:t>
        </w:r>
        <w:r w:rsidR="00AB5A0D" w:rsidRPr="00AA3FBB">
          <w:rPr>
            <w:rFonts w:cs="Times"/>
          </w:rPr>
          <w:t>suspended sediment concentration (</w:t>
        </w:r>
        <w:r w:rsidR="00517D5F" w:rsidRPr="00AA3FBB">
          <w:rPr>
            <w:rFonts w:cs="Times"/>
          </w:rPr>
          <w:t>SSC</w:t>
        </w:r>
        <w:r w:rsidR="00AB5A0D" w:rsidRPr="00AA3FBB">
          <w:rPr>
            <w:rFonts w:cs="Times"/>
          </w:rPr>
          <w:t>)</w:t>
        </w:r>
        <w:r w:rsidR="00517D5F" w:rsidRPr="00AA3FBB">
          <w:rPr>
            <w:rFonts w:cs="Times"/>
          </w:rPr>
          <w:t xml:space="preserve">(Figure </w:t>
        </w:r>
        <w:r w:rsidR="00D049A1" w:rsidRPr="00AA3FBB">
          <w:rPr>
            <w:rFonts w:cs="Times"/>
          </w:rPr>
          <w:t>1</w:t>
        </w:r>
        <w:r w:rsidR="00517D5F" w:rsidRPr="00AA3FBB">
          <w:rPr>
            <w:rFonts w:cs="Times"/>
          </w:rPr>
          <w:t>)</w:t>
        </w:r>
        <w:r w:rsidR="00D049A1" w:rsidRPr="00AA3FBB">
          <w:rPr>
            <w:rFonts w:cs="Times"/>
          </w:rPr>
          <w:t xml:space="preserve"> (Section 3.1)</w:t>
        </w:r>
        <w:r w:rsidR="00517D5F" w:rsidRPr="00AA3FBB">
          <w:rPr>
            <w:rFonts w:cs="Times"/>
          </w:rPr>
          <w:t xml:space="preserve">. </w:t>
        </w:r>
        <w:r w:rsidR="00455DE3" w:rsidRPr="00AA3FBB">
          <w:rPr>
            <w:rFonts w:cs="Times"/>
          </w:rPr>
          <w:t>Q was calculated from</w:t>
        </w:r>
        <w:r w:rsidR="002F4667" w:rsidRPr="00AA3FBB">
          <w:rPr>
            <w:rFonts w:cs="Times"/>
          </w:rPr>
          <w:t xml:space="preserve"> continuously recorded stage and a stage-discharge relationship calibrated with field measurements (Section 3.1.2).</w:t>
        </w:r>
        <w:r w:rsidR="00531300">
          <w:rPr>
            <w:rFonts w:cs="Times"/>
          </w:rPr>
          <w:t xml:space="preserve"> </w:t>
        </w:r>
        <w:r w:rsidR="00EA03B8" w:rsidRPr="00AA3FBB">
          <w:rPr>
            <w:rFonts w:cs="Times"/>
          </w:rPr>
          <w:t xml:space="preserve">SSC </w:t>
        </w:r>
        <w:r w:rsidR="00AD241A" w:rsidRPr="00AA3FBB">
          <w:rPr>
            <w:rFonts w:cs="Times"/>
          </w:rPr>
          <w:t xml:space="preserve">was </w:t>
        </w:r>
        <w:r w:rsidR="00C55825" w:rsidRPr="00AA3FBB">
          <w:rPr>
            <w:rFonts w:cs="Times"/>
          </w:rPr>
          <w:t>measured directly</w:t>
        </w:r>
        <w:r w:rsidR="00517D5F" w:rsidRPr="00AA3FBB">
          <w:rPr>
            <w:rFonts w:cs="Times"/>
          </w:rPr>
          <w:t xml:space="preserve"> from grab samples</w:t>
        </w:r>
        <w:r w:rsidR="00C55825" w:rsidRPr="00AA3FBB">
          <w:rPr>
            <w:rFonts w:cs="Times"/>
          </w:rPr>
          <w:t xml:space="preserve"> or</w:t>
        </w:r>
        <w:r w:rsidR="00EA03B8" w:rsidRPr="00AA3FBB">
          <w:rPr>
            <w:rFonts w:cs="Times"/>
          </w:rPr>
          <w:t xml:space="preserve"> modeled from </w:t>
        </w:r>
        <w:r w:rsidR="002F4667" w:rsidRPr="00AA3FBB">
          <w:rPr>
            <w:rFonts w:cs="Times"/>
          </w:rPr>
          <w:t xml:space="preserve">continuously monitored </w:t>
        </w:r>
        <w:r w:rsidR="00AB5A0D" w:rsidRPr="00AA3FBB">
          <w:rPr>
            <w:rFonts w:cs="Times"/>
          </w:rPr>
          <w:t>turbidity (</w:t>
        </w:r>
        <w:r w:rsidR="00B05FAD" w:rsidRPr="00AA3FBB">
          <w:rPr>
            <w:rFonts w:cs="Times"/>
          </w:rPr>
          <w:t>T</w:t>
        </w:r>
        <w:r w:rsidR="00AB5A0D" w:rsidRPr="00AA3FBB">
          <w:rPr>
            <w:rFonts w:cs="Times"/>
          </w:rPr>
          <w:t>)</w:t>
        </w:r>
        <w:r w:rsidR="00B05FAD" w:rsidRPr="00AA3FBB">
          <w:rPr>
            <w:rFonts w:cs="Times"/>
          </w:rPr>
          <w:t xml:space="preserve"> and T-SSC relationships</w:t>
        </w:r>
        <w:r w:rsidR="002F4667" w:rsidRPr="00AA3FBB">
          <w:rPr>
            <w:rFonts w:cs="Times"/>
          </w:rPr>
          <w:t xml:space="preserve"> </w:t>
        </w:r>
        <w:r w:rsidR="002F4667" w:rsidRPr="00AA3FBB">
          <w:rPr>
            <w:rFonts w:cs="Times"/>
          </w:rPr>
          <w:lastRenderedPageBreak/>
          <w:t>calibrated to in-stream SSC (Section 3.1.3)</w:t>
        </w:r>
        <w:r w:rsidR="00EA03B8" w:rsidRPr="00AA3FBB">
          <w:rPr>
            <w:rFonts w:cs="Times"/>
          </w:rPr>
          <w:t xml:space="preserve">. </w:t>
        </w:r>
        <w:r w:rsidR="004A5BAF" w:rsidRPr="00AA3FBB">
          <w:rPr>
            <w:rFonts w:cs="Times"/>
          </w:rPr>
          <w:t xml:space="preserve">Storm events were identified </w:t>
        </w:r>
        <w:r w:rsidR="0048499E" w:rsidRPr="00AA3FBB">
          <w:rPr>
            <w:rFonts w:cs="Times"/>
          </w:rPr>
          <w:t>using</w:t>
        </w:r>
        <w:r w:rsidR="004A5BAF" w:rsidRPr="00AA3FBB">
          <w:rPr>
            <w:rFonts w:cs="Times"/>
          </w:rPr>
          <w:t xml:space="preserve"> </w:t>
        </w:r>
        <w:r w:rsidR="0048499E" w:rsidRPr="00AA3FBB">
          <w:rPr>
            <w:rFonts w:cs="Times"/>
          </w:rPr>
          <w:t xml:space="preserve">automated hydrograph </w:t>
        </w:r>
        <w:r w:rsidR="002F4667" w:rsidRPr="00AA3FBB">
          <w:rPr>
            <w:rFonts w:cs="Times"/>
          </w:rPr>
          <w:t>separation</w:t>
        </w:r>
        <w:r w:rsidR="00B7618B" w:rsidRPr="00AA3FBB">
          <w:rPr>
            <w:rFonts w:cs="Times"/>
          </w:rPr>
          <w:t>, and SSY</w:t>
        </w:r>
        <w:r w:rsidR="00B7618B" w:rsidRPr="00AA3FBB">
          <w:rPr>
            <w:rFonts w:cs="Times"/>
            <w:vertAlign w:val="subscript"/>
          </w:rPr>
          <w:t>EV</w:t>
        </w:r>
        <w:r w:rsidR="00B7618B" w:rsidRPr="00AA3FBB">
          <w:rPr>
            <w:rFonts w:cs="Times"/>
          </w:rPr>
          <w:t xml:space="preserve"> calculated for each </w:t>
        </w:r>
        <w:r w:rsidR="00D049A1" w:rsidRPr="00AA3FBB">
          <w:rPr>
            <w:rFonts w:cs="Times"/>
          </w:rPr>
          <w:t xml:space="preserve">monitored </w:t>
        </w:r>
        <w:r w:rsidR="00B7618B" w:rsidRPr="00AA3FBB">
          <w:rPr>
            <w:rFonts w:cs="Times"/>
          </w:rPr>
          <w:t xml:space="preserve">location with </w:t>
        </w:r>
        <w:r w:rsidR="0057079C">
          <w:rPr>
            <w:rFonts w:cs="Times"/>
          </w:rPr>
          <w:t xml:space="preserve">the </w:t>
        </w:r>
        <w:r w:rsidR="00B7618B" w:rsidRPr="00AA3FBB">
          <w:rPr>
            <w:rFonts w:cs="Times"/>
          </w:rPr>
          <w:t>Q and SSC data (Section 3.2.1)</w:t>
        </w:r>
        <w:r w:rsidR="001B202B" w:rsidRPr="00AA3FBB">
          <w:rPr>
            <w:rFonts w:cs="Times"/>
          </w:rPr>
          <w:t>.</w:t>
        </w:r>
        <w:r w:rsidR="00531300">
          <w:rPr>
            <w:rFonts w:cs="Times"/>
          </w:rPr>
          <w:t xml:space="preserve"> </w:t>
        </w:r>
        <w:r w:rsidR="002F4667" w:rsidRPr="00AA3FBB">
          <w:rPr>
            <w:rFonts w:cs="Times"/>
          </w:rPr>
          <w:t xml:space="preserve">The subwatersheds were nested, so </w:t>
        </w:r>
        <w:r w:rsidR="001A74F8" w:rsidRPr="00AA3FBB">
          <w:rPr>
            <w:rFonts w:cs="Times"/>
          </w:rPr>
          <w:t>SSY</w:t>
        </w:r>
        <w:r w:rsidR="001A74F8" w:rsidRPr="00AA3FBB">
          <w:rPr>
            <w:rFonts w:cs="Times"/>
            <w:vertAlign w:val="subscript"/>
          </w:rPr>
          <w:t>EV</w:t>
        </w:r>
        <w:r w:rsidR="00EA03B8" w:rsidRPr="00AA3FBB">
          <w:rPr>
            <w:rFonts w:cs="Times"/>
          </w:rPr>
          <w:t xml:space="preserve"> contributions </w:t>
        </w:r>
        <w:r w:rsidR="00C55825" w:rsidRPr="00AA3FBB">
          <w:rPr>
            <w:rFonts w:cs="Times"/>
          </w:rPr>
          <w:t xml:space="preserve">from subwatersheds </w:t>
        </w:r>
        <w:r w:rsidR="001125BA" w:rsidRPr="00AA3FBB">
          <w:rPr>
            <w:rFonts w:cs="Times"/>
          </w:rPr>
          <w:t xml:space="preserve">were calculated </w:t>
        </w:r>
        <w:r w:rsidR="00B05FAD" w:rsidRPr="00AA3FBB">
          <w:rPr>
            <w:rFonts w:cs="Times"/>
          </w:rPr>
          <w:t xml:space="preserve">by </w:t>
        </w:r>
        <w:r w:rsidR="00C55825" w:rsidRPr="00AA3FBB">
          <w:rPr>
            <w:rFonts w:cs="Times"/>
          </w:rPr>
          <w:t xml:space="preserve">subtracting </w:t>
        </w:r>
        <w:r w:rsidR="0048499E" w:rsidRPr="00AA3FBB">
          <w:rPr>
            <w:rFonts w:cs="Times"/>
          </w:rPr>
          <w:t>SSY</w:t>
        </w:r>
        <w:r w:rsidR="0048499E" w:rsidRPr="00AA3FBB">
          <w:rPr>
            <w:rFonts w:cs="Times"/>
            <w:vertAlign w:val="subscript"/>
          </w:rPr>
          <w:t>EV</w:t>
        </w:r>
        <w:r w:rsidR="00AB5A0D" w:rsidRPr="00AA3FBB">
          <w:rPr>
            <w:rFonts w:cs="Times"/>
          </w:rPr>
          <w:t xml:space="preserve"> at</w:t>
        </w:r>
        <w:r w:rsidR="00C55825" w:rsidRPr="00AA3FBB">
          <w:rPr>
            <w:rFonts w:cs="Times"/>
          </w:rPr>
          <w:t xml:space="preserve"> the upstream subwatershed</w:t>
        </w:r>
        <w:r w:rsidR="0048499E" w:rsidRPr="00AA3FBB">
          <w:rPr>
            <w:rFonts w:cs="Times"/>
          </w:rPr>
          <w:t xml:space="preserve"> from SSY</w:t>
        </w:r>
        <w:r w:rsidR="0048499E" w:rsidRPr="00AA3FBB">
          <w:rPr>
            <w:rFonts w:cs="Times"/>
            <w:vertAlign w:val="subscript"/>
          </w:rPr>
          <w:t xml:space="preserve">EV </w:t>
        </w:r>
        <w:r w:rsidR="0048499E" w:rsidRPr="00AA3FBB">
          <w:rPr>
            <w:rFonts w:cs="Times"/>
          </w:rPr>
          <w:t>at the given downstream subwatershed</w:t>
        </w:r>
        <w:r w:rsidR="00D86149" w:rsidRPr="00AA3FBB">
          <w:rPr>
            <w:rFonts w:cs="Times"/>
          </w:rPr>
          <w:t>.</w:t>
        </w:r>
        <w:r w:rsidR="0048499E" w:rsidRPr="00AA3FBB">
          <w:rPr>
            <w:rFonts w:cs="Times"/>
          </w:rPr>
          <w:t xml:space="preserve"> </w:t>
        </w:r>
        <w:r w:rsidR="0057079C">
          <w:rPr>
            <w:rFonts w:cs="Times"/>
          </w:rPr>
          <w:t>SSY</w:t>
        </w:r>
        <w:r w:rsidR="0048499E" w:rsidRPr="00AA3FBB">
          <w:rPr>
            <w:rFonts w:cs="Times"/>
          </w:rPr>
          <w:t xml:space="preserve"> from disturbed surfaces was calculated assuming a </w:t>
        </w:r>
        <w:r w:rsidR="0057079C">
          <w:rPr>
            <w:rFonts w:cs="Times"/>
          </w:rPr>
          <w:t xml:space="preserve">spatially </w:t>
        </w:r>
        <w:r w:rsidR="0048499E" w:rsidRPr="00AA3FBB">
          <w:rPr>
            <w:rFonts w:cs="Times"/>
          </w:rPr>
          <w:t xml:space="preserve">uniform </w:t>
        </w:r>
        <w:r w:rsidR="0057079C">
          <w:rPr>
            <w:rFonts w:cs="Times"/>
          </w:rPr>
          <w:t>SSY</w:t>
        </w:r>
        <w:r w:rsidR="0048499E" w:rsidRPr="00AA3FBB">
          <w:rPr>
            <w:rFonts w:cs="Times"/>
          </w:rPr>
          <w:t xml:space="preserve"> from forested parts of disturbed subwatersheds</w:t>
        </w:r>
        <w:r w:rsidR="00B7618B" w:rsidRPr="00AA3FBB">
          <w:rPr>
            <w:rFonts w:cs="Times"/>
          </w:rPr>
          <w:t xml:space="preserve"> (Section 3.2.2)</w:t>
        </w:r>
        <w:r w:rsidR="0048499E" w:rsidRPr="00AA3FBB">
          <w:rPr>
            <w:rFonts w:cs="Times"/>
          </w:rPr>
          <w:t>.</w:t>
        </w:r>
        <w:r w:rsidR="00531300">
          <w:rPr>
            <w:rFonts w:cs="Times"/>
          </w:rPr>
          <w:t xml:space="preserve"> </w:t>
        </w:r>
        <w:r w:rsidR="00B7618B" w:rsidRPr="00AA3FBB">
          <w:rPr>
            <w:rFonts w:cs="Times"/>
          </w:rPr>
          <w:t xml:space="preserve">The cumulative probable error </w:t>
        </w:r>
        <w:r w:rsidR="0057079C">
          <w:rPr>
            <w:rFonts w:cs="Times"/>
          </w:rPr>
          <w:t xml:space="preserve">(PE) </w:t>
        </w:r>
        <w:r w:rsidR="00B7618B" w:rsidRPr="00AA3FBB">
          <w:rPr>
            <w:rFonts w:cs="Times"/>
          </w:rPr>
          <w:t>of SSY</w:t>
        </w:r>
        <w:r w:rsidR="00B7618B" w:rsidRPr="00AA3FBB">
          <w:rPr>
            <w:rFonts w:cs="Times"/>
            <w:vertAlign w:val="subscript"/>
          </w:rPr>
          <w:t xml:space="preserve">EV </w:t>
        </w:r>
        <w:r w:rsidR="00B7618B" w:rsidRPr="00AA3FBB">
          <w:rPr>
            <w:rFonts w:cs="Times"/>
          </w:rPr>
          <w:t>was calculated for each storm to incorporate errors in Q and SSC</w:t>
        </w:r>
        <w:r w:rsidR="0057079C">
          <w:rPr>
            <w:rFonts w:cs="Times"/>
          </w:rPr>
          <w:t>, and different T-SSC relationships were tested for their impact on SSY estimates</w:t>
        </w:r>
        <w:r w:rsidR="00B7618B" w:rsidRPr="00AA3FBB">
          <w:rPr>
            <w:rFonts w:cs="Times"/>
          </w:rPr>
          <w:t xml:space="preserve"> (Section 3.2.3).</w:t>
        </w:r>
        <w:r w:rsidR="00531300">
          <w:rPr>
            <w:rFonts w:cs="Times"/>
          </w:rPr>
          <w:t xml:space="preserve"> </w:t>
        </w:r>
        <w:r w:rsidR="00AB5A0D" w:rsidRPr="00AA3FBB">
          <w:rPr>
            <w:rFonts w:cs="Times"/>
          </w:rPr>
          <w:t>L</w:t>
        </w:r>
        <w:r w:rsidR="00C552D2" w:rsidRPr="00AA3FBB">
          <w:rPr>
            <w:rFonts w:cs="Times"/>
          </w:rPr>
          <w:t xml:space="preserve">og-linear </w:t>
        </w:r>
        <w:r w:rsidR="00AB5A0D" w:rsidRPr="00AA3FBB">
          <w:rPr>
            <w:rFonts w:cs="Times"/>
          </w:rPr>
          <w:t xml:space="preserve">regression </w:t>
        </w:r>
        <w:r w:rsidR="008E47DC" w:rsidRPr="00AA3FBB">
          <w:rPr>
            <w:rFonts w:cs="Times"/>
          </w:rPr>
          <w:t xml:space="preserve">models </w:t>
        </w:r>
        <w:r w:rsidR="00AD241A" w:rsidRPr="00AA3FBB">
          <w:rPr>
            <w:rFonts w:cs="Times"/>
          </w:rPr>
          <w:t xml:space="preserve">were developed </w:t>
        </w:r>
        <w:r w:rsidR="008E47DC" w:rsidRPr="00AA3FBB">
          <w:rPr>
            <w:rFonts w:cs="Times"/>
          </w:rPr>
          <w:t xml:space="preserve">to predict </w:t>
        </w:r>
        <w:r w:rsidR="001A74F8" w:rsidRPr="00AA3FBB">
          <w:rPr>
            <w:rFonts w:cs="Times"/>
          </w:rPr>
          <w:t>SSY</w:t>
        </w:r>
        <w:r w:rsidR="001A74F8" w:rsidRPr="00AA3FBB">
          <w:rPr>
            <w:rFonts w:cs="Times"/>
            <w:vertAlign w:val="subscript"/>
          </w:rPr>
          <w:t>EV</w:t>
        </w:r>
        <w:r w:rsidR="008E47DC" w:rsidRPr="00AA3FBB">
          <w:rPr>
            <w:rFonts w:cs="Times"/>
          </w:rPr>
          <w:t xml:space="preserve"> from storm metrics for the undisturbed and disturbed </w:t>
        </w:r>
        <w:r w:rsidR="002F4667" w:rsidRPr="00AA3FBB">
          <w:rPr>
            <w:rFonts w:cs="Times"/>
          </w:rPr>
          <w:t>sub</w:t>
        </w:r>
        <w:r w:rsidR="008E47DC" w:rsidRPr="00AA3FBB">
          <w:rPr>
            <w:rFonts w:cs="Times"/>
          </w:rPr>
          <w:t>watersheds</w:t>
        </w:r>
        <w:r w:rsidR="00B7618B" w:rsidRPr="00AA3FBB">
          <w:rPr>
            <w:rFonts w:cs="Times"/>
          </w:rPr>
          <w:t xml:space="preserve"> (Section 3.3)</w:t>
        </w:r>
        <w:r w:rsidR="00EF2DBA" w:rsidRPr="00AA3FBB">
          <w:rPr>
            <w:rFonts w:cs="Times"/>
          </w:rPr>
          <w:t xml:space="preserve">. </w:t>
        </w:r>
        <w:r w:rsidR="00AD241A" w:rsidRPr="00AA3FBB">
          <w:rPr>
            <w:rFonts w:cs="Times"/>
          </w:rPr>
          <w:t>Annual SSY was estimated from t</w:t>
        </w:r>
        <w:r w:rsidR="00EF2DBA" w:rsidRPr="00AA3FBB">
          <w:rPr>
            <w:rFonts w:cs="Times"/>
          </w:rPr>
          <w:t xml:space="preserve">he </w:t>
        </w:r>
        <w:r w:rsidR="002F4667" w:rsidRPr="00AA3FBB">
          <w:rPr>
            <w:rFonts w:cs="Times"/>
          </w:rPr>
          <w:t xml:space="preserve">regression </w:t>
        </w:r>
        <w:r w:rsidR="00EF2DBA" w:rsidRPr="00AA3FBB">
          <w:rPr>
            <w:rFonts w:cs="Times"/>
          </w:rPr>
          <w:t xml:space="preserve">models and the ratio of annual storm precipitation to the precipitation during storms where </w:t>
        </w:r>
        <w:r w:rsidR="001A74F8" w:rsidRPr="00AA3FBB">
          <w:rPr>
            <w:rFonts w:cs="Times"/>
          </w:rPr>
          <w:t>SSY</w:t>
        </w:r>
        <w:r w:rsidR="001A74F8" w:rsidRPr="00AA3FBB">
          <w:rPr>
            <w:rFonts w:cs="Times"/>
            <w:vertAlign w:val="subscript"/>
          </w:rPr>
          <w:t>EV</w:t>
        </w:r>
        <w:r w:rsidR="00EF2DBA" w:rsidRPr="00AA3FBB">
          <w:rPr>
            <w:rFonts w:cs="Times"/>
          </w:rPr>
          <w:t xml:space="preserve"> was </w:t>
        </w:r>
        <w:r w:rsidR="00AD241A" w:rsidRPr="00AA3FBB">
          <w:rPr>
            <w:rFonts w:cs="Times"/>
          </w:rPr>
          <w:t>measured</w:t>
        </w:r>
        <w:r w:rsidR="00B7618B" w:rsidRPr="00AA3FBB">
          <w:rPr>
            <w:rFonts w:cs="Times"/>
          </w:rPr>
          <w:t xml:space="preserve"> (Section 3.4)</w:t>
        </w:r>
        <w:r w:rsidR="008E47DC" w:rsidRPr="00AA3FBB">
          <w:rPr>
            <w:rFonts w:cs="Times"/>
          </w:rPr>
          <w:t>.</w:t>
        </w:r>
      </w:ins>
    </w:p>
    <w:p w14:paraId="1AF22E92" w14:textId="77777777" w:rsidR="00C66778" w:rsidRPr="00AA3FBB" w:rsidRDefault="00AB5A0D" w:rsidP="00C66778">
      <w:pPr>
        <w:rPr>
          <w:ins w:id="339" w:author="Alex Messina" w:date="2016-03-08T15:54:00Z"/>
          <w:rFonts w:cs="Times"/>
        </w:rPr>
      </w:pPr>
      <w:ins w:id="340" w:author="Alex Messina" w:date="2016-03-08T15:54:00Z">
        <w:r w:rsidRPr="00AA3FBB">
          <w:rPr>
            <w:rFonts w:cs="Times"/>
          </w:rPr>
          <w:t xml:space="preserve">Measurements </w:t>
        </w:r>
        <w:r w:rsidR="0048499E" w:rsidRPr="00AA3FBB">
          <w:rPr>
            <w:rFonts w:cs="Times"/>
          </w:rPr>
          <w:t xml:space="preserve">of SSY </w:t>
        </w:r>
        <w:r w:rsidR="003E2B45" w:rsidRPr="00AA3FBB">
          <w:rPr>
            <w:rFonts w:cs="Times"/>
          </w:rPr>
          <w:t>at FG1, FG2 and FG3</w:t>
        </w:r>
        <w:r w:rsidRPr="00AA3FBB">
          <w:rPr>
            <w:rFonts w:cs="Times"/>
          </w:rPr>
          <w:t xml:space="preserve"> quantify the in-stream </w:t>
        </w:r>
        <w:r w:rsidR="0048499E" w:rsidRPr="00AA3FBB">
          <w:rPr>
            <w:rFonts w:cs="Times"/>
          </w:rPr>
          <w:t xml:space="preserve">suspended </w:t>
        </w:r>
        <w:r w:rsidRPr="00AA3FBB">
          <w:rPr>
            <w:rFonts w:cs="Times"/>
          </w:rPr>
          <w:t>sediment budget.</w:t>
        </w:r>
        <w:r w:rsidR="00531300">
          <w:rPr>
            <w:rFonts w:cs="Times"/>
          </w:rPr>
          <w:t xml:space="preserve"> </w:t>
        </w:r>
        <w:r w:rsidR="00C66778" w:rsidRPr="00AA3FBB">
          <w:rPr>
            <w:rFonts w:cs="Times"/>
          </w:rPr>
          <w:t>Other components of sediment budgets not measured in this study include channel erosion, channel deposition,</w:t>
        </w:r>
      </w:ins>
      <w:moveToRangeStart w:id="341" w:author="Alex Messina" w:date="2016-03-08T15:54:00Z" w:name="move445215802"/>
      <w:moveTo w:id="342" w:author="Alex Messina" w:date="2016-03-08T15:54:00Z">
        <w:r w:rsidR="00C66778" w:rsidRPr="00AA3FBB">
          <w:rPr>
            <w:rFonts w:cs="Times"/>
          </w:rPr>
          <w:t xml:space="preserve"> and floodplain deposition </w:t>
        </w:r>
        <w:r w:rsidR="00C66778" w:rsidRPr="00AA3FBB">
          <w:rPr>
            <w:rFonts w:cs="Times"/>
          </w:rPr>
          <w:fldChar w:fldCharType="begin" w:fldLock="1"/>
        </w:r>
        <w:r w:rsidR="00C66778"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C66778" w:rsidRPr="00AA3FBB">
          <w:rPr>
            <w:rFonts w:cs="Times"/>
          </w:rPr>
          <w:fldChar w:fldCharType="separate"/>
        </w:r>
        <w:r w:rsidR="00C66778" w:rsidRPr="00AA3FBB">
          <w:rPr>
            <w:rFonts w:cs="Times"/>
            <w:noProof/>
          </w:rPr>
          <w:t>(Walling and Collins, 2008)</w:t>
        </w:r>
        <w:r w:rsidR="00C66778" w:rsidRPr="00AA3FBB">
          <w:rPr>
            <w:rFonts w:cs="Times"/>
          </w:rPr>
          <w:fldChar w:fldCharType="end"/>
        </w:r>
        <w:r w:rsidR="00C66778" w:rsidRPr="00AA3FBB">
          <w:rPr>
            <w:rFonts w:cs="Times"/>
          </w:rPr>
          <w:t xml:space="preserve">. </w:t>
        </w:r>
      </w:moveTo>
      <w:moveToRangeEnd w:id="341"/>
      <w:ins w:id="343" w:author="Alex Messina" w:date="2016-03-08T15:54:00Z">
        <w:r w:rsidR="00C66778" w:rsidRPr="00AA3FBB">
          <w:rPr>
            <w:rFonts w:cs="Times"/>
          </w:rPr>
          <w:t xml:space="preserve">In Faga'alu, the channel bed is predominantly large volcanic cobbles and gravel, with no significant deposits of fine sediment. </w:t>
        </w:r>
      </w:ins>
      <w:moveToRangeStart w:id="344" w:author="Alex Messina" w:date="2016-03-08T15:54:00Z" w:name="move445215803"/>
      <w:moveTo w:id="345" w:author="Alex Messina" w:date="2016-03-08T15:54:00Z">
        <w:r w:rsidR="00C66778" w:rsidRPr="00AA3FBB">
          <w:rPr>
            <w:rFonts w:cs="Times"/>
          </w:rPr>
          <w:t xml:space="preserve">Upstream of the village, the valley is very narrow with no floodplain. </w:t>
        </w:r>
      </w:moveTo>
      <w:moveToRangeEnd w:id="344"/>
      <w:ins w:id="346" w:author="Alex Messina" w:date="2016-03-08T15:54:00Z">
        <w:r w:rsidR="00C66778" w:rsidRPr="00AA3FBB">
          <w:rPr>
            <w:rFonts w:cs="Times"/>
          </w:rPr>
          <w:t>In the Lower 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 in hillslope sediment supply.</w:t>
        </w:r>
      </w:ins>
    </w:p>
    <w:p w14:paraId="57F15082" w14:textId="77777777" w:rsidR="001D413A" w:rsidRPr="00AA3FBB" w:rsidRDefault="001D413A" w:rsidP="001D413A">
      <w:pPr>
        <w:pStyle w:val="Heading3"/>
        <w:rPr>
          <w:ins w:id="347" w:author="Alex Messina" w:date="2016-03-08T15:54:00Z"/>
          <w:rFonts w:ascii="Times" w:hAnsi="Times" w:cs="Times"/>
        </w:rPr>
      </w:pPr>
      <w:ins w:id="348" w:author="Alex Messina" w:date="2016-03-08T15:54:00Z">
        <w:r w:rsidRPr="00AA3FBB">
          <w:rPr>
            <w:rFonts w:ascii="Times" w:hAnsi="Times" w:cs="Times"/>
          </w:rPr>
          <w:lastRenderedPageBreak/>
          <w:t xml:space="preserve">3.1 Field Data Collection </w:t>
        </w:r>
      </w:ins>
    </w:p>
    <w:p w14:paraId="5FAA7147" w14:textId="77777777" w:rsidR="001D413A" w:rsidRPr="00AA3FBB" w:rsidRDefault="00E83171" w:rsidP="001D413A">
      <w:pPr>
        <w:rPr>
          <w:moveTo w:id="349" w:author="Alex Messina" w:date="2016-03-08T15:54:00Z"/>
          <w:rFonts w:cs="Times"/>
        </w:rPr>
      </w:pPr>
      <w:ins w:id="350" w:author="Alex Messina" w:date="2016-03-08T15:54:00Z">
        <w:r w:rsidRPr="00AA3FBB">
          <w:rPr>
            <w:rFonts w:cs="Times"/>
          </w:rPr>
          <w:t xml:space="preserve">Data on </w:t>
        </w:r>
        <w:r w:rsidR="001D413A" w:rsidRPr="00AA3FBB">
          <w:rPr>
            <w:rFonts w:cs="Times"/>
          </w:rPr>
          <w:t xml:space="preserve">P, </w:t>
        </w:r>
        <w:r w:rsidRPr="00AA3FBB">
          <w:rPr>
            <w:rFonts w:cs="Times"/>
          </w:rPr>
          <w:t>Q</w:t>
        </w:r>
        <w:r w:rsidR="001D413A" w:rsidRPr="00AA3FBB">
          <w:rPr>
            <w:rFonts w:cs="Times"/>
          </w:rPr>
          <w:t xml:space="preserve">, </w:t>
        </w:r>
        <w:r w:rsidRPr="00AA3FBB">
          <w:rPr>
            <w:rFonts w:cs="Times"/>
          </w:rPr>
          <w:t>SSC,</w:t>
        </w:r>
        <w:r w:rsidR="001125BA" w:rsidRPr="00AA3FBB">
          <w:rPr>
            <w:rFonts w:cs="Times"/>
          </w:rPr>
          <w:t xml:space="preserve"> and </w:t>
        </w:r>
        <w:r w:rsidR="001D413A" w:rsidRPr="00AA3FBB">
          <w:rPr>
            <w:rFonts w:cs="Times"/>
          </w:rPr>
          <w:t>T</w:t>
        </w:r>
      </w:ins>
      <w:moveToRangeStart w:id="351" w:author="Alex Messina" w:date="2016-03-08T15:54:00Z" w:name="move445215804"/>
      <w:moveTo w:id="352" w:author="Alex Messina" w:date="2016-03-08T15:54:00Z">
        <w:r w:rsidR="001D413A" w:rsidRPr="00AA3FBB">
          <w:rPr>
            <w:rFonts w:cs="Times"/>
          </w:rPr>
          <w:t xml:space="preserve">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moveTo>
    </w:p>
    <w:moveToRangeEnd w:id="351"/>
    <w:p w14:paraId="28C899C5" w14:textId="0D594C9B" w:rsidR="001D413A" w:rsidRPr="00AA3FBB" w:rsidRDefault="001D7BD6" w:rsidP="001D413A">
      <w:pPr>
        <w:pStyle w:val="Heading4"/>
        <w:rPr>
          <w:ins w:id="353" w:author="Alex Messina" w:date="2016-03-08T15:54:00Z"/>
          <w:rFonts w:ascii="Times" w:hAnsi="Times" w:cs="Times"/>
        </w:rPr>
      </w:pPr>
      <w:del w:id="354" w:author="Alex Messina" w:date="2016-03-08T15:54:00Z">
        <w:r>
          <w:delText xml:space="preserve">The equations used to accomplish Objectives </w:delText>
        </w:r>
      </w:del>
      <w:ins w:id="355" w:author="Alex Messina" w:date="2016-03-08T15:54:00Z">
        <w:r w:rsidR="00AA3FBB">
          <w:rPr>
            <w:rFonts w:ascii="Times" w:hAnsi="Times" w:cs="Times"/>
          </w:rPr>
          <w:t>3.</w:t>
        </w:r>
      </w:ins>
      <w:r w:rsidR="00AA3FBB">
        <w:rPr>
          <w:rFonts w:ascii="Times" w:hAnsi="Times"/>
          <w:rPrChange w:id="356" w:author="Alex Messina" w:date="2016-03-08T15:54:00Z">
            <w:rPr/>
          </w:rPrChange>
        </w:rPr>
        <w:t>1</w:t>
      </w:r>
      <w:del w:id="357" w:author="Alex Messina" w:date="2016-03-08T15:54:00Z">
        <w:r>
          <w:delText>-3 are described</w:delText>
        </w:r>
      </w:del>
      <w:ins w:id="358" w:author="Alex Messina" w:date="2016-03-08T15:54:00Z">
        <w:r w:rsidR="00AA3FBB">
          <w:rPr>
            <w:rFonts w:ascii="Times" w:hAnsi="Times" w:cs="Times"/>
          </w:rPr>
          <w:t>.1</w:t>
        </w:r>
        <w:r w:rsidR="001D413A" w:rsidRPr="00AA3FBB">
          <w:rPr>
            <w:rFonts w:ascii="Times" w:hAnsi="Times" w:cs="Times"/>
          </w:rPr>
          <w:t xml:space="preserve"> Precipitation (P)</w:t>
        </w:r>
      </w:ins>
    </w:p>
    <w:p w14:paraId="32BFE067" w14:textId="2B8E0396" w:rsidR="001D413A" w:rsidRPr="00AA3FBB" w:rsidRDefault="001D413A" w:rsidP="001D413A">
      <w:pPr>
        <w:rPr>
          <w:ins w:id="359" w:author="Alex Messina" w:date="2016-03-08T15:54:00Z"/>
          <w:rFonts w:cs="Times"/>
        </w:rPr>
      </w:pPr>
      <w:ins w:id="360" w:author="Alex Messina" w:date="2016-03-08T15:54:00Z">
        <w:r w:rsidRPr="00AA3FBB">
          <w:rPr>
            <w:rFonts w:cs="Times"/>
          </w:rPr>
          <w:t>P was measured</w:t>
        </w:r>
      </w:ins>
      <w:r w:rsidRPr="00AA3FBB">
        <w:rPr>
          <w:rFonts w:cs="Times"/>
        </w:rPr>
        <w:t xml:space="preserve"> in </w:t>
      </w:r>
      <w:del w:id="361" w:author="Alex Messina" w:date="2016-03-08T15:54:00Z">
        <w:r w:rsidR="001D7BD6">
          <w:delText>sections 3.1-3.3,</w:delText>
        </w:r>
      </w:del>
      <w:ins w:id="362" w:author="Alex Messina" w:date="2016-03-08T15:54:00Z">
        <w:r w:rsidRPr="00AA3FBB">
          <w:rPr>
            <w:rFonts w:cs="Times"/>
          </w:rPr>
          <w:t xml:space="preserve">Faga'alu watershed </w:t>
        </w:r>
        <w:r w:rsidR="007D581C" w:rsidRPr="00AA3FBB">
          <w:rPr>
            <w:rFonts w:cs="Times"/>
          </w:rPr>
          <w:t xml:space="preserve">from January, 2012, to December, 2014, </w:t>
        </w:r>
        <w:r w:rsidRPr="00AA3FBB">
          <w:rPr>
            <w:rFonts w:cs="Times"/>
          </w:rPr>
          <w:t>using</w:t>
        </w:r>
        <w:r w:rsidR="007D2D7F">
          <w:rPr>
            <w:rFonts w:cs="Times"/>
          </w:rPr>
          <w:t xml:space="preserve"> a</w:t>
        </w:r>
        <w:r w:rsidRPr="00AA3FBB">
          <w:rPr>
            <w:rFonts w:cs="Times"/>
          </w:rPr>
          <w:t xml:space="preserve"> tipping-bucket rain gage </w:t>
        </w:r>
        <w:r w:rsidR="007D2D7F">
          <w:rPr>
            <w:rFonts w:cs="Times"/>
          </w:rPr>
          <w:t xml:space="preserve">located at the quarry near the centroid of the watershed </w:t>
        </w:r>
        <w:r w:rsidRPr="00AA3FBB">
          <w:rPr>
            <w:rFonts w:cs="Times"/>
          </w:rPr>
          <w:t xml:space="preserve">(RG1; 20cm dia., </w:t>
        </w:r>
        <w:r w:rsidR="007D2D7F" w:rsidRPr="00AA3FBB">
          <w:rPr>
            <w:rFonts w:cs="Times"/>
          </w:rPr>
          <w:t>1-minute</w:t>
        </w:r>
        <w:r w:rsidRPr="00AA3FBB">
          <w:rPr>
            <w:rFonts w:cs="Times"/>
          </w:rPr>
          <w:t xml:space="preserve"> resolution)</w:t>
        </w:r>
      </w:ins>
      <w:r w:rsidRPr="00AA3FBB">
        <w:rPr>
          <w:rFonts w:cs="Times"/>
        </w:rPr>
        <w:t xml:space="preserve"> and </w:t>
      </w:r>
      <w:del w:id="363" w:author="Alex Messina" w:date="2016-03-08T15:54:00Z">
        <w:r w:rsidR="001D7BD6">
          <w:delText>the field methods</w:delText>
        </w:r>
      </w:del>
      <w:ins w:id="364" w:author="Alex Messina" w:date="2016-03-08T15:54:00Z">
        <w:r w:rsidRPr="00AA3FBB">
          <w:rPr>
            <w:rFonts w:cs="Times"/>
          </w:rPr>
          <w:t>a Vantage Pro Weather Station</w:t>
        </w:r>
        <w:r w:rsidR="007D2D7F">
          <w:rPr>
            <w:rFonts w:cs="Times"/>
          </w:rPr>
          <w:t xml:space="preserve"> located at the stream outlet</w:t>
        </w:r>
      </w:ins>
      <w:r w:rsidR="007D2D7F">
        <w:rPr>
          <w:rFonts w:cs="Times"/>
        </w:rPr>
        <w:t xml:space="preserve"> to </w:t>
      </w:r>
      <w:del w:id="365" w:author="Alex Messina" w:date="2016-03-08T15:54:00Z">
        <w:r w:rsidR="001D7BD6">
          <w:delText>measure</w:delText>
        </w:r>
      </w:del>
      <w:ins w:id="366" w:author="Alex Messina" w:date="2016-03-08T15:54:00Z">
        <w:r w:rsidR="007D2D7F">
          <w:rPr>
            <w:rFonts w:cs="Times"/>
          </w:rPr>
          <w:t>the ocean</w:t>
        </w:r>
        <w:r w:rsidRPr="00AA3FBB">
          <w:rPr>
            <w:rFonts w:cs="Times"/>
          </w:rPr>
          <w:t xml:space="preserve"> (Wx; 20cm dia. 15</w:t>
        </w:r>
        <w:r w:rsidR="007D2D7F">
          <w:rPr>
            <w:rFonts w:cs="Times"/>
          </w:rPr>
          <w:t>-</w:t>
        </w:r>
        <w:r w:rsidRPr="00AA3FBB">
          <w:rPr>
            <w:rFonts w:cs="Times"/>
          </w:rPr>
          <w:t>min</w:t>
        </w:r>
        <w:r w:rsidR="007D2D7F">
          <w:rPr>
            <w:rFonts w:cs="Times"/>
          </w:rPr>
          <w:t>ute</w:t>
        </w:r>
        <w:r w:rsidRPr="00AA3FBB">
          <w:rPr>
            <w:rFonts w:cs="Times"/>
          </w:rPr>
          <w:t xml:space="preserve"> resolution) (Figure 1). Data </w:t>
        </w:r>
        <w:r w:rsidR="007D2D7F">
          <w:rPr>
            <w:rFonts w:cs="Times"/>
          </w:rPr>
          <w:t>from a third rain gage, (</w:t>
        </w:r>
        <w:r w:rsidRPr="00AA3FBB">
          <w:rPr>
            <w:rFonts w:cs="Times"/>
          </w:rPr>
          <w:t>RG2</w:t>
        </w:r>
        <w:r w:rsidR="007D2D7F">
          <w:rPr>
            <w:rFonts w:cs="Times"/>
          </w:rPr>
          <w:t>)</w:t>
        </w:r>
        <w:r w:rsidRPr="00AA3FBB">
          <w:rPr>
            <w:rFonts w:cs="Times"/>
          </w:rPr>
          <w:t xml:space="preserve"> was recorded </w:t>
        </w:r>
        <w:r w:rsidR="00584083" w:rsidRPr="00AA3FBB">
          <w:rPr>
            <w:rFonts w:cs="Times"/>
          </w:rPr>
          <w:t xml:space="preserve">from </w:t>
        </w:r>
        <w:r w:rsidRPr="00AA3FBB">
          <w:rPr>
            <w:rFonts w:cs="Times"/>
          </w:rPr>
          <w:t>January</w:t>
        </w:r>
        <w:r w:rsidR="00584083" w:rsidRPr="00AA3FBB">
          <w:rPr>
            <w:rFonts w:cs="Times"/>
          </w:rPr>
          <w:t xml:space="preserve"> to </w:t>
        </w:r>
        <w:r w:rsidRPr="00AA3FBB">
          <w:rPr>
            <w:rFonts w:cs="Times"/>
          </w:rPr>
          <w:t>March, 2012 to determine a</w:t>
        </w:r>
        <w:r w:rsidR="00C308AC" w:rsidRPr="00AA3FBB">
          <w:rPr>
            <w:rFonts w:cs="Times"/>
          </w:rPr>
          <w:t>n orographic</w:t>
        </w:r>
      </w:ins>
      <w:r w:rsidR="00C308AC" w:rsidRPr="00AA3FBB">
        <w:rPr>
          <w:rFonts w:cs="Times"/>
        </w:rPr>
        <w:t xml:space="preserve"> precipitation</w:t>
      </w:r>
      <w:ins w:id="367" w:author="Alex Messina" w:date="2016-03-08T15:54:00Z">
        <w:r w:rsidRPr="00AA3FBB">
          <w:rPr>
            <w:rFonts w:cs="Times"/>
          </w:rPr>
          <w:t xml:space="preserve"> relationship</w:t>
        </w:r>
        <w:r w:rsidR="00C308AC" w:rsidRPr="00AA3FBB">
          <w:rPr>
            <w:rFonts w:cs="Times"/>
          </w:rPr>
          <w:t>. T</w:t>
        </w:r>
        <w:r w:rsidR="001A74F8" w:rsidRPr="00AA3FBB">
          <w:rPr>
            <w:rFonts w:cs="Times"/>
          </w:rPr>
          <w:t>otal</w:t>
        </w:r>
        <w:r w:rsidRPr="00AA3FBB">
          <w:rPr>
            <w:rFonts w:cs="Times"/>
          </w:rPr>
          <w:t xml:space="preserve"> event precipitation (Psum) </w:t>
        </w:r>
        <w:r w:rsidR="00914625" w:rsidRPr="00AA3FBB">
          <w:rPr>
            <w:rFonts w:cs="Times"/>
          </w:rPr>
          <w:t>was calculated using 1 min interval data from RG1, with data gaps filled by 15</w:t>
        </w:r>
        <w:r w:rsidR="007D2D7F">
          <w:rPr>
            <w:rFonts w:cs="Times"/>
          </w:rPr>
          <w:t>-</w:t>
        </w:r>
        <w:r w:rsidR="00914625" w:rsidRPr="00AA3FBB">
          <w:rPr>
            <w:rFonts w:cs="Times"/>
          </w:rPr>
          <w:t>minute interval precipitation data from Wx</w:t>
        </w:r>
        <w:r w:rsidR="00665B85" w:rsidRPr="00AA3FBB">
          <w:rPr>
            <w:rFonts w:cs="Times"/>
          </w:rPr>
          <w:t>.</w:t>
        </w:r>
        <w:r w:rsidR="00531300">
          <w:rPr>
            <w:rFonts w:cs="Times"/>
          </w:rPr>
          <w:t xml:space="preserve"> </w:t>
        </w:r>
      </w:ins>
    </w:p>
    <w:p w14:paraId="06108DFD" w14:textId="77777777" w:rsidR="001D413A" w:rsidRPr="00AA3FBB" w:rsidRDefault="00AA3FBB" w:rsidP="001D413A">
      <w:pPr>
        <w:pStyle w:val="Heading4"/>
        <w:rPr>
          <w:ins w:id="368" w:author="Alex Messina" w:date="2016-03-08T15:54:00Z"/>
          <w:rFonts w:ascii="Times" w:hAnsi="Times" w:cs="Times"/>
        </w:rPr>
      </w:pPr>
      <w:ins w:id="369" w:author="Alex Messina" w:date="2016-03-08T15:54:00Z">
        <w:r>
          <w:rPr>
            <w:rFonts w:ascii="Times" w:hAnsi="Times" w:cs="Times"/>
          </w:rPr>
          <w:t>3.1.2</w:t>
        </w:r>
        <w:r w:rsidR="001D413A" w:rsidRPr="00AA3FBB">
          <w:rPr>
            <w:rFonts w:ascii="Times" w:hAnsi="Times" w:cs="Times"/>
          </w:rPr>
          <w:t xml:space="preserve"> Water Discharge (Q)</w:t>
        </w:r>
      </w:ins>
    </w:p>
    <w:p w14:paraId="4423C9B9" w14:textId="022C51B6" w:rsidR="001D413A" w:rsidRPr="00AA3FBB" w:rsidRDefault="001D413A">
      <w:pPr>
        <w:rPr>
          <w:ins w:id="370" w:author="Alex Messina" w:date="2016-03-08T15:54:00Z"/>
          <w:rFonts w:cs="Times"/>
        </w:rPr>
      </w:pPr>
      <w:ins w:id="371" w:author="Alex Messina" w:date="2016-03-08T15:54:00Z">
        <w:r w:rsidRPr="00AA3FBB">
          <w:rPr>
            <w:rFonts w:cs="Times"/>
          </w:rPr>
          <w:t xml:space="preserve">Stream gaging sites were chosen to take advantage of an existing control structure (FG1) and a stabilized stream cross section (FG3). At FG1 and FG3, Q was calculated from </w:t>
        </w:r>
        <w:r w:rsidR="00E83171" w:rsidRPr="00AA3FBB">
          <w:rPr>
            <w:rFonts w:cs="Times"/>
          </w:rPr>
          <w:t xml:space="preserve">stream stage </w:t>
        </w:r>
        <w:r w:rsidR="00D144AA" w:rsidRPr="00AA3FBB">
          <w:rPr>
            <w:rFonts w:cs="Times"/>
          </w:rPr>
          <w:t>recorded</w:t>
        </w:r>
        <w:r w:rsidR="00E83171" w:rsidRPr="00AA3FBB">
          <w:rPr>
            <w:rFonts w:cs="Times"/>
          </w:rPr>
          <w:t xml:space="preserve"> </w:t>
        </w:r>
        <w:r w:rsidRPr="00AA3FBB">
          <w:rPr>
            <w:rFonts w:cs="Times"/>
          </w:rPr>
          <w:t>at 15</w:t>
        </w:r>
        <w:r w:rsidR="00C56CD9">
          <w:rPr>
            <w:rFonts w:cs="Times"/>
          </w:rPr>
          <w:t>-</w:t>
        </w:r>
        <w:r w:rsidRPr="00AA3FBB">
          <w:rPr>
            <w:rFonts w:cs="Times"/>
          </w:rPr>
          <w:t>minute intervals using HOBO</w:t>
        </w:r>
        <w:r w:rsidR="00E83171" w:rsidRPr="00AA3FBB">
          <w:rPr>
            <w:rFonts w:cs="Times"/>
          </w:rPr>
          <w:t xml:space="preserve"> and Solinst</w:t>
        </w:r>
        <w:r w:rsidRPr="00AA3FBB">
          <w:rPr>
            <w:rFonts w:cs="Times"/>
          </w:rPr>
          <w:t xml:space="preserve"> pressure transducers (PT) and a stage-Q rating curve calibrated to Q measurements. Q was measured manually in the field </w:t>
        </w:r>
        <w:r w:rsidR="00E83171" w:rsidRPr="00AA3FBB">
          <w:rPr>
            <w:rFonts w:cs="Times"/>
          </w:rPr>
          <w:t>over a range of flow</w:t>
        </w:r>
      </w:ins>
      <w:moveToRangeStart w:id="372" w:author="Alex Messina" w:date="2016-03-08T15:54:00Z" w:name="move445215805"/>
      <w:moveTo w:id="373" w:author="Alex Messina" w:date="2016-03-08T15:54:00Z">
        <w:r w:rsidRPr="00AA3FBB">
          <w:rPr>
            <w:rFonts w:cs="Times"/>
          </w:rPr>
          <w:t xml:space="preserve"> conditions by the area-velocity method (AV) using a Marsh-McBirney flowmeter </w:t>
        </w:r>
        <w:r w:rsidRPr="00AA3FBB">
          <w:rPr>
            <w:rFonts w:cs="Times"/>
          </w:rPr>
          <w:fldChar w:fldCharType="begin" w:fldLock="1"/>
        </w:r>
        <w:r w:rsidRPr="00AA3FBB">
          <w:rPr>
            <w:rFonts w:cs="Times"/>
          </w:rP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Pr="00AA3FBB">
          <w:rPr>
            <w:rFonts w:cs="Times"/>
          </w:rPr>
          <w:fldChar w:fldCharType="separate"/>
        </w:r>
        <w:r w:rsidRPr="00AA3FBB">
          <w:rPr>
            <w:rFonts w:cs="Times"/>
            <w:noProof/>
          </w:rPr>
          <w:t>(Harrelson et al., 1994; Turnipseed and Sauer, 2010)</w:t>
        </w:r>
        <w:r w:rsidRPr="00AA3FBB">
          <w:rPr>
            <w:rFonts w:cs="Times"/>
          </w:rPr>
          <w:fldChar w:fldCharType="end"/>
        </w:r>
        <w:r w:rsidRPr="00AA3FBB">
          <w:rPr>
            <w:rFonts w:cs="Times"/>
          </w:rPr>
          <w:t xml:space="preserve">. </w:t>
        </w:r>
      </w:moveTo>
      <w:moveToRangeEnd w:id="372"/>
      <w:del w:id="374" w:author="Alex Messina" w:date="2016-03-08T15:54:00Z">
        <w:r w:rsidR="001D7BD6">
          <w:delText>,</w:delText>
        </w:r>
      </w:del>
      <w:ins w:id="375" w:author="Alex Messina" w:date="2016-03-08T15:54:00Z">
        <w:r w:rsidR="00D144AA" w:rsidRPr="00AA3FBB">
          <w:rPr>
            <w:rFonts w:cs="Times"/>
          </w:rPr>
          <w:t>Q measurements were not made at the highest stages recorded by t</w:t>
        </w:r>
        <w:r w:rsidRPr="00AA3FBB">
          <w:rPr>
            <w:rFonts w:cs="Times"/>
          </w:rPr>
          <w:t xml:space="preserve">he PTs, so the stage-Q rating </w:t>
        </w:r>
        <w:r w:rsidR="00365C35">
          <w:rPr>
            <w:rFonts w:cs="Times"/>
          </w:rPr>
          <w:t xml:space="preserve">curve </w:t>
        </w:r>
        <w:r w:rsidRPr="00AA3FBB">
          <w:rPr>
            <w:rFonts w:cs="Times"/>
          </w:rPr>
          <w:t xml:space="preserve">at FG3 was extrapolated using </w:t>
        </w:r>
        <w:r w:rsidRPr="00AA3FBB">
          <w:rPr>
            <w:rFonts w:cs="Times"/>
          </w:rPr>
          <w:lastRenderedPageBreak/>
          <w:t xml:space="preserve">Manning's equation, calibrating Manning's n (0.067) to the Q measurements. At FG1, the flow control structure is a masonry spillway crest, </w:t>
        </w:r>
        <w:r w:rsidR="00947B90" w:rsidRPr="00AA3FBB">
          <w:rPr>
            <w:rFonts w:cs="Times"/>
          </w:rPr>
          <w:t xml:space="preserve">so </w:t>
        </w:r>
        <w:r w:rsidR="00E83171" w:rsidRPr="00AA3FBB">
          <w:rPr>
            <w:rFonts w:cs="Times"/>
          </w:rPr>
          <w:t>t</w:t>
        </w:r>
        <w:r w:rsidRPr="00AA3FBB">
          <w:rPr>
            <w:rFonts w:cs="Times"/>
          </w:rPr>
          <w:t xml:space="preserve">he HEC-RAS model was used to create the stage-Q relationship </w:t>
        </w:r>
        <w:r w:rsidR="00E45DEE" w:rsidRPr="00AA3FBB">
          <w:rPr>
            <w:rFonts w:cs="Times"/>
          </w:rPr>
          <w:t xml:space="preserve">and calibrated to Q measurements </w:t>
        </w:r>
        <w:r w:rsidRPr="00AA3FBB">
          <w:rPr>
            <w:rFonts w:cs="Times"/>
          </w:rPr>
          <w:fldChar w:fldCharType="begin" w:fldLock="1"/>
        </w:r>
        <w:r w:rsidRPr="00AA3FBB">
          <w:rPr>
            <w:rFonts w:cs="Times"/>
          </w:rP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Pr="00AA3FBB">
          <w:rPr>
            <w:rFonts w:cs="Times"/>
          </w:rPr>
          <w:fldChar w:fldCharType="separate"/>
        </w:r>
        <w:r w:rsidRPr="00AA3FBB">
          <w:rPr>
            <w:rFonts w:cs="Times"/>
            <w:noProof/>
          </w:rPr>
          <w:t>(Brunner, 2010)</w:t>
        </w:r>
        <w:r w:rsidRPr="00AA3FBB">
          <w:rPr>
            <w:rFonts w:cs="Times"/>
          </w:rPr>
          <w:fldChar w:fldCharType="end"/>
        </w:r>
        <w:r w:rsidRPr="00AA3FBB">
          <w:rPr>
            <w:rFonts w:cs="Times"/>
          </w:rPr>
          <w:t xml:space="preserve">. See </w:t>
        </w:r>
        <w:r w:rsidR="00365C35">
          <w:rPr>
            <w:rFonts w:cs="Times"/>
          </w:rPr>
          <w:t>Supplementary Material</w:t>
        </w:r>
        <w:r w:rsidR="00365C35" w:rsidRPr="00AA3FBB">
          <w:rPr>
            <w:rFonts w:cs="Times"/>
          </w:rPr>
          <w:t xml:space="preserve"> </w:t>
        </w:r>
        <w:r w:rsidRPr="00AA3FBB">
          <w:rPr>
            <w:rFonts w:cs="Times"/>
          </w:rPr>
          <w:t>B for</w:t>
        </w:r>
        <w:r w:rsidR="00D144AA" w:rsidRPr="00AA3FBB">
          <w:rPr>
            <w:rFonts w:cs="Times"/>
          </w:rPr>
          <w:t xml:space="preserve"> further</w:t>
        </w:r>
        <w:r w:rsidRPr="00AA3FBB">
          <w:rPr>
            <w:rFonts w:cs="Times"/>
          </w:rPr>
          <w:t xml:space="preserve"> details </w:t>
        </w:r>
        <w:r w:rsidR="00E45DEE" w:rsidRPr="00AA3FBB">
          <w:rPr>
            <w:rFonts w:cs="Times"/>
          </w:rPr>
          <w:t xml:space="preserve">on </w:t>
        </w:r>
        <w:r w:rsidR="00D144AA" w:rsidRPr="00AA3FBB">
          <w:rPr>
            <w:rFonts w:cs="Times"/>
          </w:rPr>
          <w:t>stream gaging</w:t>
        </w:r>
        <w:r w:rsidR="00E83171" w:rsidRPr="00AA3FBB">
          <w:rPr>
            <w:rFonts w:cs="Times"/>
          </w:rPr>
          <w:t xml:space="preserve"> at FG1 and FG3</w:t>
        </w:r>
        <w:r w:rsidRPr="00AA3FBB">
          <w:rPr>
            <w:rFonts w:cs="Times"/>
          </w:rPr>
          <w:t>.</w:t>
        </w:r>
      </w:ins>
    </w:p>
    <w:p w14:paraId="2BFE9B7F" w14:textId="414C1D02" w:rsidR="001D413A" w:rsidRPr="00AA3FBB" w:rsidRDefault="001D413A" w:rsidP="001D413A">
      <w:pPr>
        <w:rPr>
          <w:rFonts w:cs="Times"/>
        </w:rPr>
      </w:pPr>
      <w:ins w:id="376" w:author="Alex Messina" w:date="2016-03-08T15:54:00Z">
        <w:r w:rsidRPr="00AA3FBB">
          <w:rPr>
            <w:rFonts w:cs="Times"/>
          </w:rPr>
          <w:t xml:space="preserve">A suitable site for stream gaging was not present at the outlet of the </w:t>
        </w:r>
        <w:r w:rsidR="00CB6F88" w:rsidRPr="00AA3FBB">
          <w:rPr>
            <w:rFonts w:cs="Times"/>
          </w:rPr>
          <w:t>Lower</w:t>
        </w:r>
        <w:r w:rsidR="00914625" w:rsidRPr="00AA3FBB">
          <w:rPr>
            <w:rFonts w:cs="Times"/>
          </w:rPr>
          <w:t>_Quarry</w:t>
        </w:r>
        <w:r w:rsidRPr="00AA3FBB">
          <w:rPr>
            <w:rFonts w:cs="Times"/>
          </w:rPr>
          <w:t xml:space="preserve"> subwatershed (FG2), so water</w:t>
        </w:r>
      </w:ins>
      <w:r w:rsidRPr="00AA3FBB">
        <w:rPr>
          <w:rFonts w:cs="Times"/>
        </w:rPr>
        <w:t xml:space="preserve"> discharge</w:t>
      </w:r>
      <w:del w:id="377" w:author="Alex Messina" w:date="2016-03-08T15:54:00Z">
        <w:r w:rsidR="001D7BD6">
          <w:delText>, SSC</w:delText>
        </w:r>
      </w:del>
      <w:ins w:id="378" w:author="Alex Messina" w:date="2016-03-08T15:54:00Z">
        <w:r w:rsidRPr="00AA3FBB">
          <w:rPr>
            <w:rFonts w:cs="Times"/>
          </w:rPr>
          <w:t xml:space="preserve"> at FG2 was calculated as the product of the specific water discharge from FG1 (m³/km²) and the watershed area draining to FG2 (1.17 km²). The specific water discharge </w:t>
        </w:r>
        <w:r w:rsidR="00D144AA" w:rsidRPr="00AA3FBB">
          <w:rPr>
            <w:rFonts w:cs="Times"/>
          </w:rPr>
          <w:t>at</w:t>
        </w:r>
        <w:r w:rsidRPr="00AA3FBB">
          <w:rPr>
            <w:rFonts w:cs="Times"/>
          </w:rPr>
          <w:t xml:space="preserve"> FG2 is assumed </w:t>
        </w:r>
        <w:r w:rsidR="00FF5E2C" w:rsidRPr="00AA3FBB">
          <w:rPr>
            <w:rFonts w:cs="Times"/>
          </w:rPr>
          <w:t xml:space="preserve">to </w:t>
        </w:r>
        <w:r w:rsidRPr="00AA3FBB">
          <w:rPr>
            <w:rFonts w:cs="Times"/>
          </w:rPr>
          <w:t xml:space="preserve">be the same as above FG1 since average slopes, vegetation, and soils </w:t>
        </w:r>
        <w:r w:rsidR="00D144AA" w:rsidRPr="00AA3FBB">
          <w:rPr>
            <w:rFonts w:cs="Times"/>
          </w:rPr>
          <w:t xml:space="preserve">of the watersheds </w:t>
        </w:r>
        <w:r w:rsidRPr="00AA3FBB">
          <w:rPr>
            <w:rFonts w:cs="Times"/>
          </w:rPr>
          <w:t xml:space="preserve">are </w:t>
        </w:r>
        <w:r w:rsidR="00FF5E2C" w:rsidRPr="00AA3FBB">
          <w:rPr>
            <w:rFonts w:cs="Times"/>
          </w:rPr>
          <w:t xml:space="preserve">extremely </w:t>
        </w:r>
        <w:r w:rsidRPr="00AA3FBB">
          <w:rPr>
            <w:rFonts w:cs="Times"/>
          </w:rPr>
          <w:t xml:space="preserve">similar. Discharge may be higher from the quarry surface, which represents 5.7% of the </w:t>
        </w:r>
        <w:r w:rsidR="00CB6F88" w:rsidRPr="00AA3FBB">
          <w:rPr>
            <w:rFonts w:cs="Times"/>
          </w:rPr>
          <w:t>Lower</w:t>
        </w:r>
        <w:r w:rsidR="00914625" w:rsidRPr="00AA3FBB">
          <w:rPr>
            <w:rFonts w:cs="Times"/>
          </w:rPr>
          <w:t>_Quarry</w:t>
        </w:r>
        <w:r w:rsidRPr="00AA3FBB">
          <w:rPr>
            <w:rFonts w:cs="Times"/>
          </w:rPr>
          <w:t xml:space="preserve"> subwatershed, so Q</w:t>
        </w:r>
      </w:ins>
      <w:r w:rsidRPr="00AA3FBB">
        <w:rPr>
          <w:rFonts w:cs="Times"/>
        </w:rPr>
        <w:t xml:space="preserve"> and SSY </w:t>
      </w:r>
      <w:ins w:id="379" w:author="Alex Messina" w:date="2016-03-08T15:54:00Z">
        <w:r w:rsidRPr="00AA3FBB">
          <w:rPr>
            <w:rFonts w:cs="Times"/>
          </w:rPr>
          <w:t xml:space="preserve">at FG2 </w:t>
        </w:r>
      </w:ins>
      <w:r w:rsidRPr="00AA3FBB">
        <w:rPr>
          <w:rFonts w:cs="Times"/>
        </w:rPr>
        <w:t xml:space="preserve">are </w:t>
      </w:r>
      <w:ins w:id="380" w:author="Alex Messina" w:date="2016-03-08T15:54:00Z">
        <w:r w:rsidRPr="00AA3FBB">
          <w:rPr>
            <w:rFonts w:cs="Times"/>
          </w:rPr>
          <w:t xml:space="preserve">conservative, </w:t>
        </w:r>
        <w:r w:rsidR="00461A14" w:rsidRPr="00AA3FBB">
          <w:rPr>
            <w:rFonts w:cs="Times"/>
          </w:rPr>
          <w:t>l</w:t>
        </w:r>
        <w:r w:rsidR="00CB6F88" w:rsidRPr="00AA3FBB">
          <w:rPr>
            <w:rFonts w:cs="Times"/>
          </w:rPr>
          <w:t>ower</w:t>
        </w:r>
        <w:r w:rsidR="00461A14" w:rsidRPr="00AA3FBB">
          <w:rPr>
            <w:rFonts w:cs="Times"/>
          </w:rPr>
          <w:t>-</w:t>
        </w:r>
        <w:r w:rsidRPr="00AA3FBB">
          <w:rPr>
            <w:rFonts w:cs="Times"/>
          </w:rPr>
          <w:t xml:space="preserve">bound estimates, particularly during small events when specific discharge from the </w:t>
        </w:r>
        <w:r w:rsidR="00914625" w:rsidRPr="00AA3FBB">
          <w:rPr>
            <w:rFonts w:cs="Times"/>
          </w:rPr>
          <w:t>Upper</w:t>
        </w:r>
        <w:r w:rsidRPr="00AA3FBB">
          <w:rPr>
            <w:rFonts w:cs="Times"/>
          </w:rPr>
          <w:t xml:space="preserve"> watershed was small relative to specific discharge from the quarry. </w:t>
        </w:r>
      </w:ins>
      <w:moveToRangeStart w:id="381" w:author="Alex Messina" w:date="2016-03-08T15:54:00Z" w:name="move445215806"/>
      <w:moveTo w:id="382" w:author="Alex Messina" w:date="2016-03-08T15:54:00Z">
        <w:r w:rsidRPr="00AA3FBB">
          <w:rPr>
            <w:rFonts w:cs="Times"/>
          </w:rPr>
          <w:t xml:space="preserve">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moveTo>
      <w:moveToRangeEnd w:id="381"/>
      <w:del w:id="383" w:author="Alex Messina" w:date="2016-03-08T15:54:00Z">
        <w:r w:rsidR="001D7BD6">
          <w:delText xml:space="preserve">described in section 3.4. </w:delText>
        </w:r>
      </w:del>
      <w:ins w:id="384" w:author="Alex Messina" w:date="2016-03-08T15:54:00Z">
        <w:r w:rsidR="00CB6F88" w:rsidRPr="00AA3FBB">
          <w:rPr>
            <w:rFonts w:cs="Times"/>
          </w:rPr>
          <w:t>Lower</w:t>
        </w:r>
        <w:r w:rsidR="00914625" w:rsidRPr="00AA3FBB">
          <w:rPr>
            <w:rFonts w:cs="Times"/>
          </w:rPr>
          <w:t>_Quarry</w:t>
        </w:r>
        <w:r w:rsidRPr="00AA3FBB">
          <w:rPr>
            <w:rFonts w:cs="Times"/>
          </w:rPr>
          <w:t xml:space="preserve"> subwatershed.</w:t>
        </w:r>
      </w:ins>
    </w:p>
    <w:p w14:paraId="61A01015" w14:textId="2001ADEB" w:rsidR="001D413A" w:rsidRPr="00AA3FBB" w:rsidRDefault="00AA3FBB" w:rsidP="001D413A">
      <w:pPr>
        <w:pStyle w:val="Heading4"/>
        <w:rPr>
          <w:ins w:id="385" w:author="Alex Messina" w:date="2016-03-08T15:54:00Z"/>
          <w:rFonts w:ascii="Times" w:hAnsi="Times" w:cs="Times"/>
        </w:rPr>
      </w:pPr>
      <w:ins w:id="386" w:author="Alex Messina" w:date="2016-03-08T15:54:00Z">
        <w:r>
          <w:rPr>
            <w:rFonts w:ascii="Times" w:hAnsi="Times" w:cs="Times"/>
          </w:rPr>
          <w:t>3.1.</w:t>
        </w:r>
      </w:ins>
      <w:r>
        <w:rPr>
          <w:rFonts w:ascii="Times" w:hAnsi="Times"/>
          <w:rPrChange w:id="387" w:author="Alex Messina" w:date="2016-03-08T15:54:00Z">
            <w:rPr/>
          </w:rPrChange>
        </w:rPr>
        <w:t>3</w:t>
      </w:r>
      <w:del w:id="388" w:author="Alex Messina" w:date="2016-03-08T15:54:00Z">
        <w:r w:rsidR="0052515D" w:rsidRPr="00131E7B">
          <w:delText xml:space="preserve">.1 </w:delText>
        </w:r>
        <w:r w:rsidR="007D1F2A" w:rsidRPr="00131E7B">
          <w:delText>Objective 1:</w:delText>
        </w:r>
        <w:r w:rsidR="000613C7" w:rsidRPr="00131E7B">
          <w:delText xml:space="preserve"> </w:delText>
        </w:r>
        <w:r w:rsidR="00061A30">
          <w:delText xml:space="preserve">Compare </w:delText>
        </w:r>
      </w:del>
      <w:ins w:id="389" w:author="Alex Messina" w:date="2016-03-08T15:54:00Z">
        <w:r w:rsidR="001D413A" w:rsidRPr="00AA3FBB">
          <w:rPr>
            <w:rFonts w:ascii="Times" w:hAnsi="Times" w:cs="Times"/>
          </w:rPr>
          <w:t xml:space="preserve"> Suspended Sediment Concentration (</w:t>
        </w:r>
      </w:ins>
      <w:r w:rsidR="001D413A" w:rsidRPr="00AA3FBB">
        <w:rPr>
          <w:rFonts w:ascii="Times" w:hAnsi="Times"/>
          <w:rPrChange w:id="390" w:author="Alex Messina" w:date="2016-03-08T15:54:00Z">
            <w:rPr/>
          </w:rPrChange>
        </w:rPr>
        <w:t>SSC</w:t>
      </w:r>
      <w:ins w:id="391" w:author="Alex Messina" w:date="2016-03-08T15:54:00Z">
        <w:r w:rsidR="001D413A" w:rsidRPr="00AA3FBB">
          <w:rPr>
            <w:rFonts w:ascii="Times" w:hAnsi="Times" w:cs="Times"/>
          </w:rPr>
          <w:t>)</w:t>
        </w:r>
      </w:ins>
    </w:p>
    <w:p w14:paraId="5495D144" w14:textId="77777777" w:rsidR="001D413A" w:rsidRPr="00AA3FBB" w:rsidRDefault="001D413A" w:rsidP="001D413A">
      <w:pPr>
        <w:rPr>
          <w:ins w:id="392" w:author="Alex Messina" w:date="2016-03-08T15:54:00Z"/>
          <w:rFonts w:cs="Times"/>
        </w:rPr>
      </w:pPr>
      <w:ins w:id="393" w:author="Alex Messina" w:date="2016-03-08T15:54:00Z">
        <w:r w:rsidRPr="00AA3FBB">
          <w:rPr>
            <w:rFonts w:cs="Times"/>
          </w:rPr>
          <w:t xml:space="preserve">SSC was estimated at 15 minute intervals from either 1) linear interpolation of </w:t>
        </w:r>
        <w:r w:rsidR="00AA3FBB" w:rsidRPr="00AA3FBB">
          <w:rPr>
            <w:rFonts w:cs="Times"/>
          </w:rPr>
          <w:t>stream</w:t>
        </w:r>
        <w:r w:rsidRPr="00AA3FBB">
          <w:rPr>
            <w:rFonts w:cs="Times"/>
          </w:rPr>
          <w:t xml:space="preserve"> water samples, or 2) turbidity data (T) recorded at 15 minute intervals and a T-SSC relationship</w:t>
        </w:r>
        <w:r w:rsidR="00D144AA" w:rsidRPr="00AA3FBB">
          <w:rPr>
            <w:rFonts w:cs="Times"/>
          </w:rPr>
          <w:t xml:space="preserve"> calibrated to stream water samples</w:t>
        </w:r>
        <w:r w:rsidRPr="00AA3FBB">
          <w:rPr>
            <w:rFonts w:cs="Times"/>
          </w:rPr>
          <w:t>. Stream water w</w:t>
        </w:r>
        <w:r w:rsidR="007D6776">
          <w:rPr>
            <w:rFonts w:cs="Times"/>
          </w:rPr>
          <w:t>as</w:t>
        </w:r>
        <w:r w:rsidRPr="00AA3FBB">
          <w:rPr>
            <w:rFonts w:cs="Times"/>
          </w:rPr>
          <w:t xml:space="preserve"> collected by grab sampling with 500 mL HDPE bottles at FG1, FG2, and FG3. At FG2, water samples were also collected at 30 min</w:t>
        </w:r>
        <w:r w:rsidR="00D5033E" w:rsidRPr="00AA3FBB">
          <w:rPr>
            <w:rFonts w:cs="Times"/>
          </w:rPr>
          <w:t>ute</w:t>
        </w:r>
        <w:r w:rsidRPr="00AA3FBB">
          <w:rPr>
            <w:rFonts w:cs="Times"/>
          </w:rPr>
          <w:t xml:space="preserve"> intervals during storm events by an ISCO 3700 Autosampler triggered by </w:t>
        </w:r>
        <w:r w:rsidR="00C6638A" w:rsidRPr="00AA3FBB">
          <w:rPr>
            <w:rFonts w:cs="Times"/>
          </w:rPr>
          <w:t>a water level</w:t>
        </w:r>
        <w:r w:rsidRPr="00AA3FBB">
          <w:rPr>
            <w:rFonts w:cs="Times"/>
          </w:rPr>
          <w:t xml:space="preserve"> sensor. </w:t>
        </w:r>
        <w:r w:rsidRPr="00AA3FBB">
          <w:rPr>
            <w:rFonts w:cs="Times"/>
          </w:rPr>
          <w:lastRenderedPageBreak/>
          <w:t xml:space="preserve">The Autosampler inlet tubing was </w:t>
        </w:r>
        <w:r w:rsidR="00C6638A" w:rsidRPr="00AA3FBB">
          <w:rPr>
            <w:rFonts w:cs="Times"/>
          </w:rPr>
          <w:t>oriented</w:t>
        </w:r>
        <w:r w:rsidRPr="00AA3FBB">
          <w:rPr>
            <w:rFonts w:cs="Times"/>
          </w:rPr>
          <w:t xml:space="preserve"> down-stream, just below the </w:t>
        </w:r>
        <w:r w:rsidR="00C6638A" w:rsidRPr="00AA3FBB">
          <w:rPr>
            <w:rFonts w:cs="Times"/>
          </w:rPr>
          <w:t>water level</w:t>
        </w:r>
        <w:r w:rsidRPr="00AA3FBB">
          <w:rPr>
            <w:rFonts w:cs="Times"/>
          </w:rPr>
          <w:t xml:space="preserve"> sensor, approximately 30 cm above the stream bed, on rebar positioned </w:t>
        </w:r>
        <w:r w:rsidR="00FF5E2C" w:rsidRPr="00AA3FBB">
          <w:rPr>
            <w:rFonts w:cs="Times"/>
          </w:rPr>
          <w:t>mid</w:t>
        </w:r>
        <w:r w:rsidRPr="00AA3FBB">
          <w:rPr>
            <w:rFonts w:cs="Times"/>
          </w:rPr>
          <w:t>stream.</w:t>
        </w:r>
      </w:ins>
      <w:moveToRangeStart w:id="394" w:author="Alex Messina" w:date="2016-03-08T15:54:00Z" w:name="move445215807"/>
      <w:moveTo w:id="395" w:author="Alex Messina" w:date="2016-03-08T15:54:00Z">
        <w:r w:rsidRPr="00AA3FBB">
          <w:rPr>
            <w:rFonts w:cs="Times"/>
          </w:rPr>
          <w:t xml:space="preserve"> Samples were analyzed for SSC on-island using gravimetric methods </w:t>
        </w:r>
        <w:r w:rsidRPr="00AA3FBB">
          <w:rPr>
            <w:rFonts w:cs="Times"/>
          </w:rPr>
          <w:fldChar w:fldCharType="begin" w:fldLock="1"/>
        </w:r>
        <w:r w:rsidRPr="00AA3FBB">
          <w:rPr>
            <w:rFonts w:cs="Times"/>
          </w:rP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rsidRPr="00AA3FBB">
          <w:rPr>
            <w:rFonts w:cs="Times"/>
          </w:rPr>
          <w:fldChar w:fldCharType="separate"/>
        </w:r>
        <w:r w:rsidRPr="00AA3FBB">
          <w:rPr>
            <w:rFonts w:cs="Times"/>
            <w:noProof/>
          </w:rPr>
          <w:t>(Gray, 2014; Gray et al., 2000)</w:t>
        </w:r>
        <w:r w:rsidRPr="00AA3FBB">
          <w:rPr>
            <w:rFonts w:cs="Times"/>
          </w:rPr>
          <w:fldChar w:fldCharType="end"/>
        </w:r>
        <w:r w:rsidRPr="00AA3FBB">
          <w:rPr>
            <w:rFonts w:cs="Times"/>
          </w:rPr>
          <w:t xml:space="preserve">. </w:t>
        </w:r>
      </w:moveTo>
      <w:moveToRangeEnd w:id="394"/>
      <w:ins w:id="396" w:author="Alex Messina" w:date="2016-03-08T15:54:00Z">
        <w:r w:rsidRPr="00AA3FBB">
          <w:rPr>
            <w:rFonts w:cs="Times"/>
          </w:rPr>
          <w:t xml:space="preserve">Water samples were vacuum filtered on pre-weighed 47mm diameter, 0.7 </w:t>
        </w:r>
        <w:r w:rsidR="00D5033E" w:rsidRPr="00AA3FBB">
          <w:rPr>
            <w:rFonts w:cs="Times"/>
          </w:rPr>
          <w:t>µ</w:t>
        </w:r>
        <w:r w:rsidRPr="00AA3FBB">
          <w:rPr>
            <w:rFonts w:cs="Times"/>
          </w:rPr>
          <w:t>m Millipore AP40 glass fiber filters, oven dried at 100 C for one hour, cooled and weighed to determine SSC (mg/L).</w:t>
        </w:r>
      </w:ins>
    </w:p>
    <w:p w14:paraId="1289FD2A" w14:textId="77777777" w:rsidR="001D413A" w:rsidRPr="00AA3FBB" w:rsidRDefault="00BC6401" w:rsidP="001D413A">
      <w:pPr>
        <w:rPr>
          <w:ins w:id="397" w:author="Alex Messina" w:date="2016-03-08T15:54:00Z"/>
          <w:rFonts w:cs="Times"/>
        </w:rPr>
      </w:pPr>
      <w:ins w:id="398" w:author="Alex Messina" w:date="2016-03-08T15:54:00Z">
        <w:r w:rsidRPr="00AA3FBB">
          <w:rPr>
            <w:rFonts w:cs="Times"/>
          </w:rPr>
          <w:t xml:space="preserve">Interpolation of SSC </w:t>
        </w:r>
        <w:r w:rsidR="001D413A" w:rsidRPr="00AA3FBB">
          <w:rPr>
            <w:rFonts w:cs="Times"/>
          </w:rPr>
          <w:t>from grab samples was performed if at least three samples were collected during a storm</w:t>
        </w:r>
      </w:ins>
      <w:moveToRangeStart w:id="399" w:author="Alex Messina" w:date="2016-03-08T15:54:00Z" w:name="move445215808"/>
      <w:moveTo w:id="400" w:author="Alex Messina" w:date="2016-03-08T15:54:00Z">
        <w:r w:rsidR="001D413A" w:rsidRPr="00AA3FBB">
          <w:rPr>
            <w:rFonts w:cs="Times"/>
          </w:rPr>
          <w:t xml:space="preserve"> </w:t>
        </w:r>
        <w:r w:rsidR="001D413A" w:rsidRPr="00AA3FBB">
          <w:rPr>
            <w:rFonts w:cs="Times"/>
          </w:rPr>
          <w:fldChar w:fldCharType="begin" w:fldLock="1"/>
        </w:r>
        <w:r w:rsidR="001D413A" w:rsidRPr="00AA3FBB">
          <w:rPr>
            <w:rFonts w:cs="Times"/>
          </w:rP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(Nearing et al., 2007)</w:t>
        </w:r>
        <w:r w:rsidR="001D413A" w:rsidRPr="00AA3FBB">
          <w:rPr>
            <w:rFonts w:cs="Times"/>
          </w:rPr>
          <w:fldChar w:fldCharType="end"/>
        </w:r>
        <w:r w:rsidR="001D413A" w:rsidRPr="00AA3FBB">
          <w:rPr>
            <w:rFonts w:cs="Times"/>
          </w:rPr>
          <w:t xml:space="preserve">, and if an SSC sample was collected within 30 minutes of peak Q. </w:t>
        </w:r>
      </w:moveTo>
      <w:moveToRangeEnd w:id="399"/>
      <w:ins w:id="401" w:author="Alex Messina" w:date="2016-03-08T15:54:00Z">
        <w:r w:rsidR="007D6776">
          <w:rPr>
            <w:rFonts w:cs="Times"/>
          </w:rPr>
          <w:t xml:space="preserve">Based on low observed SSC between storm events, </w:t>
        </w:r>
        <w:r w:rsidR="001D413A" w:rsidRPr="00AA3FBB">
          <w:rPr>
            <w:rFonts w:cs="Times"/>
          </w:rPr>
          <w:t>SSC was assumed to be zero at the beginning and end of each storm if no sample was available for those times</w:t>
        </w:r>
      </w:ins>
      <w:moveToRangeStart w:id="402" w:author="Alex Messina" w:date="2016-03-08T15:54:00Z" w:name="move445215809"/>
      <w:moveTo w:id="403" w:author="Alex Messina" w:date="2016-03-08T15:54:00Z">
        <w:r w:rsidR="001D413A" w:rsidRPr="00AA3FBB">
          <w:rPr>
            <w:rFonts w:cs="Times"/>
          </w:rPr>
          <w:t xml:space="preserve"> </w:t>
        </w:r>
        <w:r w:rsidR="001D413A" w:rsidRPr="00AA3FBB">
          <w:rPr>
            <w:rFonts w:cs="Times"/>
          </w:rPr>
          <w:fldChar w:fldCharType="begin" w:fldLock="1"/>
        </w:r>
        <w:r w:rsidR="001D413A"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(Lewis et al., 2001)</w:t>
        </w:r>
        <w:r w:rsidR="001D413A" w:rsidRPr="00AA3FBB">
          <w:rPr>
            <w:rFonts w:cs="Times"/>
          </w:rPr>
          <w:fldChar w:fldCharType="end"/>
        </w:r>
        <w:r w:rsidR="001D413A" w:rsidRPr="00AA3FBB">
          <w:rPr>
            <w:rFonts w:cs="Times"/>
          </w:rPr>
          <w:t>.</w:t>
        </w:r>
      </w:moveTo>
      <w:moveToRangeEnd w:id="402"/>
    </w:p>
    <w:p w14:paraId="52C1F778" w14:textId="77777777" w:rsidR="001D413A" w:rsidRPr="00AA3FBB" w:rsidRDefault="001D413A" w:rsidP="001D413A">
      <w:pPr>
        <w:rPr>
          <w:ins w:id="404" w:author="Alex Messina" w:date="2016-03-08T15:54:00Z"/>
          <w:rFonts w:cs="Times"/>
        </w:rPr>
      </w:pPr>
      <w:ins w:id="405" w:author="Alex Messina" w:date="2016-03-08T15:54:00Z">
        <w:r w:rsidRPr="00AA3FBB">
          <w:rPr>
            <w:rFonts w:cs="Times"/>
          </w:rPr>
          <w:t xml:space="preserve">T was measured at FG1 and FG3 using three types of turbidimeters: 1) Greenspan TS3000 (TS), 2) YSI 600OMS with 6136 turbidity probe (YSI), and 3) </w:t>
        </w:r>
        <w:r w:rsidR="00D360D8">
          <w:rPr>
            <w:rFonts w:cs="Times"/>
          </w:rPr>
          <w:t xml:space="preserve">two </w:t>
        </w:r>
        <w:r w:rsidRPr="00AA3FBB">
          <w:rPr>
            <w:rFonts w:cs="Times"/>
          </w:rPr>
          <w:t>Campbell Scientific OBS500</w:t>
        </w:r>
        <w:r w:rsidR="00D360D8">
          <w:rPr>
            <w:rFonts w:cs="Times"/>
          </w:rPr>
          <w:t>s</w:t>
        </w:r>
        <w:r w:rsidRPr="00AA3FBB">
          <w:rPr>
            <w:rFonts w:cs="Times"/>
          </w:rPr>
          <w:t xml:space="preserve"> (OBS). All turbidimeters were permanently installed in PVC housings near the streambed </w:t>
        </w:r>
        <w:r w:rsidR="00BC6401" w:rsidRPr="00AA3FBB">
          <w:rPr>
            <w:rFonts w:cs="Times"/>
          </w:rPr>
          <w:t>with</w:t>
        </w:r>
        <w:r w:rsidRPr="00AA3FBB">
          <w:rPr>
            <w:rFonts w:cs="Times"/>
          </w:rPr>
          <w:t xml:space="preserve"> the turbidity probe </w:t>
        </w:r>
        <w:r w:rsidR="00BC6401" w:rsidRPr="00AA3FBB">
          <w:rPr>
            <w:rFonts w:cs="Times"/>
          </w:rPr>
          <w:t>submerged at all flow</w:t>
        </w:r>
        <w:r w:rsidRPr="00AA3FBB">
          <w:rPr>
            <w:rFonts w:cs="Times"/>
          </w:rPr>
          <w:t>s</w:t>
        </w:r>
        <w:r w:rsidR="00BC6401" w:rsidRPr="00AA3FBB">
          <w:rPr>
            <w:rFonts w:cs="Times"/>
          </w:rPr>
          <w:t xml:space="preserve"> and</w:t>
        </w:r>
        <w:r w:rsidRPr="00AA3FBB">
          <w:rPr>
            <w:rFonts w:cs="Times"/>
          </w:rPr>
          <w:t xml:space="preserve"> oriented downstream. Despite regular maintenance, debris fouling</w:t>
        </w:r>
        <w:r w:rsidR="00BE66C1">
          <w:rPr>
            <w:rFonts w:cs="Times"/>
          </w:rPr>
          <w:t xml:space="preserve"> and vandalism</w:t>
        </w:r>
        <w:r w:rsidR="00C6638A" w:rsidRPr="00AA3FBB">
          <w:rPr>
            <w:rFonts w:cs="Times"/>
          </w:rPr>
          <w:t xml:space="preserve"> </w:t>
        </w:r>
        <w:r w:rsidR="00BE66C1">
          <w:rPr>
            <w:rFonts w:cs="Times"/>
          </w:rPr>
          <w:t xml:space="preserve">caused frequent </w:t>
        </w:r>
        <w:r w:rsidR="00C6638A" w:rsidRPr="00AA3FBB">
          <w:rPr>
            <w:rFonts w:cs="Times"/>
          </w:rPr>
          <w:t>data loss</w:t>
        </w:r>
        <w:r w:rsidRPr="00AA3FBB">
          <w:rPr>
            <w:rFonts w:cs="Times"/>
          </w:rPr>
          <w:t>.</w:t>
        </w:r>
        <w:r w:rsidR="00D144AA" w:rsidRPr="00AA3FBB">
          <w:rPr>
            <w:rFonts w:cs="Times"/>
          </w:rPr>
          <w:t xml:space="preserve"> </w:t>
        </w:r>
      </w:ins>
    </w:p>
    <w:p w14:paraId="763F8DCF" w14:textId="7B79E231" w:rsidR="001D413A" w:rsidRPr="00AA3FBB" w:rsidRDefault="00101E5C" w:rsidP="001D413A">
      <w:pPr>
        <w:rPr>
          <w:ins w:id="406" w:author="Alex Messina" w:date="2016-03-08T15:54:00Z"/>
          <w:rFonts w:cs="Times"/>
        </w:rPr>
      </w:pPr>
      <w:ins w:id="407" w:author="Alex Messina" w:date="2016-03-08T15:54:00Z">
        <w:r w:rsidRPr="00AA3FBB">
          <w:rPr>
            <w:rFonts w:cs="Times"/>
          </w:rPr>
          <w:t>A unique, linear T-SSC relationship was developed for</w:t>
        </w:r>
        <w:r w:rsidR="00D360D8">
          <w:rPr>
            <w:rFonts w:cs="Times"/>
          </w:rPr>
          <w:t xml:space="preserve"> the YSI and </w:t>
        </w:r>
        <w:r w:rsidR="00E014DE">
          <w:rPr>
            <w:rFonts w:cs="Times"/>
          </w:rPr>
          <w:t xml:space="preserve">both </w:t>
        </w:r>
        <w:r w:rsidR="00D360D8">
          <w:rPr>
            <w:rFonts w:cs="Times"/>
          </w:rPr>
          <w:t>OBS</w:t>
        </w:r>
        <w:r w:rsidRPr="00AA3FBB">
          <w:rPr>
            <w:rFonts w:cs="Times"/>
          </w:rPr>
          <w:t xml:space="preserve"> </w:t>
        </w:r>
        <w:r w:rsidR="00D360D8">
          <w:rPr>
            <w:rFonts w:cs="Times"/>
          </w:rPr>
          <w:t>turbidi</w:t>
        </w:r>
        <w:r w:rsidR="00E014DE">
          <w:rPr>
            <w:rFonts w:cs="Times"/>
          </w:rPr>
          <w:t>meters</w:t>
        </w:r>
        <w:r w:rsidR="00D360D8">
          <w:rPr>
            <w:rFonts w:cs="Times"/>
          </w:rPr>
          <w:t xml:space="preserve"> </w:t>
        </w:r>
        <w:r w:rsidRPr="00AA3FBB">
          <w:rPr>
            <w:rFonts w:cs="Times"/>
          </w:rPr>
          <w:t xml:space="preserve">at each location using </w:t>
        </w:r>
        <w:r w:rsidR="005B2244" w:rsidRPr="00AA3FBB">
          <w:rPr>
            <w:rFonts w:cs="Times"/>
          </w:rPr>
          <w:t xml:space="preserve">linear regression on </w:t>
        </w:r>
        <w:r w:rsidRPr="00AA3FBB">
          <w:rPr>
            <w:rFonts w:cs="Times"/>
          </w:rPr>
          <w:t>T data and SSC samples from storm periods</w:t>
        </w:r>
        <w:r w:rsidR="00327A2A" w:rsidRPr="00AA3FBB">
          <w:rPr>
            <w:rFonts w:cs="Times"/>
          </w:rPr>
          <w:t xml:space="preserve"> (r² values 0.79-0.99, </w:t>
        </w:r>
        <w:r w:rsidR="00365C35">
          <w:rPr>
            <w:rFonts w:cs="Times"/>
          </w:rPr>
          <w:t>Supplementary Material</w:t>
        </w:r>
        <w:r w:rsidRPr="00AA3FBB">
          <w:rPr>
            <w:rFonts w:cs="Times"/>
          </w:rPr>
          <w:t xml:space="preserve"> </w:t>
        </w:r>
        <w:r w:rsidR="00365C35">
          <w:rPr>
            <w:rFonts w:cs="Times"/>
          </w:rPr>
          <w:t>C</w:t>
        </w:r>
        <w:r w:rsidR="00327A2A" w:rsidRPr="00AA3FBB">
          <w:rPr>
            <w:rFonts w:cs="Times"/>
          </w:rPr>
          <w:t>)</w:t>
        </w:r>
        <w:r w:rsidRPr="00AA3FBB">
          <w:rPr>
            <w:rFonts w:cs="Times"/>
          </w:rPr>
          <w:t xml:space="preserve">. </w:t>
        </w:r>
      </w:ins>
      <w:moveToRangeStart w:id="408" w:author="Alex Messina" w:date="2016-03-08T15:54:00Z" w:name="move445215810"/>
      <w:moveTo w:id="409" w:author="Alex Messina" w:date="2016-03-08T15:54:00Z">
        <w:r w:rsidR="00D360D8" w:rsidRPr="00AA3FBB">
          <w:rPr>
            <w:rFonts w:cs="Times"/>
          </w:rPr>
          <w:t xml:space="preserve">The T-SSC relationship can be unique to each region, stream, instrument or even each storm event </w:t>
        </w:r>
        <w:r w:rsidR="00D360D8" w:rsidRPr="00AA3FBB">
          <w:rPr>
            <w:rFonts w:cs="Times"/>
          </w:rPr>
          <w:fldChar w:fldCharType="begin" w:fldLock="1"/>
        </w:r>
        <w:r w:rsidR="00D360D8"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D360D8" w:rsidRPr="00AA3FBB">
          <w:rPr>
            <w:rFonts w:cs="Times"/>
          </w:rPr>
          <w:fldChar w:fldCharType="separate"/>
        </w:r>
        <w:r w:rsidR="00D360D8" w:rsidRPr="00AA3FBB">
          <w:rPr>
            <w:rFonts w:cs="Times"/>
            <w:noProof/>
          </w:rPr>
          <w:t>(Lewis et al., 2001)</w:t>
        </w:r>
        <w:r w:rsidR="00D360D8" w:rsidRPr="00AA3FBB">
          <w:rPr>
            <w:rFonts w:cs="Times"/>
          </w:rPr>
          <w:fldChar w:fldCharType="end"/>
        </w:r>
        <w:r w:rsidR="00D360D8" w:rsidRPr="00AA3FBB">
          <w:rPr>
            <w:rFonts w:cs="Times"/>
          </w:rPr>
          <w:t>, and can be influenced by water color, dissolved solids</w:t>
        </w:r>
      </w:moveTo>
      <w:moveToRangeEnd w:id="408"/>
      <w:del w:id="410" w:author="Alex Messina" w:date="2016-03-08T15:54:00Z">
        <w:r w:rsidR="00D5293D" w:rsidRPr="00131E7B">
          <w:delText xml:space="preserve"> and </w:delText>
        </w:r>
      </w:del>
      <w:ins w:id="411" w:author="Alex Messina" w:date="2016-03-08T15:54:00Z">
        <w:r w:rsidR="00D360D8" w:rsidRPr="00AA3FBB">
          <w:rPr>
            <w:rFonts w:cs="Times"/>
          </w:rPr>
          <w:t>, organic matter, temperature, and particle shape, size, and composition.</w:t>
        </w:r>
        <w:r w:rsidR="00531300">
          <w:rPr>
            <w:rFonts w:cs="Times"/>
          </w:rPr>
          <w:t xml:space="preserve"> </w:t>
        </w:r>
        <w:r w:rsidR="00D360D8">
          <w:rPr>
            <w:rFonts w:cs="Times"/>
          </w:rPr>
          <w:t xml:space="preserve">Despite the multiple factors relating T to SSC, </w:t>
        </w:r>
        <w:r w:rsidR="00D360D8" w:rsidRPr="00AA3FBB">
          <w:rPr>
            <w:rFonts w:cs="Times"/>
          </w:rPr>
          <w:t xml:space="preserve">T is a robust predictor of SSC in streams </w:t>
        </w:r>
        <w:r w:rsidR="00D360D8" w:rsidRPr="00AA3FBB">
          <w:rPr>
            <w:rFonts w:cs="Times"/>
          </w:rPr>
          <w:fldChar w:fldCharType="begin" w:fldLock="1"/>
        </w:r>
        <w:r w:rsidR="00D360D8" w:rsidRPr="00AA3FBB">
          <w:rPr>
            <w:rFonts w:cs="Times"/>
          </w:rP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D360D8" w:rsidRPr="00AA3FBB">
          <w:rPr>
            <w:rFonts w:cs="Times"/>
          </w:rPr>
          <w:fldChar w:fldCharType="separate"/>
        </w:r>
        <w:r w:rsidR="00D360D8" w:rsidRPr="00AA3FBB">
          <w:rPr>
            <w:rFonts w:cs="Times"/>
            <w:noProof/>
          </w:rPr>
          <w:t>(Gippel, 1995)</w:t>
        </w:r>
        <w:r w:rsidR="00D360D8" w:rsidRPr="00AA3FBB">
          <w:rPr>
            <w:rFonts w:cs="Times"/>
          </w:rPr>
          <w:fldChar w:fldCharType="end"/>
        </w:r>
        <w:r w:rsidR="00D360D8" w:rsidRPr="00AA3FBB">
          <w:rPr>
            <w:rFonts w:cs="Times"/>
          </w:rPr>
          <w:t xml:space="preserve">, and is most accurate when a unique T-SSC relationship is developed for each instrument and field site separately, using in situ SSC samples during storms </w:t>
        </w:r>
        <w:r w:rsidR="00D360D8" w:rsidRPr="00AA3FBB">
          <w:rPr>
            <w:rFonts w:cs="Times"/>
          </w:rPr>
          <w:lastRenderedPageBreak/>
          <w:fldChar w:fldCharType="begin" w:fldLock="1"/>
        </w:r>
        <w:r w:rsidR="00D360D8" w:rsidRPr="00AA3FBB">
          <w:rPr>
            <w:rFonts w:cs="Times"/>
          </w:rP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rsidR="00D360D8" w:rsidRPr="00AA3FBB">
          <w:rPr>
            <w:rFonts w:cs="Times"/>
          </w:rPr>
          <w:fldChar w:fldCharType="separate"/>
        </w:r>
        <w:r w:rsidR="00D360D8" w:rsidRPr="00AA3FBB">
          <w:rPr>
            <w:rFonts w:cs="Times"/>
            <w:noProof/>
          </w:rPr>
          <w:t>(Lewis, 1996; Minella et al., 2008)</w:t>
        </w:r>
        <w:r w:rsidR="00D360D8" w:rsidRPr="00AA3FBB">
          <w:rPr>
            <w:rFonts w:cs="Times"/>
          </w:rPr>
          <w:fldChar w:fldCharType="end"/>
        </w:r>
        <w:r w:rsidR="00D360D8" w:rsidRPr="00AA3FBB">
          <w:rPr>
            <w:rFonts w:cs="Times"/>
          </w:rPr>
          <w:t xml:space="preserve">. </w:t>
        </w:r>
        <w:r w:rsidR="00D360D8">
          <w:rPr>
            <w:rFonts w:cs="Times"/>
          </w:rPr>
          <w:t>The TS meter at FG1 was vandalized before sufficient samples had been collected to establish a T-SSC</w:t>
        </w:r>
        <w:r w:rsidR="00E014DE">
          <w:rPr>
            <w:rFonts w:cs="Times"/>
          </w:rPr>
          <w:t xml:space="preserve"> relationship</w:t>
        </w:r>
        <w:r w:rsidR="000036A9">
          <w:rPr>
            <w:rFonts w:cs="Times"/>
          </w:rPr>
          <w:t xml:space="preserve"> for high T data</w:t>
        </w:r>
        <w:r w:rsidR="00D360D8">
          <w:rPr>
            <w:rFonts w:cs="Times"/>
          </w:rPr>
          <w:t xml:space="preserve">, so the T-SSC relationship from the YSI was used for the TS data. </w:t>
        </w:r>
        <w:r w:rsidR="00804252" w:rsidRPr="00AA3FBB">
          <w:rPr>
            <w:rFonts w:cs="Times"/>
          </w:rPr>
          <w:t>Error</w:t>
        </w:r>
        <w:r w:rsidR="00AA3FBB" w:rsidRPr="00AA3FBB">
          <w:rPr>
            <w:rFonts w:cs="Times"/>
          </w:rPr>
          <w:t>s</w:t>
        </w:r>
        <w:r w:rsidR="00804252" w:rsidRPr="00AA3FBB">
          <w:rPr>
            <w:rFonts w:cs="Times"/>
          </w:rPr>
          <w:t xml:space="preserve"> w</w:t>
        </w:r>
        <w:r w:rsidR="00AA3FBB" w:rsidRPr="00AA3FBB">
          <w:rPr>
            <w:rFonts w:cs="Times"/>
          </w:rPr>
          <w:t>ere</w:t>
        </w:r>
        <w:r w:rsidR="00804252" w:rsidRPr="00AA3FBB">
          <w:rPr>
            <w:rFonts w:cs="Times"/>
          </w:rPr>
          <w:t xml:space="preserve"> highe</w:t>
        </w:r>
        <w:r w:rsidR="00AA3FBB" w:rsidRPr="00AA3FBB">
          <w:rPr>
            <w:rFonts w:cs="Times"/>
          </w:rPr>
          <w:t xml:space="preserve">r </w:t>
        </w:r>
        <w:r w:rsidR="00804252" w:rsidRPr="00AA3FBB">
          <w:rPr>
            <w:rFonts w:cs="Times"/>
          </w:rPr>
          <w:t xml:space="preserve">at FG3 (RMSE </w:t>
        </w:r>
        <w:r w:rsidR="00BB238C" w:rsidRPr="00AA3FBB">
          <w:rPr>
            <w:rFonts w:cs="Times"/>
          </w:rPr>
          <w:t>112</w:t>
        </w:r>
        <w:r w:rsidR="00804252" w:rsidRPr="00AA3FBB">
          <w:rPr>
            <w:rFonts w:cs="Times"/>
          </w:rPr>
          <w:t>%</w:t>
        </w:r>
        <w:r w:rsidR="00AA3FBB" w:rsidRPr="00AA3FBB">
          <w:rPr>
            <w:rFonts w:cs="Times"/>
          </w:rPr>
          <w:t xml:space="preserve"> for YSI, 46% for OBS</w:t>
        </w:r>
        <w:r w:rsidR="00804252" w:rsidRPr="00AA3FBB">
          <w:rPr>
            <w:rFonts w:cs="Times"/>
          </w:rPr>
          <w:t xml:space="preserve">), </w:t>
        </w:r>
        <w:r w:rsidR="00AA3FBB" w:rsidRPr="00AA3FBB">
          <w:rPr>
            <w:rFonts w:cs="Times"/>
          </w:rPr>
          <w:t>and lower at FG1</w:t>
        </w:r>
        <w:r w:rsidR="00804252" w:rsidRPr="00AA3FBB">
          <w:rPr>
            <w:rFonts w:cs="Times"/>
          </w:rPr>
          <w:t xml:space="preserve"> (RMSE </w:t>
        </w:r>
        <w:r w:rsidR="00BB238C" w:rsidRPr="00AA3FBB">
          <w:rPr>
            <w:rFonts w:cs="Times"/>
          </w:rPr>
          <w:t>13</w:t>
        </w:r>
        <w:r w:rsidR="00AA3FBB" w:rsidRPr="00AA3FBB">
          <w:rPr>
            <w:rFonts w:cs="Times"/>
          </w:rPr>
          <w:t>% for YSI at FG1</w:t>
        </w:r>
        <w:r w:rsidR="00804252" w:rsidRPr="00AA3FBB">
          <w:rPr>
            <w:rFonts w:cs="Times"/>
          </w:rPr>
          <w:t>).</w:t>
        </w:r>
        <w:r w:rsidR="00BB238C" w:rsidRPr="00AA3FBB">
          <w:rPr>
            <w:rFonts w:cs="Times"/>
          </w:rPr>
          <w:t xml:space="preserve"> The T-SSC relationship for the YSI predicted</w:t>
        </w:r>
        <w:r w:rsidR="007562B4">
          <w:rPr>
            <w:rFonts w:cs="Times"/>
          </w:rPr>
          <w:t xml:space="preserve"> </w:t>
        </w:r>
        <w:r w:rsidR="00BB238C" w:rsidRPr="00AA3FBB">
          <w:rPr>
            <w:rFonts w:cs="Times"/>
          </w:rPr>
          <w:t>higher SSC at FG3 than at FG1 for the same T value</w:t>
        </w:r>
        <w:r w:rsidR="007562B4">
          <w:rPr>
            <w:rFonts w:cs="Times"/>
          </w:rPr>
          <w:t xml:space="preserve"> (Supplementary Material C)</w:t>
        </w:r>
        <w:r w:rsidR="00BB238C" w:rsidRPr="00AA3FBB">
          <w:rPr>
            <w:rFonts w:cs="Times"/>
          </w:rPr>
          <w:t>, which</w:t>
        </w:r>
        <w:r w:rsidR="00E014DE">
          <w:rPr>
            <w:rFonts w:cs="Times"/>
          </w:rPr>
          <w:t xml:space="preserve"> introduces uncertainty in SSC and SSY at FG3</w:t>
        </w:r>
        <w:r w:rsidR="00BB238C" w:rsidRPr="00AA3FBB">
          <w:rPr>
            <w:rFonts w:cs="Times"/>
          </w:rPr>
          <w:t xml:space="preserve">. </w:t>
        </w:r>
        <w:r w:rsidR="00D360D8">
          <w:rPr>
            <w:rFonts w:cs="Times"/>
          </w:rPr>
          <w:t>The impact of using the same T-SSC relationship at both FG1 and FG3</w:t>
        </w:r>
        <w:r w:rsidR="00E014DE">
          <w:rPr>
            <w:rFonts w:cs="Times"/>
          </w:rPr>
          <w:t xml:space="preserve"> is tested in the error analysis</w:t>
        </w:r>
        <w:r w:rsidR="00D360D8">
          <w:rPr>
            <w:rFonts w:cs="Times"/>
          </w:rPr>
          <w:t xml:space="preserve"> (Section 3.2.3).</w:t>
        </w:r>
        <w:r w:rsidR="00531300">
          <w:rPr>
            <w:rFonts w:cs="Times"/>
          </w:rPr>
          <w:t xml:space="preserve"> </w:t>
        </w:r>
        <w:r w:rsidRPr="00AA3FBB">
          <w:rPr>
            <w:rFonts w:cs="Times"/>
          </w:rPr>
          <w:t>The critical assumption in our application is that the parameters of the T-SSC relationship are stable ove</w:t>
        </w:r>
        <w:r w:rsidR="00AA3FBB" w:rsidRPr="00AA3FBB">
          <w:rPr>
            <w:rFonts w:cs="Times"/>
          </w:rPr>
          <w:t xml:space="preserve">r time and among storm events. </w:t>
        </w:r>
        <w:r w:rsidR="004B3B23" w:rsidRPr="00AA3FBB">
          <w:rPr>
            <w:rFonts w:cs="Times"/>
          </w:rPr>
          <w:t>The T-SSC relationships are critical to</w:t>
        </w:r>
        <w:r w:rsidR="00FA15F2" w:rsidRPr="00AA3FBB">
          <w:rPr>
            <w:rFonts w:cs="Times"/>
          </w:rPr>
          <w:t xml:space="preserve"> SSY calculations</w:t>
        </w:r>
        <w:r w:rsidR="004B3B23" w:rsidRPr="00AA3FBB">
          <w:rPr>
            <w:rFonts w:cs="Times"/>
          </w:rPr>
          <w:t>, so the cumulative error from these</w:t>
        </w:r>
        <w:r w:rsidR="00BC6401" w:rsidRPr="00AA3FBB">
          <w:rPr>
            <w:rFonts w:cs="Times"/>
          </w:rPr>
          <w:t xml:space="preserve"> relationships were combined with</w:t>
        </w:r>
        <w:r w:rsidR="004B3B23" w:rsidRPr="00AA3FBB">
          <w:rPr>
            <w:rFonts w:cs="Times"/>
          </w:rPr>
          <w:t xml:space="preserve"> other </w:t>
        </w:r>
        <w:r w:rsidR="00BC6401" w:rsidRPr="00AA3FBB">
          <w:rPr>
            <w:rFonts w:cs="Times"/>
          </w:rPr>
          <w:t xml:space="preserve">error </w:t>
        </w:r>
        <w:r w:rsidR="004B3B23" w:rsidRPr="00AA3FBB">
          <w:rPr>
            <w:rFonts w:cs="Times"/>
          </w:rPr>
          <w:t xml:space="preserve">sources </w:t>
        </w:r>
        <w:r w:rsidR="00C6638A" w:rsidRPr="00AA3FBB">
          <w:rPr>
            <w:rFonts w:cs="Times"/>
          </w:rPr>
          <w:t xml:space="preserve">to estimate uncertainty in the </w:t>
        </w:r>
        <w:r w:rsidR="001A74F8" w:rsidRPr="00AA3FBB">
          <w:rPr>
            <w:rFonts w:cs="Times"/>
          </w:rPr>
          <w:t>SSY</w:t>
        </w:r>
        <w:r w:rsidR="001A74F8" w:rsidRPr="00AA3FBB">
          <w:rPr>
            <w:rFonts w:cs="Times"/>
            <w:vertAlign w:val="subscript"/>
          </w:rPr>
          <w:t>EV</w:t>
        </w:r>
        <w:r w:rsidR="00C6638A" w:rsidRPr="00AA3FBB">
          <w:rPr>
            <w:rFonts w:cs="Times"/>
          </w:rPr>
          <w:t xml:space="preserve"> estimates</w:t>
        </w:r>
        <w:r w:rsidRPr="00AA3FBB">
          <w:rPr>
            <w:rFonts w:cs="Times"/>
          </w:rPr>
          <w:t xml:space="preserve"> (Section 3.2.3)</w:t>
        </w:r>
        <w:r w:rsidR="004B3B23" w:rsidRPr="00AA3FBB">
          <w:rPr>
            <w:rFonts w:cs="Times"/>
          </w:rPr>
          <w:t>.</w:t>
        </w:r>
        <w:r w:rsidR="00AA3FBB" w:rsidRPr="00AA3FBB">
          <w:rPr>
            <w:rFonts w:cs="Times"/>
          </w:rPr>
          <w:t xml:space="preserve"> See </w:t>
        </w:r>
        <w:r w:rsidR="009D5B3A">
          <w:rPr>
            <w:rFonts w:cs="Times"/>
          </w:rPr>
          <w:t>Supplementary Material</w:t>
        </w:r>
        <w:r w:rsidR="00AA3FBB" w:rsidRPr="00AA3FBB">
          <w:rPr>
            <w:rFonts w:cs="Times"/>
          </w:rPr>
          <w:t xml:space="preserve"> </w:t>
        </w:r>
        <w:r w:rsidR="00365C35">
          <w:rPr>
            <w:rFonts w:cs="Times"/>
          </w:rPr>
          <w:t>C</w:t>
        </w:r>
        <w:r w:rsidR="00AA3FBB" w:rsidRPr="00AA3FBB">
          <w:rPr>
            <w:rFonts w:cs="Times"/>
          </w:rPr>
          <w:t xml:space="preserve"> for further details on T-SSC </w:t>
        </w:r>
        <w:r w:rsidR="00E320B0" w:rsidRPr="00AA3FBB">
          <w:rPr>
            <w:rFonts w:cs="Times"/>
          </w:rPr>
          <w:t>relationships</w:t>
        </w:r>
        <w:r w:rsidR="00AA3FBB" w:rsidRPr="00AA3FBB">
          <w:rPr>
            <w:rFonts w:cs="Times"/>
          </w:rPr>
          <w:t xml:space="preserve"> at FG1 and FG3 </w:t>
        </w:r>
      </w:ins>
    </w:p>
    <w:p w14:paraId="7F302885" w14:textId="0DE75921" w:rsidR="007D1F2A" w:rsidRPr="00AA3FBB" w:rsidRDefault="0052515D" w:rsidP="00104BD8">
      <w:pPr>
        <w:pStyle w:val="Heading3"/>
        <w:rPr>
          <w:rFonts w:ascii="Times" w:hAnsi="Times"/>
          <w:rPrChange w:id="412" w:author="Alex Messina" w:date="2016-03-08T15:54:00Z">
            <w:rPr/>
          </w:rPrChange>
        </w:rPr>
      </w:pPr>
      <w:ins w:id="413" w:author="Alex Messina" w:date="2016-03-08T15:54:00Z">
        <w:r w:rsidRPr="00AA3FBB">
          <w:rPr>
            <w:rFonts w:ascii="Times" w:hAnsi="Times" w:cs="Times"/>
          </w:rPr>
          <w:t>3.</w:t>
        </w:r>
        <w:r w:rsidR="001D413A" w:rsidRPr="00AA3FBB">
          <w:rPr>
            <w:rFonts w:ascii="Times" w:hAnsi="Times" w:cs="Times"/>
          </w:rPr>
          <w:t>2</w:t>
        </w:r>
        <w:r w:rsidRPr="00AA3FBB">
          <w:rPr>
            <w:rFonts w:ascii="Times" w:hAnsi="Times" w:cs="Times"/>
          </w:rPr>
          <w:t xml:space="preserve"> </w:t>
        </w:r>
      </w:ins>
      <w:r w:rsidR="001A74F8" w:rsidRPr="00AA3FBB">
        <w:rPr>
          <w:rFonts w:ascii="Times" w:hAnsi="Times"/>
          <w:rPrChange w:id="414" w:author="Alex Messina" w:date="2016-03-08T15:54:00Z">
            <w:rPr/>
          </w:rPrChange>
        </w:rPr>
        <w:t>SSY</w:t>
      </w:r>
      <w:r w:rsidR="001A74F8" w:rsidRPr="00AA3FBB">
        <w:rPr>
          <w:rFonts w:ascii="Times" w:hAnsi="Times"/>
          <w:vertAlign w:val="subscript"/>
          <w:rPrChange w:id="415" w:author="Alex Messina" w:date="2016-03-08T15:54:00Z">
            <w:rPr>
              <w:vertAlign w:val="subscript"/>
            </w:rPr>
          </w:rPrChange>
        </w:rPr>
        <w:t>EV</w:t>
      </w:r>
      <w:r w:rsidR="000613C7" w:rsidRPr="00AA3FBB">
        <w:rPr>
          <w:rFonts w:ascii="Times" w:hAnsi="Times"/>
          <w:rPrChange w:id="416" w:author="Alex Messina" w:date="2016-03-08T15:54:00Z">
            <w:rPr/>
          </w:rPrChange>
        </w:rPr>
        <w:t xml:space="preserve"> f</w:t>
      </w:r>
      <w:r w:rsidR="00404E3D" w:rsidRPr="00AA3FBB">
        <w:rPr>
          <w:rFonts w:ascii="Times" w:hAnsi="Times"/>
          <w:rPrChange w:id="417" w:author="Alex Messina" w:date="2016-03-08T15:54:00Z">
            <w:rPr/>
          </w:rPrChange>
        </w:rPr>
        <w:t xml:space="preserve">or disturbed and undisturbed </w:t>
      </w:r>
      <w:del w:id="418" w:author="Alex Messina" w:date="2016-03-08T15:54:00Z">
        <w:r w:rsidR="000613C7" w:rsidRPr="00131E7B">
          <w:delText>subwatersheds</w:delText>
        </w:r>
      </w:del>
      <w:ins w:id="419" w:author="Alex Messina" w:date="2016-03-08T15:54:00Z">
        <w:r w:rsidR="000613C7" w:rsidRPr="00AA3FBB">
          <w:rPr>
            <w:rFonts w:ascii="Times" w:hAnsi="Times" w:cs="Times"/>
          </w:rPr>
          <w:t>watersheds</w:t>
        </w:r>
      </w:ins>
    </w:p>
    <w:p w14:paraId="7F530D0B" w14:textId="77777777" w:rsidR="00AA53DF" w:rsidRDefault="00B62640">
      <w:pPr>
        <w:rPr>
          <w:del w:id="420" w:author="Alex Messina" w:date="2016-03-08T15:54:00Z"/>
        </w:rPr>
      </w:pPr>
      <w:del w:id="421" w:author="Alex Messina" w:date="2016-03-08T15:54:00Z">
        <w:r>
          <w:delText>Stream discharge</w:delText>
        </w:r>
        <w:r w:rsidR="00131E7B">
          <w:delText xml:space="preserve"> (Q)</w:delText>
        </w:r>
        <w:r>
          <w:delText xml:space="preserve"> and s</w:delText>
        </w:r>
        <w:r w:rsidR="006F5A12">
          <w:delText xml:space="preserve">uspended sediment </w:delText>
        </w:r>
        <w:r w:rsidR="00FB6DA2">
          <w:delText xml:space="preserve">concentrations (SSC) </w:delText>
        </w:r>
        <w:r w:rsidR="00E82D0B">
          <w:delText xml:space="preserve">and yields (SSY) were measured </w:delText>
        </w:r>
        <w:r w:rsidR="003918AA">
          <w:delText xml:space="preserve">during both storm </w:delText>
        </w:r>
        <w:r w:rsidR="00FB6DA2">
          <w:delText>and</w:delText>
        </w:r>
        <w:r w:rsidR="00E82D0B">
          <w:delText xml:space="preserve"> interstorm periods </w:delText>
        </w:r>
        <w:r w:rsidR="006F5A12">
          <w:delText>at three sampling points</w:delText>
        </w:r>
        <w:r w:rsidR="00D5293D">
          <w:delText xml:space="preserve"> that define three subwatersheds</w:delText>
        </w:r>
        <w:r w:rsidR="00101ED2">
          <w:delText xml:space="preserve"> with different land covers</w:delText>
        </w:r>
        <w:r w:rsidR="00131E7B">
          <w:delText xml:space="preserve">. </w:delText>
        </w:r>
        <w:r w:rsidR="00FB6DA2">
          <w:delText>T</w:delText>
        </w:r>
        <w:r w:rsidR="006F5A12">
          <w:delText>he UPPER subwatershed</w:delText>
        </w:r>
        <w:r w:rsidR="00FB6DA2">
          <w:delText xml:space="preserve"> drains undisturbed forest and is sampled at point FG1</w:delText>
        </w:r>
        <w:r w:rsidR="00D5293D">
          <w:delText>; t</w:delText>
        </w:r>
        <w:r w:rsidR="00FB6DA2">
          <w:delText xml:space="preserve">he LOWER_QUARRY subwatershed is sampled at </w:delText>
        </w:r>
        <w:r w:rsidR="006F5A12">
          <w:delText xml:space="preserve">FG2 </w:delText>
        </w:r>
        <w:r w:rsidR="00FB6DA2">
          <w:delText>and includes the forest and quarry</w:delText>
        </w:r>
        <w:r w:rsidR="006F5A12">
          <w:delText xml:space="preserve"> between FG1 and FG2</w:delText>
        </w:r>
        <w:r w:rsidR="00D5293D">
          <w:delText>;</w:delText>
        </w:r>
        <w:r w:rsidR="006F5A12">
          <w:delText xml:space="preserve"> </w:delText>
        </w:r>
        <w:r w:rsidR="00FB6DA2">
          <w:delText>the LOWER_VILLAGE subwatershed is sampled at</w:delText>
        </w:r>
        <w:r w:rsidR="006F5A12">
          <w:delText xml:space="preserve"> FG3</w:delText>
        </w:r>
        <w:r w:rsidR="00FB6DA2">
          <w:delText xml:space="preserve"> and</w:delText>
        </w:r>
        <w:r w:rsidR="006F5A12">
          <w:delText xml:space="preserve"> drains undisturbed forest and the village between FG2 and FG3 (</w:delText>
        </w:r>
        <w:r w:rsidR="00D7313A">
          <w:delText xml:space="preserve">Figure 1; </w:delText>
        </w:r>
        <w:r w:rsidR="006F5A12">
          <w:delText>Table 1). FG3 is also the watershed outlet for the TOTAL watershed.</w:delText>
        </w:r>
      </w:del>
    </w:p>
    <w:p w14:paraId="302858D5" w14:textId="77777777" w:rsidR="00AA53DF" w:rsidRPr="00AA53DF" w:rsidRDefault="000942E2" w:rsidP="00104BD8">
      <w:pPr>
        <w:pStyle w:val="Heading4"/>
        <w:rPr>
          <w:del w:id="422" w:author="Alex Messina" w:date="2016-03-08T15:54:00Z"/>
        </w:rPr>
      </w:pPr>
      <w:del w:id="423" w:author="Alex Messina" w:date="2016-03-08T15:54:00Z">
        <w:r>
          <w:lastRenderedPageBreak/>
          <w:delText xml:space="preserve">3.1.1. </w:delText>
        </w:r>
        <w:r w:rsidR="00AA53DF">
          <w:delText>Calculation of SSY</w:delText>
        </w:r>
        <w:r w:rsidR="00AA53DF">
          <w:rPr>
            <w:vertAlign w:val="subscript"/>
          </w:rPr>
          <w:delText>EV</w:delText>
        </w:r>
      </w:del>
    </w:p>
    <w:p w14:paraId="758F6CED" w14:textId="5C8189F3" w:rsidR="00AA53DF" w:rsidRPr="00AA3FBB" w:rsidRDefault="0052515D" w:rsidP="00104BD8">
      <w:pPr>
        <w:pStyle w:val="Heading4"/>
        <w:rPr>
          <w:ins w:id="424" w:author="Alex Messina" w:date="2016-03-08T15:54:00Z"/>
          <w:rFonts w:ascii="Times" w:hAnsi="Times" w:cs="Times"/>
        </w:rPr>
      </w:pPr>
      <w:del w:id="425" w:author="Alex Messina" w:date="2016-03-08T15:54:00Z">
        <w:r>
          <w:delText>SSY during individual</w:delText>
        </w:r>
      </w:del>
      <w:ins w:id="426" w:author="Alex Messina" w:date="2016-03-08T15:54:00Z">
        <w:r w:rsidR="000942E2" w:rsidRPr="00AA3FBB">
          <w:rPr>
            <w:rFonts w:ascii="Times" w:hAnsi="Times" w:cs="Times"/>
          </w:rPr>
          <w:t>3.</w:t>
        </w:r>
        <w:r w:rsidR="001D413A" w:rsidRPr="00AA3FBB">
          <w:rPr>
            <w:rFonts w:ascii="Times" w:hAnsi="Times" w:cs="Times"/>
          </w:rPr>
          <w:t>2</w:t>
        </w:r>
        <w:r w:rsidR="00721092">
          <w:rPr>
            <w:rFonts w:ascii="Times" w:hAnsi="Times" w:cs="Times"/>
          </w:rPr>
          <w:t>.1</w:t>
        </w:r>
        <w:r w:rsidR="000942E2" w:rsidRPr="00AA3FBB">
          <w:rPr>
            <w:rFonts w:ascii="Times" w:hAnsi="Times" w:cs="Times"/>
          </w:rPr>
          <w:t xml:space="preserve"> </w:t>
        </w:r>
        <w:r w:rsidR="003E4976" w:rsidRPr="00AA3FBB">
          <w:rPr>
            <w:rFonts w:ascii="Times" w:hAnsi="Times" w:cs="Times"/>
          </w:rPr>
          <w:t>Suspended Sediment Yield</w:t>
        </w:r>
        <w:r w:rsidR="00AA53DF" w:rsidRPr="00AA3FBB">
          <w:rPr>
            <w:rFonts w:ascii="Times" w:hAnsi="Times" w:cs="Times"/>
          </w:rPr>
          <w:t xml:space="preserve"> </w:t>
        </w:r>
        <w:r w:rsidR="00400A1E" w:rsidRPr="00AA3FBB">
          <w:rPr>
            <w:rFonts w:ascii="Times" w:hAnsi="Times" w:cs="Times"/>
          </w:rPr>
          <w:t>during</w:t>
        </w:r>
      </w:ins>
      <w:r w:rsidR="00400A1E" w:rsidRPr="00AA3FBB">
        <w:rPr>
          <w:rFonts w:ascii="Times" w:hAnsi="Times"/>
          <w:rPrChange w:id="427" w:author="Alex Messina" w:date="2016-03-08T15:54:00Z">
            <w:rPr/>
          </w:rPrChange>
        </w:rPr>
        <w:t xml:space="preserve"> storm events </w:t>
      </w:r>
      <w:r w:rsidR="003E4976" w:rsidRPr="00AA3FBB">
        <w:rPr>
          <w:rFonts w:ascii="Times" w:hAnsi="Times"/>
          <w:rPrChange w:id="428" w:author="Alex Messina" w:date="2016-03-08T15:54:00Z">
            <w:rPr/>
          </w:rPrChange>
        </w:rPr>
        <w:t>(</w:t>
      </w:r>
      <w:r w:rsidR="001A74F8" w:rsidRPr="00AA3FBB">
        <w:rPr>
          <w:rFonts w:ascii="Times" w:hAnsi="Times"/>
          <w:rPrChange w:id="429" w:author="Alex Messina" w:date="2016-03-08T15:54:00Z">
            <w:rPr/>
          </w:rPrChange>
        </w:rPr>
        <w:t>SSY</w:t>
      </w:r>
      <w:r w:rsidR="001A74F8" w:rsidRPr="00AA3FBB">
        <w:rPr>
          <w:rFonts w:ascii="Times" w:hAnsi="Times"/>
          <w:vertAlign w:val="subscript"/>
          <w:rPrChange w:id="430" w:author="Alex Messina" w:date="2016-03-08T15:54:00Z">
            <w:rPr>
              <w:vertAlign w:val="subscript"/>
            </w:rPr>
          </w:rPrChange>
        </w:rPr>
        <w:t>EV</w:t>
      </w:r>
      <w:r w:rsidR="003E4976" w:rsidRPr="00AA3FBB">
        <w:rPr>
          <w:rFonts w:ascii="Times" w:hAnsi="Times"/>
          <w:rPrChange w:id="431" w:author="Alex Messina" w:date="2016-03-08T15:54:00Z">
            <w:rPr/>
          </w:rPrChange>
        </w:rPr>
        <w:t>)</w:t>
      </w:r>
      <w:del w:id="432" w:author="Alex Messina" w:date="2016-03-08T15:54:00Z">
        <w:r>
          <w:delText xml:space="preserve"> </w:delText>
        </w:r>
        <w:r w:rsidR="006F5A12">
          <w:delText>were</w:delText>
        </w:r>
      </w:del>
    </w:p>
    <w:p w14:paraId="1A52AE9F" w14:textId="4AA8AA60" w:rsidR="00A955CD" w:rsidRPr="00AA3FBB" w:rsidRDefault="001A74F8">
      <w:pPr>
        <w:rPr>
          <w:rFonts w:cs="Times"/>
        </w:rPr>
      </w:pPr>
      <w:ins w:id="433" w:author="Alex Messina" w:date="2016-03-08T15:54:00Z">
        <w:r w:rsidRPr="00AA3FBB">
          <w:rPr>
            <w:rFonts w:cs="Times"/>
          </w:rPr>
          <w:t>SSY</w:t>
        </w:r>
        <w:r w:rsidRPr="00AA3FBB">
          <w:rPr>
            <w:rFonts w:cs="Times"/>
            <w:vertAlign w:val="subscript"/>
          </w:rPr>
          <w:t>EV</w:t>
        </w:r>
        <w:r w:rsidRPr="00AA3FBB">
          <w:rPr>
            <w:rFonts w:cs="Times"/>
          </w:rPr>
          <w:t xml:space="preserve"> was</w:t>
        </w:r>
      </w:ins>
      <w:r w:rsidRPr="00AA3FBB">
        <w:rPr>
          <w:rFonts w:cs="Times"/>
        </w:rPr>
        <w:t xml:space="preserve"> </w:t>
      </w:r>
      <w:r w:rsidR="00E9288F" w:rsidRPr="00AA3FBB">
        <w:rPr>
          <w:rFonts w:cs="Times"/>
        </w:rPr>
        <w:t>calculated</w:t>
      </w:r>
      <w:r w:rsidRPr="00AA3FBB">
        <w:rPr>
          <w:rFonts w:cs="Times"/>
        </w:rPr>
        <w:t xml:space="preserve"> </w:t>
      </w:r>
      <w:del w:id="434" w:author="Alex Messina" w:date="2016-03-08T15:54:00Z">
        <w:r w:rsidR="0052515D">
          <w:delText>for each sample location</w:delText>
        </w:r>
      </w:del>
      <w:ins w:id="435" w:author="Alex Messina" w:date="2016-03-08T15:54:00Z">
        <w:r w:rsidRPr="00AA3FBB">
          <w:rPr>
            <w:rFonts w:cs="Times"/>
          </w:rPr>
          <w:t>at FG1, FG2</w:t>
        </w:r>
        <w:r w:rsidR="00E9288F" w:rsidRPr="00AA3FBB">
          <w:rPr>
            <w:rFonts w:cs="Times"/>
          </w:rPr>
          <w:t xml:space="preserve"> and</w:t>
        </w:r>
        <w:r w:rsidRPr="00AA3FBB">
          <w:rPr>
            <w:rFonts w:cs="Times"/>
          </w:rPr>
          <w:t xml:space="preserve"> FG3</w:t>
        </w:r>
      </w:ins>
      <w:r w:rsidR="0052515D" w:rsidRPr="00AA3FBB">
        <w:rPr>
          <w:rFonts w:cs="Times"/>
        </w:rPr>
        <w:t xml:space="preserve"> </w:t>
      </w:r>
      <w:r w:rsidR="006F5A12" w:rsidRPr="00AA3FBB">
        <w:rPr>
          <w:rFonts w:cs="Times"/>
        </w:rPr>
        <w:t>by integrating c</w:t>
      </w:r>
      <w:r w:rsidR="00A93E9F" w:rsidRPr="00AA3FBB">
        <w:rPr>
          <w:rFonts w:cs="Times"/>
        </w:rPr>
        <w:t xml:space="preserve">ontinuous </w:t>
      </w:r>
      <w:del w:id="436" w:author="Alex Messina" w:date="2016-03-08T15:54:00Z">
        <w:r w:rsidR="00A93E9F">
          <w:delText>estimates of SSY</w:delText>
        </w:r>
        <w:r w:rsidR="006F5A12">
          <w:delText>, calculated from measured or modeled water discharge (Q) and measured or modeled suspended sediment concentration (SSC)</w:delText>
        </w:r>
      </w:del>
      <w:ins w:id="437" w:author="Alex Messina" w:date="2016-03-08T15:54:00Z">
        <w:r w:rsidR="006F5A12" w:rsidRPr="00AA3FBB">
          <w:rPr>
            <w:rFonts w:cs="Times"/>
          </w:rPr>
          <w:t>Q and</w:t>
        </w:r>
        <w:r w:rsidR="00E9288F" w:rsidRPr="00AA3FBB">
          <w:rPr>
            <w:rFonts w:cs="Times"/>
          </w:rPr>
          <w:t xml:space="preserve"> </w:t>
        </w:r>
        <w:r w:rsidR="006F5A12" w:rsidRPr="00AA3FBB">
          <w:rPr>
            <w:rFonts w:cs="Times"/>
          </w:rPr>
          <w:t>SSC</w:t>
        </w:r>
      </w:ins>
      <w:r w:rsidR="006F5A12" w:rsidRPr="00AA3FBB">
        <w:rPr>
          <w:rFonts w:cs="Times"/>
        </w:rPr>
        <w:t xml:space="preserve"> (Duvert et al., 2012):</w:t>
      </w:r>
    </w:p>
    <w:tbl>
      <w:tblPr>
        <w:tblStyle w:val="TableGrid"/>
        <w:tblW w:w="0" w:type="auto"/>
        <w:tblLook w:val="04A0" w:firstRow="1" w:lastRow="0" w:firstColumn="1" w:lastColumn="0" w:noHBand="0" w:noVBand="1"/>
      </w:tblPr>
      <w:tblGrid>
        <w:gridCol w:w="1260"/>
        <w:gridCol w:w="4973"/>
        <w:gridCol w:w="3117"/>
      </w:tblGrid>
      <w:tr w:rsidR="006315FA" w:rsidRPr="00AA3FBB" w14:paraId="386DCD6C" w14:textId="77777777" w:rsidTr="00E029B2">
        <w:tc>
          <w:tcPr>
            <w:tcW w:w="1260" w:type="dxa"/>
            <w:tcBorders>
              <w:top w:val="nil"/>
              <w:left w:val="nil"/>
              <w:bottom w:val="nil"/>
              <w:right w:val="nil"/>
            </w:tcBorders>
          </w:tcPr>
          <w:p w14:paraId="7101BA3D" w14:textId="77777777" w:rsidR="006315FA" w:rsidRPr="00AA3FBB" w:rsidRDefault="006315FA" w:rsidP="006F5A12">
            <w:pPr>
              <w:rPr>
                <w:rFonts w:cs="Times"/>
              </w:rPr>
            </w:pPr>
          </w:p>
        </w:tc>
        <w:tc>
          <w:tcPr>
            <w:tcW w:w="4973" w:type="dxa"/>
            <w:tcBorders>
              <w:top w:val="nil"/>
              <w:left w:val="nil"/>
              <w:bottom w:val="nil"/>
              <w:right w:val="nil"/>
            </w:tcBorders>
          </w:tcPr>
          <w:p w14:paraId="6A52A401" w14:textId="77777777" w:rsidR="006315FA" w:rsidRPr="00AA3FBB" w:rsidRDefault="00E24959" w:rsidP="006F5A12">
            <w:pPr>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m:t>
                    </m:r>
                  </m:sub>
                </m:sSub>
                <m:r>
                  <w:rPr>
                    <w:rFonts w:ascii="Cambria Math" w:hAnsi="Cambria Math" w:cs="Times"/>
                  </w:rPr>
                  <m:t>= k</m:t>
                </m:r>
                <m:nary>
                  <m:naryPr>
                    <m:limLoc m:val="subSup"/>
                    <m:ctrlPr>
                      <w:rPr>
                        <w:rFonts w:ascii="Cambria Math" w:hAnsi="Cambria Math" w:cs="Times"/>
                        <w:i/>
                      </w:rPr>
                    </m:ctrlPr>
                  </m:naryPr>
                  <m:sub>
                    <m:r>
                      <w:rPr>
                        <w:rFonts w:ascii="Cambria Math" w:hAnsi="Cambria Math" w:cs="Times"/>
                      </w:rPr>
                      <m:t>t=0</m:t>
                    </m:r>
                  </m:sub>
                  <m:sup>
                    <m:r>
                      <w:rPr>
                        <w:rFonts w:ascii="Cambria Math" w:hAnsi="Cambria Math" w:cs="Times"/>
                      </w:rPr>
                      <m:t>T</m:t>
                    </m:r>
                  </m:sup>
                  <m:e>
                    <m:r>
                      <w:rPr>
                        <w:rFonts w:ascii="Cambria Math" w:hAnsi="Cambria Math" w:cs="Times"/>
                      </w:rPr>
                      <m:t>Q</m:t>
                    </m:r>
                    <m:d>
                      <m:dPr>
                        <m:ctrlPr>
                          <w:rPr>
                            <w:rFonts w:ascii="Cambria Math" w:hAnsi="Cambria Math" w:cs="Times"/>
                            <w:i/>
                          </w:rPr>
                        </m:ctrlPr>
                      </m:dPr>
                      <m:e>
                        <m:r>
                          <w:rPr>
                            <w:rFonts w:ascii="Cambria Math" w:hAnsi="Cambria Math" w:cs="Times"/>
                          </w:rPr>
                          <m:t>t</m:t>
                        </m:r>
                      </m:e>
                    </m:d>
                    <m:r>
                      <w:rPr>
                        <w:rFonts w:ascii="Cambria Math" w:hAnsi="Cambria Math" w:cs="Times"/>
                      </w:rPr>
                      <m:t>*SSC</m:t>
                    </m:r>
                    <m:d>
                      <m:dPr>
                        <m:ctrlPr>
                          <w:rPr>
                            <w:rFonts w:ascii="Cambria Math" w:hAnsi="Cambria Math" w:cs="Times"/>
                            <w:i/>
                          </w:rPr>
                        </m:ctrlPr>
                      </m:dPr>
                      <m:e>
                        <m:r>
                          <w:rPr>
                            <w:rFonts w:ascii="Cambria Math" w:hAnsi="Cambria Math" w:cs="Times"/>
                          </w:rPr>
                          <m:t>t</m:t>
                        </m:r>
                      </m:e>
                    </m:d>
                    <m:r>
                      <w:rPr>
                        <w:rFonts w:ascii="Cambria Math" w:hAnsi="Cambria Math" w:cs="Times"/>
                      </w:rPr>
                      <m:t>*dt</m:t>
                    </m:r>
                  </m:e>
                </m:nary>
                <m:r>
                  <w:rPr>
                    <w:rFonts w:ascii="Cambria Math" w:hAnsi="Cambria Math" w:cs="Times"/>
                  </w:rPr>
                  <m:t xml:space="preserve"> </m:t>
                </m:r>
              </m:oMath>
            </m:oMathPara>
          </w:p>
        </w:tc>
        <w:tc>
          <w:tcPr>
            <w:tcW w:w="3117" w:type="dxa"/>
            <w:tcBorders>
              <w:top w:val="nil"/>
              <w:left w:val="nil"/>
              <w:bottom w:val="nil"/>
              <w:right w:val="nil"/>
            </w:tcBorders>
          </w:tcPr>
          <w:p w14:paraId="7F6A9F4A" w14:textId="77777777" w:rsidR="006315FA" w:rsidRPr="00AA3FBB" w:rsidRDefault="006315FA" w:rsidP="006F5A12">
            <w:pPr>
              <w:jc w:val="right"/>
              <w:rPr>
                <w:rFonts w:cs="Times"/>
              </w:rPr>
            </w:pPr>
            <w:r w:rsidRPr="00AA3FBB">
              <w:rPr>
                <w:rFonts w:cs="Times"/>
              </w:rPr>
              <w:t>Equation 1</w:t>
            </w:r>
          </w:p>
        </w:tc>
      </w:tr>
    </w:tbl>
    <w:p w14:paraId="676E85AB" w14:textId="77777777" w:rsidR="00AA3FBB" w:rsidRDefault="00AA3FBB" w:rsidP="00AA3FBB">
      <w:pPr>
        <w:ind w:firstLine="0"/>
        <w:rPr>
          <w:ins w:id="438" w:author="Alex Messina" w:date="2016-03-08T15:54:00Z"/>
          <w:rFonts w:cs="Times"/>
        </w:rPr>
      </w:pPr>
      <w:ins w:id="439" w:author="Alex Messina" w:date="2016-03-08T15:54:00Z">
        <w:r w:rsidRPr="00AA3FBB">
          <w:rPr>
            <w:rFonts w:cs="Times"/>
            <w:szCs w:val="24"/>
          </w:rPr>
          <w:t xml:space="preserve">where </w:t>
        </w:r>
        <w:r w:rsidRPr="00AA3FBB">
          <w:rPr>
            <w:rFonts w:cs="Times"/>
            <w:i/>
          </w:rPr>
          <w:t>SSY</w:t>
        </w:r>
        <w:r w:rsidRPr="00AA3FBB">
          <w:rPr>
            <w:rFonts w:cs="Times"/>
            <w:i/>
            <w:vertAlign w:val="subscript"/>
          </w:rPr>
          <w:t>EV</w:t>
        </w:r>
        <w:r w:rsidRPr="00AA3FBB">
          <w:rPr>
            <w:rFonts w:cs="Times"/>
            <w:i/>
            <w:szCs w:val="24"/>
            <w:vertAlign w:val="subscript"/>
          </w:rPr>
          <w:t xml:space="preserve"> </w:t>
        </w:r>
        <w:r w:rsidRPr="00AA3FBB">
          <w:rPr>
            <w:rFonts w:cs="Times"/>
            <w:szCs w:val="24"/>
          </w:rPr>
          <w:t xml:space="preserve">is suspended sediment yield (tons) for an event from t=0 at storm start to T=storm end, </w:t>
        </w:r>
        <w:r w:rsidRPr="00AA3FBB">
          <w:rPr>
            <w:rFonts w:cs="Times"/>
            <w:i/>
            <w:szCs w:val="24"/>
          </w:rPr>
          <w:t xml:space="preserve">SSC </w:t>
        </w:r>
        <w:r w:rsidRPr="00AA3FBB">
          <w:rPr>
            <w:rFonts w:cs="Times"/>
            <w:szCs w:val="24"/>
          </w:rPr>
          <w:t xml:space="preserve">is suspended sediment concentration (mg/L), and </w:t>
        </w:r>
        <w:r w:rsidRPr="00AA3FBB">
          <w:rPr>
            <w:rFonts w:cs="Times"/>
            <w:i/>
            <w:szCs w:val="24"/>
          </w:rPr>
          <w:t>Q</w:t>
        </w:r>
        <w:r w:rsidRPr="00AA3FBB">
          <w:rPr>
            <w:rFonts w:cs="Times"/>
            <w:szCs w:val="24"/>
          </w:rPr>
          <w:t xml:space="preserve"> is water discharge (L/sec), and </w:t>
        </w:r>
        <w:r w:rsidRPr="00AA3FBB">
          <w:rPr>
            <w:rFonts w:cs="Times"/>
            <w:i/>
            <w:szCs w:val="24"/>
          </w:rPr>
          <w:t xml:space="preserve">k </w:t>
        </w:r>
        <w:r w:rsidRPr="00AA3FBB">
          <w:rPr>
            <w:rFonts w:cs="Times"/>
            <w:szCs w:val="24"/>
          </w:rPr>
          <w:t>converts from mg to tons (10</w:t>
        </w:r>
        <w:r w:rsidRPr="00AA3FBB">
          <w:rPr>
            <w:rFonts w:cs="Times"/>
            <w:szCs w:val="24"/>
            <w:vertAlign w:val="superscript"/>
          </w:rPr>
          <w:t>-9</w:t>
        </w:r>
        <w:r w:rsidRPr="00AA3FBB">
          <w:rPr>
            <w:rFonts w:cs="Times"/>
            <w:szCs w:val="24"/>
          </w:rPr>
          <w:t>).</w:t>
        </w:r>
      </w:ins>
    </w:p>
    <w:p w14:paraId="160ADE5F" w14:textId="4B8DDFA2" w:rsidR="00A955CD" w:rsidRPr="00AA3FBB" w:rsidRDefault="006F5A12">
      <w:pPr>
        <w:rPr>
          <w:rFonts w:cs="Times"/>
        </w:rPr>
      </w:pPr>
      <w:r w:rsidRPr="00AA3FBB">
        <w:rPr>
          <w:rFonts w:cs="Times"/>
        </w:rPr>
        <w:t xml:space="preserve">Storm events can be defined by </w:t>
      </w:r>
      <w:del w:id="440" w:author="Alex Messina" w:date="2016-03-08T15:54:00Z">
        <w:r w:rsidRPr="00327DBC">
          <w:delText>precipitation</w:delText>
        </w:r>
      </w:del>
      <w:ins w:id="441" w:author="Alex Messina" w:date="2016-03-08T15:54:00Z">
        <w:r w:rsidR="00AA3FBB">
          <w:rPr>
            <w:rFonts w:cs="Times"/>
          </w:rPr>
          <w:t>P</w:t>
        </w:r>
      </w:ins>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(Hicks, 1990)</w:t>
      </w:r>
      <w:r w:rsidR="00685CD7" w:rsidRPr="00AA3FBB">
        <w:rPr>
          <w:rFonts w:cs="Times"/>
        </w:rPr>
        <w:fldChar w:fldCharType="end"/>
      </w:r>
      <w:r w:rsidRPr="00AA3FBB">
        <w:rPr>
          <w:rFonts w:cs="Times"/>
        </w:rPr>
        <w:t xml:space="preserve"> or </w:t>
      </w:r>
      <w:del w:id="442" w:author="Alex Messina" w:date="2016-03-08T15:54:00Z">
        <w:r w:rsidRPr="00327DBC">
          <w:delText>discharge parameters</w:delText>
        </w:r>
      </w:del>
      <w:ins w:id="443" w:author="Alex Messina" w:date="2016-03-08T15:54:00Z">
        <w:r w:rsidR="00AA3FBB">
          <w:rPr>
            <w:rFonts w:cs="Times"/>
          </w:rPr>
          <w:t>Q</w:t>
        </w:r>
        <w:r w:rsidRPr="00AA3FBB">
          <w:rPr>
            <w:rFonts w:cs="Times"/>
          </w:rPr>
          <w:t xml:space="preserve"> </w:t>
        </w:r>
        <w:r w:rsidR="00E7159C" w:rsidRPr="00AA3FBB">
          <w:rPr>
            <w:rFonts w:cs="Times"/>
          </w:rPr>
          <w:t>data</w:t>
        </w:r>
      </w:ins>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(Duvert et al., 2012)</w:t>
      </w:r>
      <w:r w:rsidR="00685CD7" w:rsidRPr="00AA3FBB">
        <w:rPr>
          <w:rFonts w:cs="Times"/>
        </w:rPr>
        <w:fldChar w:fldCharType="end"/>
      </w:r>
      <w:r w:rsidRPr="00AA3FBB">
        <w:rPr>
          <w:rFonts w:cs="Times"/>
        </w:rPr>
        <w:t>, and the method used to identify storm events</w:t>
      </w:r>
      <w:del w:id="444" w:author="Alex Messina" w:date="2016-03-08T15:54:00Z">
        <w:r w:rsidRPr="00327DBC">
          <w:delText xml:space="preserve"> on the hydrograph</w:delText>
        </w:r>
      </w:del>
      <w:r w:rsidRPr="00AA3FBB">
        <w:rPr>
          <w:rFonts w:cs="Times"/>
        </w:rPr>
        <w:t xml:space="preserve"> can significantly influence the analysis of </w:t>
      </w:r>
      <w:r w:rsidR="001A74F8" w:rsidRPr="00AA3FBB">
        <w:rPr>
          <w:rFonts w:cs="Times"/>
        </w:rPr>
        <w:t>SSY</w:t>
      </w:r>
      <w:r w:rsidR="001A74F8" w:rsidRPr="00AA3FBB">
        <w:rPr>
          <w:rFonts w:cs="Times"/>
          <w:vertAlign w:val="subscript"/>
        </w:rPr>
        <w:t>EV</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(Gellis, 2013)</w:t>
      </w:r>
      <w:r w:rsidR="00685CD7" w:rsidRPr="00AA3FBB">
        <w:rPr>
          <w:rFonts w:cs="Times"/>
        </w:rPr>
        <w:fldChar w:fldCharType="end"/>
      </w:r>
      <w:r w:rsidRPr="00AA3FBB">
        <w:rPr>
          <w:rFonts w:cs="Times"/>
        </w:rPr>
        <w:t xml:space="preserve">. Due to the </w:t>
      </w:r>
      <w:r w:rsidR="005C5202" w:rsidRPr="00AA3FBB">
        <w:rPr>
          <w:rFonts w:cs="Times"/>
        </w:rPr>
        <w:t>large</w:t>
      </w:r>
      <w:r w:rsidR="000942E2" w:rsidRPr="00AA3FBB">
        <w:rPr>
          <w:rFonts w:cs="Times"/>
        </w:rPr>
        <w:t xml:space="preserve"> </w:t>
      </w:r>
      <w:r w:rsidRPr="00AA3FBB">
        <w:rPr>
          <w:rFonts w:cs="Times"/>
        </w:rPr>
        <w:t>number of storm events and the prev</w:t>
      </w:r>
      <w:r w:rsidR="00E7159C" w:rsidRPr="00AA3FBB">
        <w:rPr>
          <w:rFonts w:cs="Times"/>
        </w:rPr>
        <w:t xml:space="preserve">alence of complex storm events </w:t>
      </w:r>
      <w:del w:id="445" w:author="Alex Messina" w:date="2016-03-08T15:54:00Z">
        <w:r w:rsidRPr="00327DBC">
          <w:delText>recorded</w:delText>
        </w:r>
      </w:del>
      <w:ins w:id="446" w:author="Alex Messina" w:date="2016-03-08T15:54:00Z">
        <w:r w:rsidR="00E7159C" w:rsidRPr="00AA3FBB">
          <w:rPr>
            <w:rFonts w:cs="Times"/>
          </w:rPr>
          <w:t>observed</w:t>
        </w:r>
      </w:ins>
      <w:r w:rsidRPr="00AA3FBB">
        <w:rPr>
          <w:rFonts w:cs="Times"/>
        </w:rPr>
        <w:t xml:space="preserve"> at the study site, </w:t>
      </w:r>
      <w:r w:rsidR="00C71718" w:rsidRPr="00AA3FBB">
        <w:rPr>
          <w:rFonts w:cs="Times"/>
        </w:rPr>
        <w:t xml:space="preserve">we used </w:t>
      </w:r>
      <w:r w:rsidRPr="00AA3FBB">
        <w:rPr>
          <w:rFonts w:cs="Times"/>
        </w:rPr>
        <w:t xml:space="preserve">a digital filter signal processing technique </w:t>
      </w:r>
      <w:r w:rsidR="00685CD7" w:rsidRPr="00AA3FBB">
        <w:rPr>
          <w:rFonts w:cs="Times"/>
        </w:rPr>
        <w:fldChar w:fldCharType="begin" w:fldLock="1"/>
      </w:r>
      <w:r w:rsidR="00E153E3" w:rsidRPr="00AA3FBB">
        <w:rPr>
          <w:rFonts w:cs="Times"/>
        </w:rPr>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(Nathan and McMahon, 1990)</w:t>
      </w:r>
      <w:r w:rsidR="00685CD7" w:rsidRPr="00AA3FBB">
        <w:rPr>
          <w:rFonts w:cs="Times"/>
        </w:rPr>
        <w:fldChar w:fldCharType="end"/>
      </w:r>
      <w:r w:rsidR="000942E2" w:rsidRPr="00AA3FBB">
        <w:rPr>
          <w:rFonts w:cs="Times"/>
        </w:rPr>
        <w:t xml:space="preserve"> </w:t>
      </w:r>
      <w:r w:rsidRPr="00AA3FBB">
        <w:rPr>
          <w:rFonts w:cs="Times"/>
        </w:rPr>
        <w:t>in the R-</w:t>
      </w:r>
      <w:r w:rsidRPr="00AA3FBB">
        <w:rPr>
          <w:rFonts w:cs="Times"/>
          <w:szCs w:val="24"/>
        </w:rPr>
        <w:t xml:space="preserve">statistical package EcoHydRology </w:t>
      </w:r>
      <w:r w:rsidR="00685CD7" w:rsidRPr="00AA3FBB">
        <w:rPr>
          <w:rFonts w:cs="Times"/>
          <w:szCs w:val="24"/>
        </w:rPr>
        <w:fldChar w:fldCharType="begin" w:fldLock="1"/>
      </w:r>
      <w:r w:rsidR="00E153E3" w:rsidRPr="00AA3FBB">
        <w:rPr>
          <w:rFonts w:cs="Times"/>
          <w:szCs w:val="24"/>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AA3FBB">
        <w:rPr>
          <w:rFonts w:cs="Times"/>
          <w:szCs w:val="24"/>
        </w:rPr>
        <w:fldChar w:fldCharType="separate"/>
      </w:r>
      <w:r w:rsidR="00E153E3" w:rsidRPr="00AA3FBB">
        <w:rPr>
          <w:rFonts w:cs="Times"/>
          <w:noProof/>
          <w:szCs w:val="24"/>
        </w:rPr>
        <w:t>(Fuka et al., 2014)</w:t>
      </w:r>
      <w:r w:rsidR="00685CD7" w:rsidRPr="00AA3FBB">
        <w:rPr>
          <w:rFonts w:cs="Times"/>
          <w:szCs w:val="24"/>
        </w:rPr>
        <w:fldChar w:fldCharType="end"/>
      </w:r>
      <w:del w:id="447" w:author="Alex Messina" w:date="2016-03-08T15:54:00Z">
        <w:r w:rsidRPr="00327DBC">
          <w:delText xml:space="preserve">. </w:delText>
        </w:r>
        <w:r w:rsidR="002A248D">
          <w:delText>Spurious events were sometimes identified due to instrument noise, so o</w:delText>
        </w:r>
        <w:r w:rsidRPr="00327DBC">
          <w:delText xml:space="preserve">nly events with quickflow for at least one hour and peak flow greater than 10% of baseflow were included </w:delText>
        </w:r>
        <w:r w:rsidR="00A93E9F">
          <w:delText xml:space="preserve">(See Appendix </w:delText>
        </w:r>
        <w:r w:rsidR="006743E5">
          <w:delText>C</w:delText>
        </w:r>
      </w:del>
      <w:ins w:id="448" w:author="Alex Messina" w:date="2016-03-08T15:54:00Z">
        <w:r w:rsidR="005C5202" w:rsidRPr="00AA3FBB">
          <w:rPr>
            <w:rFonts w:cs="Times"/>
            <w:szCs w:val="24"/>
          </w:rPr>
          <w:t xml:space="preserve">, which separates the hydrograph into quickflow, or </w:t>
        </w:r>
        <w:r w:rsidR="005C5202" w:rsidRPr="00AA3FBB">
          <w:rPr>
            <w:rFonts w:cs="Times"/>
            <w:szCs w:val="24"/>
            <w:shd w:val="clear" w:color="auto" w:fill="FFFFFF"/>
          </w:rPr>
          <w:t>direct surface or subsurface runoff that occurs during storms</w:t>
        </w:r>
        <w:r w:rsidR="005C5202" w:rsidRPr="00AA3FBB">
          <w:rPr>
            <w:rFonts w:cs="Times"/>
            <w:szCs w:val="24"/>
          </w:rPr>
          <w:t xml:space="preserve">, and baseflow or </w:t>
        </w:r>
        <w:r w:rsidR="00D1599E" w:rsidRPr="00AA3FBB">
          <w:rPr>
            <w:rFonts w:cs="Times"/>
            <w:szCs w:val="24"/>
          </w:rPr>
          <w:t xml:space="preserve">delayed flow </w:t>
        </w:r>
        <w:r w:rsidR="00D1599E" w:rsidRPr="00AA3FBB">
          <w:rPr>
            <w:rFonts w:cs="Times"/>
            <w:szCs w:val="24"/>
          </w:rPr>
          <w:fldChar w:fldCharType="begin" w:fldLock="1"/>
        </w:r>
        <w:r w:rsidR="00D1599E" w:rsidRPr="00AA3FBB">
          <w:rPr>
            <w:rFonts w:cs="Times"/>
            <w:szCs w:val="24"/>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rsidR="00D1599E" w:rsidRPr="00AA3FBB">
          <w:rPr>
            <w:rFonts w:cs="Times"/>
            <w:szCs w:val="24"/>
          </w:rPr>
          <w:fldChar w:fldCharType="separate"/>
        </w:r>
        <w:r w:rsidR="00D1599E" w:rsidRPr="00AA3FBB">
          <w:rPr>
            <w:rFonts w:cs="Times"/>
            <w:noProof/>
            <w:szCs w:val="24"/>
          </w:rPr>
          <w:t>(Hewlett and Hibbert, 1967)</w:t>
        </w:r>
        <w:r w:rsidR="00D1599E" w:rsidRPr="00AA3FBB">
          <w:rPr>
            <w:rFonts w:cs="Times"/>
            <w:szCs w:val="24"/>
          </w:rPr>
          <w:fldChar w:fldCharType="end"/>
        </w:r>
        <w:r w:rsidR="00D1599E" w:rsidRPr="00AA3FBB">
          <w:rPr>
            <w:rFonts w:cs="Times"/>
            <w:szCs w:val="24"/>
          </w:rPr>
          <w:t xml:space="preserve">. </w:t>
        </w:r>
        <w:r w:rsidR="005C5202" w:rsidRPr="00AA3FBB">
          <w:rPr>
            <w:rFonts w:cs="Times"/>
            <w:szCs w:val="24"/>
          </w:rPr>
          <w:t xml:space="preserve">Quickflow and baseflow components are not well defined in terms of hydrologic </w:t>
        </w:r>
        <w:r w:rsidR="00531300" w:rsidRPr="00AA3FBB">
          <w:rPr>
            <w:rFonts w:cs="Times"/>
            <w:szCs w:val="24"/>
          </w:rPr>
          <w:t>flow path</w:t>
        </w:r>
        <w:r w:rsidR="005C5202" w:rsidRPr="00AA3FBB">
          <w:rPr>
            <w:rFonts w:cs="Times"/>
            <w:szCs w:val="24"/>
          </w:rPr>
          <w:t>; here we use the separation operationally to define storm events.</w:t>
        </w:r>
        <w:r w:rsidR="00531300">
          <w:rPr>
            <w:rFonts w:cs="Times"/>
            <w:szCs w:val="24"/>
          </w:rPr>
          <w:t xml:space="preserve"> </w:t>
        </w:r>
        <w:r w:rsidR="002A248D" w:rsidRPr="00AA3FBB">
          <w:rPr>
            <w:rFonts w:cs="Times"/>
          </w:rPr>
          <w:t>Spurious events were sometimes identified due to instrument noise, so o</w:t>
        </w:r>
        <w:r w:rsidRPr="00AA3FBB">
          <w:rPr>
            <w:rFonts w:cs="Times"/>
          </w:rPr>
          <w:t xml:space="preserve">nly events </w:t>
        </w:r>
        <w:r w:rsidRPr="00AA3FBB">
          <w:rPr>
            <w:rFonts w:cs="Times"/>
          </w:rPr>
          <w:lastRenderedPageBreak/>
          <w:t xml:space="preserve">with quickflow </w:t>
        </w:r>
        <w:r w:rsidR="005C5202" w:rsidRPr="00AA3FBB">
          <w:rPr>
            <w:rFonts w:cs="Times"/>
          </w:rPr>
          <w:t>lasting</w:t>
        </w:r>
        <w:r w:rsidRPr="00AA3FBB">
          <w:rPr>
            <w:rFonts w:cs="Times"/>
          </w:rPr>
          <w:t xml:space="preserve"> at least one hour and </w:t>
        </w:r>
        <w:r w:rsidR="005C5202" w:rsidRPr="00AA3FBB">
          <w:rPr>
            <w:rFonts w:cs="Times"/>
          </w:rPr>
          <w:t xml:space="preserve">peak quickflow greater than </w:t>
        </w:r>
        <w:r w:rsidRPr="00AA3FBB">
          <w:rPr>
            <w:rFonts w:cs="Times"/>
          </w:rPr>
          <w:t xml:space="preserve">10% of baseflow were included </w:t>
        </w:r>
        <w:r w:rsidR="00A93E9F" w:rsidRPr="00AA3FBB">
          <w:rPr>
            <w:rFonts w:cs="Times"/>
          </w:rPr>
          <w:t>(See</w:t>
        </w:r>
        <w:r w:rsidR="009D5B3A" w:rsidRPr="009D5B3A">
          <w:rPr>
            <w:rFonts w:cs="Times"/>
          </w:rPr>
          <w:t xml:space="preserve"> </w:t>
        </w:r>
        <w:r w:rsidR="009D5B3A">
          <w:rPr>
            <w:rFonts w:cs="Times"/>
          </w:rPr>
          <w:t xml:space="preserve">Supplementary Material </w:t>
        </w:r>
        <w:r w:rsidR="00365C35">
          <w:rPr>
            <w:rFonts w:cs="Times"/>
          </w:rPr>
          <w:t>D</w:t>
        </w:r>
      </w:ins>
      <w:r w:rsidR="00A93E9F" w:rsidRPr="00AA3FBB">
        <w:rPr>
          <w:rFonts w:cs="Times"/>
        </w:rPr>
        <w:t xml:space="preserve"> for example)</w:t>
      </w:r>
      <w:r w:rsidRPr="00AA3FBB">
        <w:rPr>
          <w:rFonts w:cs="Times"/>
        </w:rPr>
        <w:t>.</w:t>
      </w:r>
    </w:p>
    <w:p w14:paraId="3A018F8B" w14:textId="77777777" w:rsidR="00E9288F" w:rsidRPr="00AA3FBB" w:rsidRDefault="00E9288F">
      <w:pPr>
        <w:rPr>
          <w:ins w:id="449" w:author="Alex Messina" w:date="2016-03-08T15:54:00Z"/>
          <w:rFonts w:cs="Times"/>
        </w:rPr>
      </w:pPr>
      <w:ins w:id="450" w:author="Alex Messina" w:date="2016-03-08T15:54:00Z">
        <w:r w:rsidRPr="00AA3FBB">
          <w:rPr>
            <w:rFonts w:cs="Times"/>
          </w:rPr>
          <w:t>The subwatersheds were nested (Figure 1), so SSY</w:t>
        </w:r>
        <w:r w:rsidRPr="00AA3FBB">
          <w:rPr>
            <w:rFonts w:cs="Times"/>
            <w:vertAlign w:val="subscript"/>
          </w:rPr>
          <w:t>EV</w:t>
        </w:r>
        <w:r w:rsidRPr="00AA3FBB">
          <w:rPr>
            <w:rFonts w:cs="Times"/>
          </w:rPr>
          <w:t xml:space="preserve"> from subwatersheds was calculated as follows: SSY</w:t>
        </w:r>
        <w:r w:rsidRPr="00AA3FBB">
          <w:rPr>
            <w:rFonts w:cs="Times"/>
            <w:vertAlign w:val="subscript"/>
          </w:rPr>
          <w:t>EV</w:t>
        </w:r>
        <w:r w:rsidRPr="00AA3FBB">
          <w:rPr>
            <w:rFonts w:cs="Times"/>
          </w:rPr>
          <w:t xml:space="preserve"> from the Upper subwatershed, draining undisturbed forest, was sampled at FG1; SSY</w:t>
        </w:r>
        <w:r w:rsidRPr="00AA3FBB">
          <w:rPr>
            <w:rFonts w:cs="Times"/>
            <w:vertAlign w:val="subscript"/>
          </w:rPr>
          <w:t>EV</w:t>
        </w:r>
        <w:r w:rsidRPr="00AA3FBB">
          <w:rPr>
            <w:rFonts w:cs="Times"/>
          </w:rPr>
          <w:t xml:space="preserve"> from the Lower_Quarry subwatershed, draining undisturbed forest and the quarry between FG1 and FG2, was calculated as the difference between SSY</w:t>
        </w:r>
        <w:r w:rsidRPr="00AA3FBB">
          <w:rPr>
            <w:rFonts w:cs="Times"/>
            <w:vertAlign w:val="subscript"/>
          </w:rPr>
          <w:t>EV</w:t>
        </w:r>
        <w:r w:rsidRPr="00AA3FBB">
          <w:rPr>
            <w:rFonts w:cs="Times"/>
          </w:rPr>
          <w:t xml:space="preserve"> measured at FG1 and FG2; SSY</w:t>
        </w:r>
        <w:r w:rsidRPr="00AA3FBB">
          <w:rPr>
            <w:rFonts w:cs="Times"/>
            <w:vertAlign w:val="subscript"/>
          </w:rPr>
          <w:t>EV</w:t>
        </w:r>
        <w:r w:rsidRPr="00AA3FBB">
          <w:rPr>
            <w:rFonts w:cs="Times"/>
          </w:rPr>
          <w:t xml:space="preserve"> from the Lower_Village subwatershed, which drains undisturbed forest and the village between FG2 and FG3, was calculated as the difference between SSY</w:t>
        </w:r>
        <w:r w:rsidRPr="00AA3FBB">
          <w:rPr>
            <w:rFonts w:cs="Times"/>
            <w:vertAlign w:val="subscript"/>
          </w:rPr>
          <w:t>EV</w:t>
        </w:r>
        <w:r w:rsidRPr="00AA3FBB">
          <w:rPr>
            <w:rFonts w:cs="Times"/>
          </w:rPr>
          <w:t xml:space="preserve"> measured at FG2 and FG3; the Lower subwatershed, which drains undisturbed forest, the quarry, and village between FG1 and FG3, was calculated as the difference between SSY</w:t>
        </w:r>
        <w:r w:rsidRPr="00AA3FBB">
          <w:rPr>
            <w:rFonts w:cs="Times"/>
            <w:vertAlign w:val="subscript"/>
          </w:rPr>
          <w:t>EV</w:t>
        </w:r>
        <w:r w:rsidRPr="00AA3FBB">
          <w:rPr>
            <w:rFonts w:cs="Times"/>
          </w:rPr>
          <w:t xml:space="preserve"> measured at FG1 and FG3. SSY</w:t>
        </w:r>
        <w:r w:rsidRPr="00AA3FBB">
          <w:rPr>
            <w:rFonts w:cs="Times"/>
            <w:vertAlign w:val="subscript"/>
          </w:rPr>
          <w:t>EV</w:t>
        </w:r>
        <w:r w:rsidRPr="00AA3FBB">
          <w:rPr>
            <w:rFonts w:cs="Times"/>
          </w:rPr>
          <w:t xml:space="preserve"> from the Total watershed was measured at FG3 (Figure 1; Table 1).</w:t>
        </w:r>
      </w:ins>
    </w:p>
    <w:p w14:paraId="68ECA7B4" w14:textId="1CC93514" w:rsidR="00A955CD" w:rsidRPr="00AA3FBB" w:rsidRDefault="00B6594F" w:rsidP="00104BD8">
      <w:pPr>
        <w:pStyle w:val="Heading4"/>
        <w:rPr>
          <w:rFonts w:ascii="Times" w:hAnsi="Times"/>
          <w:rPrChange w:id="451" w:author="Alex Messina" w:date="2016-03-08T15:54:00Z">
            <w:rPr/>
          </w:rPrChange>
        </w:rPr>
      </w:pPr>
      <w:r w:rsidRPr="00AA3FBB">
        <w:rPr>
          <w:rFonts w:ascii="Times" w:hAnsi="Times"/>
          <w:rPrChange w:id="452" w:author="Alex Messina" w:date="2016-03-08T15:54:00Z">
            <w:rPr/>
          </w:rPrChange>
        </w:rPr>
        <w:t>3</w:t>
      </w:r>
      <w:r w:rsidR="00420761" w:rsidRPr="00AA3FBB">
        <w:rPr>
          <w:rFonts w:ascii="Times" w:hAnsi="Times"/>
          <w:rPrChange w:id="453" w:author="Alex Messina" w:date="2016-03-08T15:54:00Z">
            <w:rPr/>
          </w:rPrChange>
        </w:rPr>
        <w:t>.</w:t>
      </w:r>
      <w:del w:id="454" w:author="Alex Messina" w:date="2016-03-08T15:54:00Z">
        <w:r w:rsidR="00420761" w:rsidRPr="00131E7B">
          <w:delText>1.</w:delText>
        </w:r>
      </w:del>
      <w:r w:rsidR="001D413A" w:rsidRPr="00AA3FBB">
        <w:rPr>
          <w:rFonts w:ascii="Times" w:hAnsi="Times"/>
          <w:rPrChange w:id="455" w:author="Alex Messina" w:date="2016-03-08T15:54:00Z">
            <w:rPr/>
          </w:rPrChange>
        </w:rPr>
        <w:t>2</w:t>
      </w:r>
      <w:r w:rsidR="00420761" w:rsidRPr="00AA3FBB">
        <w:rPr>
          <w:rFonts w:ascii="Times" w:hAnsi="Times"/>
          <w:rPrChange w:id="456" w:author="Alex Messina" w:date="2016-03-08T15:54:00Z">
            <w:rPr/>
          </w:rPrChange>
        </w:rPr>
        <w:t>.</w:t>
      </w:r>
      <w:ins w:id="457" w:author="Alex Messina" w:date="2016-03-08T15:54:00Z">
        <w:r w:rsidR="00420761" w:rsidRPr="00AA3FBB">
          <w:rPr>
            <w:rFonts w:ascii="Times" w:hAnsi="Times" w:cs="Times"/>
          </w:rPr>
          <w:t>2</w:t>
        </w:r>
      </w:ins>
      <w:r w:rsidRPr="00AA3FBB">
        <w:rPr>
          <w:rFonts w:ascii="Times" w:hAnsi="Times"/>
          <w:rPrChange w:id="458" w:author="Alex Messina" w:date="2016-03-08T15:54:00Z">
            <w:rPr/>
          </w:rPrChange>
        </w:rPr>
        <w:t xml:space="preserve"> </w:t>
      </w:r>
      <w:r w:rsidR="006F5A12" w:rsidRPr="00AA3FBB">
        <w:rPr>
          <w:rFonts w:ascii="Times" w:hAnsi="Times"/>
          <w:rPrChange w:id="459" w:author="Alex Messina" w:date="2016-03-08T15:54:00Z">
            <w:rPr/>
          </w:rPrChange>
        </w:rPr>
        <w:t xml:space="preserve">SSY from disturbed and undisturbed </w:t>
      </w:r>
      <w:r w:rsidR="006F1137" w:rsidRPr="00AA3FBB">
        <w:rPr>
          <w:rFonts w:ascii="Times" w:hAnsi="Times"/>
          <w:rPrChange w:id="460" w:author="Alex Messina" w:date="2016-03-08T15:54:00Z">
            <w:rPr/>
          </w:rPrChange>
        </w:rPr>
        <w:t>portions of subwatersheds</w:t>
      </w:r>
    </w:p>
    <w:p w14:paraId="59EA86EC" w14:textId="74FA367A" w:rsidR="00A955CD" w:rsidRPr="00AA3FBB" w:rsidRDefault="006F5A12">
      <w:pPr>
        <w:rPr>
          <w:rFonts w:cs="Times"/>
        </w:rPr>
      </w:pPr>
      <w:r w:rsidRPr="00AA3FBB">
        <w:rPr>
          <w:rFonts w:cs="Times"/>
        </w:rPr>
        <w:t xml:space="preserve">Land cover in the </w:t>
      </w:r>
      <w:del w:id="461" w:author="Alex Messina" w:date="2016-03-08T15:54:00Z">
        <w:r>
          <w:delText>LOWER</w:delText>
        </w:r>
      </w:del>
      <w:ins w:id="462" w:author="Alex Messina" w:date="2016-03-08T15:54:00Z">
        <w:r w:rsidR="00CB6F88" w:rsidRPr="00AA3FBB">
          <w:rPr>
            <w:rFonts w:cs="Times"/>
          </w:rPr>
          <w:t>Lower</w:t>
        </w:r>
      </w:ins>
      <w:r w:rsidRPr="00AA3FBB">
        <w:rPr>
          <w:rFonts w:cs="Times"/>
        </w:rPr>
        <w:t xml:space="preserve"> subwatershed</w:t>
      </w:r>
      <w:r w:rsidR="006F1137" w:rsidRPr="00AA3FBB">
        <w:rPr>
          <w:rFonts w:cs="Times"/>
        </w:rPr>
        <w:t>s</w:t>
      </w:r>
      <w:r w:rsidR="00914625" w:rsidRPr="00AA3FBB">
        <w:rPr>
          <w:rFonts w:cs="Times"/>
        </w:rPr>
        <w:t xml:space="preserve"> </w:t>
      </w:r>
      <w:ins w:id="463" w:author="Alex Messina" w:date="2016-03-08T15:54:00Z">
        <w:r w:rsidR="00914625" w:rsidRPr="00AA3FBB">
          <w:rPr>
            <w:rFonts w:cs="Times"/>
          </w:rPr>
          <w:t>(</w:t>
        </w:r>
        <w:r w:rsidR="00CB6F88" w:rsidRPr="00AA3FBB">
          <w:rPr>
            <w:rFonts w:cs="Times"/>
          </w:rPr>
          <w:t>Lower</w:t>
        </w:r>
        <w:r w:rsidR="00914625" w:rsidRPr="00AA3FBB">
          <w:rPr>
            <w:rFonts w:cs="Times"/>
          </w:rPr>
          <w:t xml:space="preserve">_Quarry and </w:t>
        </w:r>
        <w:r w:rsidR="00CB6F88" w:rsidRPr="00AA3FBB">
          <w:rPr>
            <w:rFonts w:cs="Times"/>
          </w:rPr>
          <w:t>Lower</w:t>
        </w:r>
        <w:r w:rsidR="00914625" w:rsidRPr="00AA3FBB">
          <w:rPr>
            <w:rFonts w:cs="Times"/>
          </w:rPr>
          <w:t>_Village)</w:t>
        </w:r>
        <w:r w:rsidRPr="00AA3FBB">
          <w:rPr>
            <w:rFonts w:cs="Times"/>
          </w:rPr>
          <w:t xml:space="preserve"> </w:t>
        </w:r>
      </w:ins>
      <w:r w:rsidRPr="00AA3FBB">
        <w:rPr>
          <w:rFonts w:cs="Times"/>
        </w:rPr>
        <w:t xml:space="preserve">includes both undisturbed </w:t>
      </w:r>
      <w:ins w:id="464" w:author="Alex Messina" w:date="2016-03-08T15:54:00Z">
        <w:r w:rsidR="00E9288F" w:rsidRPr="00AA3FBB">
          <w:rPr>
            <w:rFonts w:cs="Times"/>
          </w:rPr>
          <w:t xml:space="preserve">forest </w:t>
        </w:r>
      </w:ins>
      <w:r w:rsidRPr="00AA3FBB">
        <w:rPr>
          <w:rFonts w:cs="Times"/>
        </w:rPr>
        <w:t>and human-disturbed surfaces</w:t>
      </w:r>
      <w:del w:id="465" w:author="Alex Messina" w:date="2016-03-08T15:54:00Z">
        <w:r>
          <w:delText>.</w:delText>
        </w:r>
      </w:del>
      <w:ins w:id="466" w:author="Alex Messina" w:date="2016-03-08T15:54:00Z">
        <w:r w:rsidR="00E7159C" w:rsidRPr="00AA3FBB">
          <w:rPr>
            <w:rFonts w:cs="Times"/>
          </w:rPr>
          <w:t xml:space="preserve"> (Table 1)</w:t>
        </w:r>
        <w:r w:rsidR="00E9288F" w:rsidRPr="00AA3FBB">
          <w:rPr>
            <w:rFonts w:cs="Times"/>
          </w:rPr>
          <w:t>.</w:t>
        </w:r>
      </w:ins>
      <w:r w:rsidR="00531300">
        <w:rPr>
          <w:rFonts w:cs="Times"/>
        </w:rPr>
        <w:t xml:space="preserve"> </w:t>
      </w:r>
      <w:r w:rsidR="001A74F8" w:rsidRPr="00AA3FBB">
        <w:rPr>
          <w:rFonts w:cs="Times"/>
        </w:rPr>
        <w:t>SSY</w:t>
      </w:r>
      <w:r w:rsidR="001A74F8" w:rsidRPr="00AA3FBB">
        <w:rPr>
          <w:rFonts w:cs="Times"/>
          <w:vertAlign w:val="subscript"/>
        </w:rPr>
        <w:t>EV</w:t>
      </w:r>
      <w:r w:rsidRPr="00AA3FBB">
        <w:rPr>
          <w:rFonts w:cs="Times"/>
        </w:rPr>
        <w:t xml:space="preserve"> from disturbed areas</w:t>
      </w:r>
      <w:r w:rsidR="00E9288F" w:rsidRPr="00AA3FBB">
        <w:rPr>
          <w:rFonts w:cs="Times"/>
        </w:rPr>
        <w:t xml:space="preserve"> only</w:t>
      </w:r>
      <w:r w:rsidR="00E7159C" w:rsidRPr="00AA3FBB">
        <w:rPr>
          <w:rFonts w:cs="Times"/>
        </w:rPr>
        <w:t xml:space="preserve"> </w:t>
      </w:r>
      <w:r w:rsidRPr="00AA3FBB">
        <w:rPr>
          <w:rFonts w:cs="Times"/>
        </w:rPr>
        <w:t>was estimated</w:t>
      </w:r>
      <w:r w:rsidR="00E9288F" w:rsidRPr="00AA3FBB">
        <w:rPr>
          <w:rFonts w:cs="Times"/>
        </w:rPr>
        <w:t xml:space="preserve"> as</w:t>
      </w:r>
      <w:r w:rsidRPr="00AA3FBB">
        <w:rPr>
          <w:rFonts w:cs="Times"/>
        </w:rP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AA3FBB" w14:paraId="4F50B0AB" w14:textId="77777777" w:rsidTr="000805B3">
        <w:tc>
          <w:tcPr>
            <w:tcW w:w="360" w:type="dxa"/>
          </w:tcPr>
          <w:p w14:paraId="1546E01B" w14:textId="77777777" w:rsidR="000805B3" w:rsidRPr="00AA3FBB" w:rsidRDefault="000805B3" w:rsidP="00212424">
            <w:pPr>
              <w:rPr>
                <w:rFonts w:cs="Times"/>
              </w:rPr>
            </w:pPr>
          </w:p>
        </w:tc>
        <w:tc>
          <w:tcPr>
            <w:tcW w:w="6570" w:type="dxa"/>
          </w:tcPr>
          <w:p w14:paraId="5B103383" w14:textId="77777777" w:rsidR="000805B3" w:rsidRPr="00AA3FBB" w:rsidRDefault="00E24959" w:rsidP="00212424">
            <w:pPr>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EV_distrb</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SSY</m:t>
                    </m:r>
                  </m:e>
                  <m:sub>
                    <m:r>
                      <w:rPr>
                        <w:rFonts w:ascii="Cambria Math" w:hAnsi="Cambria Math" w:cs="Times"/>
                      </w:rPr>
                      <m:t>EV_subws</m:t>
                    </m:r>
                  </m:sub>
                </m:sSub>
                <m:r>
                  <w:rPr>
                    <w:rFonts w:ascii="Cambria Math" w:hAnsi="Cambria Math" w:cs="Times"/>
                  </w:rPr>
                  <m:t xml:space="preserve">- </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sSSY</m:t>
                        </m:r>
                      </m:e>
                      <m:sub>
                        <m:r>
                          <w:rPr>
                            <w:rFonts w:ascii="Cambria Math" w:hAnsi="Cambria Math" w:cs="Times"/>
                          </w:rPr>
                          <m:t>EV_UPPER</m:t>
                        </m:r>
                      </m:sub>
                    </m:sSub>
                    <m:r>
                      <w:rPr>
                        <w:rFonts w:ascii="Cambria Math" w:hAnsi="Cambria Math" w:cs="Times"/>
                      </w:rPr>
                      <m:t>*</m:t>
                    </m:r>
                    <m:sSub>
                      <m:sSubPr>
                        <m:ctrlPr>
                          <w:rPr>
                            <w:rFonts w:ascii="Cambria Math" w:hAnsi="Cambria Math" w:cs="Times"/>
                            <w:i/>
                          </w:rPr>
                        </m:ctrlPr>
                      </m:sSubPr>
                      <m:e>
                        <m:r>
                          <w:rPr>
                            <w:rFonts w:ascii="Cambria Math" w:hAnsi="Cambria Math" w:cs="Times"/>
                          </w:rPr>
                          <m:t>Area</m:t>
                        </m:r>
                      </m:e>
                      <m:sub>
                        <m:r>
                          <w:rPr>
                            <w:rFonts w:ascii="Cambria Math" w:hAnsi="Cambria Math" w:cs="Times"/>
                          </w:rPr>
                          <m:t>undist</m:t>
                        </m:r>
                      </m:sub>
                    </m:sSub>
                  </m:e>
                </m:d>
              </m:oMath>
            </m:oMathPara>
          </w:p>
        </w:tc>
        <w:tc>
          <w:tcPr>
            <w:tcW w:w="2420" w:type="dxa"/>
          </w:tcPr>
          <w:p w14:paraId="17952247" w14:textId="77777777" w:rsidR="000805B3" w:rsidRPr="00AA3FBB" w:rsidRDefault="000805B3" w:rsidP="00553266">
            <w:pPr>
              <w:jc w:val="right"/>
              <w:rPr>
                <w:rFonts w:cs="Times"/>
              </w:rPr>
            </w:pPr>
            <w:r w:rsidRPr="00AA3FBB">
              <w:rPr>
                <w:rFonts w:cs="Times"/>
              </w:rPr>
              <w:t xml:space="preserve">Equation </w:t>
            </w:r>
            <w:r w:rsidR="00553266">
              <w:rPr>
                <w:rFonts w:cs="Times"/>
              </w:rPr>
              <w:t>2</w:t>
            </w:r>
          </w:p>
        </w:tc>
      </w:tr>
    </w:tbl>
    <w:p w14:paraId="659676C5" w14:textId="77777777" w:rsidR="00553266" w:rsidRDefault="00553266" w:rsidP="00553266">
      <w:pPr>
        <w:ind w:firstLine="0"/>
        <w:rPr>
          <w:ins w:id="467" w:author="Alex Messina" w:date="2016-03-08T15:54:00Z"/>
          <w:rFonts w:cs="Times"/>
        </w:rPr>
      </w:pPr>
      <w:ins w:id="468" w:author="Alex Messina" w:date="2016-03-08T15:54:00Z">
        <w:r w:rsidRPr="00AA3FBB">
          <w:rPr>
            <w:rFonts w:cs="Times"/>
          </w:rPr>
          <w:t>where</w:t>
        </w:r>
        <w:r w:rsidRPr="00AA3FBB">
          <w:rPr>
            <w:rFonts w:cs="Times"/>
            <w:i/>
          </w:rPr>
          <w:t xml:space="preserve"> SSY</w:t>
        </w:r>
        <w:r w:rsidRPr="00AA3FBB">
          <w:rPr>
            <w:rFonts w:cs="Times"/>
            <w:i/>
            <w:vertAlign w:val="subscript"/>
          </w:rPr>
          <w:t>EV_distrb</w:t>
        </w:r>
        <w:r w:rsidRPr="00AA3FBB">
          <w:rPr>
            <w:rFonts w:cs="Times"/>
          </w:rPr>
          <w:t xml:space="preserve"> is SSY</w:t>
        </w:r>
        <w:r w:rsidRPr="00AA3FBB">
          <w:rPr>
            <w:rFonts w:cs="Times"/>
            <w:vertAlign w:val="subscript"/>
          </w:rPr>
          <w:t>EV</w:t>
        </w:r>
        <w:r w:rsidRPr="00AA3FBB">
          <w:rPr>
            <w:rFonts w:cs="Times"/>
          </w:rPr>
          <w:t xml:space="preserve"> from disturbed areas only (tons), </w:t>
        </w:r>
        <w:r w:rsidRPr="00AA3FBB">
          <w:rPr>
            <w:rFonts w:cs="Times"/>
            <w:i/>
          </w:rPr>
          <w:t>SSY</w:t>
        </w:r>
        <w:r w:rsidRPr="00AA3FBB">
          <w:rPr>
            <w:rFonts w:cs="Times"/>
            <w:i/>
            <w:vertAlign w:val="subscript"/>
          </w:rPr>
          <w:t>EV_subws</w:t>
        </w:r>
        <w:r w:rsidRPr="00AA3FBB">
          <w:rPr>
            <w:rFonts w:cs="Times"/>
          </w:rPr>
          <w:t xml:space="preserve"> is SSY</w:t>
        </w:r>
        <w:r w:rsidRPr="00AA3FBB">
          <w:rPr>
            <w:rFonts w:cs="Times"/>
            <w:vertAlign w:val="subscript"/>
          </w:rPr>
          <w:t>EV</w:t>
        </w:r>
        <w:r w:rsidRPr="00AA3FBB">
          <w:rPr>
            <w:rFonts w:cs="Times"/>
          </w:rPr>
          <w:t xml:space="preserve"> (tons) measured from the </w:t>
        </w:r>
        <w:r>
          <w:rPr>
            <w:rFonts w:cs="Times"/>
          </w:rPr>
          <w:t>subwatershed</w:t>
        </w:r>
        <w:r w:rsidRPr="00AA3FBB">
          <w:rPr>
            <w:rFonts w:cs="Times"/>
          </w:rPr>
          <w:t xml:space="preserve">, </w:t>
        </w:r>
        <w:r w:rsidRPr="00AA3FBB">
          <w:rPr>
            <w:rFonts w:cs="Times"/>
            <w:i/>
          </w:rPr>
          <w:t>sSSY</w:t>
        </w:r>
        <w:r w:rsidRPr="00AA3FBB">
          <w:rPr>
            <w:rFonts w:cs="Times"/>
            <w:i/>
            <w:vertAlign w:val="subscript"/>
          </w:rPr>
          <w:t>EV_UPPER</w:t>
        </w:r>
        <w:r w:rsidRPr="00AA3FBB">
          <w:rPr>
            <w:rFonts w:cs="Times"/>
          </w:rPr>
          <w:t xml:space="preserve"> is specific SSY</w:t>
        </w:r>
        <w:r w:rsidRPr="00AA3FBB">
          <w:rPr>
            <w:rFonts w:cs="Times"/>
            <w:vertAlign w:val="subscript"/>
          </w:rPr>
          <w:t>EV</w:t>
        </w:r>
        <w:r w:rsidRPr="00AA3FBB">
          <w:rPr>
            <w:rFonts w:cs="Times"/>
          </w:rPr>
          <w:t xml:space="preserve"> (tons/km</w:t>
        </w:r>
        <w:r w:rsidRPr="00AA3FBB">
          <w:rPr>
            <w:rFonts w:cs="Times"/>
            <w:vertAlign w:val="superscript"/>
          </w:rPr>
          <w:t>2</w:t>
        </w:r>
        <w:r w:rsidRPr="00AA3FBB">
          <w:rPr>
            <w:rFonts w:cs="Times"/>
          </w:rPr>
          <w:t>) from the Upper subwatershed (SSY</w:t>
        </w:r>
        <w:r w:rsidRPr="00AA3FBB">
          <w:rPr>
            <w:rFonts w:cs="Times"/>
            <w:vertAlign w:val="subscript"/>
          </w:rPr>
          <w:t>EV_FG1</w:t>
        </w:r>
        <w:r w:rsidRPr="00AA3FBB">
          <w:rPr>
            <w:rFonts w:cs="Times"/>
          </w:rPr>
          <w:t xml:space="preserve">), and </w:t>
        </w:r>
        <w:r w:rsidRPr="00AA3FBB">
          <w:rPr>
            <w:rFonts w:cs="Times"/>
            <w:i/>
          </w:rPr>
          <w:t>Area</w:t>
        </w:r>
        <w:r w:rsidRPr="00AA3FBB">
          <w:rPr>
            <w:rFonts w:cs="Times"/>
            <w:i/>
            <w:vertAlign w:val="subscript"/>
          </w:rPr>
          <w:t>undist</w:t>
        </w:r>
        <w:r w:rsidRPr="00AA3FBB">
          <w:rPr>
            <w:rFonts w:cs="Times"/>
            <w:i/>
          </w:rPr>
          <w:t xml:space="preserve"> </w:t>
        </w:r>
        <w:r w:rsidRPr="00AA3FBB">
          <w:rPr>
            <w:rFonts w:cs="Times"/>
          </w:rPr>
          <w:t>is the area of undisturbed forest in the subwatershed (km</w:t>
        </w:r>
        <w:r w:rsidRPr="00AA3FBB">
          <w:rPr>
            <w:rFonts w:cs="Times"/>
            <w:vertAlign w:val="superscript"/>
          </w:rPr>
          <w:t>2</w:t>
        </w:r>
        <w:r w:rsidRPr="00AA3FBB">
          <w:rPr>
            <w:rFonts w:cs="Times"/>
          </w:rPr>
          <w:t>).</w:t>
        </w:r>
        <w:r w:rsidR="00531300">
          <w:rPr>
            <w:rFonts w:cs="Times"/>
          </w:rPr>
          <w:t xml:space="preserve"> </w:t>
        </w:r>
        <w:r w:rsidRPr="00AA3FBB">
          <w:rPr>
            <w:rFonts w:cs="Times"/>
          </w:rPr>
          <w:t>This calculation assumes that forests in all subwatersheds ha</w:t>
        </w:r>
        <w:r w:rsidR="005B580E">
          <w:rPr>
            <w:rFonts w:cs="Times"/>
          </w:rPr>
          <w:t>ve</w:t>
        </w:r>
        <w:r w:rsidRPr="00AA3FBB">
          <w:rPr>
            <w:rFonts w:cs="Times"/>
          </w:rPr>
          <w:t xml:space="preserve"> SSY similar to the Upper watershed.</w:t>
        </w:r>
      </w:ins>
    </w:p>
    <w:p w14:paraId="58575DEC" w14:textId="77777777" w:rsidR="00A955CD" w:rsidRPr="00AA3FBB" w:rsidRDefault="006F5A12">
      <w:pPr>
        <w:rPr>
          <w:rFonts w:cs="Times"/>
        </w:rPr>
      </w:pPr>
      <w:r w:rsidRPr="00AA3FBB">
        <w:rPr>
          <w:rFonts w:cs="Times"/>
        </w:rPr>
        <w:t xml:space="preserve">The disturbance ratio (DR) is the ratio of </w:t>
      </w:r>
      <w:r w:rsidR="001A74F8" w:rsidRPr="00AA3FBB">
        <w:rPr>
          <w:rFonts w:cs="Times"/>
        </w:rPr>
        <w:t>SSY</w:t>
      </w:r>
      <w:r w:rsidR="001A74F8" w:rsidRPr="00AA3FBB">
        <w:rPr>
          <w:rFonts w:cs="Times"/>
          <w:vertAlign w:val="subscript"/>
        </w:rPr>
        <w:t>EV</w:t>
      </w:r>
      <w:r w:rsidRPr="00AA3FBB">
        <w:rPr>
          <w:rFonts w:cs="Times"/>
        </w:rPr>
        <w:t xml:space="preserve"> </w:t>
      </w:r>
      <w:r w:rsidR="000805B3" w:rsidRPr="00AA3FBB">
        <w:rPr>
          <w:rFonts w:cs="Times"/>
        </w:rPr>
        <w:t>under current condition</w:t>
      </w:r>
      <w:r w:rsidRPr="00AA3FBB">
        <w:rPr>
          <w:rFonts w:cs="Times"/>
        </w:rPr>
        <w:t xml:space="preserve">s to </w:t>
      </w:r>
      <w:r w:rsidR="001A74F8" w:rsidRPr="00AA3FBB">
        <w:rPr>
          <w:rFonts w:cs="Times"/>
        </w:rPr>
        <w:t>SSY</w:t>
      </w:r>
      <w:r w:rsidR="001A74F8" w:rsidRPr="00AA3FBB">
        <w:rPr>
          <w:rFonts w:cs="Times"/>
          <w:vertAlign w:val="subscript"/>
        </w:rPr>
        <w:t>EV</w:t>
      </w:r>
      <w:r w:rsidRPr="00AA3FBB">
        <w:rPr>
          <w:rFonts w:cs="Times"/>
        </w:rP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AA3FBB" w14:paraId="36EF66C0" w14:textId="77777777" w:rsidTr="000805B3">
        <w:trPr>
          <w:trHeight w:val="717"/>
        </w:trPr>
        <w:tc>
          <w:tcPr>
            <w:tcW w:w="1705" w:type="dxa"/>
          </w:tcPr>
          <w:p w14:paraId="2ABB1854" w14:textId="77777777" w:rsidR="000805B3" w:rsidRPr="00AA3FBB" w:rsidRDefault="000805B3" w:rsidP="00212424">
            <w:pPr>
              <w:rPr>
                <w:rFonts w:cs="Times"/>
              </w:rPr>
            </w:pPr>
          </w:p>
        </w:tc>
        <w:tc>
          <w:tcPr>
            <w:tcW w:w="5585" w:type="dxa"/>
          </w:tcPr>
          <w:p w14:paraId="66A11013" w14:textId="77777777" w:rsidR="000805B3" w:rsidRPr="00AA3FBB" w:rsidRDefault="000805B3" w:rsidP="00212424">
            <w:pPr>
              <w:rPr>
                <w:rFonts w:cs="Times"/>
              </w:rPr>
            </w:pPr>
            <m:oMathPara>
              <m:oMath>
                <m:r>
                  <m:rPr>
                    <m:sty m:val="p"/>
                  </m:rPr>
                  <w:rPr>
                    <w:rFonts w:ascii="Cambria Math" w:hAnsi="Cambria Math" w:cs="Times"/>
                  </w:rPr>
                  <m:t xml:space="preserve">DR = </m:t>
                </m:r>
                <m:f>
                  <m:fPr>
                    <m:ctrlPr>
                      <w:rPr>
                        <w:rFonts w:ascii="Cambria Math" w:hAnsi="Cambria Math" w:cs="Times"/>
                      </w:rPr>
                    </m:ctrlPr>
                  </m:fPr>
                  <m:num>
                    <m:sSub>
                      <m:sSubPr>
                        <m:ctrlPr>
                          <w:rPr>
                            <w:rFonts w:ascii="Cambria Math" w:hAnsi="Cambria Math" w:cs="Times"/>
                            <w:i/>
                          </w:rPr>
                        </m:ctrlPr>
                      </m:sSubPr>
                      <m:e>
                        <m:r>
                          <w:rPr>
                            <w:rFonts w:ascii="Cambria Math" w:hAnsi="Cambria Math" w:cs="Times"/>
                          </w:rPr>
                          <m:t>SSY</m:t>
                        </m:r>
                      </m:e>
                      <m:sub>
                        <m:r>
                          <w:rPr>
                            <w:rFonts w:ascii="Cambria Math" w:hAnsi="Cambria Math" w:cs="Times"/>
                          </w:rPr>
                          <m:t>EV_subw</m:t>
                        </m:r>
                      </m:sub>
                    </m:sSub>
                  </m:num>
                  <m:den>
                    <m:sSub>
                      <m:sSubPr>
                        <m:ctrlPr>
                          <w:rPr>
                            <w:rFonts w:ascii="Cambria Math" w:hAnsi="Cambria Math" w:cs="Times"/>
                            <w:i/>
                          </w:rPr>
                        </m:ctrlPr>
                      </m:sSubPr>
                      <m:e>
                        <m:r>
                          <w:rPr>
                            <w:rFonts w:ascii="Cambria Math" w:hAnsi="Cambria Math" w:cs="Times"/>
                          </w:rPr>
                          <m:t>A</m:t>
                        </m:r>
                      </m:e>
                      <m:sub>
                        <m:r>
                          <w:rPr>
                            <w:rFonts w:ascii="Cambria Math" w:hAnsi="Cambria Math" w:cs="Times"/>
                          </w:rPr>
                          <m:t>subw</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sSSY</m:t>
                        </m:r>
                      </m:e>
                      <m:sub>
                        <m:r>
                          <w:rPr>
                            <w:rFonts w:ascii="Cambria Math" w:hAnsi="Cambria Math" w:cs="Times"/>
                          </w:rPr>
                          <m:t>EV_UPPER</m:t>
                        </m:r>
                      </m:sub>
                    </m:sSub>
                  </m:den>
                </m:f>
              </m:oMath>
            </m:oMathPara>
          </w:p>
        </w:tc>
        <w:tc>
          <w:tcPr>
            <w:tcW w:w="2060" w:type="dxa"/>
          </w:tcPr>
          <w:p w14:paraId="4BF2A6A2" w14:textId="77777777" w:rsidR="000805B3" w:rsidRPr="00AA3FBB" w:rsidRDefault="000805B3" w:rsidP="00553266">
            <w:pPr>
              <w:jc w:val="right"/>
              <w:rPr>
                <w:rFonts w:cs="Times"/>
              </w:rPr>
            </w:pPr>
            <w:r w:rsidRPr="00AA3FBB">
              <w:rPr>
                <w:rFonts w:cs="Times"/>
              </w:rPr>
              <w:t xml:space="preserve">Equation </w:t>
            </w:r>
            <w:r w:rsidR="00553266">
              <w:rPr>
                <w:rFonts w:cs="Times"/>
              </w:rPr>
              <w:t>3</w:t>
            </w:r>
          </w:p>
        </w:tc>
      </w:tr>
    </w:tbl>
    <w:p w14:paraId="0A1597BC" w14:textId="77777777" w:rsidR="00A955CD" w:rsidRDefault="00553266" w:rsidP="00131E7B">
      <w:pPr>
        <w:ind w:firstLine="0"/>
        <w:rPr>
          <w:del w:id="469" w:author="Alex Messina" w:date="2016-03-08T15:54:00Z"/>
        </w:rPr>
      </w:pPr>
      <w:ins w:id="470" w:author="Alex Messina" w:date="2016-03-08T15:54:00Z">
        <w:r w:rsidRPr="00AA3FBB">
          <w:rPr>
            <w:rFonts w:cs="Times"/>
          </w:rPr>
          <w:t xml:space="preserve">where </w:t>
        </w:r>
        <w:r w:rsidRPr="00553266">
          <w:rPr>
            <w:rFonts w:cs="Times"/>
            <w:i/>
          </w:rPr>
          <w:t>A</w:t>
        </w:r>
        <w:r w:rsidRPr="00553266">
          <w:rPr>
            <w:rFonts w:cs="Times"/>
            <w:i/>
            <w:vertAlign w:val="subscript"/>
          </w:rPr>
          <w:t>subw</w:t>
        </w:r>
        <w:r w:rsidRPr="00AA3FBB">
          <w:rPr>
            <w:rFonts w:cs="Times"/>
          </w:rPr>
          <w:t xml:space="preserve"> is the area of the subwatershed.</w:t>
        </w:r>
        <w:r>
          <w:rPr>
            <w:rFonts w:cs="Times"/>
          </w:rPr>
          <w:t xml:space="preserve"> </w:t>
        </w:r>
      </w:ins>
      <w:r w:rsidR="006F5A12" w:rsidRPr="00AA3FBB">
        <w:rPr>
          <w:rFonts w:cs="Times"/>
        </w:rPr>
        <w:t>Both Equation</w:t>
      </w:r>
      <w:r w:rsidR="00420761" w:rsidRPr="00AA3FBB">
        <w:rPr>
          <w:rFonts w:cs="Times"/>
        </w:rPr>
        <w:t>s</w:t>
      </w:r>
      <w:r>
        <w:rPr>
          <w:rFonts w:cs="Times"/>
        </w:rPr>
        <w:t xml:space="preserve"> </w:t>
      </w:r>
      <w:del w:id="471" w:author="Alex Messina" w:date="2016-03-08T15:54:00Z">
        <w:r w:rsidR="000805B3">
          <w:delText>3</w:delText>
        </w:r>
      </w:del>
      <w:ins w:id="472" w:author="Alex Messina" w:date="2016-03-08T15:54:00Z">
        <w:r>
          <w:rPr>
            <w:rFonts w:cs="Times"/>
          </w:rPr>
          <w:t>2</w:t>
        </w:r>
      </w:ins>
      <w:r>
        <w:rPr>
          <w:rFonts w:cs="Times"/>
        </w:rPr>
        <w:t xml:space="preserve"> and</w:t>
      </w:r>
      <w:r w:rsidR="006F5A12" w:rsidRPr="00AA3FBB">
        <w:rPr>
          <w:rFonts w:cs="Times"/>
        </w:rPr>
        <w:t xml:space="preserve"> </w:t>
      </w:r>
      <w:del w:id="473" w:author="Alex Messina" w:date="2016-03-08T15:54:00Z">
        <w:r w:rsidR="000805B3">
          <w:delText>4</w:delText>
        </w:r>
      </w:del>
      <w:ins w:id="474" w:author="Alex Messina" w:date="2016-03-08T15:54:00Z">
        <w:r w:rsidR="000805B3" w:rsidRPr="00AA3FBB">
          <w:rPr>
            <w:rFonts w:cs="Times"/>
          </w:rPr>
          <w:t>3</w:t>
        </w:r>
      </w:ins>
      <w:r w:rsidR="006F5A12" w:rsidRPr="00AA3FBB">
        <w:rPr>
          <w:rFonts w:cs="Times"/>
        </w:rPr>
        <w:t xml:space="preserve"> assume </w:t>
      </w:r>
      <w:r w:rsidR="00B27215" w:rsidRPr="00AA3FBB">
        <w:rPr>
          <w:rFonts w:cs="Times"/>
        </w:rPr>
        <w:t xml:space="preserve">that </w:t>
      </w:r>
      <w:r w:rsidR="006F5A12" w:rsidRPr="00AA3FBB">
        <w:rPr>
          <w:rFonts w:cs="Times"/>
        </w:rPr>
        <w:t>s</w:t>
      </w:r>
      <w:r w:rsidR="001A74F8" w:rsidRPr="00AA3FBB">
        <w:rPr>
          <w:rFonts w:cs="Times"/>
        </w:rPr>
        <w:t>SSY</w:t>
      </w:r>
      <w:r w:rsidR="001A74F8" w:rsidRPr="00AA3FBB">
        <w:rPr>
          <w:rFonts w:cs="Times"/>
          <w:vertAlign w:val="subscript"/>
        </w:rPr>
        <w:t>EV</w:t>
      </w:r>
      <w:r w:rsidR="006F5A12" w:rsidRPr="00AA3FBB">
        <w:rPr>
          <w:rFonts w:cs="Times"/>
        </w:rPr>
        <w:t xml:space="preserve"> from forested areas in the </w:t>
      </w:r>
      <w:del w:id="475" w:author="Alex Messina" w:date="2016-03-08T15:54:00Z">
        <w:r w:rsidR="006F5A12">
          <w:delText>LOWER</w:delText>
        </w:r>
      </w:del>
      <w:ins w:id="476" w:author="Alex Messina" w:date="2016-03-08T15:54:00Z">
        <w:r w:rsidR="00E66635" w:rsidRPr="00AA3FBB">
          <w:rPr>
            <w:rFonts w:cs="Times"/>
          </w:rPr>
          <w:t>Lower</w:t>
        </w:r>
      </w:ins>
      <w:r w:rsidR="006F5A12" w:rsidRPr="00AA3FBB">
        <w:rPr>
          <w:rFonts w:cs="Times"/>
        </w:rPr>
        <w:t xml:space="preserve"> subwatershed equals s</w:t>
      </w:r>
      <w:r w:rsidR="001A74F8" w:rsidRPr="00AA3FBB">
        <w:rPr>
          <w:rFonts w:cs="Times"/>
        </w:rPr>
        <w:t>SSY</w:t>
      </w:r>
      <w:r w:rsidR="001A74F8" w:rsidRPr="00AA3FBB">
        <w:rPr>
          <w:rFonts w:cs="Times"/>
          <w:vertAlign w:val="subscript"/>
        </w:rPr>
        <w:t>EV</w:t>
      </w:r>
      <w:r w:rsidR="006F5A12" w:rsidRPr="00AA3FBB">
        <w:rPr>
          <w:rFonts w:cs="Times"/>
        </w:rPr>
        <w:t xml:space="preserve"> from the undisturbed </w:t>
      </w:r>
      <w:del w:id="477" w:author="Alex Messina" w:date="2016-03-08T15:54:00Z">
        <w:r w:rsidR="006F5A12">
          <w:delText>UPPER</w:delText>
        </w:r>
      </w:del>
      <w:ins w:id="478" w:author="Alex Messina" w:date="2016-03-08T15:54:00Z">
        <w:r w:rsidR="00914625" w:rsidRPr="00AA3FBB">
          <w:rPr>
            <w:rFonts w:cs="Times"/>
          </w:rPr>
          <w:t>Upper</w:t>
        </w:r>
      </w:ins>
      <w:r w:rsidR="006F5A12" w:rsidRPr="00AA3FBB">
        <w:rPr>
          <w:rFonts w:cs="Times"/>
        </w:rPr>
        <w:t xml:space="preserve"> watershed</w:t>
      </w:r>
      <w:del w:id="479" w:author="Alex Messina" w:date="2016-03-08T15:54:00Z">
        <w:r w:rsidR="006F5A12">
          <w:delText>.</w:delText>
        </w:r>
      </w:del>
    </w:p>
    <w:p w14:paraId="796ACA0E" w14:textId="77777777" w:rsidR="00CF1904" w:rsidRDefault="00CF1904" w:rsidP="00CF1904">
      <w:pPr>
        <w:pStyle w:val="Heading4"/>
        <w:rPr>
          <w:del w:id="480" w:author="Alex Messina" w:date="2016-03-08T15:54:00Z"/>
        </w:rPr>
      </w:pPr>
      <w:del w:id="481" w:author="Alex Messina" w:date="2016-03-08T15:54:00Z">
        <w:r>
          <w:delText>3.1.3. Relationship of sediment load to sediment budget</w:delText>
        </w:r>
      </w:del>
    </w:p>
    <w:p w14:paraId="19459BAF" w14:textId="31ABD3B3" w:rsidR="00A955CD" w:rsidRPr="00AA3FBB" w:rsidRDefault="00CF1904" w:rsidP="00CE1E69">
      <w:pPr>
        <w:ind w:firstLine="0"/>
        <w:rPr>
          <w:rFonts w:cs="Times"/>
        </w:rPr>
        <w:pPrChange w:id="482" w:author="Alex Messina" w:date="2016-03-08T15:54:00Z">
          <w:pPr/>
        </w:pPrChange>
      </w:pPr>
      <w:del w:id="483" w:author="Alex Messina" w:date="2016-03-08T15:54:00Z">
        <w:r>
          <w:delText>We use</w:delText>
        </w:r>
      </w:del>
      <w:ins w:id="484" w:author="Alex Messina" w:date="2016-03-08T15:54:00Z">
        <w:r w:rsidR="00FD4A2F" w:rsidRPr="00AA3FBB">
          <w:rPr>
            <w:rFonts w:cs="Times"/>
          </w:rPr>
          <w:t xml:space="preserve"> and that pre-disturbance land cover was forested throughout</w:t>
        </w:r>
      </w:ins>
      <w:r w:rsidR="00FD4A2F" w:rsidRPr="00AA3FBB">
        <w:rPr>
          <w:rFonts w:cs="Times"/>
        </w:rPr>
        <w:t xml:space="preserve"> the </w:t>
      </w:r>
      <w:del w:id="485" w:author="Alex Messina" w:date="2016-03-08T15:54:00Z">
        <w:r>
          <w:delText>measured sediment yield at three locations to quantify the in-stream suspended sediment budget. Other components of sediment budgets include channel erosion and or channel</w:delText>
        </w:r>
      </w:del>
      <w:moveFromRangeStart w:id="486" w:author="Alex Messina" w:date="2016-03-08T15:54:00Z" w:name="move445215802"/>
      <w:moveFrom w:id="487" w:author="Alex Messina" w:date="2016-03-08T15:54:00Z">
        <w:r w:rsidR="00C66778" w:rsidRPr="00AA3FBB">
          <w:rPr>
            <w:rFonts w:cs="Times"/>
          </w:rPr>
          <w:t xml:space="preserve"> and floodplain deposition </w:t>
        </w:r>
        <w:r w:rsidR="00C66778" w:rsidRPr="00AA3FBB">
          <w:rPr>
            <w:rFonts w:cs="Times"/>
          </w:rPr>
          <w:fldChar w:fldCharType="begin" w:fldLock="1"/>
        </w:r>
        <w:r w:rsidR="00C66778"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C66778" w:rsidRPr="00AA3FBB">
          <w:rPr>
            <w:rFonts w:cs="Times"/>
          </w:rPr>
          <w:fldChar w:fldCharType="separate"/>
        </w:r>
        <w:r w:rsidR="00C66778" w:rsidRPr="00AA3FBB">
          <w:rPr>
            <w:rFonts w:cs="Times"/>
            <w:noProof/>
          </w:rPr>
          <w:t>(Walling and Collins, 2008)</w:t>
        </w:r>
        <w:r w:rsidR="00C66778" w:rsidRPr="00AA3FBB">
          <w:rPr>
            <w:rFonts w:cs="Times"/>
          </w:rPr>
          <w:fldChar w:fldCharType="end"/>
        </w:r>
        <w:r w:rsidR="00C66778" w:rsidRPr="00AA3FBB">
          <w:rPr>
            <w:rFonts w:cs="Times"/>
          </w:rPr>
          <w:t xml:space="preserve">. </w:t>
        </w:r>
      </w:moveFrom>
      <w:moveFromRangeEnd w:id="486"/>
      <w:del w:id="488" w:author="Alex Messina" w:date="2016-03-08T15:54:00Z">
        <w:r>
          <w:delText xml:space="preserve">Sediment storage and remobilization can significantly complicate the interpretation of in-stream loads, and complicate the identification of a land use signal. In Faga'alu, the channel bed is predominantly large volcanic cobbles and coarse gravel, with no significant deposits of fine sediment. </w:delText>
        </w:r>
      </w:del>
      <w:moveFromRangeStart w:id="489" w:author="Alex Messina" w:date="2016-03-08T15:54:00Z" w:name="move445215803"/>
      <w:moveFrom w:id="490" w:author="Alex Messina" w:date="2016-03-08T15:54:00Z">
        <w:r w:rsidR="00C66778" w:rsidRPr="00AA3FBB">
          <w:rPr>
            <w:rFonts w:cs="Times"/>
          </w:rPr>
          <w:t xml:space="preserve">Upstream of the village, the valley is very narrow with no floodplain. </w:t>
        </w:r>
      </w:moveFrom>
      <w:moveFromRangeEnd w:id="489"/>
      <w:del w:id="491" w:author="Alex Messina" w:date="2016-03-08T15:54:00Z">
        <w:r>
          <w:delText>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delText>
        </w:r>
      </w:del>
      <w:ins w:id="492" w:author="Alex Messina" w:date="2016-03-08T15:54:00Z">
        <w:r w:rsidR="00FD4A2F" w:rsidRPr="00AA3FBB">
          <w:rPr>
            <w:rFonts w:cs="Times"/>
          </w:rPr>
          <w:t>watershed</w:t>
        </w:r>
      </w:ins>
      <w:r w:rsidR="006F5A12" w:rsidRPr="00AA3FBB">
        <w:rPr>
          <w:rFonts w:cs="Times"/>
        </w:rPr>
        <w:t>.</w:t>
      </w:r>
    </w:p>
    <w:p w14:paraId="1E724A70" w14:textId="77777777" w:rsidR="002F4667" w:rsidRPr="00AA3FBB" w:rsidRDefault="00B7618B" w:rsidP="002F4667">
      <w:pPr>
        <w:pStyle w:val="Heading4"/>
        <w:rPr>
          <w:ins w:id="493" w:author="Alex Messina" w:date="2016-03-08T15:54:00Z"/>
          <w:rFonts w:ascii="Times" w:hAnsi="Times" w:cs="Times"/>
        </w:rPr>
      </w:pPr>
      <w:r w:rsidRPr="00AA3FBB">
        <w:rPr>
          <w:rFonts w:ascii="Times" w:hAnsi="Times"/>
          <w:rPrChange w:id="494" w:author="Alex Messina" w:date="2016-03-08T15:54:00Z">
            <w:rPr/>
          </w:rPrChange>
        </w:rPr>
        <w:t>3.2</w:t>
      </w:r>
      <w:ins w:id="495" w:author="Alex Messina" w:date="2016-03-08T15:54:00Z">
        <w:r w:rsidRPr="00AA3FBB">
          <w:rPr>
            <w:rFonts w:ascii="Times" w:hAnsi="Times" w:cs="Times"/>
          </w:rPr>
          <w:t>.3</w:t>
        </w:r>
        <w:r w:rsidR="002F4667" w:rsidRPr="00AA3FBB">
          <w:rPr>
            <w:rFonts w:ascii="Times" w:hAnsi="Times" w:cs="Times"/>
          </w:rPr>
          <w:t xml:space="preserve"> </w:t>
        </w:r>
        <w:r w:rsidR="009E35EF" w:rsidRPr="00AA3FBB">
          <w:rPr>
            <w:rFonts w:ascii="Times" w:hAnsi="Times" w:cs="Times"/>
          </w:rPr>
          <w:t>Error Analysis</w:t>
        </w:r>
      </w:ins>
    </w:p>
    <w:p w14:paraId="219E7791" w14:textId="77777777" w:rsidR="002F4667" w:rsidRPr="00AA3FBB" w:rsidRDefault="002F4667" w:rsidP="002F4667">
      <w:pPr>
        <w:rPr>
          <w:moveTo w:id="496" w:author="Alex Messina" w:date="2016-03-08T15:54:00Z"/>
          <w:rFonts w:cs="Times"/>
        </w:rPr>
      </w:pPr>
      <w:ins w:id="497" w:author="Alex Messina" w:date="2016-03-08T15:54:00Z">
        <w:r w:rsidRPr="00AA3FBB">
          <w:rPr>
            <w:rFonts w:cs="Times"/>
          </w:rPr>
          <w:t>Uncertainty</w:t>
        </w:r>
        <w:r w:rsidR="00B7618B" w:rsidRPr="00AA3FBB">
          <w:rPr>
            <w:rFonts w:cs="Times"/>
          </w:rPr>
          <w:t xml:space="preserve"> in SSY</w:t>
        </w:r>
        <w:r w:rsidR="00B7618B" w:rsidRPr="00AA3FBB">
          <w:rPr>
            <w:rFonts w:cs="Times"/>
            <w:vertAlign w:val="subscript"/>
          </w:rPr>
          <w:t>EV</w:t>
        </w:r>
        <w:r w:rsidRPr="00AA3FBB">
          <w:rPr>
            <w:rFonts w:cs="Times"/>
          </w:rPr>
          <w:t xml:space="preserve"> </w:t>
        </w:r>
        <w:r w:rsidR="00721092">
          <w:rPr>
            <w:rFonts w:cs="Times"/>
          </w:rPr>
          <w:t xml:space="preserve">calculations </w:t>
        </w:r>
        <w:r w:rsidRPr="00AA3FBB">
          <w:rPr>
            <w:rFonts w:cs="Times"/>
          </w:rPr>
          <w:t>arises from errors in measured and model</w:t>
        </w:r>
        <w:r w:rsidR="00B7618B" w:rsidRPr="00AA3FBB">
          <w:rPr>
            <w:rFonts w:cs="Times"/>
          </w:rPr>
          <w:t xml:space="preserve">ed Q and </w:t>
        </w:r>
      </w:ins>
      <w:moveToRangeStart w:id="498" w:author="Alex Messina" w:date="2016-03-08T15:54:00Z" w:name="move445215811"/>
      <w:moveTo w:id="499" w:author="Alex Messina" w:date="2016-03-08T15:54:00Z">
        <w:r w:rsidR="00B7618B" w:rsidRPr="00AA3FBB">
          <w:rPr>
            <w:rFonts w:cs="Times"/>
          </w:rPr>
          <w:t>SSC</w:t>
        </w:r>
        <w:r w:rsidR="00721092">
          <w:rPr>
            <w:rFonts w:cs="Times"/>
          </w:rPr>
          <w:t xml:space="preserve"> (Harmel et al., 2006). </w:t>
        </w:r>
      </w:moveTo>
      <w:moveToRangeEnd w:id="498"/>
      <w:ins w:id="500" w:author="Alex Messina" w:date="2016-03-08T15:54:00Z">
        <w:r w:rsidR="00721092">
          <w:rPr>
            <w:rFonts w:cs="Times"/>
          </w:rPr>
          <w:t>The root mean s</w:t>
        </w:r>
        <w:r w:rsidRPr="00AA3FBB">
          <w:rPr>
            <w:rFonts w:cs="Times"/>
          </w:rPr>
          <w:t xml:space="preserve">quare </w:t>
        </w:r>
        <w:r w:rsidR="00721092">
          <w:rPr>
            <w:rFonts w:cs="Times"/>
          </w:rPr>
          <w:t>e</w:t>
        </w:r>
        <w:r w:rsidRPr="00AA3FBB">
          <w:rPr>
            <w:rFonts w:cs="Times"/>
          </w:rPr>
          <w:t xml:space="preserve">rror </w:t>
        </w:r>
        <w:r w:rsidR="00721092">
          <w:rPr>
            <w:rFonts w:cs="Times"/>
          </w:rPr>
          <w:t>propagation</w:t>
        </w:r>
        <w:r w:rsidRPr="00AA3FBB">
          <w:rPr>
            <w:rFonts w:cs="Times"/>
          </w:rPr>
          <w:t xml:space="preserve"> method estimates the "most </w:t>
        </w:r>
        <w:r w:rsidRPr="00AA3FBB">
          <w:rPr>
            <w:rFonts w:cs="Times"/>
          </w:rPr>
          <w:lastRenderedPageBreak/>
          <w:t>probable value" of the cumulative or combined error by propagating the error from each measurement and modeling procedure, i.e. stage-Q and T-SSC,</w:t>
        </w:r>
      </w:ins>
      <w:moveToRangeStart w:id="501" w:author="Alex Messina" w:date="2016-03-08T15:54:00Z" w:name="move445215812"/>
      <w:moveTo w:id="502" w:author="Alex Messina" w:date="2016-03-08T15:54:00Z">
        <w:r w:rsidRPr="00AA3FBB">
          <w:rPr>
            <w:rFonts w:cs="Times"/>
          </w:rPr>
          <w:t xml:space="preserve"> to the final SSY</w:t>
        </w:r>
        <w:r w:rsidRPr="00AA3FBB">
          <w:rPr>
            <w:rFonts w:cs="Times"/>
            <w:vertAlign w:val="subscript"/>
          </w:rPr>
          <w:t>EV</w:t>
        </w:r>
        <w:r w:rsidRPr="00AA3FBB">
          <w:rPr>
            <w:rFonts w:cs="Times"/>
          </w:rPr>
          <w:t xml:space="preserve"> calculation </w:t>
        </w:r>
        <w:r w:rsidRPr="00AA3FBB">
          <w:rPr>
            <w:rFonts w:cs="Times"/>
          </w:rPr>
          <w:fldChar w:fldCharType="begin" w:fldLock="1"/>
        </w:r>
        <w:r w:rsidRPr="00AA3FBB">
          <w:rPr>
            <w:rFonts w:cs="Times"/>
          </w:rP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Pr="00AA3FBB">
          <w:rPr>
            <w:rFonts w:cs="Times"/>
          </w:rPr>
          <w:fldChar w:fldCharType="separate"/>
        </w:r>
        <w:r w:rsidRPr="00AA3FBB">
          <w:rPr>
            <w:rFonts w:cs="Times"/>
            <w:noProof/>
          </w:rPr>
          <w:t>(Topping, 1972)</w:t>
        </w:r>
        <w:r w:rsidRPr="00AA3FBB">
          <w:rPr>
            <w:rFonts w:cs="Times"/>
          </w:rPr>
          <w:fldChar w:fldCharType="end"/>
        </w:r>
        <w:r w:rsidRPr="00AA3FBB">
          <w:rPr>
            <w:rFonts w:cs="Times"/>
          </w:rPr>
          <w:t>. The resulting cumulative probable error (PE) is the square root of the sum of the squares of the maximum values of the separate errors:</w:t>
        </w:r>
      </w:moveTo>
    </w:p>
    <w:moveToRangeEnd w:id="501"/>
    <w:tbl>
      <w:tblPr>
        <w:tblStyle w:val="TableGrid"/>
        <w:tblW w:w="0" w:type="auto"/>
        <w:tblLook w:val="04A0" w:firstRow="1" w:lastRow="0" w:firstColumn="1" w:lastColumn="0" w:noHBand="0" w:noVBand="1"/>
      </w:tblPr>
      <w:tblGrid>
        <w:gridCol w:w="540"/>
        <w:gridCol w:w="7470"/>
        <w:gridCol w:w="1340"/>
      </w:tblGrid>
      <w:tr w:rsidR="002F4667" w:rsidRPr="00AA3FBB" w14:paraId="5BBF4713" w14:textId="77777777" w:rsidTr="00327A2A">
        <w:tc>
          <w:tcPr>
            <w:tcW w:w="540" w:type="dxa"/>
            <w:tcBorders>
              <w:top w:val="nil"/>
              <w:left w:val="nil"/>
              <w:bottom w:val="nil"/>
              <w:right w:val="nil"/>
            </w:tcBorders>
          </w:tcPr>
          <w:p w14:paraId="575DB716" w14:textId="77777777" w:rsidR="002F4667" w:rsidRPr="00AA3FBB" w:rsidRDefault="002F4667" w:rsidP="00327A2A">
            <w:pPr>
              <w:rPr>
                <w:rFonts w:cs="Times"/>
              </w:rPr>
            </w:pPr>
          </w:p>
        </w:tc>
        <w:tc>
          <w:tcPr>
            <w:tcW w:w="7470" w:type="dxa"/>
            <w:tcBorders>
              <w:top w:val="nil"/>
              <w:left w:val="nil"/>
              <w:bottom w:val="nil"/>
              <w:right w:val="nil"/>
            </w:tcBorders>
          </w:tcPr>
          <w:p w14:paraId="4145B6C9" w14:textId="77777777" w:rsidR="002F4667" w:rsidRPr="00AA3FBB" w:rsidRDefault="002F4667" w:rsidP="00327A2A">
            <w:pPr>
              <w:rPr>
                <w:rFonts w:cs="Times"/>
              </w:rPr>
            </w:pPr>
            <m:oMathPara>
              <m:oMath>
                <m:r>
                  <w:rPr>
                    <w:rFonts w:ascii="Cambria Math" w:hAnsi="Cambria Math" w:cs="Times"/>
                  </w:rPr>
                  <m:t xml:space="preserve">PE= </m:t>
                </m:r>
                <m:rad>
                  <m:radPr>
                    <m:degHide m:val="1"/>
                    <m:ctrlPr>
                      <w:rPr>
                        <w:rFonts w:ascii="Cambria Math" w:hAnsi="Cambria Math" w:cs="Times"/>
                        <w:i/>
                      </w:rPr>
                    </m:ctrlPr>
                  </m:radPr>
                  <m:deg/>
                  <m:e>
                    <m:sSubSup>
                      <m:sSubSupPr>
                        <m:ctrlPr>
                          <w:rPr>
                            <w:rFonts w:ascii="Cambria Math" w:hAnsi="Cambria Math" w:cs="Times"/>
                            <w:i/>
                          </w:rPr>
                        </m:ctrlPr>
                      </m:sSubSupPr>
                      <m:e>
                        <m:r>
                          <w:rPr>
                            <w:rFonts w:ascii="Cambria Math" w:hAnsi="Cambria Math" w:cs="Times"/>
                          </w:rPr>
                          <m:t>(E</m:t>
                        </m:r>
                      </m:e>
                      <m:sub>
                        <m:r>
                          <w:rPr>
                            <w:rFonts w:ascii="Cambria Math" w:hAnsi="Cambria Math" w:cs="Times"/>
                          </w:rPr>
                          <m:t>Qmeas</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SSCmeas</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Qmod</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SSCmod</m:t>
                        </m:r>
                      </m:sub>
                      <m:sup>
                        <m:r>
                          <w:rPr>
                            <w:rFonts w:ascii="Cambria Math" w:hAnsi="Cambria Math" w:cs="Times"/>
                          </w:rPr>
                          <m:t>2</m:t>
                        </m:r>
                      </m:sup>
                    </m:sSubSup>
                    <m:r>
                      <w:rPr>
                        <w:rFonts w:ascii="Cambria Math" w:hAnsi="Cambria Math" w:cs="Times"/>
                      </w:rPr>
                      <m:t>)</m:t>
                    </m:r>
                  </m:e>
                </m:rad>
              </m:oMath>
            </m:oMathPara>
          </w:p>
        </w:tc>
        <w:tc>
          <w:tcPr>
            <w:tcW w:w="1340" w:type="dxa"/>
            <w:tcBorders>
              <w:top w:val="nil"/>
              <w:left w:val="nil"/>
              <w:bottom w:val="nil"/>
              <w:right w:val="nil"/>
            </w:tcBorders>
          </w:tcPr>
          <w:p w14:paraId="2A821729" w14:textId="77777777" w:rsidR="002F4667" w:rsidRPr="00AA3FBB" w:rsidRDefault="002F4667" w:rsidP="00721092">
            <w:pPr>
              <w:ind w:firstLine="0"/>
              <w:rPr>
                <w:rFonts w:cs="Times"/>
              </w:rPr>
            </w:pPr>
            <w:r w:rsidRPr="00AA3FBB">
              <w:rPr>
                <w:rFonts w:cs="Times"/>
              </w:rPr>
              <w:t xml:space="preserve">Equation </w:t>
            </w:r>
            <w:r w:rsidR="00721092">
              <w:rPr>
                <w:rFonts w:cs="Times"/>
              </w:rPr>
              <w:t>4</w:t>
            </w:r>
          </w:p>
        </w:tc>
      </w:tr>
    </w:tbl>
    <w:p w14:paraId="5416932C" w14:textId="27E555AB" w:rsidR="00721092" w:rsidRDefault="00721092" w:rsidP="00721092">
      <w:pPr>
        <w:ind w:firstLine="0"/>
        <w:rPr>
          <w:ins w:id="503" w:author="Alex Messina" w:date="2016-03-08T15:54:00Z"/>
          <w:rFonts w:cs="Times"/>
        </w:rPr>
      </w:pPr>
      <w:ins w:id="504" w:author="Alex Messina" w:date="2016-03-08T15:54:00Z">
        <w:r w:rsidRPr="00AA3FBB">
          <w:rPr>
            <w:rFonts w:cs="Times"/>
          </w:rPr>
          <w:t xml:space="preserve">where </w:t>
        </w:r>
        <w:r w:rsidRPr="00AA3FBB">
          <w:rPr>
            <w:rFonts w:cs="Times"/>
            <w:i/>
          </w:rPr>
          <w:t>PE</w:t>
        </w:r>
        <w:r w:rsidRPr="00AA3FBB">
          <w:rPr>
            <w:rFonts w:cs="Times"/>
          </w:rPr>
          <w:t xml:space="preserve"> is the cumulative probable error for SSY</w:t>
        </w:r>
        <w:r w:rsidRPr="00AA3FBB">
          <w:rPr>
            <w:rFonts w:cs="Times"/>
            <w:vertAlign w:val="subscript"/>
          </w:rPr>
          <w:t>EV</w:t>
        </w:r>
        <w:r w:rsidRPr="00AA3FBB">
          <w:rPr>
            <w:rFonts w:cs="Times"/>
          </w:rPr>
          <w:t xml:space="preserve"> estimates (±%), </w:t>
        </w:r>
        <w:r w:rsidRPr="00AA3FBB">
          <w:rPr>
            <w:rFonts w:cs="Times"/>
            <w:i/>
          </w:rPr>
          <w:t>E</w:t>
        </w:r>
        <w:r w:rsidRPr="00AA3FBB">
          <w:rPr>
            <w:rFonts w:cs="Times"/>
            <w:i/>
            <w:vertAlign w:val="subscript"/>
          </w:rPr>
          <w:t>Qmeas</w:t>
        </w:r>
        <w:r w:rsidRPr="00AA3FBB">
          <w:rPr>
            <w:rFonts w:cs="Times"/>
          </w:rPr>
          <w:t xml:space="preserve"> is uncertainty in Q measurements (±%), </w:t>
        </w:r>
        <w:r w:rsidRPr="00AA3FBB">
          <w:rPr>
            <w:rFonts w:cs="Times"/>
            <w:i/>
          </w:rPr>
          <w:t>E</w:t>
        </w:r>
        <w:r w:rsidRPr="00AA3FBB">
          <w:rPr>
            <w:rFonts w:cs="Times"/>
            <w:i/>
            <w:vertAlign w:val="subscript"/>
          </w:rPr>
          <w:t>SSCmeas</w:t>
        </w:r>
        <w:r w:rsidRPr="00AA3FBB">
          <w:rPr>
            <w:rFonts w:cs="Times"/>
          </w:rPr>
          <w:t xml:space="preserve"> is uncertainty in SSC measurements (± %), </w:t>
        </w:r>
        <w:r w:rsidRPr="00AA3FBB">
          <w:rPr>
            <w:rFonts w:cs="Times"/>
            <w:i/>
          </w:rPr>
          <w:t>E</w:t>
        </w:r>
        <w:r w:rsidRPr="00AA3FBB">
          <w:rPr>
            <w:rFonts w:cs="Times"/>
            <w:i/>
            <w:vertAlign w:val="subscript"/>
          </w:rPr>
          <w:t>Qmod</w:t>
        </w:r>
        <w:r w:rsidRPr="00AA3FBB">
          <w:rPr>
            <w:rFonts w:cs="Times"/>
          </w:rPr>
          <w:t xml:space="preserve"> is uncertainty in the Stage-Q relationship (RMSE, as ±% of the mean observed Q), </w:t>
        </w:r>
        <w:r w:rsidRPr="00AA3FBB">
          <w:rPr>
            <w:rFonts w:cs="Times"/>
            <w:i/>
          </w:rPr>
          <w:t>E</w:t>
        </w:r>
        <w:r w:rsidRPr="00AA3FBB">
          <w:rPr>
            <w:rFonts w:cs="Times"/>
            <w:i/>
            <w:vertAlign w:val="subscript"/>
          </w:rPr>
          <w:t>SSCmod</w:t>
        </w:r>
        <w:r w:rsidRPr="00AA3FBB">
          <w:rPr>
            <w:rFonts w:cs="Times"/>
          </w:rPr>
          <w:t xml:space="preserve"> is uncertainty in the T-SSC relationship or from interpolating SSC samples (RMSE, as ± % of the mean observed SSC) </w:t>
        </w:r>
        <w:r w:rsidRPr="00AA3FBB">
          <w:rPr>
            <w:rFonts w:cs="Times"/>
          </w:rPr>
          <w:fldChar w:fldCharType="begin" w:fldLock="1"/>
        </w:r>
        <w:r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Pr="00AA3FBB">
          <w:rPr>
            <w:rFonts w:cs="Times"/>
          </w:rPr>
          <w:fldChar w:fldCharType="separate"/>
        </w:r>
        <w:r w:rsidRPr="00AA3FBB">
          <w:rPr>
            <w:rFonts w:cs="Times"/>
            <w:noProof/>
          </w:rPr>
          <w:t>(Harmel et al., 2009)</w:t>
        </w:r>
        <w:r w:rsidRPr="00AA3FBB">
          <w:rPr>
            <w:rFonts w:cs="Times"/>
          </w:rPr>
          <w:fldChar w:fldCharType="end"/>
        </w:r>
        <w:r w:rsidRPr="00AA3FBB">
          <w:rPr>
            <w:rFonts w:cs="Times"/>
          </w:rPr>
          <w:t>.</w:t>
        </w:r>
        <w:r w:rsidR="002F4667" w:rsidRPr="00AA3FBB">
          <w:rPr>
            <w:rFonts w:cs="Times"/>
          </w:rPr>
          <w:t>E</w:t>
        </w:r>
        <w:r w:rsidR="002F4667" w:rsidRPr="00AA3FBB">
          <w:rPr>
            <w:rFonts w:cs="Times"/>
            <w:vertAlign w:val="subscript"/>
          </w:rPr>
          <w:t>Qmeas</w:t>
        </w:r>
        <w:r w:rsidR="002F4667" w:rsidRPr="00AA3FBB">
          <w:rPr>
            <w:rFonts w:cs="Times"/>
          </w:rPr>
          <w:t xml:space="preserve"> and E</w:t>
        </w:r>
        <w:r w:rsidR="002F4667" w:rsidRPr="00AA3FBB">
          <w:rPr>
            <w:rFonts w:cs="Times"/>
            <w:vertAlign w:val="subscript"/>
          </w:rPr>
          <w:t>SSCmeas</w:t>
        </w:r>
        <w:r w:rsidR="002F4667" w:rsidRPr="00AA3FBB">
          <w:rPr>
            <w:rFonts w:cs="Times"/>
          </w:rPr>
          <w:t xml:space="preserve"> were taken from the DUET-H/WQ software tool lookup tables</w:t>
        </w:r>
      </w:ins>
      <w:moveToRangeStart w:id="505" w:author="Alex Messina" w:date="2016-03-08T15:54:00Z" w:name="move445215813"/>
      <w:moveTo w:id="506" w:author="Alex Messina" w:date="2016-03-08T15:54:00Z">
        <w:r w:rsidR="002F4667" w:rsidRPr="00AA3FBB">
          <w:rPr>
            <w:rFonts w:cs="Times"/>
          </w:rPr>
          <w:t xml:space="preserve"> </w:t>
        </w:r>
        <w:r w:rsidR="002F4667" w:rsidRPr="00AA3FBB">
          <w:rPr>
            <w:b/>
            <w:rPrChange w:id="507" w:author="Alex Messina" w:date="2016-03-08T15:54:00Z">
              <w:rPr/>
            </w:rPrChange>
          </w:rPr>
          <w:fldChar w:fldCharType="begin" w:fldLock="1"/>
        </w:r>
        <w:r w:rsidR="002F4667"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2F4667" w:rsidRPr="00AA3FBB">
          <w:rPr>
            <w:b/>
            <w:rPrChange w:id="508" w:author="Alex Messina" w:date="2016-03-08T15:54:00Z">
              <w:rPr/>
            </w:rPrChange>
          </w:rPr>
          <w:fldChar w:fldCharType="separate"/>
        </w:r>
        <w:r w:rsidR="002F4667" w:rsidRPr="00AA3FBB">
          <w:rPr>
            <w:rFonts w:cs="Times"/>
            <w:noProof/>
          </w:rPr>
          <w:t>(Harmel et al., 2009)</w:t>
        </w:r>
        <w:r w:rsidR="002F4667" w:rsidRPr="00AA3FBB">
          <w:rPr>
            <w:b/>
            <w:rPrChange w:id="509" w:author="Alex Messina" w:date="2016-03-08T15:54:00Z">
              <w:rPr/>
            </w:rPrChange>
          </w:rPr>
          <w:fldChar w:fldCharType="end"/>
        </w:r>
        <w:r w:rsidR="002F4667" w:rsidRPr="00AA3FBB">
          <w:rPr>
            <w:rFonts w:cs="Times"/>
          </w:rPr>
          <w:t xml:space="preserve">. </w:t>
        </w:r>
      </w:moveTo>
      <w:moveToRangeEnd w:id="505"/>
      <w:del w:id="510" w:author="Alex Messina" w:date="2016-03-08T15:54:00Z">
        <w:r w:rsidR="00131E7B">
          <w:delText xml:space="preserve"> </w:delText>
        </w:r>
        <w:r w:rsidR="00F76761">
          <w:delText>Objective 2:</w:delText>
        </w:r>
      </w:del>
    </w:p>
    <w:p w14:paraId="0118CEB6" w14:textId="77777777" w:rsidR="002F4667" w:rsidRDefault="002F4667" w:rsidP="00721092">
      <w:pPr>
        <w:rPr>
          <w:ins w:id="511" w:author="Alex Messina" w:date="2016-03-08T15:54:00Z"/>
          <w:rFonts w:cs="Times"/>
        </w:rPr>
      </w:pPr>
      <w:ins w:id="512" w:author="Alex Messina" w:date="2016-03-08T15:54:00Z">
        <w:r w:rsidRPr="00AA3FBB">
          <w:rPr>
            <w:rFonts w:cs="Times"/>
          </w:rPr>
          <w:t>The effect of uncertain SSY</w:t>
        </w:r>
        <w:r w:rsidRPr="00AA3FBB">
          <w:rPr>
            <w:rFonts w:cs="Times"/>
            <w:vertAlign w:val="subscript"/>
          </w:rPr>
          <w:t>EV</w:t>
        </w:r>
        <w:r w:rsidRPr="00AA3FBB">
          <w:rPr>
            <w:rFonts w:cs="Times"/>
          </w:rPr>
          <w:t xml:space="preserve"> estimates may complicate conclusions about anthropogenic impacts and </w:t>
        </w:r>
        <w:r w:rsidR="00721092">
          <w:rPr>
            <w:rFonts w:cs="Times"/>
          </w:rPr>
          <w:t>storm m</w:t>
        </w:r>
        <w:r w:rsidR="00721092" w:rsidRPr="00AA3FBB">
          <w:rPr>
            <w:rFonts w:cs="Times"/>
          </w:rPr>
          <w:t>etric</w:t>
        </w:r>
        <w:r w:rsidR="00721092">
          <w:rPr>
            <w:rFonts w:cs="Times"/>
          </w:rPr>
          <w:t>-</w:t>
        </w:r>
        <w:r w:rsidRPr="00AA3FBB">
          <w:rPr>
            <w:rFonts w:cs="Times"/>
          </w:rPr>
          <w:t>SSY</w:t>
        </w:r>
        <w:r w:rsidRPr="00AA3FBB">
          <w:rPr>
            <w:rFonts w:cs="Times"/>
            <w:vertAlign w:val="subscript"/>
          </w:rPr>
          <w:t>EV</w:t>
        </w:r>
        <w:r w:rsidRPr="00AA3FBB">
          <w:rPr>
            <w:rFonts w:cs="Times"/>
          </w:rPr>
          <w:t xml:space="preserve"> relationships, but difference in SSY</w:t>
        </w:r>
        <w:r w:rsidR="00721092" w:rsidRPr="00AA3FBB">
          <w:rPr>
            <w:rFonts w:cs="Times"/>
            <w:vertAlign w:val="subscript"/>
          </w:rPr>
          <w:t>EV</w:t>
        </w:r>
        <w:r w:rsidRPr="00AA3FBB">
          <w:rPr>
            <w:rFonts w:cs="Times"/>
          </w:rPr>
          <w:t xml:space="preserve"> from undisturbed and disturbed areas was expected to be much larger than the cumulative uncertainty. High uncertainty is common in sediment yield studies where successful models estimate SSY with ±50-100% accuracy </w:t>
        </w:r>
        <w:r w:rsidRPr="00AA3FBB">
          <w:rPr>
            <w:rFonts w:cs="Times"/>
          </w:rPr>
          <w:fldChar w:fldCharType="begin" w:fldLock="1"/>
        </w:r>
        <w:r w:rsidR="000036A9">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Duvert et al., 2012)", "plainTextFormattedCitation" : "(Calhoun and Fletcher, 1999; Duvert et al., 2012)", "previouslyFormattedCitation" : "(Calhoun and Fletcher, 1999; Duvert et al., 2012)" }, "properties" : { "noteIndex" : 0 }, "schema" : "https://github.com/citation-style-language/schema/raw/master/csl-citation.json" }</w:instrText>
        </w:r>
        <w:r w:rsidRPr="00AA3FBB">
          <w:rPr>
            <w:rFonts w:cs="Times"/>
          </w:rPr>
          <w:fldChar w:fldCharType="separate"/>
        </w:r>
        <w:r w:rsidR="00721092" w:rsidRPr="00721092">
          <w:rPr>
            <w:rFonts w:cs="Times"/>
            <w:noProof/>
          </w:rPr>
          <w:t>(Calhoun and Fletcher, 1999; Duvert et al., 2012)</w:t>
        </w:r>
        <w:r w:rsidRPr="00AA3FBB">
          <w:rPr>
            <w:rFonts w:cs="Times"/>
          </w:rPr>
          <w:fldChar w:fldCharType="end"/>
        </w:r>
        <w:r w:rsidRPr="00AA3FBB">
          <w:rPr>
            <w:rFonts w:cs="Times"/>
          </w:rPr>
          <w:t>. PE was calculated for SSY</w:t>
        </w:r>
        <w:r w:rsidRPr="00AA3FBB">
          <w:rPr>
            <w:rFonts w:cs="Times"/>
            <w:vertAlign w:val="subscript"/>
          </w:rPr>
          <w:t>EV</w:t>
        </w:r>
        <w:r w:rsidRPr="00AA3FBB">
          <w:rPr>
            <w:rFonts w:cs="Times"/>
          </w:rPr>
          <w:t xml:space="preserve"> from the Upper and Total watersheds, but not for the Lower subwatershed since it was calculated as the difference of SSY</w:t>
        </w:r>
        <w:r w:rsidRPr="00AA3FBB">
          <w:rPr>
            <w:rFonts w:cs="Times"/>
            <w:vertAlign w:val="subscript"/>
          </w:rPr>
          <w:t>EV_UPPER</w:t>
        </w:r>
        <w:r w:rsidRPr="00AA3FBB">
          <w:rPr>
            <w:rFonts w:cs="Times"/>
          </w:rPr>
          <w:t xml:space="preserve"> and SSY</w:t>
        </w:r>
        <w:r w:rsidRPr="00AA3FBB">
          <w:rPr>
            <w:rFonts w:cs="Times"/>
            <w:vertAlign w:val="subscript"/>
          </w:rPr>
          <w:t>EV_TOTAL</w:t>
        </w:r>
        <w:r w:rsidRPr="00AA3FBB">
          <w:rPr>
            <w:rFonts w:cs="Times"/>
          </w:rPr>
          <w:t>.</w:t>
        </w:r>
      </w:ins>
    </w:p>
    <w:p w14:paraId="2FBED9C9" w14:textId="77777777" w:rsidR="005B580E" w:rsidRPr="005B580E" w:rsidRDefault="005B580E" w:rsidP="00721092">
      <w:pPr>
        <w:rPr>
          <w:ins w:id="513" w:author="Alex Messina" w:date="2016-03-08T15:54:00Z"/>
          <w:rFonts w:cs="Times"/>
        </w:rPr>
      </w:pPr>
      <w:ins w:id="514" w:author="Alex Messina" w:date="2016-03-08T15:54:00Z">
        <w:r>
          <w:rPr>
            <w:rFonts w:cs="Times"/>
          </w:rPr>
          <w:t xml:space="preserve">In addition to the error </w:t>
        </w:r>
        <w:r w:rsidR="005137B7">
          <w:rPr>
            <w:rFonts w:cs="Times"/>
          </w:rPr>
          <w:t>due to scatter about a</w:t>
        </w:r>
        <w:r>
          <w:rPr>
            <w:rFonts w:cs="Times"/>
          </w:rPr>
          <w:t xml:space="preserve"> given T-SSC relationship, there may also be uncertainty about the regression line</w:t>
        </w:r>
        <w:r w:rsidR="005137B7">
          <w:rPr>
            <w:rFonts w:cs="Times"/>
          </w:rPr>
          <w:t xml:space="preserve"> itself</w:t>
        </w:r>
        <w:r>
          <w:rPr>
            <w:rFonts w:cs="Times"/>
          </w:rPr>
          <w:t>, particularly where a given instrument shows differe</w:t>
        </w:r>
        <w:r w:rsidR="005137B7">
          <w:rPr>
            <w:rFonts w:cs="Times"/>
          </w:rPr>
          <w:t>nt T-SSC relationships at</w:t>
        </w:r>
        <w:r>
          <w:rPr>
            <w:rFonts w:cs="Times"/>
          </w:rPr>
          <w:t xml:space="preserve"> different locations (Supplementary Material C).</w:t>
        </w:r>
        <w:r w:rsidR="00531300">
          <w:rPr>
            <w:rFonts w:cs="Times"/>
          </w:rPr>
          <w:t xml:space="preserve"> </w:t>
        </w:r>
        <w:r>
          <w:rPr>
            <w:rFonts w:cs="Times"/>
          </w:rPr>
          <w:t xml:space="preserve">In Faga’alu, the T-SSC relationship estimated higher SSC for a given T value at the disturbed site (FG3) than the </w:t>
        </w:r>
        <w:r>
          <w:rPr>
            <w:rFonts w:cs="Times"/>
          </w:rPr>
          <w:lastRenderedPageBreak/>
          <w:t>forested site (FG1).</w:t>
        </w:r>
        <w:r w:rsidR="00531300">
          <w:rPr>
            <w:rFonts w:cs="Times"/>
          </w:rPr>
          <w:t xml:space="preserve"> </w:t>
        </w:r>
        <w:r>
          <w:rPr>
            <w:rFonts w:cs="Times"/>
          </w:rPr>
          <w:t>In order to test for the impact of using the same T-SSC relationship at both locations, we recalculated SSY</w:t>
        </w:r>
        <w:r>
          <w:rPr>
            <w:rFonts w:cs="Times"/>
            <w:vertAlign w:val="subscript"/>
          </w:rPr>
          <w:t>EV</w:t>
        </w:r>
        <w:r>
          <w:rPr>
            <w:rFonts w:cs="Times"/>
          </w:rPr>
          <w:t xml:space="preserve"> and the disturbance ratio using the T-SSC relationship at FG3 to estimate SSC at both FG3 and FG1.</w:t>
        </w:r>
      </w:ins>
    </w:p>
    <w:p w14:paraId="47B5BA4E" w14:textId="77777777" w:rsidR="00A955CD" w:rsidRPr="00AA3FBB" w:rsidRDefault="00A31439">
      <w:pPr>
        <w:pStyle w:val="Heading3"/>
        <w:rPr>
          <w:rFonts w:ascii="Times" w:hAnsi="Times"/>
          <w:rPrChange w:id="515" w:author="Alex Messina" w:date="2016-03-08T15:54:00Z">
            <w:rPr/>
          </w:rPrChange>
        </w:rPr>
      </w:pPr>
      <w:ins w:id="516" w:author="Alex Messina" w:date="2016-03-08T15:54:00Z">
        <w:r w:rsidRPr="00AA3FBB">
          <w:rPr>
            <w:rFonts w:ascii="Times" w:hAnsi="Times" w:cs="Times"/>
          </w:rPr>
          <w:t>3</w:t>
        </w:r>
        <w:r w:rsidR="00F76761" w:rsidRPr="00AA3FBB">
          <w:rPr>
            <w:rFonts w:ascii="Times" w:hAnsi="Times" w:cs="Times"/>
          </w:rPr>
          <w:t>.</w:t>
        </w:r>
        <w:r w:rsidR="001D413A" w:rsidRPr="00AA3FBB">
          <w:rPr>
            <w:rFonts w:ascii="Times" w:hAnsi="Times" w:cs="Times"/>
          </w:rPr>
          <w:t>3</w:t>
        </w:r>
      </w:ins>
      <w:r w:rsidR="00131E7B" w:rsidRPr="00AA3FBB">
        <w:rPr>
          <w:rFonts w:ascii="Times" w:hAnsi="Times"/>
          <w:rPrChange w:id="517" w:author="Alex Messina" w:date="2016-03-08T15:54:00Z">
            <w:rPr/>
          </w:rPrChange>
        </w:rPr>
        <w:t xml:space="preserve"> </w:t>
      </w:r>
      <w:r w:rsidR="00F76761" w:rsidRPr="00AA3FBB">
        <w:rPr>
          <w:rFonts w:ascii="Times" w:hAnsi="Times"/>
          <w:rPrChange w:id="518" w:author="Alex Messina" w:date="2016-03-08T15:54:00Z">
            <w:rPr/>
          </w:rPrChange>
        </w:rPr>
        <w:t>Modeling</w:t>
      </w:r>
      <w:r w:rsidR="006F5A12" w:rsidRPr="00AA3FBB">
        <w:rPr>
          <w:rFonts w:ascii="Times" w:hAnsi="Times"/>
          <w:rPrChange w:id="519" w:author="Alex Messina" w:date="2016-03-08T15:54:00Z">
            <w:rPr/>
          </w:rPrChange>
        </w:rPr>
        <w:t xml:space="preserve"> </w:t>
      </w:r>
      <w:r w:rsidR="001A74F8" w:rsidRPr="00AA3FBB">
        <w:rPr>
          <w:rFonts w:ascii="Times" w:hAnsi="Times"/>
          <w:rPrChange w:id="520" w:author="Alex Messina" w:date="2016-03-08T15:54:00Z">
            <w:rPr/>
          </w:rPrChange>
        </w:rPr>
        <w:t>SSY</w:t>
      </w:r>
      <w:r w:rsidR="001A74F8" w:rsidRPr="00AA3FBB">
        <w:rPr>
          <w:rFonts w:ascii="Times" w:hAnsi="Times"/>
          <w:vertAlign w:val="subscript"/>
          <w:rPrChange w:id="521" w:author="Alex Messina" w:date="2016-03-08T15:54:00Z">
            <w:rPr>
              <w:vertAlign w:val="subscript"/>
            </w:rPr>
          </w:rPrChange>
        </w:rPr>
        <w:t>EV</w:t>
      </w:r>
      <w:r w:rsidR="00BE14B5" w:rsidRPr="00AA3FBB">
        <w:rPr>
          <w:rFonts w:ascii="Times" w:hAnsi="Times"/>
          <w:rPrChange w:id="522" w:author="Alex Messina" w:date="2016-03-08T15:54:00Z">
            <w:rPr/>
          </w:rPrChange>
        </w:rPr>
        <w:t xml:space="preserve"> with storm metrics</w:t>
      </w:r>
    </w:p>
    <w:p w14:paraId="21B90FDA" w14:textId="24143A38" w:rsidR="00A955CD" w:rsidRPr="00AA3FBB" w:rsidRDefault="006F5A12">
      <w:pPr>
        <w:rPr>
          <w:ins w:id="523" w:author="Alex Messina" w:date="2016-03-08T15:54:00Z"/>
          <w:rFonts w:cs="Times"/>
        </w:rPr>
      </w:pPr>
      <w:r w:rsidRPr="00AA3FBB">
        <w:rPr>
          <w:rFonts w:cs="Times"/>
        </w:rPr>
        <w:t xml:space="preserve">The relationship between </w:t>
      </w:r>
      <w:r w:rsidR="001A74F8" w:rsidRPr="00AA3FBB">
        <w:rPr>
          <w:rFonts w:cs="Times"/>
        </w:rPr>
        <w:t>SSY</w:t>
      </w:r>
      <w:r w:rsidR="001A74F8" w:rsidRPr="00AA3FBB">
        <w:rPr>
          <w:rFonts w:cs="Times"/>
          <w:vertAlign w:val="subscript"/>
        </w:rPr>
        <w:t>EV</w:t>
      </w:r>
      <w:r w:rsidRPr="00AA3FBB">
        <w:rPr>
          <w:rFonts w:cs="Times"/>
        </w:rPr>
        <w:t xml:space="preserve"> and storm metrics </w:t>
      </w:r>
      <w:del w:id="524" w:author="Alex Messina" w:date="2016-03-08T15:54:00Z">
        <w:r w:rsidR="004A0DD4">
          <w:delText>can be</w:delText>
        </w:r>
      </w:del>
      <w:ins w:id="525" w:author="Alex Messina" w:date="2016-03-08T15:54:00Z">
        <w:r w:rsidR="00FD4A2F" w:rsidRPr="00AA3FBB">
          <w:rPr>
            <w:rFonts w:cs="Times"/>
          </w:rPr>
          <w:t>was</w:t>
        </w:r>
      </w:ins>
      <w:r w:rsidRPr="00AA3FBB">
        <w:rPr>
          <w:rFonts w:cs="Times"/>
        </w:rPr>
        <w:t xml:space="preserve"> </w:t>
      </w:r>
      <w:r w:rsidR="004A0DD4" w:rsidRPr="00AA3FBB">
        <w:rPr>
          <w:rFonts w:cs="Times"/>
        </w:rPr>
        <w:t>modelled</w:t>
      </w:r>
      <w:r w:rsidRPr="00AA3FBB">
        <w:rPr>
          <w:rFonts w:cs="Times"/>
        </w:rPr>
        <w:t xml:space="preserve"> </w:t>
      </w:r>
      <w:ins w:id="526" w:author="Alex Messina" w:date="2016-03-08T15:54:00Z">
        <w:r w:rsidR="00FD4A2F" w:rsidRPr="00AA3FBB">
          <w:rPr>
            <w:rFonts w:cs="Times"/>
          </w:rPr>
          <w:t xml:space="preserve">as a </w:t>
        </w:r>
        <w:r w:rsidR="003E4976" w:rsidRPr="00AA3FBB">
          <w:rPr>
            <w:rFonts w:cs="Times"/>
          </w:rPr>
          <w:t>log-linear</w:t>
        </w:r>
        <w:r w:rsidR="00FD4A2F" w:rsidRPr="00AA3FBB">
          <w:rPr>
            <w:rFonts w:cs="Times"/>
          </w:rPr>
          <w:t xml:space="preserve"> function</w:t>
        </w:r>
        <w:r w:rsidRPr="00AA3FBB">
          <w:rPr>
            <w:rFonts w:cs="Times"/>
          </w:rPr>
          <w:t>:</w:t>
        </w:r>
      </w:ins>
    </w:p>
    <w:tbl>
      <w:tblPr>
        <w:tblStyle w:val="TableGrid"/>
        <w:tblW w:w="0" w:type="auto"/>
        <w:tblLook w:val="04A0" w:firstRow="1" w:lastRow="0" w:firstColumn="1" w:lastColumn="0" w:noHBand="0" w:noVBand="1"/>
      </w:tblPr>
      <w:tblGrid>
        <w:gridCol w:w="3116"/>
        <w:gridCol w:w="3117"/>
        <w:gridCol w:w="3117"/>
      </w:tblGrid>
      <w:tr w:rsidR="000805B3" w:rsidRPr="00AA3FBB" w14:paraId="76362E56" w14:textId="77777777" w:rsidTr="00212424">
        <w:tc>
          <w:tcPr>
            <w:tcW w:w="3116" w:type="dxa"/>
            <w:tcBorders>
              <w:top w:val="nil"/>
              <w:left w:val="nil"/>
              <w:bottom w:val="nil"/>
              <w:right w:val="nil"/>
            </w:tcBorders>
          </w:tcPr>
          <w:p w14:paraId="53A1E155" w14:textId="77777777" w:rsidR="000805B3" w:rsidRPr="00AA3FBB" w:rsidRDefault="000805B3" w:rsidP="00212424">
            <w:pPr>
              <w:spacing w:after="120"/>
              <w:rPr>
                <w:rFonts w:cs="Times"/>
              </w:rPr>
            </w:pPr>
          </w:p>
        </w:tc>
        <w:tc>
          <w:tcPr>
            <w:tcW w:w="3117" w:type="dxa"/>
            <w:tcBorders>
              <w:top w:val="nil"/>
              <w:left w:val="nil"/>
              <w:bottom w:val="nil"/>
              <w:right w:val="nil"/>
            </w:tcBorders>
          </w:tcPr>
          <w:p w14:paraId="044E4A22" w14:textId="77777777" w:rsidR="000805B3" w:rsidRPr="00AA3FBB" w:rsidRDefault="00E24959" w:rsidP="009E35EF">
            <w:pPr>
              <w:spacing w:after="120"/>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m:t>
                    </m:r>
                  </m:sub>
                </m:sSub>
                <m:r>
                  <w:rPr>
                    <w:rFonts w:ascii="Cambria Math" w:hAnsi="Cambria Math" w:cs="Times"/>
                  </w:rPr>
                  <m:t>= α</m:t>
                </m:r>
                <m:sSup>
                  <m:sSupPr>
                    <m:ctrlPr>
                      <w:rPr>
                        <w:rFonts w:ascii="Cambria Math" w:hAnsi="Cambria Math" w:cs="Times"/>
                        <w:i/>
                      </w:rPr>
                    </m:ctrlPr>
                  </m:sSupPr>
                  <m:e>
                    <m:r>
                      <w:rPr>
                        <w:rFonts w:ascii="Cambria Math" w:hAnsi="Cambria Math" w:cs="Times"/>
                      </w:rPr>
                      <m:t>X</m:t>
                    </m:r>
                  </m:e>
                  <m:sup>
                    <m:r>
                      <w:rPr>
                        <w:rFonts w:ascii="Cambria Math" w:hAnsi="Cambria Math" w:cs="Times"/>
                      </w:rPr>
                      <m:t xml:space="preserve">β </m:t>
                    </m:r>
                  </m:sup>
                </m:sSup>
                <m:r>
                  <w:rPr>
                    <w:rFonts w:ascii="Cambria Math" w:hAnsi="Cambria Math" w:cs="Times"/>
                  </w:rPr>
                  <m:t>*BCF</m:t>
                </m:r>
              </m:oMath>
            </m:oMathPara>
          </w:p>
        </w:tc>
        <w:tc>
          <w:tcPr>
            <w:tcW w:w="3117" w:type="dxa"/>
            <w:tcBorders>
              <w:top w:val="nil"/>
              <w:left w:val="nil"/>
              <w:bottom w:val="nil"/>
              <w:right w:val="nil"/>
            </w:tcBorders>
          </w:tcPr>
          <w:p w14:paraId="4A7E9C12" w14:textId="77777777" w:rsidR="000805B3" w:rsidRPr="00AA3FBB" w:rsidRDefault="000805B3" w:rsidP="00212424">
            <w:pPr>
              <w:spacing w:after="120"/>
              <w:jc w:val="right"/>
              <w:rPr>
                <w:rFonts w:cs="Times"/>
              </w:rPr>
            </w:pPr>
            <w:r w:rsidRPr="00AA3FBB">
              <w:rPr>
                <w:rFonts w:cs="Times"/>
              </w:rPr>
              <w:t>Equation 5</w:t>
            </w:r>
          </w:p>
        </w:tc>
      </w:tr>
    </w:tbl>
    <w:p w14:paraId="179C843E" w14:textId="370A398E" w:rsidR="00721092" w:rsidRDefault="006F5A12" w:rsidP="00721092">
      <w:pPr>
        <w:spacing w:after="120"/>
        <w:ind w:firstLine="0"/>
        <w:rPr>
          <w:ins w:id="527" w:author="Alex Messina" w:date="2016-03-08T15:54:00Z"/>
          <w:rFonts w:cs="Times"/>
        </w:rPr>
      </w:pPr>
      <w:del w:id="528" w:author="Alex Messina" w:date="2016-03-08T15:54:00Z">
        <w:r>
          <w:delText xml:space="preserve">by a </w:delText>
        </w:r>
      </w:del>
      <w:ins w:id="529" w:author="Alex Messina" w:date="2016-03-08T15:54:00Z">
        <w:r w:rsidR="00721092" w:rsidRPr="00AA3FBB">
          <w:rPr>
            <w:rFonts w:cs="Times"/>
          </w:rPr>
          <w:t xml:space="preserve">where </w:t>
        </w:r>
        <w:r w:rsidR="00721092" w:rsidRPr="00AA3FBB">
          <w:rPr>
            <w:rFonts w:cs="Times"/>
            <w:i/>
          </w:rPr>
          <w:t xml:space="preserve">X </w:t>
        </w:r>
        <w:r w:rsidR="00721092" w:rsidRPr="00AA3FBB">
          <w:rPr>
            <w:rFonts w:cs="Times"/>
          </w:rPr>
          <w:t xml:space="preserve">is a storm metric, the regression coefficients α and β are obtained by ordinary least squares regression on the logarithms of </w:t>
        </w:r>
        <w:r w:rsidR="00721092" w:rsidRPr="00AA3FBB">
          <w:rPr>
            <w:rFonts w:cs="Times"/>
            <w:i/>
          </w:rPr>
          <w:t>X</w:t>
        </w:r>
        <w:r w:rsidR="00721092" w:rsidRPr="00AA3FBB">
          <w:rPr>
            <w:rFonts w:cs="Times"/>
          </w:rPr>
          <w:t xml:space="preserve"> and SSY</w:t>
        </w:r>
        <w:r w:rsidR="00721092" w:rsidRPr="00AA3FBB">
          <w:rPr>
            <w:rFonts w:cs="Times"/>
            <w:vertAlign w:val="subscript"/>
          </w:rPr>
          <w:t>EV</w:t>
        </w:r>
        <w:r w:rsidR="00721092" w:rsidRPr="00AA3FBB">
          <w:rPr>
            <w:rFonts w:cs="Times"/>
            <w:i/>
            <w:vertAlign w:val="subscript"/>
          </w:rPr>
          <w:t xml:space="preserve"> </w:t>
        </w:r>
        <w:r w:rsidR="00721092" w:rsidRPr="00AA3FBB">
          <w:rPr>
            <w:rFonts w:cs="Times"/>
          </w:rPr>
          <w:fldChar w:fldCharType="begin" w:fldLock="1"/>
        </w:r>
        <w:r w:rsidR="00721092"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00721092" w:rsidRPr="00AA3FBB">
          <w:rPr>
            <w:rFonts w:cs="Times"/>
          </w:rPr>
          <w:fldChar w:fldCharType="separate"/>
        </w:r>
        <w:r w:rsidR="00721092" w:rsidRPr="00AA3FBB">
          <w:rPr>
            <w:rFonts w:cs="Times"/>
            <w:noProof/>
          </w:rPr>
          <w:t>(Basher et al., 2011; Duvert et al., 2012; Hicks, 1990)</w:t>
        </w:r>
        <w:r w:rsidR="00721092" w:rsidRPr="00AA3FBB">
          <w:rPr>
            <w:rFonts w:cs="Times"/>
          </w:rPr>
          <w:fldChar w:fldCharType="end"/>
        </w:r>
        <w:r w:rsidR="00721092" w:rsidRPr="00AA3FBB">
          <w:rPr>
            <w:rFonts w:cs="Times"/>
          </w:rPr>
          <w:t xml:space="preserve"> and </w:t>
        </w:r>
        <w:r w:rsidR="00721092" w:rsidRPr="00AA3FBB">
          <w:rPr>
            <w:rFonts w:cs="Times"/>
            <w:i/>
          </w:rPr>
          <w:t>BCF</w:t>
        </w:r>
        <w:r w:rsidR="00721092" w:rsidRPr="00AA3FBB">
          <w:rPr>
            <w:rFonts w:cs="Times"/>
          </w:rPr>
          <w:t xml:space="preserve"> is the Smearing bias correction factor for log-transformation bias </w:t>
        </w:r>
        <w:r w:rsidR="00721092" w:rsidRPr="00AA3FBB">
          <w:rPr>
            <w:rFonts w:cs="Times"/>
          </w:rPr>
          <w:fldChar w:fldCharType="begin" w:fldLock="1"/>
        </w:r>
        <w:r w:rsidR="00721092" w:rsidRPr="00AA3FBB">
          <w:rPr>
            <w:rFonts w:cs="Times"/>
          </w:rPr>
          <w:instrText>ADDIN CSL_CITATION { "citationItems" : [ { "id" : "ITEM-1", "itemData" : { "author" : [ { "dropping-particle" : "", "family" : "Duan", "given" : "Naihua", "non-dropping-particle" : "", "parse-names" : false, "suffix" : "" } ], "container-title" : "Journal of the American Statistical Association", "id" : "ITEM-1",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 "type" : "article-journal", "volume" : "78" }, "uris" : [ "http://www.mendeley.com/documents/?uuid=567d18bc-f264-4325-850e-30fbe0fb8b1e" ] }, { "id" : "ITEM-2", "itemData" : { "URL" : "http://nrtwq.usgs.gov/md/methods/", "accessed" : { "date-parts" : [ [ "2016", "3", "1" ] ] }, "author" : [ { "dropping-particle" : "", "family" : "USGS", "given" : "", "non-dropping-particle" : "", "parse-names" : false, "suffix" : "" }, { "dropping-particle" : "", "family" : "NRTWQ", "given" : "", "non-dropping-particle" : "", "parse-names" : false, "suffix" : "" } ], "id" : "ITEM-2", "issued" : { "date-parts" : [ [ "2016" ] ] }, "title" : "Methods for Computing Water Quality Using Regression Analysis", "type" : "webpage" }, "uris" : [ "http://www.mendeley.com/documents/?uuid=a860d9e6-f4c2-4975-9dfb-2180d8e9ca6e" ] } ], "mendeley" : { "formattedCitation" : "(Duan, 2016; USGS and NRTWQ, 2016)", "plainTextFormattedCitation" : "(Duan, 2016; USGS and NRTWQ, 2016)", "previouslyFormattedCitation" : "(Duan, 2016; USGS and NRTWQ, 2016)" }, "properties" : { "noteIndex" : 0 }, "schema" : "https://github.com/citation-style-language/schema/raw/master/csl-citation.json" }</w:instrText>
        </w:r>
        <w:r w:rsidR="00721092" w:rsidRPr="00AA3FBB">
          <w:rPr>
            <w:rFonts w:cs="Times"/>
          </w:rPr>
          <w:fldChar w:fldCharType="separate"/>
        </w:r>
        <w:r w:rsidR="00721092" w:rsidRPr="00AA3FBB">
          <w:rPr>
            <w:rFonts w:cs="Times"/>
            <w:noProof/>
          </w:rPr>
          <w:t>(Duan, 2016; USGS and NRTWQ, 2016)</w:t>
        </w:r>
        <w:r w:rsidR="00721092" w:rsidRPr="00AA3FBB">
          <w:rPr>
            <w:rFonts w:cs="Times"/>
          </w:rPr>
          <w:fldChar w:fldCharType="end"/>
        </w:r>
        <w:r w:rsidR="00721092" w:rsidRPr="00AA3FBB">
          <w:rPr>
            <w:rFonts w:cs="Times"/>
          </w:rPr>
          <w:t xml:space="preserve">, which is recommended when residuals of the log-log regression are non-normal </w:t>
        </w:r>
        <w:r w:rsidR="00721092" w:rsidRPr="00AA3FBB">
          <w:rPr>
            <w:rFonts w:cs="Times"/>
          </w:rPr>
          <w:fldChar w:fldCharType="begin" w:fldLock="1"/>
        </w:r>
        <w:r w:rsidR="00721092" w:rsidRPr="00AA3FBB">
          <w:rPr>
            <w:rFonts w:cs="Times"/>
          </w:rPr>
          <w:instrText>ADDIN CSL_CITATION { "citationItems" : [ { "id" : "ITEM-1", "itemData" : { "author" : [ { "dropping-particle" : "", "family" : "Koch", "given" : "Roy W.", "non-dropping-particle" : "", "parse-names" : false, "suffix" : "" }, { "dropping-particle" : "", "family" : "Smillie", "given" : "Gary M.", "non-dropping-particle" : "", "parse-names" : false, "suffix" : "" } ], "container-title" : "Water Resources Research", "id" : "ITEM-1", "issue" : "13", "issued" : { "date-parts" : [ [ "1986" ] ] }, "page" : "2121-2122", "title" : "Comment on \" River Loads Underestimated by Rating Curves \" by R. I. Ferguson", "type" : "article-journal", "volume" : "22" }, "uris" : [ "http://www.mendeley.com/documents/?uuid=04e24d0e-e3db-49ed-98b9-760243f21716" ] }, { "id" : "ITEM-2", "itemData" : { "abstract" : "Estimates of suspended-sediment loads are often derived from periodic data using regression models. Many of the regression models involve transformation into logarithmic space but final results are often required to be in the original engineering units; therefore, retransformation of load data is needed. This retransformation involves a \"bias correction problem\" that has received much attention. Systems Analysis Technical Report 91.01, \"Estimating Loads from Periodic Records,\" by T. A. Cohn and E. J. Gilroy, identifies the problem of bias in computing sediment loads from transport curves and describes methods of handling the bias correction. The authors recommended the Minimum Variance Unbiased Estimator (MVUE) for use when the errors can be assumed to be normally distributed and they recommend the Smearing Estimator (SM) when a non-normal error distribution is identified. The Office of Surface Water endorses these recommendations and notes that they give considerable flexibility to the analyst to determine the most appropriate method for a given situation. Although the focus of this memorandum is on an appropriate bias correction factor, it is well worth emphasizing that mis- specification of the appropriate regression model in a particular situation can yield sizable errors and render any care taken in correcting for bias as a useless exercise. Attached to this memorandum is a short example calculation for loads showing the application of three methods of bias correction: 1. The Quasi-Maximum Likelihood Estimator (QMLE) [Ferguson method], 2. The Minimum Variance Unbiased Estimator (MVUE), and 3. The Smearing Estimator (SM). The Ferguson method is not recommended for use but is presented in the example because it has been used extensively in the past. The example also contains a FORTRAN program which is needed to implement the MVUE method. The report by T. A. Cohn and E. J. Gilroy also addresses issues such as transforming the response variable, form of the model to be used, and other covariates to consider (e.g., time trends, seasonality, flow dependence, and non-linear terms). Although not covered in depth in this report, attention is given to sampling questions such as; are data representative of target population, what are the dominant physical processes operating at the sites in question, and are there outliers in the data set? Some background in statistical analysis and terminology is needed to fully comprehend the report. In particular, the read\u2026", "author" : [ { "dropping-particle" : "", "family" : "Boning", "given" : "Charles", "non-dropping-particle" : "", "parse-names" : false, "suffix" : "" } ], "id" : "ITEM-2", "issued" : { "date-parts" : [ [ "1992" ] ] }, "title" : "Recommendations for use of retransformation methods in regression models used to estimate sediment loads (\"The bias correction problem\")", "type" : "report" }, "uris" : [ "http://www.mendeley.com/documents/?uuid=ade18c6f-00e0-4598-ad70-9fe4bc791e89" ] } ], "mendeley" : { "formattedCitation" : "(Boning, 1992; Koch and Smillie, 1986)", "plainTextFormattedCitation" : "(Boning, 1992; Koch and Smillie, 1986)", "previouslyFormattedCitation" : "(Boning, 1992; Koch and Smillie, 1986)" }, "properties" : { "noteIndex" : 0 }, "schema" : "https://github.com/citation-style-language/schema/raw/master/csl-citation.json" }</w:instrText>
        </w:r>
        <w:r w:rsidR="00721092" w:rsidRPr="00AA3FBB">
          <w:rPr>
            <w:rFonts w:cs="Times"/>
          </w:rPr>
          <w:fldChar w:fldCharType="separate"/>
        </w:r>
        <w:r w:rsidR="00721092" w:rsidRPr="00AA3FBB">
          <w:rPr>
            <w:rFonts w:cs="Times"/>
            <w:noProof/>
          </w:rPr>
          <w:t>(Boning, 1992; Koch and Smillie, 1986)</w:t>
        </w:r>
        <w:r w:rsidR="00721092" w:rsidRPr="00AA3FBB">
          <w:rPr>
            <w:rFonts w:cs="Times"/>
          </w:rPr>
          <w:fldChar w:fldCharType="end"/>
        </w:r>
        <w:r w:rsidR="00721092" w:rsidRPr="00AA3FBB">
          <w:rPr>
            <w:rFonts w:cs="Times"/>
          </w:rPr>
          <w:t xml:space="preserve">. The Kolmogorov-Smirnov test showed our regression residuals were non-normally distributed. </w:t>
        </w:r>
      </w:ins>
    </w:p>
    <w:p w14:paraId="6A8A00AF" w14:textId="1E4ED3CE" w:rsidR="00721092" w:rsidRDefault="00721092" w:rsidP="00721092">
      <w:pPr>
        <w:spacing w:after="120"/>
        <w:rPr>
          <w:rFonts w:cs="Times"/>
        </w:rPr>
        <w:pPrChange w:id="530" w:author="Alex Messina" w:date="2016-03-08T15:54:00Z">
          <w:pPr/>
        </w:pPrChange>
      </w:pPr>
      <w:ins w:id="531" w:author="Alex Messina" w:date="2016-03-08T15:54:00Z">
        <w:r w:rsidRPr="00AA3FBB">
          <w:rPr>
            <w:rFonts w:cs="Times"/>
          </w:rPr>
          <w:t>Four storm metrics were tested as predictors of SSY</w:t>
        </w:r>
        <w:r w:rsidRPr="00AA3FBB">
          <w:rPr>
            <w:rFonts w:cs="Times"/>
            <w:vertAlign w:val="subscript"/>
          </w:rPr>
          <w:t>EV</w:t>
        </w:r>
        <w:r w:rsidRPr="00AA3FBB">
          <w:rPr>
            <w:rFonts w:cs="Times"/>
          </w:rPr>
          <w:t xml:space="preserve">: Total event precipitation (Psum), event Erosivity Index (EI) </w:t>
        </w:r>
        <w:r w:rsidRPr="00AA3FBB">
          <w:rPr>
            <w:rFonts w:cs="Times"/>
          </w:rPr>
          <w:fldChar w:fldCharType="begin" w:fldLock="1"/>
        </w:r>
        <w:r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rsidRPr="00AA3FBB">
          <w:rPr>
            <w:rFonts w:cs="Times"/>
          </w:rPr>
          <w:fldChar w:fldCharType="separate"/>
        </w:r>
        <w:r w:rsidRPr="00AA3FBB">
          <w:rPr>
            <w:rFonts w:cs="Times"/>
            <w:noProof/>
          </w:rPr>
          <w:t>(Hicks, 1990; Kinnell, 2013)</w:t>
        </w:r>
        <w:r w:rsidRPr="00AA3FBB">
          <w:rPr>
            <w:rFonts w:cs="Times"/>
          </w:rPr>
          <w:fldChar w:fldCharType="end"/>
        </w:r>
        <w:r w:rsidRPr="00AA3FBB">
          <w:rPr>
            <w:rFonts w:cs="Times"/>
          </w:rPr>
          <w:t xml:space="preserve">, total event water discharge (Qsum), and maximum event water discharge (Qmax) </w:t>
        </w:r>
        <w:r w:rsidRPr="00AA3FBB">
          <w:rPr>
            <w:rFonts w:cs="Times"/>
          </w:rPr>
          <w:fldChar w:fldCharType="begin" w:fldLock="1"/>
        </w:r>
        <w:r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rsidRPr="00AA3FBB">
          <w:rPr>
            <w:rFonts w:cs="Times"/>
          </w:rPr>
          <w:fldChar w:fldCharType="separate"/>
        </w:r>
        <w:r w:rsidRPr="00AA3FBB">
          <w:rPr>
            <w:rFonts w:cs="Times"/>
            <w:noProof/>
          </w:rPr>
          <w:t>(Duvert et al., 2012; Rodrigues et al., 2013)</w:t>
        </w:r>
        <w:r w:rsidRPr="00AA3FBB">
          <w:rPr>
            <w:rFonts w:cs="Times"/>
          </w:rPr>
          <w:fldChar w:fldCharType="end"/>
        </w:r>
        <w:r w:rsidRPr="00AA3FBB">
          <w:rPr>
            <w:rFonts w:cs="Times"/>
          </w:rPr>
          <w:t xml:space="preserve">. The Erosivity Index describes the erosive </w:t>
        </w:r>
      </w:ins>
      <w:r w:rsidRPr="00AA3FBB">
        <w:rPr>
          <w:rFonts w:cs="Times"/>
        </w:rPr>
        <w:t xml:space="preserve">power </w:t>
      </w:r>
      <w:del w:id="532" w:author="Alex Messina" w:date="2016-03-08T15:54:00Z">
        <w:r w:rsidR="006F5A12">
          <w:delText>law function:</w:delText>
        </w:r>
      </w:del>
      <w:ins w:id="533" w:author="Alex Messina" w:date="2016-03-08T15:54:00Z">
        <w:r w:rsidRPr="00AA3FBB">
          <w:rPr>
            <w:rFonts w:cs="Times"/>
          </w:rPr>
          <w:t xml:space="preserve">of rainfall and was calculated for each storm event identified in Section 3.2.1 following the methodology of </w:t>
        </w:r>
        <w:r w:rsidRPr="00AA3FBB">
          <w:rPr>
            <w:rFonts w:cs="Times"/>
          </w:rPr>
          <w:fldChar w:fldCharType="begin" w:fldLock="1"/>
        </w:r>
        <w:r w:rsidRPr="00AA3FBB">
          <w:rPr>
            <w:rFonts w:cs="Times"/>
          </w:rPr>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Pr="00AA3FBB">
          <w:rPr>
            <w:rFonts w:cs="Times"/>
          </w:rPr>
          <w:fldChar w:fldCharType="separate"/>
        </w:r>
        <w:r w:rsidRPr="00AA3FBB">
          <w:rPr>
            <w:rFonts w:cs="Times"/>
            <w:noProof/>
          </w:rPr>
          <w:t>Kinnell (2013)</w:t>
        </w:r>
        <w:r w:rsidRPr="00AA3FBB">
          <w:rPr>
            <w:rFonts w:cs="Times"/>
          </w:rPr>
          <w:fldChar w:fldCharType="end"/>
        </w:r>
        <w:r w:rsidRPr="00AA3FBB">
          <w:rPr>
            <w:rFonts w:cs="Times"/>
          </w:rPr>
          <w:t xml:space="preserve"> using only 1 min interval data at RG1.</w:t>
        </w:r>
        <w:r w:rsidR="00531300">
          <w:rPr>
            <w:rFonts w:cs="Times"/>
          </w:rPr>
          <w:t xml:space="preserve"> </w:t>
        </w:r>
        <w:r w:rsidRPr="00AA3FBB">
          <w:rPr>
            <w:rFonts w:cs="Times"/>
          </w:rPr>
          <w:t>The discharge metrics (Qsum and Qmax) were normalized by watershed area to compare different sized subwatersheds.</w:t>
        </w:r>
        <w:r w:rsidRPr="00721092">
          <w:rPr>
            <w:rFonts w:cs="Times"/>
          </w:rPr>
          <w:t xml:space="preserve"> </w:t>
        </w:r>
      </w:ins>
    </w:p>
    <w:p w14:paraId="4B492253" w14:textId="5EBBE748" w:rsidR="00A955CD" w:rsidRPr="00AA3FBB" w:rsidRDefault="006F5A12" w:rsidP="00721092">
      <w:pPr>
        <w:spacing w:after="120"/>
        <w:rPr>
          <w:rFonts w:cs="Times"/>
        </w:rPr>
      </w:pPr>
      <w:del w:id="534" w:author="Alex Messina" w:date="2016-03-08T15:54:00Z">
        <w:r>
          <w:delText>The regression coefficients (α and β) for the UPPER and TOTAL watersheds were tested for statistically significant differences using Analysis of Covariance (ANCOVA)</w:delText>
        </w:r>
      </w:del>
      <w:moveFromRangeStart w:id="535" w:author="Alex Messina" w:date="2016-03-08T15:54:00Z" w:name="move445215809"/>
      <w:moveFrom w:id="536" w:author="Alex Messina" w:date="2016-03-08T15:54:00Z">
        <w:r w:rsidR="001D413A" w:rsidRPr="00AA3FBB">
          <w:rPr>
            <w:rFonts w:cs="Times"/>
          </w:rPr>
          <w:t xml:space="preserve"> </w:t>
        </w:r>
        <w:r w:rsidR="001D413A" w:rsidRPr="00AA3FBB">
          <w:rPr>
            <w:rFonts w:cs="Times"/>
          </w:rPr>
          <w:fldChar w:fldCharType="begin" w:fldLock="1"/>
        </w:r>
        <w:r w:rsidR="001D413A"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 xml:space="preserve">(Lewis et al., </w:t>
        </w:r>
        <w:r w:rsidR="001D413A" w:rsidRPr="00AA3FBB">
          <w:rPr>
            <w:rFonts w:cs="Times"/>
            <w:noProof/>
          </w:rPr>
          <w:lastRenderedPageBreak/>
          <w:t>2001)</w:t>
        </w:r>
        <w:r w:rsidR="001D413A" w:rsidRPr="00AA3FBB">
          <w:rPr>
            <w:rFonts w:cs="Times"/>
          </w:rPr>
          <w:fldChar w:fldCharType="end"/>
        </w:r>
        <w:r w:rsidR="001D413A" w:rsidRPr="00AA3FBB">
          <w:rPr>
            <w:rFonts w:cs="Times"/>
          </w:rPr>
          <w:t>.</w:t>
        </w:r>
      </w:moveFrom>
      <w:moveFromRangeEnd w:id="535"/>
      <w:ins w:id="537" w:author="Alex Messina" w:date="2016-03-08T15:54:00Z">
        <w:r w:rsidR="00721092" w:rsidRPr="00AA3FBB">
          <w:rPr>
            <w:rFonts w:cs="Times"/>
          </w:rPr>
          <w:t>Model fits for each storm metric were compared using coefficients of determination (r</w:t>
        </w:r>
        <w:r w:rsidR="00721092" w:rsidRPr="00AA3FBB">
          <w:rPr>
            <w:rFonts w:cs="Times"/>
            <w:vertAlign w:val="superscript"/>
          </w:rPr>
          <w:t>2</w:t>
        </w:r>
        <w:r w:rsidR="00721092" w:rsidRPr="00AA3FBB">
          <w:rPr>
            <w:rFonts w:cs="Times"/>
          </w:rPr>
          <w:t>) and Root Mean Square Error (RMSE). The correlation between storm metrics (</w:t>
        </w:r>
        <w:r w:rsidR="00721092" w:rsidRPr="00721092">
          <w:rPr>
            <w:rFonts w:cs="Times"/>
            <w:i/>
          </w:rPr>
          <w:t>X</w:t>
        </w:r>
        <w:r w:rsidR="00721092" w:rsidRPr="00AA3FBB">
          <w:rPr>
            <w:rFonts w:cs="Times"/>
          </w:rPr>
          <w:t>) and SSY</w:t>
        </w:r>
        <w:r w:rsidR="00721092" w:rsidRPr="00AA3FBB">
          <w:rPr>
            <w:rFonts w:cs="Times"/>
            <w:vertAlign w:val="subscript"/>
          </w:rPr>
          <w:t>EV</w:t>
        </w:r>
        <w:r w:rsidR="00721092" w:rsidRPr="00AA3FBB">
          <w:rPr>
            <w:rFonts w:cs="Times"/>
          </w:rPr>
          <w:t xml:space="preserve"> were quantified using non-parametric (Spearman) correlation coefficients.</w:t>
        </w:r>
        <w:r w:rsidR="00721092">
          <w:rPr>
            <w:rFonts w:cs="Times"/>
          </w:rPr>
          <w:t xml:space="preserve"> </w:t>
        </w:r>
        <w:r w:rsidRPr="00AA3FBB">
          <w:rPr>
            <w:rFonts w:cs="Times"/>
          </w:rPr>
          <w:t xml:space="preserve">The regression coefficients (α and β) for the </w:t>
        </w:r>
        <w:r w:rsidR="00914625" w:rsidRPr="00AA3FBB">
          <w:rPr>
            <w:rFonts w:cs="Times"/>
          </w:rPr>
          <w:t>Upper</w:t>
        </w:r>
        <w:r w:rsidRPr="00AA3FBB">
          <w:rPr>
            <w:rFonts w:cs="Times"/>
          </w:rPr>
          <w:t xml:space="preserve"> and </w:t>
        </w:r>
        <w:r w:rsidR="001A74F8" w:rsidRPr="00AA3FBB">
          <w:rPr>
            <w:rFonts w:cs="Times"/>
          </w:rPr>
          <w:t xml:space="preserve">Total </w:t>
        </w:r>
        <w:r w:rsidRPr="00AA3FBB">
          <w:rPr>
            <w:rFonts w:cs="Times"/>
          </w:rPr>
          <w:t>watersheds were tested for statistically significant differences using Analysis of Covariance (ANCOVA)</w:t>
        </w:r>
      </w:ins>
      <w:moveToRangeStart w:id="538" w:author="Alex Messina" w:date="2016-03-08T15:54:00Z" w:name="move445215814"/>
      <w:moveTo w:id="539" w:author="Alex Messina" w:date="2016-03-08T15:54:00Z">
        <w:r w:rsidRPr="00AA3FBB">
          <w:rPr>
            <w:rFonts w:cs="Times"/>
          </w:rPr>
          <w:t xml:space="preserve"> </w:t>
        </w:r>
        <w:r w:rsidR="000805B3" w:rsidRPr="00AA3FBB">
          <w:rPr>
            <w:rFonts w:cs="Times"/>
          </w:rPr>
          <w:fldChar w:fldCharType="begin" w:fldLock="1"/>
        </w:r>
        <w:r w:rsidR="00E153E3"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rsidRPr="00AA3FBB">
          <w:rPr>
            <w:rFonts w:cs="Times"/>
          </w:rPr>
          <w:fldChar w:fldCharType="separate"/>
        </w:r>
        <w:r w:rsidR="00E153E3" w:rsidRPr="00AA3FBB">
          <w:rPr>
            <w:rFonts w:cs="Times"/>
            <w:noProof/>
          </w:rPr>
          <w:t>(Lewis et al., 2001)</w:t>
        </w:r>
        <w:r w:rsidR="000805B3" w:rsidRPr="00AA3FBB">
          <w:rPr>
            <w:rFonts w:cs="Times"/>
          </w:rPr>
          <w:fldChar w:fldCharType="end"/>
        </w:r>
        <w:r w:rsidRPr="00AA3FBB">
          <w:rPr>
            <w:rFonts w:cs="Times"/>
          </w:rPr>
          <w:t>.</w:t>
        </w:r>
      </w:moveTo>
      <w:moveToRangeEnd w:id="538"/>
      <w:r w:rsidRPr="00AA3FBB">
        <w:rPr>
          <w:rFonts w:cs="Times"/>
        </w:rPr>
        <w:t xml:space="preserve"> </w:t>
      </w:r>
    </w:p>
    <w:p w14:paraId="69A49CA1" w14:textId="77777777" w:rsidR="00A955CD" w:rsidRDefault="006F5A12">
      <w:pPr>
        <w:rPr>
          <w:del w:id="540" w:author="Alex Messina" w:date="2016-03-08T15:54:00Z"/>
        </w:rPr>
      </w:pPr>
      <w:del w:id="541" w:author="Alex Messina" w:date="2016-03-08T15:54:00Z">
        <w:r>
          <w:delText xml:space="preserve"> A higher intercept (α) for the human-disturbed watershed indicates higher sediment yield for the same size storm event, compared to sediment yield from </w:delText>
        </w:r>
        <w:r w:rsidR="00CF1904">
          <w:delText>the undisturbed watershed</w:delText>
        </w:r>
        <w:r>
          <w:delText>. A difference in slope (β) would indicate the relative sediment contributions from the subwatersheds change with increasing storm size.</w:delText>
        </w:r>
      </w:del>
    </w:p>
    <w:p w14:paraId="4FB6A171" w14:textId="6B19C6C5" w:rsidR="00A955CD" w:rsidRPr="00AA3FBB" w:rsidRDefault="00A31439">
      <w:pPr>
        <w:pStyle w:val="Heading3"/>
        <w:rPr>
          <w:rFonts w:ascii="Times" w:hAnsi="Times"/>
          <w:rPrChange w:id="542" w:author="Alex Messina" w:date="2016-03-08T15:54:00Z">
            <w:rPr/>
          </w:rPrChange>
        </w:rPr>
      </w:pPr>
      <w:r w:rsidRPr="00AA3FBB">
        <w:rPr>
          <w:rFonts w:ascii="Times" w:hAnsi="Times"/>
          <w:rPrChange w:id="543" w:author="Alex Messina" w:date="2016-03-08T15:54:00Z">
            <w:rPr/>
          </w:rPrChange>
        </w:rPr>
        <w:t>3.</w:t>
      </w:r>
      <w:del w:id="544" w:author="Alex Messina" w:date="2016-03-08T15:54:00Z">
        <w:r w:rsidR="00420761">
          <w:delText>3. Objective 3:</w:delText>
        </w:r>
      </w:del>
      <w:ins w:id="545" w:author="Alex Messina" w:date="2016-03-08T15:54:00Z">
        <w:r w:rsidR="001D413A" w:rsidRPr="00AA3FBB">
          <w:rPr>
            <w:rFonts w:ascii="Times" w:hAnsi="Times" w:cs="Times"/>
          </w:rPr>
          <w:t>4</w:t>
        </w:r>
        <w:r w:rsidR="00420761" w:rsidRPr="00AA3FBB">
          <w:rPr>
            <w:rFonts w:ascii="Times" w:hAnsi="Times" w:cs="Times"/>
          </w:rPr>
          <w:t>.</w:t>
        </w:r>
      </w:ins>
      <w:r w:rsidR="00420761" w:rsidRPr="00AA3FBB">
        <w:rPr>
          <w:rFonts w:ascii="Times" w:hAnsi="Times"/>
          <w:rPrChange w:id="546" w:author="Alex Messina" w:date="2016-03-08T15:54:00Z">
            <w:rPr/>
          </w:rPrChange>
        </w:rPr>
        <w:t xml:space="preserve"> </w:t>
      </w:r>
      <w:r w:rsidR="0066726B" w:rsidRPr="00AA3FBB">
        <w:rPr>
          <w:rFonts w:ascii="Times" w:hAnsi="Times"/>
          <w:rPrChange w:id="547" w:author="Alex Messina" w:date="2016-03-08T15:54:00Z">
            <w:rPr/>
          </w:rPrChange>
        </w:rPr>
        <w:t>Estimation of a</w:t>
      </w:r>
      <w:r w:rsidR="006F5A12" w:rsidRPr="00AA3FBB">
        <w:rPr>
          <w:rFonts w:ascii="Times" w:hAnsi="Times"/>
          <w:rPrChange w:id="548" w:author="Alex Messina" w:date="2016-03-08T15:54:00Z">
            <w:rPr/>
          </w:rPrChange>
        </w:rPr>
        <w:t>nnual SSY</w:t>
      </w:r>
    </w:p>
    <w:p w14:paraId="2C5C5D58" w14:textId="12F1A2EA" w:rsidR="000104B6" w:rsidRPr="00AA3FBB" w:rsidRDefault="002F5309" w:rsidP="002F266A">
      <w:pPr>
        <w:rPr>
          <w:ins w:id="549" w:author="Alex Messina" w:date="2016-03-08T15:54:00Z"/>
          <w:rFonts w:cs="Times"/>
        </w:rPr>
      </w:pPr>
      <w:r w:rsidRPr="00AA3FBB">
        <w:rPr>
          <w:rFonts w:cs="Times"/>
        </w:rPr>
        <w:t>A</w:t>
      </w:r>
      <w:r w:rsidR="006F5A12" w:rsidRPr="00AA3FBB">
        <w:rPr>
          <w:rFonts w:cs="Times"/>
        </w:rPr>
        <w:t xml:space="preserve">nnual </w:t>
      </w:r>
      <w:del w:id="550" w:author="Alex Messina" w:date="2016-03-08T15:54:00Z">
        <w:r w:rsidR="006F5A12">
          <w:delText xml:space="preserve">estimates of </w:delText>
        </w:r>
      </w:del>
      <w:r w:rsidR="006F5A12" w:rsidRPr="00AA3FBB">
        <w:rPr>
          <w:rFonts w:cs="Times"/>
        </w:rPr>
        <w:t>SSY</w:t>
      </w:r>
      <w:ins w:id="551" w:author="Alex Messina" w:date="2016-03-08T15:54:00Z">
        <w:r w:rsidR="006F5A12" w:rsidRPr="00AA3FBB">
          <w:rPr>
            <w:rFonts w:cs="Times"/>
          </w:rPr>
          <w:t xml:space="preserve"> </w:t>
        </w:r>
        <w:r w:rsidR="00721092">
          <w:rPr>
            <w:rFonts w:cs="Times"/>
          </w:rPr>
          <w:t>(mass)</w:t>
        </w:r>
      </w:ins>
      <w:r w:rsidR="00721092">
        <w:rPr>
          <w:rFonts w:cs="Times"/>
        </w:rPr>
        <w:t xml:space="preserve"> </w:t>
      </w:r>
      <w:r w:rsidR="006F5A12" w:rsidRPr="00AA3FBB">
        <w:rPr>
          <w:rFonts w:cs="Times"/>
        </w:rPr>
        <w:t xml:space="preserve">and sSSY </w:t>
      </w:r>
      <w:ins w:id="552" w:author="Alex Messina" w:date="2016-03-08T15:54:00Z">
        <w:r w:rsidR="00721092">
          <w:rPr>
            <w:rFonts w:cs="Times"/>
          </w:rPr>
          <w:t xml:space="preserve">(mass/area) </w:t>
        </w:r>
      </w:ins>
      <w:r w:rsidR="006F5A12" w:rsidRPr="00AA3FBB">
        <w:rPr>
          <w:rFonts w:cs="Times"/>
        </w:rPr>
        <w:t xml:space="preserve">were </w:t>
      </w:r>
      <w:r w:rsidR="00FD4A2F" w:rsidRPr="00AA3FBB">
        <w:rPr>
          <w:rFonts w:cs="Times"/>
        </w:rPr>
        <w:t xml:space="preserve">estimated </w:t>
      </w:r>
      <w:del w:id="553" w:author="Alex Messina" w:date="2016-03-08T15:54:00Z">
        <w:r w:rsidR="006F5A12">
          <w:delText xml:space="preserve">to compare Faga'alu with </w:delText>
        </w:r>
        <w:r w:rsidR="008B0AF8">
          <w:delText>other watersheds reported in</w:delText>
        </w:r>
      </w:del>
      <w:ins w:id="554" w:author="Alex Messina" w:date="2016-03-08T15:54:00Z">
        <w:r w:rsidR="00FD4A2F" w:rsidRPr="00AA3FBB">
          <w:rPr>
            <w:rFonts w:cs="Times"/>
          </w:rPr>
          <w:t>using</w:t>
        </w:r>
        <w:r w:rsidR="009D246B" w:rsidRPr="00AA3FBB">
          <w:rPr>
            <w:rFonts w:cs="Times"/>
          </w:rPr>
          <w:t xml:space="preserve"> 1)</w:t>
        </w:r>
      </w:ins>
      <w:r w:rsidR="000104B6" w:rsidRPr="00AA3FBB">
        <w:rPr>
          <w:rFonts w:cs="Times"/>
        </w:rPr>
        <w:t xml:space="preserve"> the </w:t>
      </w:r>
      <w:del w:id="555" w:author="Alex Messina" w:date="2016-03-08T15:54:00Z">
        <w:r w:rsidR="006F5A12">
          <w:delText>literature. A continuous</w:delText>
        </w:r>
      </w:del>
      <w:ins w:id="556" w:author="Alex Messina" w:date="2016-03-08T15:54:00Z">
        <w:r w:rsidR="00FD4A2F" w:rsidRPr="00AA3FBB">
          <w:rPr>
            <w:rFonts w:cs="Times"/>
          </w:rPr>
          <w:t xml:space="preserve">developed </w:t>
        </w:r>
        <w:r w:rsidR="000104B6" w:rsidRPr="00AA3FBB">
          <w:rPr>
            <w:rFonts w:cs="Times"/>
          </w:rPr>
          <w:t>storm metric-SSY</w:t>
        </w:r>
        <w:r w:rsidR="00721092" w:rsidRPr="00721092">
          <w:rPr>
            <w:rFonts w:cs="Times"/>
            <w:vertAlign w:val="subscript"/>
          </w:rPr>
          <w:t>EV</w:t>
        </w:r>
        <w:r w:rsidR="000104B6" w:rsidRPr="00AA3FBB">
          <w:rPr>
            <w:rFonts w:cs="Times"/>
          </w:rPr>
          <w:t xml:space="preserve"> models, and </w:t>
        </w:r>
        <w:r w:rsidR="009D246B" w:rsidRPr="00AA3FBB">
          <w:rPr>
            <w:rFonts w:cs="Times"/>
          </w:rPr>
          <w:t xml:space="preserve">2) </w:t>
        </w:r>
        <w:r w:rsidR="000104B6" w:rsidRPr="00AA3FBB">
          <w:rPr>
            <w:rFonts w:cs="Times"/>
          </w:rPr>
          <w:t>the ratio of</w:t>
        </w:r>
      </w:ins>
      <w:r w:rsidR="000104B6" w:rsidRPr="00AA3FBB">
        <w:rPr>
          <w:rFonts w:cs="Times"/>
        </w:rPr>
        <w:t xml:space="preserve"> an</w:t>
      </w:r>
      <w:r w:rsidR="00FD4A2F" w:rsidRPr="00AA3FBB">
        <w:rPr>
          <w:rFonts w:cs="Times"/>
        </w:rPr>
        <w:t xml:space="preserve">nual </w:t>
      </w:r>
      <w:ins w:id="557" w:author="Alex Messina" w:date="2016-03-08T15:54:00Z">
        <w:r w:rsidR="00FD4A2F" w:rsidRPr="00AA3FBB">
          <w:rPr>
            <w:rFonts w:cs="Times"/>
          </w:rPr>
          <w:t xml:space="preserve">storm precipitation to </w:t>
        </w:r>
        <w:r w:rsidR="000104B6" w:rsidRPr="00AA3FBB">
          <w:rPr>
            <w:rFonts w:cs="Times"/>
          </w:rPr>
          <w:t xml:space="preserve">precipitation measured during storms </w:t>
        </w:r>
        <w:r w:rsidR="009D246B" w:rsidRPr="00AA3FBB">
          <w:rPr>
            <w:rFonts w:cs="Times"/>
          </w:rPr>
          <w:t>with</w:t>
        </w:r>
        <w:r w:rsidR="000104B6" w:rsidRPr="00AA3FBB">
          <w:rPr>
            <w:rFonts w:cs="Times"/>
          </w:rPr>
          <w:t xml:space="preserve"> </w:t>
        </w:r>
        <w:r w:rsidR="001A74F8" w:rsidRPr="00AA3FBB">
          <w:rPr>
            <w:rFonts w:cs="Times"/>
          </w:rPr>
          <w:t>SSY</w:t>
        </w:r>
        <w:r w:rsidR="001A74F8" w:rsidRPr="00AA3FBB">
          <w:rPr>
            <w:rFonts w:cs="Times"/>
            <w:vertAlign w:val="subscript"/>
          </w:rPr>
          <w:t>EV</w:t>
        </w:r>
        <w:r w:rsidR="009D246B" w:rsidRPr="00AA3FBB">
          <w:rPr>
            <w:rFonts w:cs="Times"/>
          </w:rPr>
          <w:t xml:space="preserve"> data</w:t>
        </w:r>
        <w:r w:rsidR="000104B6" w:rsidRPr="00AA3FBB">
          <w:rPr>
            <w:rFonts w:cs="Times"/>
          </w:rPr>
          <w:t>.</w:t>
        </w:r>
      </w:ins>
    </w:p>
    <w:p w14:paraId="6E75C505" w14:textId="3ED6F278" w:rsidR="002F266A" w:rsidRPr="00AA3FBB" w:rsidRDefault="006F5A12" w:rsidP="002F266A">
      <w:pPr>
        <w:rPr>
          <w:rFonts w:cs="Times"/>
        </w:rPr>
      </w:pPr>
      <w:ins w:id="558" w:author="Alex Messina" w:date="2016-03-08T15:54:00Z">
        <w:r w:rsidRPr="00AA3FBB">
          <w:rPr>
            <w:rFonts w:cs="Times"/>
          </w:rPr>
          <w:t>A</w:t>
        </w:r>
        <w:r w:rsidR="009D246B" w:rsidRPr="00AA3FBB">
          <w:rPr>
            <w:rFonts w:cs="Times"/>
          </w:rPr>
          <w:t>n</w:t>
        </w:r>
        <w:r w:rsidRPr="00AA3FBB">
          <w:rPr>
            <w:rFonts w:cs="Times"/>
          </w:rPr>
          <w:t xml:space="preserve"> annual </w:t>
        </w:r>
        <w:r w:rsidR="009D246B" w:rsidRPr="00AA3FBB">
          <w:rPr>
            <w:rFonts w:cs="Times"/>
          </w:rPr>
          <w:t xml:space="preserve">SSY </w:t>
        </w:r>
      </w:ins>
      <w:r w:rsidRPr="00AA3FBB">
        <w:rPr>
          <w:rFonts w:cs="Times"/>
        </w:rPr>
        <w:t>time-se</w:t>
      </w:r>
      <w:r w:rsidR="009D246B" w:rsidRPr="00AA3FBB">
        <w:rPr>
          <w:rFonts w:cs="Times"/>
        </w:rPr>
        <w:t>ries</w:t>
      </w:r>
      <w:r w:rsidRPr="00AA3FBB">
        <w:rPr>
          <w:rFonts w:cs="Times"/>
        </w:rPr>
        <w:t xml:space="preserve"> </w:t>
      </w:r>
      <w:del w:id="559" w:author="Alex Messina" w:date="2016-03-08T15:54:00Z">
        <w:r>
          <w:delText xml:space="preserve">of SSY </w:delText>
        </w:r>
      </w:del>
      <w:r w:rsidRPr="00AA3FBB">
        <w:rPr>
          <w:rFonts w:cs="Times"/>
        </w:rPr>
        <w:t xml:space="preserve">was not possible </w:t>
      </w:r>
      <w:del w:id="560" w:author="Alex Messina" w:date="2016-03-08T15:54:00Z">
        <w:r>
          <w:delText xml:space="preserve">at the study site </w:delText>
        </w:r>
      </w:del>
      <w:r w:rsidRPr="00AA3FBB">
        <w:rPr>
          <w:rFonts w:cs="Times"/>
        </w:rPr>
        <w:t xml:space="preserve">due to the discontinuous field campaigns and failure of or damage to the </w:t>
      </w:r>
      <w:del w:id="561" w:author="Alex Messina" w:date="2016-03-08T15:54:00Z">
        <w:r w:rsidR="00484BB0">
          <w:delText xml:space="preserve">instruments </w:delText>
        </w:r>
        <w:r>
          <w:delText>during some months.</w:delText>
        </w:r>
      </w:del>
      <w:ins w:id="562" w:author="Alex Messina" w:date="2016-03-08T15:54:00Z">
        <w:r w:rsidR="00D57F96">
          <w:rPr>
            <w:rFonts w:cs="Times"/>
          </w:rPr>
          <w:t>turbidimeters</w:t>
        </w:r>
        <w:r w:rsidRPr="00AA3FBB">
          <w:rPr>
            <w:rFonts w:cs="Times"/>
          </w:rPr>
          <w:t>.</w:t>
        </w:r>
      </w:ins>
      <w:r w:rsidRPr="00AA3FBB">
        <w:rPr>
          <w:rFonts w:cs="Times"/>
        </w:rPr>
        <w:t xml:space="preserve"> Continuous records of P and Q were available for 2014, so the</w:t>
      </w:r>
      <w:r w:rsidR="00825415" w:rsidRPr="00AA3FBB">
        <w:rPr>
          <w:rFonts w:cs="Times"/>
        </w:rPr>
        <w:t xml:space="preserve"> </w:t>
      </w:r>
      <w:del w:id="563" w:author="Alex Messina" w:date="2016-03-08T15:54:00Z">
        <w:r>
          <w:delText>Psum-</w:delText>
        </w:r>
        <w:r w:rsidR="00003545">
          <w:delText>SSY</w:delText>
        </w:r>
        <w:r w:rsidR="00003545">
          <w:rPr>
            <w:vertAlign w:val="subscript"/>
          </w:rPr>
          <w:delText>EV</w:delText>
        </w:r>
        <w:r>
          <w:delText xml:space="preserve"> and Qmax</w:delText>
        </w:r>
      </w:del>
      <w:ins w:id="564" w:author="Alex Messina" w:date="2016-03-08T15:54:00Z">
        <w:r w:rsidR="00825415" w:rsidRPr="00AA3FBB">
          <w:rPr>
            <w:rFonts w:cs="Times"/>
          </w:rPr>
          <w:t>log-linear</w:t>
        </w:r>
        <w:r w:rsidRPr="00AA3FBB">
          <w:rPr>
            <w:rFonts w:cs="Times"/>
          </w:rPr>
          <w:t xml:space="preserve"> </w:t>
        </w:r>
        <w:r w:rsidR="00FD4A2F" w:rsidRPr="00AA3FBB">
          <w:rPr>
            <w:rFonts w:cs="Times"/>
          </w:rPr>
          <w:t>storm metric</w:t>
        </w:r>
      </w:ins>
      <w:r w:rsidR="00FD4A2F" w:rsidRPr="00AA3FBB">
        <w:rPr>
          <w:rFonts w:cs="Times"/>
        </w:rPr>
        <w:t>-</w:t>
      </w:r>
      <w:r w:rsidR="001A74F8" w:rsidRPr="00AA3FBB">
        <w:rPr>
          <w:rFonts w:cs="Times"/>
        </w:rPr>
        <w:t>SSY</w:t>
      </w:r>
      <w:r w:rsidR="001A74F8" w:rsidRPr="00AA3FBB">
        <w:rPr>
          <w:rFonts w:cs="Times"/>
          <w:vertAlign w:val="subscript"/>
        </w:rPr>
        <w:t>EV</w:t>
      </w:r>
      <w:r w:rsidRPr="00AA3FBB">
        <w:rPr>
          <w:rFonts w:cs="Times"/>
        </w:rPr>
        <w:t xml:space="preserve"> models (Eq</w:t>
      </w:r>
      <w:r w:rsidR="007363E8" w:rsidRPr="00AA3FBB">
        <w:rPr>
          <w:rFonts w:cs="Times"/>
        </w:rPr>
        <w:t>uation 5</w:t>
      </w:r>
      <w:del w:id="565" w:author="Alex Messina" w:date="2016-03-08T15:54:00Z">
        <w:r>
          <w:delText>)</w:delText>
        </w:r>
      </w:del>
      <w:ins w:id="566" w:author="Alex Messina" w:date="2016-03-08T15:54:00Z">
        <w:r w:rsidRPr="00AA3FBB">
          <w:rPr>
            <w:rFonts w:cs="Times"/>
          </w:rPr>
          <w:t>)</w:t>
        </w:r>
        <w:r w:rsidR="00825415" w:rsidRPr="00AA3FBB">
          <w:rPr>
            <w:rFonts w:cs="Times"/>
          </w:rPr>
          <w:t xml:space="preserve">, including log-bias correction </w:t>
        </w:r>
        <w:r w:rsidR="00825415" w:rsidRPr="00AA3FBB">
          <w:rPr>
            <w:rFonts w:cs="Times"/>
          </w:rPr>
          <w:fldChar w:fldCharType="begin" w:fldLock="1"/>
        </w:r>
        <w:r w:rsidR="005A7795" w:rsidRPr="00AA3FBB">
          <w:rPr>
            <w:rFonts w:cs="Times"/>
          </w:rPr>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"id" : "ITEM-2", "itemData" : { "author" : [ { "dropping-particle" : "", "family" : "Duan", "given" : "Naihua", "non-dropping-particle" : "", "parse-names" : false, "suffix" : "" } ], "container-title" : "Journal of the American Statistical Association", "id" : "ITEM-2",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 "type" : "article-journal", "volume" : "78" }, "uris" : [ "http://www.mendeley.com/documents/?uuid=567d18bc-f264-4325-850e-30fbe0fb8b1e" ] } ], "mendeley" : { "formattedCitation" : "(Duan, 2016; Ferguson, 1986)", "plainTextFormattedCitation" : "(Duan, 2016; Ferguson, 1986)", "previouslyFormattedCitation" : "(Duan, 2016; Ferguson, 1986)" }, "properties" : { "noteIndex" : 0 }, "schema" : "https://github.com/citation-style-language/schema/raw/master/csl-citation.json" }</w:instrText>
        </w:r>
        <w:r w:rsidR="00825415" w:rsidRPr="00AA3FBB">
          <w:rPr>
            <w:rFonts w:cs="Times"/>
          </w:rPr>
          <w:fldChar w:fldCharType="separate"/>
        </w:r>
        <w:r w:rsidR="005A7795" w:rsidRPr="00AA3FBB">
          <w:rPr>
            <w:rFonts w:cs="Times"/>
            <w:noProof/>
          </w:rPr>
          <w:t>(Duan, 2016; Ferguson, 1986)</w:t>
        </w:r>
        <w:r w:rsidR="00825415" w:rsidRPr="00AA3FBB">
          <w:rPr>
            <w:rFonts w:cs="Times"/>
          </w:rPr>
          <w:fldChar w:fldCharType="end"/>
        </w:r>
        <w:r w:rsidR="00825415" w:rsidRPr="00AA3FBB">
          <w:rPr>
            <w:rFonts w:cs="Times"/>
          </w:rPr>
          <w:t>,</w:t>
        </w:r>
      </w:ins>
      <w:r w:rsidRPr="00AA3FBB">
        <w:rPr>
          <w:rFonts w:cs="Times"/>
        </w:rPr>
        <w:t xml:space="preserve"> were used to predict </w:t>
      </w:r>
      <w:r w:rsidR="001A74F8" w:rsidRPr="00AA3FBB">
        <w:rPr>
          <w:rFonts w:cs="Times"/>
        </w:rPr>
        <w:t>SSY</w:t>
      </w:r>
      <w:r w:rsidR="001A74F8" w:rsidRPr="00AA3FBB">
        <w:rPr>
          <w:rFonts w:cs="Times"/>
          <w:vertAlign w:val="subscript"/>
        </w:rPr>
        <w:t>EV</w:t>
      </w:r>
      <w:r w:rsidRPr="00AA3FBB">
        <w:rPr>
          <w:rFonts w:cs="Times"/>
        </w:rPr>
        <w:t xml:space="preserve"> for all storms in 2014 </w:t>
      </w:r>
      <w:r w:rsidR="007363E8" w:rsidRPr="00AA3FBB">
        <w:rPr>
          <w:rFonts w:cs="Times"/>
        </w:rPr>
        <w:fldChar w:fldCharType="begin" w:fldLock="1"/>
      </w:r>
      <w:r w:rsidR="00E153E3" w:rsidRPr="00AA3FBB">
        <w:rPr>
          <w:rFonts w:cs="Times"/>
        </w:rPr>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rsidRPr="00AA3FBB">
        <w:rPr>
          <w:rFonts w:cs="Times"/>
        </w:rPr>
        <w:fldChar w:fldCharType="separate"/>
      </w:r>
      <w:r w:rsidR="00E153E3" w:rsidRPr="00AA3FBB">
        <w:rPr>
          <w:rFonts w:cs="Times"/>
          <w:noProof/>
        </w:rPr>
        <w:t>(Basher et al., 1997)</w:t>
      </w:r>
      <w:r w:rsidR="007363E8" w:rsidRPr="00AA3FBB">
        <w:rPr>
          <w:rFonts w:cs="Times"/>
        </w:rPr>
        <w:fldChar w:fldCharType="end"/>
      </w:r>
      <w:del w:id="567" w:author="Alex Messina" w:date="2016-03-08T15:54:00Z">
        <w:r w:rsidR="000A4732">
          <w:delText>. Construction of s</w:delText>
        </w:r>
        <w:r>
          <w:delText>edi</w:delText>
        </w:r>
        <w:r w:rsidR="000A4732">
          <w:delText xml:space="preserve">ment mitigation structures </w:delText>
        </w:r>
        <w:r>
          <w:delText xml:space="preserve">at the quarry </w:delText>
        </w:r>
        <w:r w:rsidR="000A4732">
          <w:delText xml:space="preserve">began </w:delText>
        </w:r>
        <w:r>
          <w:delText>in October 2014, greatly reducing SSY</w:delText>
        </w:r>
        <w:r w:rsidR="00A96FFB" w:rsidRPr="001E37AA">
          <w:rPr>
            <w:vertAlign w:val="subscript"/>
          </w:rPr>
          <w:delText>EV</w:delText>
        </w:r>
        <w:r>
          <w:delText xml:space="preserve"> from the LOWER_QUARRY subwatershed (unpublished data), so the Qmax-SSY</w:delText>
        </w:r>
        <w:r w:rsidR="00A96FFB" w:rsidRPr="001E37AA">
          <w:rPr>
            <w:vertAlign w:val="subscript"/>
          </w:rPr>
          <w:delText>EV</w:delText>
        </w:r>
        <w:r>
          <w:delText xml:space="preserve"> relationship developed prior to the mitigation was used to calculate </w:delText>
        </w:r>
        <w:r>
          <w:lastRenderedPageBreak/>
          <w:delText>the annual pre-mitigation sediment yield.</w:delText>
        </w:r>
      </w:del>
      <w:ins w:id="568" w:author="Alex Messina" w:date="2016-03-08T15:54:00Z">
        <w:r w:rsidR="000A4732" w:rsidRPr="00AA3FBB">
          <w:rPr>
            <w:rFonts w:cs="Times"/>
          </w:rPr>
          <w:t>.</w:t>
        </w:r>
      </w:ins>
      <w:r w:rsidR="000A4732" w:rsidRPr="00AA3FBB">
        <w:rPr>
          <w:rFonts w:cs="Times"/>
        </w:rPr>
        <w:t xml:space="preserve"> </w:t>
      </w:r>
      <w:r w:rsidRPr="00AA3FBB">
        <w:rPr>
          <w:rFonts w:cs="Times"/>
        </w:rPr>
        <w:t xml:space="preserve">For storms </w:t>
      </w:r>
      <w:r w:rsidR="00126AE2" w:rsidRPr="00AA3FBB">
        <w:rPr>
          <w:rFonts w:cs="Times"/>
        </w:rPr>
        <w:t>missing</w:t>
      </w:r>
      <w:r w:rsidRPr="00AA3FBB">
        <w:rPr>
          <w:rFonts w:cs="Times"/>
        </w:rPr>
        <w:t xml:space="preserve"> Qmax data at FG3, Qmax was predicted from a linear regression between Qmax at FG1 and Qmax at FG3 for the study period (</w:t>
      </w:r>
      <w:r w:rsidR="008B0AF8" w:rsidRPr="00AA3FBB">
        <w:rPr>
          <w:rFonts w:cs="Times"/>
        </w:rPr>
        <w:t>R</w:t>
      </w:r>
      <w:r w:rsidR="008B0AF8" w:rsidRPr="00AA3FBB">
        <w:rPr>
          <w:rFonts w:cs="Times"/>
          <w:vertAlign w:val="superscript"/>
        </w:rPr>
        <w:t>2</w:t>
      </w:r>
      <w:r w:rsidR="002F266A" w:rsidRPr="00AA3FBB">
        <w:rPr>
          <w:rFonts w:cs="Times"/>
        </w:rPr>
        <w:t xml:space="preserve"> =0.88).</w:t>
      </w:r>
    </w:p>
    <w:p w14:paraId="371438AB" w14:textId="1C297059" w:rsidR="00A955CD" w:rsidRPr="00AA3FBB" w:rsidRDefault="006F5A12">
      <w:pPr>
        <w:rPr>
          <w:rFonts w:cs="Times"/>
        </w:rPr>
      </w:pPr>
      <w:r w:rsidRPr="00AA3FBB">
        <w:rPr>
          <w:rFonts w:cs="Times"/>
        </w:rPr>
        <w:t xml:space="preserve">Annual SSY and sSSY were also estimated by multiplying </w:t>
      </w:r>
      <w:r w:rsidR="001A74F8" w:rsidRPr="00AA3FBB">
        <w:rPr>
          <w:rFonts w:cs="Times"/>
        </w:rPr>
        <w:t>SSY</w:t>
      </w:r>
      <w:r w:rsidR="001A74F8" w:rsidRPr="00AA3FBB">
        <w:rPr>
          <w:rFonts w:cs="Times"/>
          <w:vertAlign w:val="subscript"/>
        </w:rPr>
        <w:t>EV</w:t>
      </w:r>
      <w:r w:rsidRPr="00AA3FBB">
        <w:rPr>
          <w:rFonts w:cs="Times"/>
        </w:rPr>
        <w:t xml:space="preserve"> from measured storms by the ratio of annual storm precipitation (</w:t>
      </w:r>
      <w:r w:rsidR="00BA3DEE" w:rsidRPr="00AA3FBB">
        <w:rPr>
          <w:rFonts w:cs="Times"/>
        </w:rPr>
        <w:t>P</w:t>
      </w:r>
      <w:r w:rsidR="00126AE2" w:rsidRPr="00AA3FBB">
        <w:rPr>
          <w:rFonts w:cs="Times"/>
          <w:vertAlign w:val="subscript"/>
        </w:rPr>
        <w:t>EV</w:t>
      </w:r>
      <w:r w:rsidR="00BA3DEE" w:rsidRPr="00AA3FBB">
        <w:rPr>
          <w:rFonts w:cs="Times"/>
          <w:vertAlign w:val="subscript"/>
        </w:rPr>
        <w:t>ann</w:t>
      </w:r>
      <w:r w:rsidR="00FD4A2F" w:rsidRPr="00AA3FBB">
        <w:rPr>
          <w:rFonts w:cs="Times"/>
        </w:rPr>
        <w:t xml:space="preserve">) to </w:t>
      </w:r>
      <w:del w:id="569" w:author="Alex Messina" w:date="2016-03-08T15:54:00Z">
        <w:r>
          <w:delText xml:space="preserve">the </w:delText>
        </w:r>
      </w:del>
      <w:r w:rsidRPr="00AA3FBB">
        <w:rPr>
          <w:rFonts w:cs="Times"/>
        </w:rPr>
        <w:t xml:space="preserve">precipitation </w:t>
      </w:r>
      <w:del w:id="570" w:author="Alex Messina" w:date="2016-03-08T15:54:00Z">
        <w:r>
          <w:delText xml:space="preserve">measured </w:delText>
        </w:r>
      </w:del>
      <w:r w:rsidRPr="00AA3FBB">
        <w:rPr>
          <w:rFonts w:cs="Times"/>
        </w:rPr>
        <w:t xml:space="preserve">during storms where </w:t>
      </w:r>
      <w:r w:rsidR="001A74F8" w:rsidRPr="00AA3FBB">
        <w:rPr>
          <w:rFonts w:cs="Times"/>
        </w:rPr>
        <w:t>SSY</w:t>
      </w:r>
      <w:r w:rsidR="001A74F8" w:rsidRPr="00AA3FBB">
        <w:rPr>
          <w:rFonts w:cs="Times"/>
          <w:vertAlign w:val="subscript"/>
        </w:rPr>
        <w:t>EV</w:t>
      </w:r>
      <w:r w:rsidRPr="00AA3FBB">
        <w:rPr>
          <w:rFonts w:cs="Times"/>
        </w:rPr>
        <w:t xml:space="preserve"> was measured (</w:t>
      </w:r>
      <w:r w:rsidR="00BA3DEE" w:rsidRPr="00AA3FBB">
        <w:rPr>
          <w:rFonts w:cs="Times"/>
        </w:rPr>
        <w:t>P</w:t>
      </w:r>
      <w:r w:rsidR="00126AE2" w:rsidRPr="00AA3FBB">
        <w:rPr>
          <w:rFonts w:cs="Times"/>
          <w:vertAlign w:val="subscript"/>
        </w:rPr>
        <w:t>EV</w:t>
      </w:r>
      <w:r w:rsidR="00BA3DEE" w:rsidRPr="00AA3FBB">
        <w:rPr>
          <w:rFonts w:cs="Times"/>
          <w:vertAlign w:val="subscript"/>
        </w:rPr>
        <w:t>meas</w:t>
      </w:r>
      <w:r w:rsidRPr="00AA3FBB">
        <w:rPr>
          <w:rFonts w:cs="Times"/>
        </w:rP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AA3FBB" w14:paraId="7C0AAC42" w14:textId="77777777" w:rsidTr="00D72E0F">
        <w:tc>
          <w:tcPr>
            <w:tcW w:w="347" w:type="dxa"/>
            <w:tcBorders>
              <w:top w:val="nil"/>
              <w:left w:val="nil"/>
              <w:bottom w:val="nil"/>
              <w:right w:val="nil"/>
            </w:tcBorders>
          </w:tcPr>
          <w:p w14:paraId="1DCEC8AC" w14:textId="77777777" w:rsidR="007363E8" w:rsidRPr="00AA3FBB" w:rsidRDefault="007363E8" w:rsidP="00212424">
            <w:pPr>
              <w:spacing w:after="120"/>
              <w:rPr>
                <w:rFonts w:cs="Times"/>
              </w:rPr>
            </w:pPr>
          </w:p>
        </w:tc>
        <w:tc>
          <w:tcPr>
            <w:tcW w:w="6853" w:type="dxa"/>
            <w:tcBorders>
              <w:top w:val="nil"/>
              <w:left w:val="nil"/>
              <w:bottom w:val="nil"/>
              <w:right w:val="nil"/>
            </w:tcBorders>
          </w:tcPr>
          <w:p w14:paraId="20F52C14" w14:textId="77777777" w:rsidR="007363E8" w:rsidRPr="00AA3FBB" w:rsidRDefault="00E24959" w:rsidP="00E644E4">
            <w:pPr>
              <w:spacing w:after="120"/>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ann</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SSY</m:t>
                    </m:r>
                  </m:e>
                  <m:sub>
                    <m:r>
                      <w:rPr>
                        <w:rFonts w:ascii="Cambria Math" w:hAnsi="Cambria Math" w:cs="Times"/>
                      </w:rPr>
                      <m:t>EV_meas</m:t>
                    </m:r>
                  </m:sub>
                </m:sSub>
                <m:r>
                  <w:rPr>
                    <w:rFonts w:ascii="Cambria Math" w:hAnsi="Cambria Math" w:cs="Times"/>
                  </w:rPr>
                  <m:t xml:space="preserve">* </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P</m:t>
                        </m:r>
                      </m:e>
                      <m:sub>
                        <m:r>
                          <w:rPr>
                            <w:rFonts w:ascii="Cambria Math" w:hAnsi="Cambria Math" w:cs="Times"/>
                          </w:rPr>
                          <m:t>EVann</m:t>
                        </m:r>
                      </m:sub>
                    </m:sSub>
                  </m:num>
                  <m:den>
                    <m:sSub>
                      <m:sSubPr>
                        <m:ctrlPr>
                          <w:rPr>
                            <w:rFonts w:ascii="Cambria Math" w:hAnsi="Cambria Math" w:cs="Times"/>
                            <w:i/>
                          </w:rPr>
                        </m:ctrlPr>
                      </m:sSubPr>
                      <m:e>
                        <m:r>
                          <w:rPr>
                            <w:rFonts w:ascii="Cambria Math" w:hAnsi="Cambria Math" w:cs="Times"/>
                          </w:rPr>
                          <m:t>P</m:t>
                        </m:r>
                      </m:e>
                      <m:sub>
                        <m:r>
                          <w:rPr>
                            <w:rFonts w:ascii="Cambria Math" w:hAnsi="Cambria Math" w:cs="Times"/>
                          </w:rPr>
                          <m:t>EVmeas</m:t>
                        </m:r>
                      </m:sub>
                    </m:sSub>
                  </m:den>
                </m:f>
              </m:oMath>
            </m:oMathPara>
          </w:p>
        </w:tc>
        <w:tc>
          <w:tcPr>
            <w:tcW w:w="2160" w:type="dxa"/>
            <w:tcBorders>
              <w:top w:val="nil"/>
              <w:left w:val="nil"/>
              <w:bottom w:val="nil"/>
              <w:right w:val="nil"/>
            </w:tcBorders>
          </w:tcPr>
          <w:p w14:paraId="78A8BA94" w14:textId="77777777" w:rsidR="007363E8" w:rsidRPr="00AA3FBB" w:rsidRDefault="007363E8" w:rsidP="00212424">
            <w:pPr>
              <w:spacing w:after="120"/>
              <w:jc w:val="right"/>
              <w:rPr>
                <w:rFonts w:cs="Times"/>
              </w:rPr>
            </w:pPr>
            <w:r w:rsidRPr="00AA3FBB">
              <w:rPr>
                <w:rFonts w:cs="Times"/>
              </w:rPr>
              <w:t>Equation 6</w:t>
            </w:r>
          </w:p>
        </w:tc>
      </w:tr>
    </w:tbl>
    <w:p w14:paraId="407F60C7" w14:textId="69515CFE" w:rsidR="00A955CD" w:rsidRPr="00AA3FBB" w:rsidRDefault="00CB639C" w:rsidP="002F266A">
      <w:pPr>
        <w:ind w:firstLine="0"/>
        <w:rPr>
          <w:rFonts w:cs="Times"/>
        </w:rPr>
      </w:pPr>
      <w:ins w:id="571" w:author="Alex Messina" w:date="2016-03-08T15:54:00Z">
        <w:r w:rsidRPr="00AA3FBB">
          <w:rPr>
            <w:rFonts w:cs="Times"/>
          </w:rPr>
          <w:t xml:space="preserve">where </w:t>
        </w:r>
        <w:r w:rsidRPr="00AA3FBB">
          <w:rPr>
            <w:rFonts w:cs="Times"/>
            <w:i/>
          </w:rPr>
          <w:t>SSY</w:t>
        </w:r>
        <w:r w:rsidRPr="00AA3FBB">
          <w:rPr>
            <w:rFonts w:cs="Times"/>
            <w:i/>
            <w:vertAlign w:val="subscript"/>
          </w:rPr>
          <w:t>ann</w:t>
        </w:r>
        <w:r w:rsidRPr="00AA3FBB">
          <w:rPr>
            <w:rFonts w:cs="Times"/>
          </w:rPr>
          <w:t xml:space="preserve"> is estimated annual SSY from storms, SSY</w:t>
        </w:r>
        <w:r w:rsidRPr="00AA3FBB">
          <w:rPr>
            <w:rFonts w:cs="Times"/>
            <w:vertAlign w:val="subscript"/>
          </w:rPr>
          <w:t>EV</w:t>
        </w:r>
        <w:r w:rsidRPr="00AA3FBB">
          <w:rPr>
            <w:rFonts w:cs="Times"/>
            <w:i/>
            <w:vertAlign w:val="subscript"/>
          </w:rPr>
          <w:t>_meas</w:t>
        </w:r>
        <w:r w:rsidRPr="00AA3FBB">
          <w:rPr>
            <w:rFonts w:cs="Times"/>
          </w:rPr>
          <w:t xml:space="preserve"> is SSY</w:t>
        </w:r>
        <w:r w:rsidRPr="00AA3FBB">
          <w:rPr>
            <w:rFonts w:cs="Times"/>
            <w:vertAlign w:val="subscript"/>
          </w:rPr>
          <w:t>EV</w:t>
        </w:r>
        <w:r w:rsidRPr="00AA3FBB">
          <w:rPr>
            <w:rFonts w:cs="Times"/>
          </w:rPr>
          <w:t xml:space="preserve"> from sampled storms (all, Tables 2 and 4), P</w:t>
        </w:r>
        <w:r w:rsidRPr="00AA3FBB">
          <w:rPr>
            <w:rFonts w:cs="Times"/>
            <w:vertAlign w:val="subscript"/>
          </w:rPr>
          <w:t>EVann</w:t>
        </w:r>
        <w:r w:rsidRPr="00AA3FBB">
          <w:rPr>
            <w:rFonts w:cs="Times"/>
            <w:i/>
          </w:rPr>
          <w:t xml:space="preserve"> </w:t>
        </w:r>
        <w:r w:rsidRPr="00AA3FBB">
          <w:rPr>
            <w:rFonts w:cs="Times"/>
          </w:rPr>
          <w:t>is the precipitation during all storm events</w:t>
        </w:r>
        <w:r>
          <w:rPr>
            <w:rFonts w:cs="Times"/>
          </w:rPr>
          <w:t xml:space="preserve"> in a year</w:t>
        </w:r>
        <w:r w:rsidRPr="00AA3FBB">
          <w:rPr>
            <w:rFonts w:cs="Times"/>
          </w:rPr>
          <w:t>, and</w:t>
        </w:r>
        <w:r w:rsidRPr="00CB639C">
          <w:rPr>
            <w:rFonts w:cs="Times"/>
          </w:rPr>
          <w:t xml:space="preserve"> </w:t>
        </w:r>
        <w:r w:rsidRPr="00AA3FBB">
          <w:rPr>
            <w:rFonts w:cs="Times"/>
          </w:rPr>
          <w:t>P</w:t>
        </w:r>
        <w:r w:rsidRPr="00AA3FBB">
          <w:rPr>
            <w:rFonts w:cs="Times"/>
            <w:vertAlign w:val="subscript"/>
          </w:rPr>
          <w:t>EVmeas</w:t>
        </w:r>
        <w:r w:rsidRPr="00AA3FBB">
          <w:rPr>
            <w:rFonts w:cs="Times"/>
          </w:rPr>
          <w:t xml:space="preserve"> is precipitation during the </w:t>
        </w:r>
        <w:r>
          <w:rPr>
            <w:rFonts w:cs="Times"/>
          </w:rPr>
          <w:t xml:space="preserve">set of </w:t>
        </w:r>
        <w:r w:rsidRPr="00AA3FBB">
          <w:rPr>
            <w:rFonts w:cs="Times"/>
          </w:rPr>
          <w:t xml:space="preserve">sampled storms. </w:t>
        </w:r>
      </w:ins>
      <w:r w:rsidRPr="00AA3FBB">
        <w:rPr>
          <w:rFonts w:cs="Times"/>
        </w:rPr>
        <w:t xml:space="preserve">Equation 6 assumes that the sediment yield per mm of storm precipitation is constant over the year, and </w:t>
      </w:r>
      <w:del w:id="572" w:author="Alex Messina" w:date="2016-03-08T15:54:00Z">
        <w:r w:rsidR="006F5A12">
          <w:delText>that</w:delText>
        </w:r>
      </w:del>
      <w:ins w:id="573" w:author="Alex Messina" w:date="2016-03-08T15:54:00Z">
        <w:r w:rsidRPr="00AA3FBB">
          <w:rPr>
            <w:rFonts w:cs="Times"/>
          </w:rPr>
          <w:t>insensitive to</w:t>
        </w:r>
      </w:ins>
      <w:r w:rsidRPr="00AA3FBB">
        <w:rPr>
          <w:rFonts w:cs="Times"/>
        </w:rPr>
        <w:t xml:space="preserve"> the size distribut</w:t>
      </w:r>
      <w:r>
        <w:rPr>
          <w:rFonts w:cs="Times"/>
        </w:rPr>
        <w:t>ion of storms</w:t>
      </w:r>
      <w:del w:id="574" w:author="Alex Messina" w:date="2016-03-08T15:54:00Z">
        <w:r w:rsidR="006F5A12">
          <w:delText xml:space="preserve"> has no effect on SSY</w:delText>
        </w:r>
        <w:r w:rsidR="001E37AA" w:rsidRPr="001E37AA">
          <w:rPr>
            <w:vertAlign w:val="subscript"/>
          </w:rPr>
          <w:delText>EV</w:delText>
        </w:r>
      </w:del>
      <w:r>
        <w:rPr>
          <w:rFonts w:cs="Times"/>
        </w:rPr>
        <w:t>, though there is</w:t>
      </w:r>
      <w:del w:id="575" w:author="Alex Messina" w:date="2016-03-08T15:54:00Z">
        <w:r w:rsidR="006F5A12">
          <w:delText xml:space="preserve"> some</w:delText>
        </w:r>
      </w:del>
      <w:r w:rsidRPr="00AA3FBB">
        <w:rPr>
          <w:rFonts w:cs="Times"/>
        </w:rPr>
        <w:t xml:space="preserve"> evidence that SSY</w:t>
      </w:r>
      <w:r w:rsidRPr="00AA3FBB">
        <w:rPr>
          <w:rFonts w:cs="Times"/>
          <w:vertAlign w:val="subscript"/>
        </w:rPr>
        <w:t>EV</w:t>
      </w:r>
      <w:r w:rsidRPr="00AA3FBB">
        <w:rPr>
          <w:rFonts w:cs="Times"/>
        </w:rPr>
        <w:t xml:space="preserve"> increases exponentially with storm size </w:t>
      </w:r>
      <w:r w:rsidRPr="00AA3FBB">
        <w:rPr>
          <w:rFonts w:cs="Times"/>
        </w:rPr>
        <w:fldChar w:fldCharType="begin" w:fldLock="1"/>
      </w:r>
      <w:r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Pr="00AA3FBB">
        <w:rPr>
          <w:rFonts w:cs="Times"/>
        </w:rPr>
        <w:fldChar w:fldCharType="separate"/>
      </w:r>
      <w:r w:rsidRPr="00AA3FBB">
        <w:rPr>
          <w:rFonts w:cs="Times"/>
          <w:noProof/>
        </w:rPr>
        <w:t>(Lewis et al., 2001; Rankl, 2004)</w:t>
      </w:r>
      <w:r w:rsidRPr="00AA3FBB">
        <w:rPr>
          <w:rFonts w:cs="Times"/>
        </w:rPr>
        <w:fldChar w:fldCharType="end"/>
      </w:r>
      <w:r w:rsidRPr="00AA3FBB">
        <w:rPr>
          <w:rFonts w:cs="Times"/>
        </w:rPr>
        <w:t xml:space="preserve">. Equation 6 also ignores sediment yield during non-storm periods, which is justified by the low SSC </w:t>
      </w:r>
      <w:ins w:id="576" w:author="Alex Messina" w:date="2016-03-08T15:54:00Z">
        <w:r w:rsidRPr="00AA3FBB">
          <w:rPr>
            <w:rFonts w:cs="Times"/>
          </w:rPr>
          <w:t xml:space="preserve">(typically under 20 mg/L) </w:t>
        </w:r>
      </w:ins>
      <w:r w:rsidRPr="00AA3FBB">
        <w:rPr>
          <w:rFonts w:cs="Times"/>
        </w:rPr>
        <w:t xml:space="preserve">and Q </w:t>
      </w:r>
      <w:ins w:id="577" w:author="Alex Messina" w:date="2016-03-08T15:54:00Z">
        <w:r w:rsidRPr="00AA3FBB">
          <w:rPr>
            <w:rFonts w:cs="Times"/>
          </w:rPr>
          <w:t xml:space="preserve">(baseflow) </w:t>
        </w:r>
      </w:ins>
      <w:r w:rsidRPr="00AA3FBB">
        <w:rPr>
          <w:rFonts w:cs="Times"/>
        </w:rPr>
        <w:t>observed between storms.</w:t>
      </w:r>
      <w:r w:rsidR="009C56F9" w:rsidRPr="00AA3FBB">
        <w:rPr>
          <w:rFonts w:cs="Times"/>
        </w:rPr>
        <w:t xml:space="preserve"> </w:t>
      </w:r>
      <w:r w:rsidR="008B0AF8" w:rsidRPr="00AA3FBB">
        <w:rPr>
          <w:rFonts w:cs="Times"/>
        </w:rPr>
        <w:tab/>
      </w:r>
    </w:p>
    <w:p w14:paraId="7169791A" w14:textId="77777777" w:rsidR="00420761" w:rsidRPr="00BC019D" w:rsidRDefault="00420761" w:rsidP="00420761">
      <w:pPr>
        <w:pStyle w:val="Heading3"/>
        <w:rPr>
          <w:del w:id="578" w:author="Alex Messina" w:date="2016-03-08T15:54:00Z"/>
          <w:rFonts w:ascii="Times New Roman" w:hAnsi="Times New Roman" w:cs="Times New Roman"/>
        </w:rPr>
      </w:pPr>
      <w:del w:id="579" w:author="Alex Messina" w:date="2016-03-08T15:54:00Z">
        <w:r w:rsidRPr="00BC019D">
          <w:rPr>
            <w:rFonts w:ascii="Times New Roman" w:hAnsi="Times New Roman" w:cs="Times New Roman"/>
          </w:rPr>
          <w:delText>3.</w:delText>
        </w:r>
        <w:r w:rsidR="00B37085">
          <w:rPr>
            <w:rFonts w:ascii="Times New Roman" w:hAnsi="Times New Roman" w:cs="Times New Roman"/>
          </w:rPr>
          <w:delText>4.</w:delText>
        </w:r>
        <w:r w:rsidRPr="00BC019D">
          <w:rPr>
            <w:rFonts w:ascii="Times New Roman" w:hAnsi="Times New Roman" w:cs="Times New Roman"/>
          </w:rPr>
          <w:delText xml:space="preserve"> Field Data Collection </w:delText>
        </w:r>
      </w:del>
    </w:p>
    <w:p w14:paraId="2132BDA9" w14:textId="77777777" w:rsidR="001D413A" w:rsidRPr="00AA3FBB" w:rsidRDefault="00420761" w:rsidP="001D413A">
      <w:pPr>
        <w:rPr>
          <w:moveFrom w:id="580" w:author="Alex Messina" w:date="2016-03-08T15:54:00Z"/>
          <w:rFonts w:cs="Times"/>
        </w:rPr>
      </w:pPr>
      <w:del w:id="581" w:author="Alex Messina" w:date="2016-03-08T15:54:00Z">
        <w:r>
          <w:delText>Data on precipitation (P), water discharge (Q), suspended sediment concentration (SSC) and turbidity (T)</w:delText>
        </w:r>
      </w:del>
      <w:moveFromRangeStart w:id="582" w:author="Alex Messina" w:date="2016-03-08T15:54:00Z" w:name="move445215804"/>
      <w:moveFrom w:id="583" w:author="Alex Messina" w:date="2016-03-08T15:54:00Z">
        <w:r w:rsidR="001D413A" w:rsidRPr="00AA3FBB">
          <w:rPr>
            <w:rFonts w:cs="Times"/>
          </w:rPr>
          <w:t xml:space="preserve">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moveFrom>
    </w:p>
    <w:moveFromRangeEnd w:id="582"/>
    <w:p w14:paraId="32A2C0CE" w14:textId="77777777" w:rsidR="00420761" w:rsidRDefault="00B37085" w:rsidP="00420761">
      <w:pPr>
        <w:pStyle w:val="Heading4"/>
        <w:rPr>
          <w:del w:id="584" w:author="Alex Messina" w:date="2016-03-08T15:54:00Z"/>
        </w:rPr>
      </w:pPr>
      <w:del w:id="585" w:author="Alex Messina" w:date="2016-03-08T15:54:00Z">
        <w:r>
          <w:lastRenderedPageBreak/>
          <w:delText>3.4.1.</w:delText>
        </w:r>
        <w:r w:rsidR="00420761">
          <w:delText xml:space="preserve"> Precipitation (P)</w:delText>
        </w:r>
      </w:del>
    </w:p>
    <w:p w14:paraId="28CB7275" w14:textId="77777777" w:rsidR="00420761" w:rsidRDefault="00420761" w:rsidP="00420761">
      <w:pPr>
        <w:rPr>
          <w:del w:id="586" w:author="Alex Messina" w:date="2016-03-08T15:54:00Z"/>
        </w:rPr>
      </w:pPr>
      <w:del w:id="587" w:author="Alex Messina" w:date="2016-03-08T15:54:00Z">
        <w:r>
          <w:delText>P was measured at three locations in Faga'alu watershed using Rainwise RAINEW tipping-bucket rain gages (RG1 and RG2) and a Vantage Pro Weather Station (Wx) (Figure 1). Data at RG2 was only recorded January-March, 2012 to determine a relationship between elevation and precipitation in the LOWER subwatershed. The total event precipitation (Psum) and event Erosivity Index (EI30) were calculated using data from RG1, with data gaps filled by 15 minute interval precipitation data from Wx.</w:delText>
        </w:r>
      </w:del>
    </w:p>
    <w:p w14:paraId="1FF2C141" w14:textId="77777777" w:rsidR="00420761" w:rsidRDefault="00B37085" w:rsidP="00420761">
      <w:pPr>
        <w:pStyle w:val="Heading4"/>
        <w:rPr>
          <w:del w:id="588" w:author="Alex Messina" w:date="2016-03-08T15:54:00Z"/>
        </w:rPr>
      </w:pPr>
      <w:del w:id="589" w:author="Alex Messina" w:date="2016-03-08T15:54:00Z">
        <w:r>
          <w:delText>3.4.2</w:delText>
        </w:r>
        <w:r w:rsidR="00C61F74">
          <w:delText xml:space="preserve">. </w:delText>
        </w:r>
        <w:r w:rsidR="00420761">
          <w:delText>Water Discharge (Q)</w:delText>
        </w:r>
      </w:del>
    </w:p>
    <w:p w14:paraId="49F99B4F" w14:textId="77777777" w:rsidR="00420761" w:rsidRDefault="00420761" w:rsidP="00420761">
      <w:pPr>
        <w:rPr>
          <w:del w:id="590" w:author="Alex Messina" w:date="2016-03-08T15:54:00Z"/>
        </w:rPr>
      </w:pPr>
      <w:del w:id="591" w:author="Alex Messina" w:date="2016-03-08T15:54:00Z">
        <w:r>
          <w:delText>Stream gaging sites were chosen to take advantage of an existing control structure (FG1) and a stabilized stream cross section (FG3) (Duvert et al, 2010). At FG1 and FG3, Q was calculated from stream stage measurements taken at 15 minute intervals using HOBO pressure transducers (PT) and a stage-Q rating curve calibrated to manual Q measurements. Q was measured manually in the field under both baseflow and stormflow</w:delText>
        </w:r>
      </w:del>
      <w:moveFromRangeStart w:id="592" w:author="Alex Messina" w:date="2016-03-08T15:54:00Z" w:name="move445215805"/>
      <w:moveFrom w:id="593" w:author="Alex Messina" w:date="2016-03-08T15:54:00Z">
        <w:r w:rsidR="001D413A" w:rsidRPr="00AA3FBB">
          <w:rPr>
            <w:rFonts w:cs="Times"/>
          </w:rPr>
          <w:t xml:space="preserve"> conditions by the area-velocity method (AV) using a Marsh-McBirney flowmeter </w:t>
        </w:r>
        <w:r w:rsidR="001D413A" w:rsidRPr="00AA3FBB">
          <w:rPr>
            <w:rFonts w:cs="Times"/>
          </w:rPr>
          <w:fldChar w:fldCharType="begin" w:fldLock="1"/>
        </w:r>
        <w:r w:rsidR="001D413A" w:rsidRPr="00AA3FBB">
          <w:rPr>
            <w:rFonts w:cs="Times"/>
          </w:rP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(Harrelson et al., 1994; Turnipseed and Sauer, 2010)</w:t>
        </w:r>
        <w:r w:rsidR="001D413A" w:rsidRPr="00AA3FBB">
          <w:rPr>
            <w:rFonts w:cs="Times"/>
          </w:rPr>
          <w:fldChar w:fldCharType="end"/>
        </w:r>
        <w:r w:rsidR="001D413A" w:rsidRPr="00AA3FBB">
          <w:rPr>
            <w:rFonts w:cs="Times"/>
          </w:rPr>
          <w:t xml:space="preserve">. </w:t>
        </w:r>
      </w:moveFrom>
      <w:moveFromRangeEnd w:id="592"/>
      <w:del w:id="594" w:author="Alex Messina" w:date="2016-03-08T15:54:00Z">
        <w:r>
          <w:delText xml:space="preserve">The PTs recorded stages that exceeded the highest stage with manually-measured Q, so the stage-Q rating at FG3 was extrapolated using Manning's equation, calibrating Manning's n (0.067) to the Q measurements. At FG1, the flow control structure is a masonry spillway crest of a defunct stream capture. The highest stage recorded by the PT (120 cm) exceeded the highest stage with manually-measured Q (17 cm), and the flow structure did not meet the assumptions for using Manning's equation to predict flow, so the HEC-RAS model was used to create the stage-Q relationship </w:delText>
        </w:r>
        <w:r>
          <w:fldChar w:fldCharType="begin" w:fldLock="1"/>
        </w:r>
        <w:r>
          <w:del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delInstrText>
        </w:r>
        <w:r>
          <w:fldChar w:fldCharType="separate"/>
        </w:r>
        <w:r w:rsidRPr="00E153E3">
          <w:rPr>
            <w:noProof/>
          </w:rPr>
          <w:delText>(Brunner, 2010)</w:delText>
        </w:r>
        <w:r>
          <w:fldChar w:fldCharType="end"/>
        </w:r>
        <w:r>
          <w:delText>. See Appendix B for details of the cross sections and rating curves.</w:delText>
        </w:r>
      </w:del>
    </w:p>
    <w:p w14:paraId="324965FB" w14:textId="77777777" w:rsidR="00420761" w:rsidRDefault="00420761" w:rsidP="00420761">
      <w:pPr>
        <w:rPr>
          <w:del w:id="595" w:author="Alex Messina" w:date="2016-03-08T15:54:00Z"/>
        </w:rPr>
      </w:pPr>
      <w:del w:id="596" w:author="Alex Messina" w:date="2016-03-08T15:54:00Z">
        <w:r>
          <w:lastRenderedPageBreak/>
          <w:delText xml:space="preserve">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SSY at FG2 are conservative, lower bound estimates, particularly during small events when specific discharge from the UPPER watershed was small relative to specific discharge from the quarry. </w:delText>
        </w:r>
      </w:del>
      <w:moveFromRangeStart w:id="597" w:author="Alex Messina" w:date="2016-03-08T15:54:00Z" w:name="move445215806"/>
      <w:moveFrom w:id="598" w:author="Alex Messina" w:date="2016-03-08T15:54:00Z">
        <w:r w:rsidR="001D413A" w:rsidRPr="00AA3FBB">
          <w:rPr>
            <w:rFonts w:cs="Times"/>
          </w:rPr>
          <w:t xml:space="preserve">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moveFrom>
      <w:moveFromRangeEnd w:id="597"/>
      <w:del w:id="599" w:author="Alex Messina" w:date="2016-03-08T15:54:00Z">
        <w:r>
          <w:delText>LOWER_QUARRY subwatershed.</w:delText>
        </w:r>
      </w:del>
    </w:p>
    <w:p w14:paraId="44DA2001" w14:textId="77777777" w:rsidR="00420761" w:rsidRDefault="00B37085" w:rsidP="00420761">
      <w:pPr>
        <w:pStyle w:val="Heading4"/>
        <w:rPr>
          <w:del w:id="600" w:author="Alex Messina" w:date="2016-03-08T15:54:00Z"/>
        </w:rPr>
      </w:pPr>
      <w:del w:id="601" w:author="Alex Messina" w:date="2016-03-08T15:54:00Z">
        <w:r>
          <w:delText>3.4</w:delText>
        </w:r>
        <w:r w:rsidR="00420761">
          <w:delText>.3. Suspended Sediment Concentration (SSC)</w:delText>
        </w:r>
      </w:del>
    </w:p>
    <w:p w14:paraId="01C12E2D" w14:textId="77777777" w:rsidR="00420761" w:rsidRDefault="00420761" w:rsidP="00CF1904">
      <w:pPr>
        <w:rPr>
          <w:del w:id="602" w:author="Alex Messina" w:date="2016-03-08T15:54:00Z"/>
        </w:rPr>
      </w:pPr>
      <w:del w:id="603" w:author="Alex Messina" w:date="2016-03-08T15:54:00Z">
        <w:r>
          <w:delText>SSC was estimated at 15 minute intervals from either 1) linear interpolation of SSC measured from water samples, or 2) turbidity data (T) recorded at 15 minute intervals and a T-SSC relationship calibrated to stream water samples colle</w:delText>
        </w:r>
        <w:r w:rsidR="00CF1904">
          <w:delText xml:space="preserve">cted over a range of Q and SSC. </w:delText>
        </w:r>
        <w:r>
          <w:delText>Stream water samples were collected by grab sampling with 500 mL HDPE bottles at FG1, FG2, and FG3. At FG2, water samples were also collected at 30 min intervals during storm events by an ISCO 3700 Autosampler triggered by a stage height sensor.</w:delText>
        </w:r>
      </w:del>
      <w:moveFromRangeStart w:id="604" w:author="Alex Messina" w:date="2016-03-08T15:54:00Z" w:name="move445215807"/>
      <w:moveFrom w:id="605" w:author="Alex Messina" w:date="2016-03-08T15:54:00Z">
        <w:r w:rsidR="001D413A" w:rsidRPr="00AA3FBB">
          <w:rPr>
            <w:rFonts w:cs="Times"/>
          </w:rPr>
          <w:t xml:space="preserve"> Samples were analyzed for SSC on-island using gravimetric methods </w:t>
        </w:r>
        <w:r w:rsidR="001D413A" w:rsidRPr="00AA3FBB">
          <w:rPr>
            <w:rFonts w:cs="Times"/>
          </w:rPr>
          <w:fldChar w:fldCharType="begin" w:fldLock="1"/>
        </w:r>
        <w:r w:rsidR="001D413A" w:rsidRPr="00AA3FBB">
          <w:rPr>
            <w:rFonts w:cs="Times"/>
          </w:rP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(Gray, 2014; Gray et al., 2000)</w:t>
        </w:r>
        <w:r w:rsidR="001D413A" w:rsidRPr="00AA3FBB">
          <w:rPr>
            <w:rFonts w:cs="Times"/>
          </w:rPr>
          <w:fldChar w:fldCharType="end"/>
        </w:r>
        <w:r w:rsidR="001D413A" w:rsidRPr="00AA3FBB">
          <w:rPr>
            <w:rFonts w:cs="Times"/>
          </w:rPr>
          <w:t xml:space="preserve">. </w:t>
        </w:r>
      </w:moveFrom>
      <w:moveFromRangeEnd w:id="604"/>
      <w:del w:id="606" w:author="Alex Messina" w:date="2016-03-08T15:54:00Z">
        <w:r>
          <w:delText>Water samples were vacuum filtered on pre-weighed 47mm diameter, 0.7 um Millipore AP40 glass fiber filters, oven dried at 100 C for one hour, cooled and weighed to determine SSC (mg/L).</w:delText>
        </w:r>
      </w:del>
    </w:p>
    <w:p w14:paraId="4DB037B6" w14:textId="77777777" w:rsidR="00420761" w:rsidRDefault="00420761" w:rsidP="00420761">
      <w:pPr>
        <w:rPr>
          <w:del w:id="607" w:author="Alex Messina" w:date="2016-03-08T15:54:00Z"/>
        </w:rPr>
      </w:pPr>
      <w:del w:id="608" w:author="Alex Messina" w:date="2016-03-08T15:54:00Z">
        <w:r>
          <w:lastRenderedPageBreak/>
          <w:delText>Interpolation of SSC values from grab samples was performed if at least three stream water samples were collected during a storm event</w:delText>
        </w:r>
      </w:del>
      <w:moveFromRangeStart w:id="609" w:author="Alex Messina" w:date="2016-03-08T15:54:00Z" w:name="move445215808"/>
      <w:moveFrom w:id="610" w:author="Alex Messina" w:date="2016-03-08T15:54:00Z">
        <w:r w:rsidR="001D413A" w:rsidRPr="00AA3FBB">
          <w:rPr>
            <w:rFonts w:cs="Times"/>
          </w:rPr>
          <w:t xml:space="preserve"> </w:t>
        </w:r>
        <w:r w:rsidR="001D413A" w:rsidRPr="00AA3FBB">
          <w:rPr>
            <w:rFonts w:cs="Times"/>
          </w:rPr>
          <w:fldChar w:fldCharType="begin" w:fldLock="1"/>
        </w:r>
        <w:r w:rsidR="001D413A" w:rsidRPr="00AA3FBB">
          <w:rPr>
            <w:rFonts w:cs="Times"/>
          </w:rP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(Nearing et al., 2007)</w:t>
        </w:r>
        <w:r w:rsidR="001D413A" w:rsidRPr="00AA3FBB">
          <w:rPr>
            <w:rFonts w:cs="Times"/>
          </w:rPr>
          <w:fldChar w:fldCharType="end"/>
        </w:r>
        <w:r w:rsidR="001D413A" w:rsidRPr="00AA3FBB">
          <w:rPr>
            <w:rFonts w:cs="Times"/>
          </w:rPr>
          <w:t xml:space="preserve">, and if an SSC sample was collected within 30 minutes of peak Q. </w:t>
        </w:r>
      </w:moveFrom>
      <w:moveFromRangeEnd w:id="609"/>
      <w:del w:id="611" w:author="Alex Messina" w:date="2016-03-08T15:54:00Z">
        <w:r>
          <w:delText xml:space="preserve">SSC was assumed to be zero at the beginning and end of each storm if no grab sample data was available for those times </w:delText>
        </w:r>
        <w:r>
          <w:fldChar w:fldCharType="begin" w:fldLock="1"/>
        </w:r>
        <w:r>
          <w:del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delInstrText>
        </w:r>
        <w:r>
          <w:fldChar w:fldCharType="separate"/>
        </w:r>
        <w:r w:rsidRPr="00E153E3">
          <w:rPr>
            <w:noProof/>
          </w:rPr>
          <w:delText>(Lewis et al., 2001)</w:delText>
        </w:r>
        <w:r>
          <w:fldChar w:fldCharType="end"/>
        </w:r>
        <w:r>
          <w:delText>.</w:delText>
        </w:r>
      </w:del>
    </w:p>
    <w:p w14:paraId="6239B3A3" w14:textId="77777777" w:rsidR="00420761" w:rsidRDefault="00420761" w:rsidP="00420761">
      <w:pPr>
        <w:rPr>
          <w:del w:id="612" w:author="Alex Messina" w:date="2016-03-08T15:54:00Z"/>
        </w:rPr>
      </w:pPr>
      <w:del w:id="613" w:author="Alex Messina" w:date="2016-03-08T15:54:00Z">
        <w:r>
          <w:delText>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w:delText>
        </w:r>
      </w:del>
      <w:moveFromRangeStart w:id="614" w:author="Alex Messina" w:date="2016-03-08T15:54:00Z" w:name="move445215814"/>
      <w:moveFrom w:id="615" w:author="Alex Messina" w:date="2016-03-08T15:54:00Z">
        <w:r w:rsidR="006F5A12" w:rsidRPr="00AA3FBB">
          <w:rPr>
            <w:rFonts w:cs="Times"/>
          </w:rPr>
          <w:t xml:space="preserve"> </w:t>
        </w:r>
        <w:r w:rsidR="000805B3" w:rsidRPr="00AA3FBB">
          <w:rPr>
            <w:rFonts w:cs="Times"/>
          </w:rPr>
          <w:fldChar w:fldCharType="begin" w:fldLock="1"/>
        </w:r>
        <w:r w:rsidR="00E153E3"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rsidRPr="00AA3FBB">
          <w:rPr>
            <w:rFonts w:cs="Times"/>
          </w:rPr>
          <w:fldChar w:fldCharType="separate"/>
        </w:r>
        <w:r w:rsidR="00E153E3" w:rsidRPr="00AA3FBB">
          <w:rPr>
            <w:rFonts w:cs="Times"/>
            <w:noProof/>
          </w:rPr>
          <w:t>(Lewis et al., 2001)</w:t>
        </w:r>
        <w:r w:rsidR="000805B3" w:rsidRPr="00AA3FBB">
          <w:rPr>
            <w:rFonts w:cs="Times"/>
          </w:rPr>
          <w:fldChar w:fldCharType="end"/>
        </w:r>
        <w:r w:rsidR="006F5A12" w:rsidRPr="00AA3FBB">
          <w:rPr>
            <w:rFonts w:cs="Times"/>
          </w:rPr>
          <w:t>.</w:t>
        </w:r>
        <w:moveFromRangeStart w:id="616" w:author="Alex Messina" w:date="2016-03-08T15:54:00Z" w:name="move445215810"/>
        <w:moveFromRangeEnd w:id="614"/>
        <w:r w:rsidR="00D360D8" w:rsidRPr="00AA3FBB">
          <w:rPr>
            <w:rFonts w:cs="Times"/>
          </w:rPr>
          <w:t xml:space="preserve">The T-SSC relationship can be unique to each region, stream, instrument or even each storm event </w:t>
        </w:r>
        <w:r w:rsidR="00D360D8" w:rsidRPr="00AA3FBB">
          <w:rPr>
            <w:rFonts w:cs="Times"/>
          </w:rPr>
          <w:fldChar w:fldCharType="begin" w:fldLock="1"/>
        </w:r>
        <w:r w:rsidR="00D360D8"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D360D8" w:rsidRPr="00AA3FBB">
          <w:rPr>
            <w:rFonts w:cs="Times"/>
          </w:rPr>
          <w:fldChar w:fldCharType="separate"/>
        </w:r>
        <w:r w:rsidR="00D360D8" w:rsidRPr="00AA3FBB">
          <w:rPr>
            <w:rFonts w:cs="Times"/>
            <w:noProof/>
          </w:rPr>
          <w:t>(Lewis et al., 2001)</w:t>
        </w:r>
        <w:r w:rsidR="00D360D8" w:rsidRPr="00AA3FBB">
          <w:rPr>
            <w:rFonts w:cs="Times"/>
          </w:rPr>
          <w:fldChar w:fldCharType="end"/>
        </w:r>
        <w:r w:rsidR="00D360D8" w:rsidRPr="00AA3FBB">
          <w:rPr>
            <w:rFonts w:cs="Times"/>
          </w:rPr>
          <w:t>, and can be influenced by water color, dissolved solids</w:t>
        </w:r>
      </w:moveFrom>
      <w:moveFromRangeEnd w:id="616"/>
      <w:del w:id="617" w:author="Alex Messina" w:date="2016-03-08T15:54:00Z">
        <w:r>
          <w:delText xml:space="preserve"> and organic matter, temperature, and the shape, size, and composition of sediment. However, T has proved to be a robust surrogate measure of SSC in streams </w:delText>
        </w:r>
        <w:r>
          <w:fldChar w:fldCharType="begin" w:fldLock="1"/>
        </w:r>
        <w:r>
          <w:del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delInstrText>
        </w:r>
        <w:r>
          <w:fldChar w:fldCharType="separate"/>
        </w:r>
        <w:r w:rsidRPr="00E153E3">
          <w:rPr>
            <w:noProof/>
          </w:rPr>
          <w:delText>(Gippel, 1995)</w:delText>
        </w:r>
        <w:r>
          <w:fldChar w:fldCharType="end"/>
        </w:r>
        <w:r>
          <w:delText xml:space="preserve">, and is most accurate when a unique T-SSC relationship is developed for each instrument separately, using in situ grab samples under storm conditions </w:delText>
        </w:r>
        <w:r>
          <w:fldChar w:fldCharType="begin" w:fldLock="1"/>
        </w:r>
        <w:r>
          <w:del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delInstrText>
        </w:r>
        <w:r>
          <w:fldChar w:fldCharType="separate"/>
        </w:r>
        <w:r w:rsidRPr="00E153E3">
          <w:rPr>
            <w:noProof/>
          </w:rPr>
          <w:delText>(Lewis, 1996)</w:delText>
        </w:r>
        <w:r>
          <w:fldChar w:fldCharType="end"/>
        </w:r>
        <w:r>
          <w:delText>. A unique T-SSC relationship was developed for each turbidimeter, at each location, using T data and SSC samples from storm periods only (r² values 0.79-0.99). See Appendix D for details on the T-SSC relationships.</w:delText>
        </w:r>
      </w:del>
    </w:p>
    <w:p w14:paraId="5AAD6308" w14:textId="77777777" w:rsidR="00420761" w:rsidRDefault="00B37085" w:rsidP="00420761">
      <w:pPr>
        <w:pStyle w:val="Heading4"/>
        <w:rPr>
          <w:del w:id="618" w:author="Alex Messina" w:date="2016-03-08T15:54:00Z"/>
        </w:rPr>
      </w:pPr>
      <w:del w:id="619" w:author="Alex Messina" w:date="2016-03-08T15:54:00Z">
        <w:r>
          <w:delText>3.4</w:delText>
        </w:r>
        <w:r w:rsidR="00C61F74">
          <w:delText>.4.</w:delText>
        </w:r>
        <w:r w:rsidR="00420761">
          <w:delText xml:space="preserve"> Cumulative Probable Error (PE)</w:delText>
        </w:r>
      </w:del>
    </w:p>
    <w:p w14:paraId="3AE43972" w14:textId="77777777" w:rsidR="002F4667" w:rsidRPr="00AA3FBB" w:rsidRDefault="00420761" w:rsidP="002F4667">
      <w:pPr>
        <w:rPr>
          <w:moveFrom w:id="620" w:author="Alex Messina" w:date="2016-03-08T15:54:00Z"/>
          <w:rFonts w:cs="Times"/>
        </w:rPr>
      </w:pPr>
      <w:del w:id="621" w:author="Alex Messina" w:date="2016-03-08T15:54:00Z">
        <w:r>
          <w:delText>Uncertainty in SSY</w:delText>
        </w:r>
        <w:r>
          <w:rPr>
            <w:vertAlign w:val="subscript"/>
          </w:rPr>
          <w:delText>EV</w:delText>
        </w:r>
        <w:r>
          <w:delText xml:space="preserve"> estimates arises from both measurement and model errors, including stage-Q and T-</w:delText>
        </w:r>
      </w:del>
      <w:moveFromRangeStart w:id="622" w:author="Alex Messina" w:date="2016-03-08T15:54:00Z" w:name="move445215811"/>
      <w:moveFrom w:id="623" w:author="Alex Messina" w:date="2016-03-08T15:54:00Z">
        <w:r w:rsidR="00B7618B" w:rsidRPr="00AA3FBB">
          <w:rPr>
            <w:rFonts w:cs="Times"/>
          </w:rPr>
          <w:t>SSC</w:t>
        </w:r>
        <w:r w:rsidR="00721092">
          <w:rPr>
            <w:rFonts w:cs="Times"/>
          </w:rPr>
          <w:t xml:space="preserve"> (Harmel et al., 2006). </w:t>
        </w:r>
      </w:moveFrom>
      <w:moveFromRangeEnd w:id="622"/>
      <w:del w:id="624" w:author="Alex Messina" w:date="2016-03-08T15:54:00Z">
        <w:r>
          <w:delText xml:space="preserve">The Root Mean Square Error (RMSE) method estimates the "most probable value" of the cumulative or combined error by propagating </w:delText>
        </w:r>
        <w:r>
          <w:lastRenderedPageBreak/>
          <w:delText>the error from each measurement and modeling procedure</w:delText>
        </w:r>
      </w:del>
      <w:moveFromRangeStart w:id="625" w:author="Alex Messina" w:date="2016-03-08T15:54:00Z" w:name="move445215812"/>
      <w:moveFrom w:id="626" w:author="Alex Messina" w:date="2016-03-08T15:54:00Z">
        <w:r w:rsidR="002F4667" w:rsidRPr="00AA3FBB">
          <w:rPr>
            <w:rFonts w:cs="Times"/>
          </w:rPr>
          <w:t xml:space="preserve"> to the final SSY</w:t>
        </w:r>
        <w:r w:rsidR="002F4667" w:rsidRPr="00AA3FBB">
          <w:rPr>
            <w:rFonts w:cs="Times"/>
            <w:vertAlign w:val="subscript"/>
          </w:rPr>
          <w:t>EV</w:t>
        </w:r>
        <w:r w:rsidR="002F4667" w:rsidRPr="00AA3FBB">
          <w:rPr>
            <w:rFonts w:cs="Times"/>
          </w:rPr>
          <w:t xml:space="preserve"> calculation </w:t>
        </w:r>
        <w:r w:rsidR="002F4667" w:rsidRPr="00AA3FBB">
          <w:rPr>
            <w:rFonts w:cs="Times"/>
          </w:rPr>
          <w:fldChar w:fldCharType="begin" w:fldLock="1"/>
        </w:r>
        <w:r w:rsidR="002F4667" w:rsidRPr="00AA3FBB">
          <w:rPr>
            <w:rFonts w:cs="Times"/>
          </w:rP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002F4667" w:rsidRPr="00AA3FBB">
          <w:rPr>
            <w:rFonts w:cs="Times"/>
          </w:rPr>
          <w:fldChar w:fldCharType="separate"/>
        </w:r>
        <w:r w:rsidR="002F4667" w:rsidRPr="00AA3FBB">
          <w:rPr>
            <w:rFonts w:cs="Times"/>
            <w:noProof/>
          </w:rPr>
          <w:t>(Topping, 1972)</w:t>
        </w:r>
        <w:r w:rsidR="002F4667" w:rsidRPr="00AA3FBB">
          <w:rPr>
            <w:rFonts w:cs="Times"/>
          </w:rPr>
          <w:fldChar w:fldCharType="end"/>
        </w:r>
        <w:r w:rsidR="002F4667" w:rsidRPr="00AA3FBB">
          <w:rPr>
            <w:rFonts w:cs="Times"/>
          </w:rPr>
          <w:t>. The resulting cumulative probable error (PE) is the square root of the sum of the squares of the maximum values of the separate errors:</w:t>
        </w:r>
      </w:moveFrom>
    </w:p>
    <w:moveFromRangeEnd w:id="625"/>
    <w:p w14:paraId="23630906" w14:textId="77777777" w:rsidR="00420761" w:rsidRDefault="00420761" w:rsidP="00131E7B">
      <w:pPr>
        <w:rPr>
          <w:del w:id="627" w:author="Alex Messina" w:date="2016-03-08T15:54:00Z"/>
        </w:rPr>
      </w:pPr>
      <w:del w:id="628" w:author="Alex Messina" w:date="2016-03-08T15:54:00Z">
        <w:r>
          <w:delText>E</w:delText>
        </w:r>
        <w:r>
          <w:rPr>
            <w:vertAlign w:val="subscript"/>
          </w:rPr>
          <w:delText>Qmeas</w:delText>
        </w:r>
        <w:r>
          <w:delText xml:space="preserve"> and E</w:delText>
        </w:r>
        <w:r>
          <w:rPr>
            <w:vertAlign w:val="subscript"/>
          </w:rPr>
          <w:delText>SSCmeas</w:delText>
        </w:r>
        <w:r>
          <w:delText xml:space="preserve"> were estimated using lookup tables from the DUET-H/WQ software tool</w:delText>
        </w:r>
      </w:del>
      <w:moveFromRangeStart w:id="629" w:author="Alex Messina" w:date="2016-03-08T15:54:00Z" w:name="move445215813"/>
      <w:moveFrom w:id="630" w:author="Alex Messina" w:date="2016-03-08T15:54:00Z">
        <w:r w:rsidR="002F4667" w:rsidRPr="00AA3FBB">
          <w:rPr>
            <w:rFonts w:cs="Times"/>
          </w:rPr>
          <w:t xml:space="preserve"> </w:t>
        </w:r>
        <w:r w:rsidR="002F4667" w:rsidRPr="00AA3FBB">
          <w:rPr>
            <w:b/>
            <w:rPrChange w:id="631" w:author="Alex Messina" w:date="2016-03-08T15:54:00Z">
              <w:rPr/>
            </w:rPrChange>
          </w:rPr>
          <w:fldChar w:fldCharType="begin" w:fldLock="1"/>
        </w:r>
        <w:r w:rsidR="002F4667"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2F4667" w:rsidRPr="00AA3FBB">
          <w:rPr>
            <w:b/>
            <w:rPrChange w:id="632" w:author="Alex Messina" w:date="2016-03-08T15:54:00Z">
              <w:rPr/>
            </w:rPrChange>
          </w:rPr>
          <w:fldChar w:fldCharType="separate"/>
        </w:r>
        <w:r w:rsidR="002F4667" w:rsidRPr="00AA3FBB">
          <w:rPr>
            <w:rFonts w:cs="Times"/>
            <w:noProof/>
          </w:rPr>
          <w:t>(Harmel et al., 2009)</w:t>
        </w:r>
        <w:r w:rsidR="002F4667" w:rsidRPr="00AA3FBB">
          <w:rPr>
            <w:b/>
            <w:rPrChange w:id="633" w:author="Alex Messina" w:date="2016-03-08T15:54:00Z">
              <w:rPr/>
            </w:rPrChange>
          </w:rPr>
          <w:fldChar w:fldCharType="end"/>
        </w:r>
        <w:r w:rsidR="002F4667" w:rsidRPr="00AA3FBB">
          <w:rPr>
            <w:rFonts w:cs="Times"/>
          </w:rPr>
          <w:t xml:space="preserve">. </w:t>
        </w:r>
      </w:moveFrom>
      <w:moveFromRangeEnd w:id="629"/>
      <w:del w:id="634" w:author="Alex Messina" w:date="2016-03-08T15:54:00Z">
        <w:r>
          <w:delText>The effect of uncertain SSY</w:delText>
        </w:r>
        <w:r>
          <w:rPr>
            <w:vertAlign w:val="subscript"/>
          </w:rPr>
          <w:delText>EV</w:delText>
        </w:r>
        <w:r>
          <w:delText xml:space="preserve"> estimates may complicate conclusions about contributions from subwatersheds, anthropogenic impacts, and SSY</w:delText>
        </w:r>
        <w:r>
          <w:rPr>
            <w:vertAlign w:val="subscript"/>
          </w:rPr>
          <w:delText>EV</w:delText>
        </w:r>
        <w:r>
          <w:delText xml:space="preserve">-Storm Metric relationships. This is common in sediment yield studies where successful models estimate SSY with ±50-100% accuracy </w:delText>
        </w:r>
        <w:r>
          <w:fldChar w:fldCharType="begin" w:fldLock="1"/>
        </w:r>
        <w:r>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delInstrText>
        </w:r>
        <w:r>
          <w:fldChar w:fldCharType="separate"/>
        </w:r>
        <w:r w:rsidRPr="00E153E3">
          <w:rPr>
            <w:noProof/>
          </w:rPr>
          <w:delText>(Duvert et al., 2012)</w:delText>
        </w:r>
        <w:r>
          <w:fldChar w:fldCharType="end"/>
        </w:r>
        <w:r>
          <w:delText xml:space="preserve"> but the difference in SSY from undisturbed and disturbed areas was expected to be much larger than the cumulative uncertainty. PE was calculated for SSY</w:delText>
        </w:r>
        <w:r>
          <w:rPr>
            <w:vertAlign w:val="subscript"/>
          </w:rPr>
          <w:delText>EV</w:delText>
        </w:r>
        <w:r>
          <w:delText xml:space="preserve"> from the UPPER and TOTAL watersheds, but not calculated for SSY</w:delText>
        </w:r>
        <w:r>
          <w:rPr>
            <w:vertAlign w:val="subscript"/>
          </w:rPr>
          <w:delText>EV</w:delText>
        </w:r>
        <w:r>
          <w:delText xml:space="preserve"> from the LOWER subwatershed since it was calculated as the difference of SSY</w:delText>
        </w:r>
        <w:r>
          <w:rPr>
            <w:vertAlign w:val="subscript"/>
          </w:rPr>
          <w:delText>EV_UPPER</w:delText>
        </w:r>
        <w:r>
          <w:delText xml:space="preserve"> and SSY</w:delText>
        </w:r>
        <w:r w:rsidRPr="001E37AA">
          <w:rPr>
            <w:vertAlign w:val="subscript"/>
          </w:rPr>
          <w:delText>EV</w:delText>
        </w:r>
        <w:r>
          <w:rPr>
            <w:vertAlign w:val="subscript"/>
          </w:rPr>
          <w:delText>_TOTAL</w:delText>
        </w:r>
        <w:r>
          <w:delText>.</w:delText>
        </w:r>
      </w:del>
    </w:p>
    <w:p w14:paraId="71B0956C" w14:textId="2A2332DD" w:rsidR="00A955CD" w:rsidRPr="00AA3FBB" w:rsidRDefault="00A31439">
      <w:pPr>
        <w:pStyle w:val="Heading2"/>
        <w:rPr>
          <w:rFonts w:ascii="Times" w:hAnsi="Times"/>
          <w:rPrChange w:id="635" w:author="Alex Messina" w:date="2016-03-08T15:54:00Z">
            <w:rPr/>
          </w:rPrChange>
        </w:rPr>
      </w:pPr>
      <w:r w:rsidRPr="00AA3FBB">
        <w:rPr>
          <w:rFonts w:ascii="Times" w:hAnsi="Times"/>
          <w:rPrChange w:id="636" w:author="Alex Messina" w:date="2016-03-08T15:54:00Z">
            <w:rPr/>
          </w:rPrChange>
        </w:rPr>
        <w:t xml:space="preserve">4. </w:t>
      </w:r>
      <w:r w:rsidR="006F5A12" w:rsidRPr="00AA3FBB">
        <w:rPr>
          <w:rFonts w:ascii="Times" w:hAnsi="Times"/>
          <w:rPrChange w:id="637" w:author="Alex Messina" w:date="2016-03-08T15:54:00Z">
            <w:rPr/>
          </w:rPrChange>
        </w:rPr>
        <w:t>Results</w:t>
      </w:r>
    </w:p>
    <w:p w14:paraId="1E6135FD" w14:textId="77777777" w:rsidR="00A955CD" w:rsidRPr="00AA3FBB" w:rsidRDefault="00A31439" w:rsidP="00C93B44">
      <w:pPr>
        <w:pStyle w:val="Heading3"/>
        <w:rPr>
          <w:ins w:id="638" w:author="Alex Messina" w:date="2016-03-08T15:54:00Z"/>
          <w:rFonts w:ascii="Times" w:hAnsi="Times" w:cs="Times"/>
        </w:rPr>
      </w:pPr>
      <w:r w:rsidRPr="00AA3FBB">
        <w:rPr>
          <w:rFonts w:ascii="Times" w:hAnsi="Times"/>
          <w:rPrChange w:id="639" w:author="Alex Messina" w:date="2016-03-08T15:54:00Z">
            <w:rPr/>
          </w:rPrChange>
        </w:rPr>
        <w:t xml:space="preserve">4.1 </w:t>
      </w:r>
      <w:ins w:id="640" w:author="Alex Messina" w:date="2016-03-08T15:54:00Z">
        <w:r w:rsidR="002F5309" w:rsidRPr="00AA3FBB">
          <w:rPr>
            <w:rFonts w:ascii="Times" w:hAnsi="Times" w:cs="Times"/>
          </w:rPr>
          <w:t>Field Data Collection</w:t>
        </w:r>
      </w:ins>
    </w:p>
    <w:p w14:paraId="1260F82A" w14:textId="295E029F" w:rsidR="002F5309" w:rsidRPr="00AA3FBB" w:rsidRDefault="002F5309" w:rsidP="00F100CB">
      <w:pPr>
        <w:pStyle w:val="Heading4"/>
        <w:rPr>
          <w:rFonts w:ascii="Times" w:hAnsi="Times"/>
          <w:rPrChange w:id="641" w:author="Alex Messina" w:date="2016-03-08T15:54:00Z">
            <w:rPr/>
          </w:rPrChange>
        </w:rPr>
        <w:pPrChange w:id="642" w:author="Alex Messina" w:date="2016-03-08T15:54:00Z">
          <w:pPr>
            <w:pStyle w:val="Heading3"/>
          </w:pPr>
        </w:pPrChange>
      </w:pPr>
      <w:ins w:id="643" w:author="Alex Messina" w:date="2016-03-08T15:54:00Z">
        <w:r w:rsidRPr="00AA3FBB">
          <w:rPr>
            <w:rFonts w:ascii="Times" w:hAnsi="Times" w:cs="Times"/>
          </w:rPr>
          <w:t xml:space="preserve">4.1.1 </w:t>
        </w:r>
      </w:ins>
      <w:r w:rsidRPr="00AA3FBB">
        <w:rPr>
          <w:rFonts w:ascii="Times" w:hAnsi="Times"/>
          <w:rPrChange w:id="644" w:author="Alex Messina" w:date="2016-03-08T15:54:00Z">
            <w:rPr/>
          </w:rPrChange>
        </w:rPr>
        <w:t>Precipitation</w:t>
      </w:r>
      <w:del w:id="645" w:author="Alex Messina" w:date="2016-03-08T15:54:00Z">
        <w:r w:rsidR="00CD0B60">
          <w:delText xml:space="preserve"> and discharge</w:delText>
        </w:r>
      </w:del>
    </w:p>
    <w:p w14:paraId="169766A1" w14:textId="77777777" w:rsidR="00A955CD" w:rsidRDefault="006F5A12">
      <w:pPr>
        <w:rPr>
          <w:del w:id="646" w:author="Alex Messina" w:date="2016-03-08T15:54:00Z"/>
        </w:rPr>
      </w:pPr>
      <w:del w:id="647" w:author="Alex Messina" w:date="2016-03-08T15:54:00Z">
        <w:r>
          <w:delText>Annual</w:delText>
        </w:r>
        <w:r w:rsidR="00E85E35">
          <w:delText xml:space="preserve"> precipitation (P) measured at RG1 </w:delText>
        </w:r>
        <w:r>
          <w:delText>was 3,502 mm, 3,529 mm, and 3,709 mm in 2012, 2013, and 2014, respectively, which a</w:delText>
        </w:r>
        <w:r w:rsidR="00C20139">
          <w:delText>verages</w:delText>
        </w:r>
        <w:r>
          <w:delText xml:space="preserve"> 94% of long-term precipitation (=3,800 mm) from PRISM data </w:delText>
        </w:r>
        <w:r w:rsidR="007363E8">
          <w:fldChar w:fldCharType="begin" w:fldLock="1"/>
        </w:r>
        <w:r w:rsidR="00E153E3">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delInstrText>
        </w:r>
        <w:r w:rsidR="007363E8">
          <w:fldChar w:fldCharType="separate"/>
        </w:r>
        <w:r w:rsidR="00E153E3" w:rsidRPr="00E153E3">
          <w:rPr>
            <w:noProof/>
          </w:rPr>
          <w:delText>(Craig, 2009)</w:delText>
        </w:r>
        <w:r w:rsidR="007363E8">
          <w:fldChar w:fldCharType="end"/>
        </w:r>
        <w:r>
          <w:delText xml:space="preserve">. No difference in measured P was found between RG1 and Wx,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w:delText>
        </w:r>
        <w:r w:rsidR="00E85E35">
          <w:delText>annual P</w:delText>
        </w:r>
        <w:r>
          <w:delText xml:space="preserve"> of 3,000-4,000 mm on the lowlands, increasing to </w:delText>
        </w:r>
        <w:r>
          <w:lastRenderedPageBreak/>
          <w:delText xml:space="preserve">more than 6,350 mm at high elevations (&gt;400 m.a.s.l.) </w:delText>
        </w:r>
        <w:r w:rsidR="007363E8">
          <w:fldChar w:fldCharType="begin" w:fldLock="1"/>
        </w:r>
        <w:r w:rsidR="00E153E3">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delInstrText>
        </w:r>
        <w:r w:rsidR="007363E8">
          <w:fldChar w:fldCharType="separate"/>
        </w:r>
        <w:r w:rsidR="00E153E3" w:rsidRPr="00E153E3">
          <w:rPr>
            <w:noProof/>
          </w:rPr>
          <w:delText>(Craig, 2009; Dames &amp; Moore, 1981; Wong, 1996)</w:delText>
        </w:r>
        <w:r w:rsidR="007363E8">
          <w:fldChar w:fldCharType="end"/>
        </w:r>
        <w:r w:rsidR="00E85E35">
          <w:delText>. P</w:delText>
        </w:r>
        <w:r>
          <w:delText xml:space="preserve"> data measured at higher elevations would be useful to determine </w:delText>
        </w:r>
        <w:r w:rsidR="00126AE2">
          <w:delText>the</w:delText>
        </w:r>
        <w:r>
          <w:delText xml:space="preserve"> orographic </w:delText>
        </w:r>
        <w:r w:rsidR="00126AE2">
          <w:delText>effect</w:delText>
        </w:r>
        <w:r>
          <w:delText xml:space="preserve">. For this analysis, however, the absolute values of </w:delText>
        </w:r>
        <w:r w:rsidR="00E85E35">
          <w:delText xml:space="preserve">P </w:delText>
        </w:r>
        <w:r>
          <w:delText>in each subwat</w:delText>
        </w:r>
        <w:r w:rsidR="00E85E35">
          <w:delText>ershed are not important since P</w:delText>
        </w:r>
        <w:r>
          <w:delText xml:space="preserve"> and the erosivity index are only used as predictive storm metrics</w:delText>
        </w:r>
        <w:r w:rsidR="00126AE2">
          <w:delText xml:space="preserve"> for Objective 2</w:delText>
        </w:r>
        <w:r>
          <w:delText>.</w:delText>
        </w:r>
      </w:del>
    </w:p>
    <w:p w14:paraId="2D1D2126" w14:textId="77777777" w:rsidR="00A955CD" w:rsidRPr="00AA3FBB" w:rsidRDefault="005010C2" w:rsidP="005010C2">
      <w:pPr>
        <w:rPr>
          <w:ins w:id="648" w:author="Alex Messina" w:date="2016-03-08T15:54:00Z"/>
          <w:rFonts w:cs="Times"/>
        </w:rPr>
      </w:pPr>
      <w:ins w:id="649" w:author="Alex Messina" w:date="2016-03-08T15:54:00Z">
        <w:r w:rsidRPr="00AA3FBB">
          <w:rPr>
            <w:rFonts w:cs="Times"/>
          </w:rPr>
          <w:t xml:space="preserve">At </w:t>
        </w:r>
        <w:r w:rsidR="00E85E35" w:rsidRPr="00AA3FBB">
          <w:rPr>
            <w:rFonts w:cs="Times"/>
          </w:rPr>
          <w:t>RG1</w:t>
        </w:r>
        <w:r w:rsidRPr="00AA3FBB">
          <w:rPr>
            <w:rFonts w:cs="Times"/>
          </w:rPr>
          <w:t>, P</w:t>
        </w:r>
        <w:r w:rsidR="00E85E35" w:rsidRPr="00AA3FBB">
          <w:rPr>
            <w:rFonts w:cs="Times"/>
          </w:rPr>
          <w:t xml:space="preserve"> </w:t>
        </w:r>
        <w:r w:rsidR="006F5A12" w:rsidRPr="00AA3FBB">
          <w:rPr>
            <w:rFonts w:cs="Times"/>
          </w:rPr>
          <w:t xml:space="preserve">was 3,502 mm, 3,529 mm, and 3,709 mm in </w:t>
        </w:r>
        <w:r w:rsidR="006F5A12" w:rsidRPr="00AA3FBB">
          <w:rPr>
            <w:rFonts w:cs="Times"/>
            <w:szCs w:val="24"/>
          </w:rPr>
          <w:t>2012, 2013, and 2014, respectively, which a</w:t>
        </w:r>
        <w:r w:rsidR="00C20139" w:rsidRPr="00AA3FBB">
          <w:rPr>
            <w:rFonts w:cs="Times"/>
            <w:szCs w:val="24"/>
          </w:rPr>
          <w:t>verages</w:t>
        </w:r>
        <w:r w:rsidR="006F5A12" w:rsidRPr="00AA3FBB">
          <w:rPr>
            <w:rFonts w:cs="Times"/>
            <w:szCs w:val="24"/>
          </w:rPr>
          <w:t xml:space="preserve"> 94% of long-term </w:t>
        </w:r>
        <w:r w:rsidRPr="00AA3FBB">
          <w:rPr>
            <w:rFonts w:cs="Times"/>
            <w:szCs w:val="24"/>
          </w:rPr>
          <w:t>P (=3,800 mm) (</w:t>
        </w:r>
        <w:r w:rsidR="006F5A12" w:rsidRPr="00AA3FBB">
          <w:rPr>
            <w:rFonts w:cs="Times"/>
            <w:szCs w:val="24"/>
          </w:rPr>
          <w:t>PRISM data</w:t>
        </w:r>
        <w:r w:rsidRPr="00AA3FBB">
          <w:rPr>
            <w:rFonts w:cs="Times"/>
            <w:szCs w:val="24"/>
          </w:rPr>
          <w:t>;</w:t>
        </w:r>
        <w:r w:rsidR="006F5A12" w:rsidRPr="00AA3FBB">
          <w:rPr>
            <w:rFonts w:cs="Times"/>
            <w:szCs w:val="24"/>
          </w:rPr>
          <w:t xml:space="preserve"> </w:t>
        </w:r>
        <w:r w:rsidR="007363E8" w:rsidRPr="00AA3FBB">
          <w:rPr>
            <w:rFonts w:cs="Times"/>
            <w:szCs w:val="24"/>
          </w:rPr>
          <w:fldChar w:fldCharType="begin" w:fldLock="1"/>
        </w:r>
        <w:r w:rsidRPr="00AA3FBB">
          <w:rPr>
            <w:rFonts w:cs="Times"/>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AA3FBB">
          <w:rPr>
            <w:rFonts w:cs="Times"/>
            <w:szCs w:val="24"/>
          </w:rPr>
          <w:fldChar w:fldCharType="separate"/>
        </w:r>
        <w:r w:rsidR="00E153E3" w:rsidRPr="00AA3FBB">
          <w:rPr>
            <w:rFonts w:cs="Times"/>
            <w:noProof/>
            <w:szCs w:val="24"/>
          </w:rPr>
          <w:t>Craig, 2009)</w:t>
        </w:r>
        <w:r w:rsidR="007363E8" w:rsidRPr="00AA3FBB">
          <w:rPr>
            <w:rFonts w:cs="Times"/>
            <w:szCs w:val="24"/>
          </w:rPr>
          <w:fldChar w:fldCharType="end"/>
        </w:r>
        <w:r w:rsidR="006F5A12" w:rsidRPr="00AA3FBB">
          <w:rPr>
            <w:rFonts w:cs="Times"/>
            <w:szCs w:val="24"/>
          </w:rPr>
          <w:t xml:space="preserve">. </w:t>
        </w:r>
        <w:r w:rsidR="00804252" w:rsidRPr="00AA3FBB">
          <w:rPr>
            <w:rFonts w:cs="Times"/>
            <w:szCs w:val="24"/>
            <w:shd w:val="clear" w:color="auto" w:fill="FFFFFF"/>
          </w:rPr>
          <w:t>D</w:t>
        </w:r>
        <w:r w:rsidR="005428D0" w:rsidRPr="00AA3FBB">
          <w:rPr>
            <w:rFonts w:cs="Times"/>
            <w:szCs w:val="24"/>
            <w:shd w:val="clear" w:color="auto" w:fill="FFFFFF"/>
          </w:rPr>
          <w:t xml:space="preserve">aily </w:t>
        </w:r>
        <w:r w:rsidR="008A4A73" w:rsidRPr="00AA3FBB">
          <w:rPr>
            <w:rFonts w:cs="Times"/>
            <w:szCs w:val="24"/>
            <w:shd w:val="clear" w:color="auto" w:fill="FFFFFF"/>
          </w:rPr>
          <w:t>P</w:t>
        </w:r>
        <w:r w:rsidR="005428D0" w:rsidRPr="00AA3FBB">
          <w:rPr>
            <w:rFonts w:cs="Times"/>
            <w:szCs w:val="24"/>
            <w:shd w:val="clear" w:color="auto" w:fill="FFFFFF"/>
          </w:rPr>
          <w:t xml:space="preserve"> at RG1 </w:t>
        </w:r>
        <w:r w:rsidR="00804252" w:rsidRPr="00AA3FBB">
          <w:rPr>
            <w:rFonts w:cs="Times"/>
            <w:szCs w:val="24"/>
            <w:shd w:val="clear" w:color="auto" w:fill="FFFFFF"/>
          </w:rPr>
          <w:t>was similar to P at Wx</w:t>
        </w:r>
        <w:r w:rsidR="005428D0" w:rsidRPr="00AA3FBB">
          <w:rPr>
            <w:rFonts w:cs="Times"/>
            <w:szCs w:val="24"/>
            <w:shd w:val="clear" w:color="auto" w:fill="FFFFFF"/>
          </w:rPr>
          <w:t xml:space="preserve"> (</w:t>
        </w:r>
        <w:r w:rsidR="00804252" w:rsidRPr="00AA3FBB">
          <w:rPr>
            <w:rFonts w:cs="Times"/>
            <w:szCs w:val="24"/>
            <w:shd w:val="clear" w:color="auto" w:fill="FFFFFF"/>
          </w:rPr>
          <w:t xml:space="preserve">regression </w:t>
        </w:r>
        <w:r w:rsidR="005428D0" w:rsidRPr="00AA3FBB">
          <w:rPr>
            <w:rFonts w:cs="Times"/>
            <w:szCs w:val="24"/>
            <w:shd w:val="clear" w:color="auto" w:fill="FFFFFF"/>
          </w:rPr>
          <w:t>slope=0.95, r</w:t>
        </w:r>
        <w:r w:rsidR="005428D0" w:rsidRPr="00AA3FBB">
          <w:rPr>
            <w:rFonts w:cs="Times"/>
            <w:szCs w:val="24"/>
            <w:shd w:val="clear" w:color="auto" w:fill="FFFFFF"/>
            <w:vertAlign w:val="superscript"/>
          </w:rPr>
          <w:t>2</w:t>
        </w:r>
        <w:r w:rsidR="005428D0" w:rsidRPr="00AA3FBB">
          <w:rPr>
            <w:rFonts w:cs="Times"/>
            <w:szCs w:val="24"/>
            <w:shd w:val="clear" w:color="auto" w:fill="FFFFFF"/>
          </w:rPr>
          <w:t xml:space="preserve">=0.87) and </w:t>
        </w:r>
        <w:r w:rsidR="00804252" w:rsidRPr="00AA3FBB">
          <w:rPr>
            <w:rFonts w:cs="Times"/>
            <w:szCs w:val="24"/>
            <w:shd w:val="clear" w:color="auto" w:fill="FFFFFF"/>
          </w:rPr>
          <w:t xml:space="preserve">at </w:t>
        </w:r>
        <w:r w:rsidR="005428D0" w:rsidRPr="00AA3FBB">
          <w:rPr>
            <w:rFonts w:cs="Times"/>
            <w:szCs w:val="24"/>
            <w:shd w:val="clear" w:color="auto" w:fill="FFFFFF"/>
          </w:rPr>
          <w:t>RG2 (slope=0.75, r</w:t>
        </w:r>
        <w:r w:rsidR="005428D0" w:rsidRPr="00AA3FBB">
          <w:rPr>
            <w:rFonts w:cs="Times"/>
            <w:szCs w:val="24"/>
            <w:shd w:val="clear" w:color="auto" w:fill="FFFFFF"/>
            <w:vertAlign w:val="superscript"/>
          </w:rPr>
          <w:t>2</w:t>
        </w:r>
        <w:r w:rsidR="005428D0" w:rsidRPr="00AA3FBB">
          <w:rPr>
            <w:rFonts w:cs="Times"/>
            <w:szCs w:val="24"/>
            <w:shd w:val="clear" w:color="auto" w:fill="FFFFFF"/>
          </w:rPr>
          <w:t>=0.85)</w:t>
        </w:r>
        <w:r w:rsidR="009D246B" w:rsidRPr="00AA3FBB">
          <w:rPr>
            <w:rFonts w:cs="Times"/>
            <w:szCs w:val="24"/>
            <w:shd w:val="clear" w:color="auto" w:fill="FFFFFF"/>
          </w:rPr>
          <w:t xml:space="preserve">. </w:t>
        </w:r>
        <w:r w:rsidR="00295EA7" w:rsidRPr="00AA3FBB">
          <w:rPr>
            <w:rFonts w:cs="Times"/>
            <w:szCs w:val="24"/>
            <w:shd w:val="clear" w:color="auto" w:fill="FFFFFF"/>
          </w:rPr>
          <w:t>Higher P was expected at higher elevation at RG2 so l</w:t>
        </w:r>
        <w:r w:rsidR="00CB6F88" w:rsidRPr="00AA3FBB">
          <w:rPr>
            <w:rFonts w:cs="Times"/>
          </w:rPr>
          <w:t>ower</w:t>
        </w:r>
        <w:r w:rsidR="008A4A73" w:rsidRPr="00AA3FBB">
          <w:rPr>
            <w:rFonts w:cs="Times"/>
          </w:rPr>
          <w:t xml:space="preserve"> P at RG2 was assumed to be caused by </w:t>
        </w:r>
        <w:r w:rsidR="00295EA7" w:rsidRPr="00AA3FBB">
          <w:rPr>
            <w:rFonts w:cs="Times"/>
          </w:rPr>
          <w:t>measurement error</w:t>
        </w:r>
        <w:r w:rsidR="008A4A73" w:rsidRPr="00AA3FBB">
          <w:rPr>
            <w:rFonts w:cs="Times"/>
          </w:rPr>
          <w:t xml:space="preserve">, as the only available </w:t>
        </w:r>
        <w:r w:rsidRPr="00AA3FBB">
          <w:rPr>
            <w:rFonts w:cs="Times"/>
          </w:rPr>
          <w:t>sampling</w:t>
        </w:r>
        <w:r w:rsidR="008A4A73" w:rsidRPr="00AA3FBB">
          <w:rPr>
            <w:rFonts w:cs="Times"/>
          </w:rPr>
          <w:t xml:space="preserve"> location was </w:t>
        </w:r>
        <w:r w:rsidRPr="00AA3FBB">
          <w:rPr>
            <w:rFonts w:cs="Times"/>
          </w:rPr>
          <w:t>a</w:t>
        </w:r>
        <w:r w:rsidR="008A4A73" w:rsidRPr="00AA3FBB">
          <w:rPr>
            <w:rFonts w:cs="Times"/>
          </w:rPr>
          <w:t xml:space="preserve"> </w:t>
        </w:r>
        <w:r w:rsidR="00CB639C">
          <w:rPr>
            <w:rFonts w:cs="Times"/>
          </w:rPr>
          <w:t xml:space="preserve">forest </w:t>
        </w:r>
        <w:r w:rsidR="008A4A73" w:rsidRPr="00AA3FBB">
          <w:rPr>
            <w:rFonts w:cs="Times"/>
          </w:rPr>
          <w:t>clearing with high surrounding canopy</w:t>
        </w:r>
        <w:r w:rsidR="006F5A12" w:rsidRPr="00AA3FBB">
          <w:rPr>
            <w:rFonts w:cs="Times"/>
          </w:rPr>
          <w:t xml:space="preserve">. </w:t>
        </w:r>
        <w:r w:rsidR="00E85E35" w:rsidRPr="00AA3FBB">
          <w:rPr>
            <w:rFonts w:cs="Times"/>
          </w:rPr>
          <w:t>P</w:t>
        </w:r>
        <w:r w:rsidR="00CB639C">
          <w:rPr>
            <w:rFonts w:cs="Times"/>
          </w:rPr>
          <w:t xml:space="preserve"> </w:t>
        </w:r>
        <w:r w:rsidR="006F5A12" w:rsidRPr="00AA3FBB">
          <w:rPr>
            <w:rFonts w:cs="Times"/>
          </w:rPr>
          <w:t xml:space="preserve">measured at higher elevations would be useful to determine </w:t>
        </w:r>
        <w:r w:rsidR="00126AE2" w:rsidRPr="00AA3FBB">
          <w:rPr>
            <w:rFonts w:cs="Times"/>
          </w:rPr>
          <w:t>the</w:t>
        </w:r>
        <w:r w:rsidR="006F5A12" w:rsidRPr="00AA3FBB">
          <w:rPr>
            <w:rFonts w:cs="Times"/>
          </w:rPr>
          <w:t xml:space="preserve"> orographic </w:t>
        </w:r>
        <w:r w:rsidR="00126AE2" w:rsidRPr="00AA3FBB">
          <w:rPr>
            <w:rFonts w:cs="Times"/>
          </w:rPr>
          <w:t>effect</w:t>
        </w:r>
        <w:r w:rsidRPr="00AA3FBB">
          <w:rPr>
            <w:rFonts w:cs="Times"/>
          </w:rPr>
          <w:t>, but</w:t>
        </w:r>
        <w:r w:rsidR="006F5A12" w:rsidRPr="00AA3FBB">
          <w:rPr>
            <w:rFonts w:cs="Times"/>
          </w:rPr>
          <w:t xml:space="preserve"> </w:t>
        </w:r>
        <w:r w:rsidRPr="00AA3FBB">
          <w:rPr>
            <w:rFonts w:cs="Times"/>
          </w:rPr>
          <w:t xml:space="preserve">for this analysis </w:t>
        </w:r>
        <w:r w:rsidR="006F5A12" w:rsidRPr="00AA3FBB">
          <w:rPr>
            <w:rFonts w:cs="Times"/>
          </w:rPr>
          <w:t xml:space="preserve">the absolute values of </w:t>
        </w:r>
        <w:r w:rsidR="00E85E35" w:rsidRPr="00AA3FBB">
          <w:rPr>
            <w:rFonts w:cs="Times"/>
          </w:rPr>
          <w:t xml:space="preserve">P </w:t>
        </w:r>
        <w:r w:rsidR="006F5A12" w:rsidRPr="00AA3FBB">
          <w:rPr>
            <w:rFonts w:cs="Times"/>
          </w:rPr>
          <w:t>in each subwat</w:t>
        </w:r>
        <w:r w:rsidR="00E85E35" w:rsidRPr="00AA3FBB">
          <w:rPr>
            <w:rFonts w:cs="Times"/>
          </w:rPr>
          <w:t xml:space="preserve">ershed are not </w:t>
        </w:r>
        <w:r w:rsidR="00CB639C">
          <w:rPr>
            <w:rFonts w:cs="Times"/>
          </w:rPr>
          <w:t xml:space="preserve">as </w:t>
        </w:r>
        <w:r w:rsidR="00E85E35" w:rsidRPr="00AA3FBB">
          <w:rPr>
            <w:rFonts w:cs="Times"/>
          </w:rPr>
          <w:t>important since P</w:t>
        </w:r>
        <w:r w:rsidR="006F5A12" w:rsidRPr="00AA3FBB">
          <w:rPr>
            <w:rFonts w:cs="Times"/>
          </w:rPr>
          <w:t xml:space="preserve"> and the </w:t>
        </w:r>
        <w:r w:rsidR="002F5309" w:rsidRPr="00AA3FBB">
          <w:rPr>
            <w:rFonts w:cs="Times"/>
          </w:rPr>
          <w:t>E</w:t>
        </w:r>
        <w:r w:rsidR="006F5A12" w:rsidRPr="00AA3FBB">
          <w:rPr>
            <w:rFonts w:cs="Times"/>
          </w:rPr>
          <w:t xml:space="preserve">rosivity </w:t>
        </w:r>
        <w:r w:rsidR="002F5309" w:rsidRPr="00AA3FBB">
          <w:rPr>
            <w:rFonts w:cs="Times"/>
          </w:rPr>
          <w:t>I</w:t>
        </w:r>
        <w:r w:rsidR="006F5A12" w:rsidRPr="00AA3FBB">
          <w:rPr>
            <w:rFonts w:cs="Times"/>
          </w:rPr>
          <w:t>ndex are only used as predictive storm metrics</w:t>
        </w:r>
        <w:r w:rsidRPr="00AA3FBB">
          <w:rPr>
            <w:rFonts w:cs="Times"/>
          </w:rPr>
          <w:t>.</w:t>
        </w:r>
        <w:r w:rsidR="009D246B" w:rsidRPr="00AA3FBB">
          <w:rPr>
            <w:rFonts w:cs="Times"/>
          </w:rPr>
          <w:t xml:space="preserve"> </w:t>
        </w:r>
        <w:r w:rsidRPr="00AA3FBB">
          <w:rPr>
            <w:rFonts w:cs="Times"/>
          </w:rPr>
          <w:t>G</w:t>
        </w:r>
        <w:r w:rsidR="009D246B" w:rsidRPr="00AA3FBB">
          <w:rPr>
            <w:rFonts w:cs="Times"/>
          </w:rPr>
          <w:t>iven the near 1:1 relationship between daily P measured at RG1 and Wx,</w:t>
        </w:r>
        <w:r w:rsidR="009D246B" w:rsidRPr="00AA3FBB">
          <w:rPr>
            <w:rFonts w:cs="Times"/>
            <w:szCs w:val="24"/>
          </w:rPr>
          <w:t xml:space="preserve"> P was assumed</w:t>
        </w:r>
        <w:r w:rsidR="009D246B" w:rsidRPr="00AA3FBB">
          <w:rPr>
            <w:rFonts w:cs="Times"/>
          </w:rPr>
          <w:t xml:space="preserve"> to </w:t>
        </w:r>
        <w:r w:rsidR="00295EA7" w:rsidRPr="00AA3FBB">
          <w:rPr>
            <w:rFonts w:cs="Times"/>
          </w:rPr>
          <w:t xml:space="preserve">be homogenous over the </w:t>
        </w:r>
        <w:r w:rsidR="00CB639C">
          <w:rPr>
            <w:rFonts w:cs="Times"/>
          </w:rPr>
          <w:t>L</w:t>
        </w:r>
        <w:r w:rsidR="0024053F" w:rsidRPr="00AA3FBB">
          <w:rPr>
            <w:rFonts w:cs="Times"/>
          </w:rPr>
          <w:t>ower sub</w:t>
        </w:r>
        <w:r w:rsidR="00295EA7" w:rsidRPr="00AA3FBB">
          <w:rPr>
            <w:rFonts w:cs="Times"/>
          </w:rPr>
          <w:t>watershed</w:t>
        </w:r>
        <w:r w:rsidR="009D246B" w:rsidRPr="00AA3FBB">
          <w:rPr>
            <w:rFonts w:cs="Times"/>
          </w:rPr>
          <w:t>.</w:t>
        </w:r>
      </w:ins>
    </w:p>
    <w:p w14:paraId="518D89FE" w14:textId="77777777" w:rsidR="002F5309" w:rsidRPr="00AA3FBB" w:rsidRDefault="002F5309" w:rsidP="00152119">
      <w:pPr>
        <w:pStyle w:val="Heading4"/>
        <w:rPr>
          <w:ins w:id="650" w:author="Alex Messina" w:date="2016-03-08T15:54:00Z"/>
          <w:rFonts w:ascii="Times" w:hAnsi="Times" w:cs="Times"/>
        </w:rPr>
      </w:pPr>
      <w:ins w:id="651" w:author="Alex Messina" w:date="2016-03-08T15:54:00Z">
        <w:r w:rsidRPr="00AA3FBB">
          <w:rPr>
            <w:rFonts w:ascii="Times" w:hAnsi="Times" w:cs="Times"/>
          </w:rPr>
          <w:t xml:space="preserve">4.1.2 Water </w:t>
        </w:r>
      </w:ins>
      <w:r w:rsidRPr="00AA3FBB">
        <w:rPr>
          <w:rFonts w:ascii="Times" w:hAnsi="Times"/>
          <w:rPrChange w:id="652" w:author="Alex Messina" w:date="2016-03-08T15:54:00Z">
            <w:rPr/>
          </w:rPrChange>
        </w:rPr>
        <w:t>Discharge (Q)</w:t>
      </w:r>
    </w:p>
    <w:p w14:paraId="3DF3B149" w14:textId="2FBD8FBE" w:rsidR="00210BDF" w:rsidRPr="00AA3FBB" w:rsidRDefault="00E85E35">
      <w:pPr>
        <w:rPr>
          <w:rFonts w:cs="Times"/>
        </w:rPr>
      </w:pPr>
      <w:ins w:id="653" w:author="Alex Messina" w:date="2016-03-08T15:54:00Z">
        <w:r w:rsidRPr="00AA3FBB">
          <w:rPr>
            <w:rFonts w:cs="Times"/>
          </w:rPr>
          <w:t>Q</w:t>
        </w:r>
      </w:ins>
      <w:r w:rsidRPr="00AA3FBB">
        <w:rPr>
          <w:rFonts w:cs="Times"/>
        </w:rPr>
        <w:t xml:space="preserve"> </w:t>
      </w:r>
      <w:r w:rsidR="005010C2" w:rsidRPr="00AA3FBB">
        <w:rPr>
          <w:rFonts w:cs="Times"/>
        </w:rPr>
        <w:t>at</w:t>
      </w:r>
      <w:del w:id="654" w:author="Alex Messina" w:date="2016-03-08T15:54:00Z">
        <w:r w:rsidR="006F5A12">
          <w:delText xml:space="preserve"> both</w:delText>
        </w:r>
      </w:del>
      <w:r w:rsidR="005010C2" w:rsidRPr="00AA3FBB">
        <w:rPr>
          <w:rFonts w:cs="Times"/>
        </w:rPr>
        <w:t xml:space="preserve"> </w:t>
      </w:r>
      <w:r w:rsidR="006F5A12" w:rsidRPr="00AA3FBB">
        <w:rPr>
          <w:rFonts w:cs="Times"/>
        </w:rPr>
        <w:t xml:space="preserve">FG1 and FG3 was characterized by </w:t>
      </w:r>
      <w:del w:id="655" w:author="Alex Messina" w:date="2016-03-08T15:54:00Z">
        <w:r w:rsidR="006F5A12">
          <w:delText xml:space="preserve">periods of </w:delText>
        </w:r>
      </w:del>
      <w:r w:rsidR="006F5A12" w:rsidRPr="00AA3FBB">
        <w:rPr>
          <w:rFonts w:cs="Times"/>
        </w:rPr>
        <w:t>low but perennia</w:t>
      </w:r>
      <w:r w:rsidR="005010C2" w:rsidRPr="00AA3FBB">
        <w:rPr>
          <w:rFonts w:cs="Times"/>
        </w:rPr>
        <w:t>l baseflow, punctuated by</w:t>
      </w:r>
      <w:r w:rsidR="006F5A12" w:rsidRPr="00AA3FBB">
        <w:rPr>
          <w:rFonts w:cs="Times"/>
        </w:rPr>
        <w:t xml:space="preserve"> </w:t>
      </w:r>
      <w:del w:id="656" w:author="Alex Messina" w:date="2016-03-08T15:54:00Z">
        <w:r w:rsidR="006F5A12">
          <w:delText xml:space="preserve">short, </w:delText>
        </w:r>
      </w:del>
      <w:r w:rsidR="006F5A12" w:rsidRPr="00AA3FBB">
        <w:rPr>
          <w:rFonts w:cs="Times"/>
        </w:rPr>
        <w:t xml:space="preserve">flashy hydrograph peaks (Figure 3). </w:t>
      </w:r>
      <w:del w:id="657" w:author="Alex Messina" w:date="2016-03-08T15:54:00Z">
        <w:r w:rsidR="006F5A12">
          <w:delText>Though Q data was unavailable for some periods, storm</w:delText>
        </w:r>
      </w:del>
      <w:ins w:id="658" w:author="Alex Messina" w:date="2016-03-08T15:54:00Z">
        <w:r w:rsidR="005E7639" w:rsidRPr="00AA3FBB">
          <w:rPr>
            <w:rFonts w:cs="Times"/>
          </w:rPr>
          <w:t>S</w:t>
        </w:r>
        <w:r w:rsidR="006F5A12" w:rsidRPr="00AA3FBB">
          <w:rPr>
            <w:rFonts w:cs="Times"/>
          </w:rPr>
          <w:t>torm</w:t>
        </w:r>
      </w:ins>
      <w:r w:rsidR="006F5A12" w:rsidRPr="00AA3FBB">
        <w:rPr>
          <w:rFonts w:cs="Times"/>
        </w:rPr>
        <w:t xml:space="preserve"> events </w:t>
      </w:r>
      <w:r w:rsidR="0013553C" w:rsidRPr="00AA3FBB">
        <w:rPr>
          <w:rFonts w:cs="Times"/>
        </w:rPr>
        <w:t xml:space="preserve">were </w:t>
      </w:r>
      <w:r w:rsidR="006F5A12" w:rsidRPr="00AA3FBB">
        <w:rPr>
          <w:rFonts w:cs="Times"/>
        </w:rPr>
        <w:t xml:space="preserve">generally smaller </w:t>
      </w:r>
      <w:r w:rsidR="005E7639" w:rsidRPr="00AA3FBB">
        <w:rPr>
          <w:rFonts w:cs="Times"/>
        </w:rPr>
        <w:t>but</w:t>
      </w:r>
      <w:r w:rsidR="006F5A12" w:rsidRPr="00AA3FBB">
        <w:rPr>
          <w:rFonts w:cs="Times"/>
        </w:rPr>
        <w:t xml:space="preserve"> more frequent in the October-April wet season</w:t>
      </w:r>
      <w:r w:rsidR="0013553C" w:rsidRPr="00AA3FBB">
        <w:rPr>
          <w:rFonts w:cs="Times"/>
        </w:rPr>
        <w:t xml:space="preserve"> compared to </w:t>
      </w:r>
      <w:r w:rsidR="006F5A12" w:rsidRPr="00AA3FBB">
        <w:rPr>
          <w:rFonts w:cs="Times"/>
        </w:rPr>
        <w:t>the May-September dry season</w:t>
      </w:r>
      <w:del w:id="659" w:author="Alex Messina" w:date="2016-03-08T15:54:00Z">
        <w:r w:rsidR="006F5A12">
          <w:delText>. The</w:delText>
        </w:r>
      </w:del>
      <w:ins w:id="660" w:author="Alex Messina" w:date="2016-03-08T15:54:00Z">
        <w:r w:rsidR="003E3198" w:rsidRPr="00AA3FBB">
          <w:rPr>
            <w:rFonts w:cs="Times"/>
          </w:rPr>
          <w:t>, when t</w:t>
        </w:r>
        <w:r w:rsidR="006F5A12" w:rsidRPr="00AA3FBB">
          <w:rPr>
            <w:rFonts w:cs="Times"/>
          </w:rPr>
          <w:t>he</w:t>
        </w:r>
      </w:ins>
      <w:r w:rsidR="006F5A12" w:rsidRPr="00AA3FBB">
        <w:rPr>
          <w:rFonts w:cs="Times"/>
        </w:rPr>
        <w:t xml:space="preserve"> largest event in the three year monitoring period was observed</w:t>
      </w:r>
      <w:del w:id="661" w:author="Alex Messina" w:date="2016-03-08T15:54:00Z">
        <w:r w:rsidR="006F5A12">
          <w:delText xml:space="preserve"> in</w:delText>
        </w:r>
        <w:r w:rsidR="0013553C">
          <w:delText xml:space="preserve"> the dry season</w:delText>
        </w:r>
      </w:del>
      <w:r w:rsidR="006F5A12" w:rsidRPr="00AA3FBB">
        <w:rPr>
          <w:rFonts w:cs="Times"/>
        </w:rPr>
        <w:t xml:space="preserve"> </w:t>
      </w:r>
      <w:r w:rsidR="0013553C" w:rsidRPr="00AA3FBB">
        <w:rPr>
          <w:rFonts w:cs="Times"/>
        </w:rPr>
        <w:t>(</w:t>
      </w:r>
      <w:r w:rsidR="006F5A12" w:rsidRPr="00AA3FBB">
        <w:rPr>
          <w:rFonts w:cs="Times"/>
        </w:rPr>
        <w:t>August 2014</w:t>
      </w:r>
      <w:r w:rsidR="0013553C" w:rsidRPr="00AA3FBB">
        <w:rPr>
          <w:rFonts w:cs="Times"/>
        </w:rPr>
        <w:t>)</w:t>
      </w:r>
      <w:r w:rsidR="006F5A12" w:rsidRPr="00AA3FBB">
        <w:rPr>
          <w:rFonts w:cs="Times"/>
        </w:rPr>
        <w:t>.</w:t>
      </w:r>
    </w:p>
    <w:p w14:paraId="48E51975" w14:textId="77777777" w:rsidR="001B6A9A" w:rsidRPr="00AA3FBB" w:rsidRDefault="001B6A9A" w:rsidP="001B6A9A">
      <w:pPr>
        <w:ind w:firstLine="0"/>
        <w:rPr>
          <w:rFonts w:cs="Times"/>
        </w:rPr>
      </w:pPr>
      <w:r w:rsidRPr="00AA3FBB">
        <w:rPr>
          <w:rFonts w:cs="Times"/>
        </w:rPr>
        <w:t>&lt; Figure 3 here please&gt;</w:t>
      </w:r>
    </w:p>
    <w:p w14:paraId="38947A2D" w14:textId="77777777" w:rsidR="00210BDF" w:rsidRDefault="002F5309" w:rsidP="00C93B44">
      <w:pPr>
        <w:pStyle w:val="Heading3"/>
        <w:rPr>
          <w:del w:id="662" w:author="Alex Messina" w:date="2016-03-08T15:54:00Z"/>
        </w:rPr>
      </w:pPr>
      <w:r w:rsidRPr="00AA3FBB">
        <w:rPr>
          <w:rFonts w:ascii="Times" w:hAnsi="Times"/>
          <w:rPrChange w:id="663" w:author="Alex Messina" w:date="2016-03-08T15:54:00Z">
            <w:rPr/>
          </w:rPrChange>
        </w:rPr>
        <w:lastRenderedPageBreak/>
        <w:t>4.</w:t>
      </w:r>
      <w:del w:id="664" w:author="Alex Messina" w:date="2016-03-08T15:54:00Z">
        <w:r w:rsidR="00210BDF" w:rsidRPr="00BC019D">
          <w:delText xml:space="preserve">2 Objective </w:delText>
        </w:r>
      </w:del>
      <w:r w:rsidR="00400A1E" w:rsidRPr="00AA3FBB">
        <w:rPr>
          <w:rFonts w:ascii="Times" w:hAnsi="Times"/>
          <w:rPrChange w:id="665" w:author="Alex Messina" w:date="2016-03-08T15:54:00Z">
            <w:rPr/>
          </w:rPrChange>
        </w:rPr>
        <w:t>1</w:t>
      </w:r>
      <w:del w:id="666" w:author="Alex Messina" w:date="2016-03-08T15:54:00Z">
        <w:r w:rsidR="00210BDF" w:rsidRPr="00BC019D">
          <w:delText>:</w:delText>
        </w:r>
        <w:r w:rsidR="000B0813">
          <w:delText xml:space="preserve"> </w:delText>
        </w:r>
        <w:r w:rsidR="00210BDF" w:rsidRPr="00061A30">
          <w:delText xml:space="preserve">Compare </w:delText>
        </w:r>
        <w:r w:rsidR="00210BDF" w:rsidRPr="003918AA">
          <w:delText xml:space="preserve">SSC and </w:delText>
        </w:r>
        <w:r w:rsidR="00210BDF" w:rsidRPr="00F4361A">
          <w:delText>SSY</w:delText>
        </w:r>
        <w:r w:rsidR="00210BDF" w:rsidRPr="00F4361A">
          <w:rPr>
            <w:vertAlign w:val="subscript"/>
          </w:rPr>
          <w:delText>EV</w:delText>
        </w:r>
        <w:r w:rsidR="00210BDF" w:rsidRPr="00F4361A">
          <w:delText xml:space="preserve"> for disturbed and undisturbed subwatersheds</w:delText>
        </w:r>
        <w:r w:rsidR="00210BDF" w:rsidDel="00210BDF">
          <w:delText xml:space="preserve"> </w:delText>
        </w:r>
      </w:del>
    </w:p>
    <w:p w14:paraId="180E727A" w14:textId="6A092960" w:rsidR="002F5309" w:rsidRPr="00AA3FBB" w:rsidRDefault="00C93B44" w:rsidP="002F5309">
      <w:pPr>
        <w:pStyle w:val="Heading4"/>
        <w:rPr>
          <w:rFonts w:ascii="Times" w:hAnsi="Times"/>
          <w:rPrChange w:id="667" w:author="Alex Messina" w:date="2016-03-08T15:54:00Z">
            <w:rPr/>
          </w:rPrChange>
        </w:rPr>
      </w:pPr>
      <w:del w:id="668" w:author="Alex Messina" w:date="2016-03-08T15:54:00Z">
        <w:r>
          <w:delText>4.2.1</w:delText>
        </w:r>
      </w:del>
      <w:ins w:id="669" w:author="Alex Messina" w:date="2016-03-08T15:54:00Z">
        <w:r w:rsidR="002F5309" w:rsidRPr="00AA3FBB">
          <w:rPr>
            <w:rFonts w:ascii="Times" w:hAnsi="Times" w:cs="Times"/>
          </w:rPr>
          <w:t>.</w:t>
        </w:r>
        <w:r w:rsidR="00400A1E" w:rsidRPr="00AA3FBB">
          <w:rPr>
            <w:rFonts w:ascii="Times" w:hAnsi="Times" w:cs="Times"/>
          </w:rPr>
          <w:t>3</w:t>
        </w:r>
      </w:ins>
      <w:r w:rsidR="00AA3FBB">
        <w:rPr>
          <w:rFonts w:ascii="Times" w:hAnsi="Times"/>
          <w:rPrChange w:id="670" w:author="Alex Messina" w:date="2016-03-08T15:54:00Z">
            <w:rPr/>
          </w:rPrChange>
        </w:rPr>
        <w:t xml:space="preserve"> Suspended </w:t>
      </w:r>
      <w:del w:id="671" w:author="Alex Messina" w:date="2016-03-08T15:54:00Z">
        <w:r w:rsidR="00B61194">
          <w:delText>sediment concentrations</w:delText>
        </w:r>
      </w:del>
      <w:ins w:id="672" w:author="Alex Messina" w:date="2016-03-08T15:54:00Z">
        <w:r w:rsidR="00AA3FBB">
          <w:rPr>
            <w:rFonts w:ascii="Times" w:hAnsi="Times" w:cs="Times"/>
          </w:rPr>
          <w:t>Sediment C</w:t>
        </w:r>
        <w:r w:rsidR="002F5309" w:rsidRPr="00AA3FBB">
          <w:rPr>
            <w:rFonts w:ascii="Times" w:hAnsi="Times" w:cs="Times"/>
          </w:rPr>
          <w:t>oncentrations</w:t>
        </w:r>
      </w:ins>
      <w:r w:rsidR="002F5309" w:rsidRPr="00AA3FBB">
        <w:rPr>
          <w:rFonts w:ascii="Times" w:hAnsi="Times"/>
          <w:rPrChange w:id="673" w:author="Alex Messina" w:date="2016-03-08T15:54:00Z">
            <w:rPr/>
          </w:rPrChange>
        </w:rPr>
        <w:t xml:space="preserve"> (SSC) during storm and non-storm periods</w:t>
      </w:r>
    </w:p>
    <w:p w14:paraId="7D4A650B" w14:textId="77777777" w:rsidR="002F5309" w:rsidRPr="00AA3FBB" w:rsidRDefault="002F5309" w:rsidP="002F5309">
      <w:pPr>
        <w:ind w:firstLine="0"/>
        <w:rPr>
          <w:rFonts w:cs="Times"/>
        </w:rPr>
      </w:pPr>
      <w:r w:rsidRPr="00AA3FBB">
        <w:rPr>
          <w:rFonts w:cs="Times"/>
        </w:rPr>
        <w:t>&lt;Figure 4 here please&gt;</w:t>
      </w:r>
    </w:p>
    <w:p w14:paraId="2A135613" w14:textId="028826EC" w:rsidR="002F5309" w:rsidRPr="00AA3FBB" w:rsidRDefault="00790743" w:rsidP="002F5309">
      <w:pPr>
        <w:rPr>
          <w:rFonts w:cs="Times"/>
        </w:rPr>
      </w:pPr>
      <w:del w:id="674" w:author="Alex Messina" w:date="2016-03-08T15:54:00Z">
        <w:r w:rsidRPr="00C93B44">
          <w:delText>SSC was consistently lowest downstream of the forested watershed (FG1),</w:delText>
        </w:r>
      </w:del>
      <w:ins w:id="675" w:author="Alex Messina" w:date="2016-03-08T15:54:00Z">
        <w:r w:rsidR="003E3198" w:rsidRPr="00AA3FBB">
          <w:rPr>
            <w:rFonts w:cs="Times"/>
          </w:rPr>
          <w:t>An example of a storm event</w:t>
        </w:r>
        <w:r w:rsidR="00EF70A8" w:rsidRPr="00AA3FBB">
          <w:rPr>
            <w:rFonts w:cs="Times"/>
          </w:rPr>
          <w:t xml:space="preserve"> on</w:t>
        </w:r>
        <w:r w:rsidR="003E3198" w:rsidRPr="00AA3FBB">
          <w:rPr>
            <w:rFonts w:cs="Times"/>
          </w:rPr>
          <w:t xml:space="preserve"> 2/14/2014 (Figure 4) shows that SSC </w:t>
        </w:r>
        <w:r w:rsidR="00EF70A8" w:rsidRPr="00AA3FBB">
          <w:rPr>
            <w:rFonts w:cs="Times"/>
          </w:rPr>
          <w:t xml:space="preserve">at FG2 </w:t>
        </w:r>
        <w:r w:rsidR="003E3198" w:rsidRPr="00AA3FBB">
          <w:rPr>
            <w:rFonts w:cs="Times"/>
          </w:rPr>
          <w:t xml:space="preserve">was highest on the rising limb of the hydrograph, and that T and SSC at FG3 were always higher than at FG1. </w:t>
        </w:r>
        <w:r w:rsidR="002F5309" w:rsidRPr="00AA3FBB">
          <w:rPr>
            <w:rFonts w:cs="Times"/>
          </w:rPr>
          <w:t xml:space="preserve">SSC was consistently lowest </w:t>
        </w:r>
        <w:r w:rsidR="00EF70A8" w:rsidRPr="00AA3FBB">
          <w:rPr>
            <w:rFonts w:cs="Times"/>
          </w:rPr>
          <w:t xml:space="preserve">at </w:t>
        </w:r>
        <w:r w:rsidR="002F5309" w:rsidRPr="00AA3FBB">
          <w:rPr>
            <w:rFonts w:cs="Times"/>
          </w:rPr>
          <w:t>FG1,</w:t>
        </w:r>
      </w:ins>
      <w:r w:rsidR="002F5309" w:rsidRPr="00AA3FBB">
        <w:rPr>
          <w:rFonts w:cs="Times"/>
        </w:rPr>
        <w:t xml:space="preserve"> highest downstream of the quarry (FG2), and intermediate downstream of the village (FG3), during both storm and non-storm periods (Figure 5a, 5b). </w:t>
      </w:r>
      <w:del w:id="676" w:author="Alex Messina" w:date="2016-03-08T15:54:00Z">
        <w:r w:rsidR="00266F90" w:rsidRPr="00C93B44">
          <w:delText xml:space="preserve">A single storm event from 2/14/2014 (Figure 4) shows that SSC was highest at FG2 on the rising limb of the hydrograph, and that turbidity and </w:delText>
        </w:r>
        <w:r w:rsidR="00266F90" w:rsidRPr="000B0813">
          <w:delText xml:space="preserve">SSC at FG3 </w:delText>
        </w:r>
        <w:r w:rsidR="00952C66" w:rsidRPr="000B0813">
          <w:delText>were always higher than at</w:delText>
        </w:r>
        <w:r w:rsidR="00266F90" w:rsidRPr="000B0813">
          <w:delText xml:space="preserve"> FG1 throughout the storm event.</w:delText>
        </w:r>
        <w:r w:rsidRPr="000B0813">
          <w:delText xml:space="preserve"> </w:delText>
        </w:r>
        <w:r w:rsidR="006F5A12" w:rsidRPr="000B0813">
          <w:delText xml:space="preserve">Mean (μ) and maximum SSC of </w:delText>
        </w:r>
        <w:r w:rsidR="00210BDF" w:rsidRPr="000B0813">
          <w:delText xml:space="preserve">all </w:delText>
        </w:r>
        <w:r w:rsidR="006F5A12" w:rsidRPr="000B0813">
          <w:delText xml:space="preserve">water samples, </w:delText>
        </w:r>
        <w:r w:rsidR="00210BDF" w:rsidRPr="000B0813">
          <w:delText xml:space="preserve">including those </w:delText>
        </w:r>
        <w:r w:rsidR="006F5A12" w:rsidRPr="000B0813">
          <w:delText xml:space="preserve">collected during </w:delText>
        </w:r>
        <w:r w:rsidR="00210BDF" w:rsidRPr="000B0813">
          <w:delText xml:space="preserve">both </w:delText>
        </w:r>
        <w:r w:rsidR="00E85E35">
          <w:delText>storm and non-storm</w:delText>
        </w:r>
        <w:r w:rsidR="006F5A12" w:rsidRPr="000B0813">
          <w:delText xml:space="preserve"> periods,</w:delText>
        </w:r>
      </w:del>
      <w:ins w:id="677" w:author="Alex Messina" w:date="2016-03-08T15:54:00Z">
        <w:r w:rsidR="002F5309" w:rsidRPr="00AA3FBB">
          <w:rPr>
            <w:rFonts w:cs="Times"/>
          </w:rPr>
          <w:t>Mean</w:t>
        </w:r>
        <w:r w:rsidR="009D246B" w:rsidRPr="00AA3FBB">
          <w:rPr>
            <w:rFonts w:cs="Times"/>
          </w:rPr>
          <w:t xml:space="preserve"> and maximum SSC of all </w:t>
        </w:r>
        <w:r w:rsidR="00CB639C">
          <w:rPr>
            <w:rFonts w:cs="Times"/>
          </w:rPr>
          <w:t>stream water</w:t>
        </w:r>
        <w:r w:rsidR="002F5309" w:rsidRPr="00AA3FBB">
          <w:rPr>
            <w:rFonts w:cs="Times"/>
          </w:rPr>
          <w:t xml:space="preserve"> samples</w:t>
        </w:r>
      </w:ins>
      <w:r w:rsidR="009D246B" w:rsidRPr="00AA3FBB">
        <w:rPr>
          <w:rFonts w:cs="Times"/>
        </w:rPr>
        <w:t xml:space="preserve"> </w:t>
      </w:r>
      <w:r w:rsidR="002F5309" w:rsidRPr="00AA3FBB">
        <w:rPr>
          <w:rFonts w:cs="Times"/>
        </w:rPr>
        <w:t>were lowest at FG1 (μ=28 mg/L, max=500 mg/L, n=59), highest at FG2 (μ=337 mg/L, max=1</w:t>
      </w:r>
      <w:r w:rsidR="00CB639C">
        <w:rPr>
          <w:rFonts w:cs="Times"/>
        </w:rPr>
        <w:t>2,600 mg/L, n=90</w:t>
      </w:r>
      <w:del w:id="678" w:author="Alex Messina" w:date="2016-03-08T15:54:00Z">
        <w:r w:rsidR="00210BDF" w:rsidRPr="000B0813">
          <w:delText xml:space="preserve"> grab samples, n=198 from the Autosampler</w:delText>
        </w:r>
      </w:del>
      <w:r w:rsidR="002F5309" w:rsidRPr="00AA3FBB">
        <w:rPr>
          <w:rFonts w:cs="Times"/>
        </w:rPr>
        <w:t xml:space="preserve">), and intermediate at FG3 (μ=148 mg/L, max=3,500 mg/L, n=159). </w:t>
      </w:r>
      <w:del w:id="679" w:author="Alex Messina" w:date="2016-03-08T15:54:00Z">
        <w:r w:rsidR="00E85E35">
          <w:delText>SSC collected during non-</w:delText>
        </w:r>
        <w:r w:rsidRPr="000B0813">
          <w:delText xml:space="preserve">storm periods were lowest at </w:delText>
        </w:r>
        <w:r w:rsidR="006F5A12" w:rsidRPr="000B0813">
          <w:delText>FG1</w:delText>
        </w:r>
        <w:r w:rsidRPr="000B0813">
          <w:delText>, highest at FG2 (n=21), and in between at FG3 (</w:delText>
        </w:r>
        <w:r w:rsidR="007277E4" w:rsidRPr="000B0813">
          <w:delText>n=45</w:delText>
        </w:r>
        <w:r w:rsidRPr="000B0813">
          <w:delText>)</w:delText>
        </w:r>
        <w:r w:rsidR="007277E4" w:rsidRPr="000B0813">
          <w:delText xml:space="preserve"> </w:delText>
        </w:r>
        <w:r w:rsidR="006F5A12" w:rsidRPr="000B0813">
          <w:delText>(Figure 5a</w:delText>
        </w:r>
        <w:r w:rsidRPr="000B0813">
          <w:delText>).</w:delText>
        </w:r>
        <w:r w:rsidR="000B0813">
          <w:delText xml:space="preserve"> </w:delText>
        </w:r>
        <w:r w:rsidRPr="000B0813">
          <w:delText>Similarly, SSC during storm</w:delText>
        </w:r>
        <w:r w:rsidR="00E85E35">
          <w:delText>s was highest at FG</w:delText>
        </w:r>
        <w:r w:rsidRPr="000B0813">
          <w:delText>1 (</w:delText>
        </w:r>
        <w:r w:rsidR="006F5A12" w:rsidRPr="000B0813">
          <w:delText>n=45)</w:delText>
        </w:r>
        <w:r w:rsidR="007277E4" w:rsidRPr="000B0813">
          <w:delText>, highest at</w:delText>
        </w:r>
        <w:r w:rsidR="006F5A12" w:rsidRPr="000B0813">
          <w:delText xml:space="preserve"> </w:delText>
        </w:r>
        <w:r w:rsidR="007277E4" w:rsidRPr="000B0813">
          <w:delText xml:space="preserve">FG 2, </w:delText>
        </w:r>
        <w:r w:rsidR="006F5A12" w:rsidRPr="000B0813">
          <w:delText>(n=69)</w:delText>
        </w:r>
        <w:r w:rsidR="007277E4" w:rsidRPr="000B0813">
          <w:delText xml:space="preserve"> and intermediate at FG3 </w:delText>
        </w:r>
        <w:r w:rsidR="006F5A12" w:rsidRPr="000B0813">
          <w:delText>(n=120).</w:delText>
        </w:r>
        <w:r w:rsidR="000B0813">
          <w:delText xml:space="preserve"> </w:delText>
        </w:r>
      </w:del>
      <w:r w:rsidR="00E17A1F" w:rsidRPr="00AA3FBB">
        <w:rPr>
          <w:rFonts w:cs="Times"/>
        </w:rPr>
        <w:t xml:space="preserve">SSC data </w:t>
      </w:r>
      <w:del w:id="680" w:author="Alex Messina" w:date="2016-03-08T15:54:00Z">
        <w:r w:rsidR="006F5A12">
          <w:delText xml:space="preserve">collected </w:delText>
        </w:r>
      </w:del>
      <w:r w:rsidR="002F5309" w:rsidRPr="00AA3FBB">
        <w:rPr>
          <w:rFonts w:cs="Times"/>
        </w:rPr>
        <w:t>at FG1</w:t>
      </w:r>
      <w:del w:id="681" w:author="Alex Messina" w:date="2016-03-08T15:54:00Z">
        <w:r w:rsidR="006F5A12">
          <w:delText>, FG2 and FG3</w:delText>
        </w:r>
      </w:del>
      <w:ins w:id="682" w:author="Alex Messina" w:date="2016-03-08T15:54:00Z">
        <w:r w:rsidR="00CB639C">
          <w:rPr>
            <w:rFonts w:cs="Times"/>
          </w:rPr>
          <w:t>-</w:t>
        </w:r>
        <w:r w:rsidR="002F5309" w:rsidRPr="00AA3FBB">
          <w:rPr>
            <w:rFonts w:cs="Times"/>
          </w:rPr>
          <w:t>3</w:t>
        </w:r>
      </w:ins>
      <w:r w:rsidR="002F5309" w:rsidRPr="00AA3FBB">
        <w:rPr>
          <w:rFonts w:cs="Times"/>
        </w:rPr>
        <w:t xml:space="preserve"> were </w:t>
      </w:r>
      <w:del w:id="683" w:author="Alex Messina" w:date="2016-03-08T15:54:00Z">
        <w:r w:rsidR="006F5A12">
          <w:delText xml:space="preserve">highly </w:delText>
        </w:r>
      </w:del>
      <w:r w:rsidR="002F5309" w:rsidRPr="00AA3FBB">
        <w:rPr>
          <w:rFonts w:cs="Times"/>
        </w:rPr>
        <w:t>non-normal, so non-parametric</w:t>
      </w:r>
      <w:r w:rsidR="003E3198" w:rsidRPr="00AA3FBB">
        <w:rPr>
          <w:rFonts w:cs="Times"/>
        </w:rPr>
        <w:t xml:space="preserve"> </w:t>
      </w:r>
      <w:del w:id="684" w:author="Alex Messina" w:date="2016-03-08T15:54:00Z">
        <w:r w:rsidR="006F5A12">
          <w:delText xml:space="preserve">tests for statistical </w:delText>
        </w:r>
      </w:del>
      <w:r w:rsidR="003E3198" w:rsidRPr="00AA3FBB">
        <w:rPr>
          <w:rFonts w:cs="Times"/>
        </w:rPr>
        <w:t>significance</w:t>
      </w:r>
      <w:r w:rsidR="002F5309" w:rsidRPr="00AA3FBB">
        <w:rPr>
          <w:rFonts w:cs="Times"/>
        </w:rPr>
        <w:t xml:space="preserve"> </w:t>
      </w:r>
      <w:ins w:id="685" w:author="Alex Messina" w:date="2016-03-08T15:54:00Z">
        <w:r w:rsidR="002F5309" w:rsidRPr="00AA3FBB">
          <w:rPr>
            <w:rFonts w:cs="Times"/>
          </w:rPr>
          <w:t xml:space="preserve">tests </w:t>
        </w:r>
      </w:ins>
      <w:r w:rsidR="002F5309" w:rsidRPr="00AA3FBB">
        <w:rPr>
          <w:rFonts w:cs="Times"/>
        </w:rPr>
        <w:t>were applied. SSC was</w:t>
      </w:r>
      <w:del w:id="686" w:author="Alex Messina" w:date="2016-03-08T15:54:00Z">
        <w:r w:rsidR="006F5A12">
          <w:delText xml:space="preserve"> </w:delText>
        </w:r>
        <w:r w:rsidR="00266F90">
          <w:delText>statistically</w:delText>
        </w:r>
      </w:del>
      <w:r w:rsidR="002F5309" w:rsidRPr="00AA3FBB">
        <w:rPr>
          <w:rFonts w:cs="Times"/>
        </w:rPr>
        <w:t xml:space="preserve"> significantly different among the three </w:t>
      </w:r>
      <w:del w:id="687" w:author="Alex Messina" w:date="2016-03-08T15:54:00Z">
        <w:r w:rsidR="00266F90">
          <w:delText>sampled site</w:delText>
        </w:r>
      </w:del>
      <w:ins w:id="688" w:author="Alex Messina" w:date="2016-03-08T15:54:00Z">
        <w:r w:rsidR="002F5309" w:rsidRPr="00AA3FBB">
          <w:rPr>
            <w:rFonts w:cs="Times"/>
          </w:rPr>
          <w:t>site</w:t>
        </w:r>
        <w:r w:rsidR="00882901" w:rsidRPr="00AA3FBB">
          <w:rPr>
            <w:rFonts w:cs="Times"/>
          </w:rPr>
          <w:t>s</w:t>
        </w:r>
      </w:ins>
      <w:r w:rsidR="002F5309" w:rsidRPr="00AA3FBB">
        <w:rPr>
          <w:rFonts w:cs="Times"/>
        </w:rPr>
        <w:t xml:space="preserve"> during non-storms </w:t>
      </w:r>
      <w:del w:id="689" w:author="Alex Messina" w:date="2016-03-08T15:54:00Z">
        <w:r w:rsidR="006F5A12">
          <w:delText>(p</w:delText>
        </w:r>
        <w:r w:rsidR="00FC7E6A">
          <w:delText>&lt;10</w:delText>
        </w:r>
        <w:r w:rsidR="00FC7E6A">
          <w:rPr>
            <w:vertAlign w:val="superscript"/>
          </w:rPr>
          <w:delText>-</w:delText>
        </w:r>
        <w:r w:rsidR="002F266A">
          <w:rPr>
            <w:vertAlign w:val="superscript"/>
          </w:rPr>
          <w:delText>4</w:delText>
        </w:r>
        <w:r w:rsidR="006F5A12">
          <w:delText xml:space="preserve">) </w:delText>
        </w:r>
      </w:del>
      <w:r w:rsidR="002F5309" w:rsidRPr="00AA3FBB">
        <w:rPr>
          <w:rFonts w:cs="Times"/>
        </w:rPr>
        <w:t>and storms (p&lt;10</w:t>
      </w:r>
      <w:r w:rsidR="002F5309" w:rsidRPr="00AA3FBB">
        <w:rPr>
          <w:rFonts w:cs="Times"/>
          <w:vertAlign w:val="superscript"/>
        </w:rPr>
        <w:t>-4</w:t>
      </w:r>
      <w:r w:rsidR="002F5309" w:rsidRPr="00AA3FBB">
        <w:rPr>
          <w:rFonts w:cs="Times"/>
        </w:rPr>
        <w:t>). Pair-wise Mann-Whitney tests between FG1 and FG2 were significant (p&lt;10</w:t>
      </w:r>
      <w:r w:rsidR="002F5309" w:rsidRPr="00AA3FBB">
        <w:rPr>
          <w:rFonts w:cs="Times"/>
          <w:vertAlign w:val="superscript"/>
        </w:rPr>
        <w:t>-4</w:t>
      </w:r>
      <w:r w:rsidR="002F5309" w:rsidRPr="00AA3FBB">
        <w:rPr>
          <w:rFonts w:cs="Times"/>
        </w:rPr>
        <w:t xml:space="preserve"> for both storms and non-storms</w:t>
      </w:r>
      <w:del w:id="690" w:author="Alex Messina" w:date="2016-03-08T15:54:00Z">
        <w:r w:rsidR="006F5A12">
          <w:delText xml:space="preserve">), but </w:delText>
        </w:r>
        <w:r w:rsidR="006F5A12">
          <w:lastRenderedPageBreak/>
          <w:delText>between</w:delText>
        </w:r>
      </w:del>
      <w:ins w:id="691" w:author="Alex Messina" w:date="2016-03-08T15:54:00Z">
        <w:r w:rsidR="002F5309" w:rsidRPr="00AA3FBB">
          <w:rPr>
            <w:rFonts w:cs="Times"/>
          </w:rPr>
          <w:t>)</w:t>
        </w:r>
        <w:r w:rsidR="00EF70A8" w:rsidRPr="00AA3FBB">
          <w:rPr>
            <w:rFonts w:cs="Times"/>
          </w:rPr>
          <w:t>.</w:t>
        </w:r>
      </w:ins>
      <w:r w:rsidR="00531300">
        <w:rPr>
          <w:rFonts w:cs="Times"/>
        </w:rPr>
        <w:t xml:space="preserve"> </w:t>
      </w:r>
      <w:r w:rsidR="002F5309" w:rsidRPr="00AA3FBB">
        <w:rPr>
          <w:rFonts w:cs="Times"/>
        </w:rPr>
        <w:t xml:space="preserve">FG2 and FG3 were </w:t>
      </w:r>
      <w:del w:id="692" w:author="Alex Messina" w:date="2016-03-08T15:54:00Z">
        <w:r w:rsidR="006F5A12">
          <w:delText>significant</w:delText>
        </w:r>
      </w:del>
      <w:ins w:id="693" w:author="Alex Messina" w:date="2016-03-08T15:54:00Z">
        <w:r w:rsidR="002F5309" w:rsidRPr="00AA3FBB">
          <w:rPr>
            <w:rFonts w:cs="Times"/>
          </w:rPr>
          <w:t>significant</w:t>
        </w:r>
        <w:r w:rsidR="003E3198" w:rsidRPr="00AA3FBB">
          <w:rPr>
            <w:rFonts w:cs="Times"/>
          </w:rPr>
          <w:t>ly different</w:t>
        </w:r>
      </w:ins>
      <w:r w:rsidR="002F5309" w:rsidRPr="00AA3FBB">
        <w:rPr>
          <w:rFonts w:cs="Times"/>
        </w:rPr>
        <w:t xml:space="preserve"> for non-storm periods (p&lt;0.05) but not for storms (p&gt;0.10</w:t>
      </w:r>
      <w:del w:id="694" w:author="Alex Messina" w:date="2016-03-08T15:54:00Z">
        <w:r w:rsidR="006F5A12">
          <w:delText>)</w:delText>
        </w:r>
        <w:r w:rsidR="00266F90">
          <w:delText>.</w:delText>
        </w:r>
      </w:del>
      <w:ins w:id="695" w:author="Alex Messina" w:date="2016-03-08T15:54:00Z">
        <w:r w:rsidR="002F5309" w:rsidRPr="00AA3FBB">
          <w:rPr>
            <w:rFonts w:cs="Times"/>
          </w:rPr>
          <w:t>)</w:t>
        </w:r>
        <w:r w:rsidR="00EF70A8" w:rsidRPr="00AA3FBB">
          <w:rPr>
            <w:rFonts w:cs="Times"/>
          </w:rPr>
          <w:t xml:space="preserve"> due to the high variance</w:t>
        </w:r>
        <w:r w:rsidR="002F5309" w:rsidRPr="00AA3FBB">
          <w:rPr>
            <w:rFonts w:cs="Times"/>
          </w:rPr>
          <w:t>.</w:t>
        </w:r>
      </w:ins>
    </w:p>
    <w:p w14:paraId="42D9F324" w14:textId="77777777" w:rsidR="002F5309" w:rsidRPr="00AA3FBB" w:rsidRDefault="002F5309" w:rsidP="002F5309">
      <w:pPr>
        <w:ind w:firstLine="0"/>
        <w:rPr>
          <w:rFonts w:cs="Times"/>
        </w:rPr>
      </w:pPr>
      <w:r w:rsidRPr="00AA3FBB">
        <w:rPr>
          <w:rFonts w:cs="Times"/>
        </w:rPr>
        <w:t>&lt;Figure 5 here please&gt;</w:t>
      </w:r>
    </w:p>
    <w:p w14:paraId="7181D507" w14:textId="77777777" w:rsidR="001B6A9A" w:rsidRDefault="002F5309" w:rsidP="001B6A9A">
      <w:pPr>
        <w:ind w:firstLine="0"/>
        <w:rPr>
          <w:del w:id="696" w:author="Alex Messina" w:date="2016-03-08T15:54:00Z"/>
        </w:rPr>
      </w:pPr>
      <w:r w:rsidRPr="00AA3FBB">
        <w:rPr>
          <w:rFonts w:cs="Times"/>
        </w:rPr>
        <w:t>SSC varied by several orders of magnitude for a given Q at FG1</w:t>
      </w:r>
      <w:del w:id="697" w:author="Alex Messina" w:date="2016-03-08T15:54:00Z">
        <w:r w:rsidR="006F5A12">
          <w:delText>, FG2, and FG3</w:delText>
        </w:r>
      </w:del>
      <w:ins w:id="698" w:author="Alex Messina" w:date="2016-03-08T15:54:00Z">
        <w:r w:rsidR="00CB639C">
          <w:rPr>
            <w:rFonts w:cs="Times"/>
          </w:rPr>
          <w:t>-3</w:t>
        </w:r>
        <w:r w:rsidRPr="00AA3FBB">
          <w:rPr>
            <w:rFonts w:cs="Times"/>
          </w:rPr>
          <w:t xml:space="preserve"> </w:t>
        </w:r>
        <w:r w:rsidR="00EF70A8" w:rsidRPr="00AA3FBB">
          <w:rPr>
            <w:rFonts w:cs="Times"/>
          </w:rPr>
          <w:t>(Figure 6)</w:t>
        </w:r>
      </w:ins>
      <w:r w:rsidR="00EF70A8" w:rsidRPr="00AA3FBB">
        <w:rPr>
          <w:rFonts w:cs="Times"/>
        </w:rPr>
        <w:t xml:space="preserve"> </w:t>
      </w:r>
      <w:r w:rsidRPr="00AA3FBB">
        <w:rPr>
          <w:rFonts w:cs="Times"/>
        </w:rPr>
        <w:t>due to significant hysteresis observed during storm periods (Figure 4</w:t>
      </w:r>
      <w:del w:id="699" w:author="Alex Messina" w:date="2016-03-08T15:54:00Z">
        <w:r w:rsidR="00266F90">
          <w:delText>,</w:delText>
        </w:r>
        <w:r w:rsidR="006F5A12">
          <w:delText xml:space="preserve"> 6). At FG1, variability of SSC during stormflow was assumed to be caused by randomly occurring landslides or mobilization of sediment stored in the watershed during large storm events. The maximum</w:delText>
        </w:r>
      </w:del>
      <w:ins w:id="700" w:author="Alex Messina" w:date="2016-03-08T15:54:00Z">
        <w:r w:rsidRPr="00AA3FBB">
          <w:rPr>
            <w:rFonts w:cs="Times"/>
          </w:rPr>
          <w:t xml:space="preserve">). </w:t>
        </w:r>
        <w:r w:rsidR="00E17A1F" w:rsidRPr="00AA3FBB">
          <w:rPr>
            <w:rFonts w:cs="Times"/>
          </w:rPr>
          <w:t>Maximum</w:t>
        </w:r>
      </w:ins>
      <w:r w:rsidR="00E17A1F" w:rsidRPr="00AA3FBB">
        <w:rPr>
          <w:rFonts w:cs="Times"/>
        </w:rPr>
        <w:t xml:space="preserve"> SSC at FG1 (500 mg/L</w:t>
      </w:r>
      <w:del w:id="701" w:author="Alex Messina" w:date="2016-03-08T15:54:00Z">
        <w:r w:rsidR="006F5A12">
          <w:delText>),</w:delText>
        </w:r>
      </w:del>
      <w:ins w:id="702" w:author="Alex Messina" w:date="2016-03-08T15:54:00Z">
        <w:r w:rsidR="00E17A1F" w:rsidRPr="00AA3FBB">
          <w:rPr>
            <w:rFonts w:cs="Times"/>
          </w:rPr>
          <w:t>)</w:t>
        </w:r>
      </w:ins>
      <w:r w:rsidR="00E17A1F" w:rsidRPr="00AA3FBB">
        <w:rPr>
          <w:rFonts w:cs="Times"/>
        </w:rPr>
        <w:t xml:space="preserve"> </w:t>
      </w:r>
      <w:r w:rsidRPr="00AA3FBB">
        <w:rPr>
          <w:rFonts w:cs="Times"/>
        </w:rPr>
        <w:t xml:space="preserve">was sampled on 04/23/2013 at high </w:t>
      </w:r>
      <w:del w:id="703" w:author="Alex Messina" w:date="2016-03-08T15:54:00Z">
        <w:r w:rsidR="006F5A12">
          <w:delText>discharge</w:delText>
        </w:r>
      </w:del>
      <w:ins w:id="704" w:author="Alex Messina" w:date="2016-03-08T15:54:00Z">
        <w:r w:rsidR="00882901" w:rsidRPr="00AA3FBB">
          <w:rPr>
            <w:rFonts w:cs="Times"/>
          </w:rPr>
          <w:t>Q</w:t>
        </w:r>
      </w:ins>
      <w:r w:rsidR="00882901" w:rsidRPr="00AA3FBB">
        <w:rPr>
          <w:rFonts w:cs="Times"/>
        </w:rPr>
        <w:t xml:space="preserve"> </w:t>
      </w:r>
      <w:r w:rsidRPr="00AA3FBB">
        <w:rPr>
          <w:rFonts w:cs="Times"/>
        </w:rPr>
        <w:t>(Q</w:t>
      </w:r>
      <w:r w:rsidRPr="00AA3FBB">
        <w:rPr>
          <w:rFonts w:cs="Times"/>
          <w:vertAlign w:val="subscript"/>
        </w:rPr>
        <w:t>FG1</w:t>
      </w:r>
      <w:r w:rsidRPr="00AA3FBB">
        <w:rPr>
          <w:rFonts w:cs="Times"/>
        </w:rPr>
        <w:t xml:space="preserve">= 3,724 L/sec) (Figure 6a). </w:t>
      </w:r>
      <w:del w:id="705" w:author="Alex Messina" w:date="2016-03-08T15:54:00Z">
        <w:r w:rsidR="006F5A12">
          <w:delText>Anecdotal and field observations reported higher than normal SSC upstream of the quarry during the 2013 field season, possibly due to landsliding from previous large storms (G.</w:delText>
        </w:r>
      </w:del>
      <w:ins w:id="706" w:author="Alex Messina" w:date="2016-03-08T15:54:00Z">
        <w:r w:rsidR="00A269B4" w:rsidRPr="00AA3FBB">
          <w:rPr>
            <w:rFonts w:cs="Times"/>
          </w:rPr>
          <w:t xml:space="preserve">Maximum SSC at </w:t>
        </w:r>
      </w:ins>
      <w:moveFromRangeStart w:id="707" w:author="Alex Messina" w:date="2016-03-08T15:54:00Z" w:name="move445215815"/>
      <w:moveFrom w:id="708" w:author="Alex Messina" w:date="2016-03-08T15:54:00Z">
        <w:r w:rsidR="00A269B4" w:rsidRPr="00AA3FBB">
          <w:rPr>
            <w:rFonts w:cs="Times"/>
          </w:rPr>
          <w:t xml:space="preserve"> Poysky, pers. comm.).</w:t>
        </w:r>
        <w:moveFromRangeStart w:id="709" w:author="Alex Messina" w:date="2016-03-08T15:54:00Z" w:name="move445215816"/>
        <w:moveFromRangeEnd w:id="707"/>
        <w:r w:rsidR="00A269B4" w:rsidRPr="00AA3FBB">
          <w:rPr>
            <w:rFonts w:cs="Times"/>
          </w:rPr>
          <w:t>&lt;Figure 6 here please&gt;</w:t>
        </w:r>
      </w:moveFrom>
      <w:moveFromRangeEnd w:id="709"/>
    </w:p>
    <w:p w14:paraId="1CD65E9D" w14:textId="77777777" w:rsidR="00A955CD" w:rsidRDefault="006F5A12">
      <w:pPr>
        <w:rPr>
          <w:del w:id="710" w:author="Alex Messina" w:date="2016-03-08T15:54:00Z"/>
        </w:rPr>
      </w:pPr>
      <w:del w:id="711" w:author="Alex Messina" w:date="2016-03-08T15:54:00Z">
        <w:r>
          <w:delText>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w:delText>
        </w:r>
        <w:r w:rsidR="007B5681">
          <w:delText xml:space="preserve"> as defined by the hydrograph separation algorithm</w:delText>
        </w:r>
        <w:r>
          <w:delText xml:space="preserve">, but generated runoff from the quarry with high SSC and 2) washing fine sediment into the stream during rock crushing operations at the quarry. </w:delText>
        </w:r>
      </w:del>
    </w:p>
    <w:p w14:paraId="3E51768F" w14:textId="6E5DE0B3" w:rsidR="00A269B4" w:rsidRPr="00AA3FBB" w:rsidRDefault="006F5A12" w:rsidP="00A269B4">
      <w:pPr>
        <w:rPr>
          <w:rFonts w:cs="Times"/>
        </w:rPr>
      </w:pPr>
      <w:del w:id="712" w:author="Alex Messina" w:date="2016-03-08T15:54:00Z">
        <w:r>
          <w:delText xml:space="preserve">The maximum SSC sampled at </w:delText>
        </w:r>
      </w:del>
      <w:r w:rsidR="00A269B4" w:rsidRPr="00AA3FBB">
        <w:rPr>
          <w:rFonts w:cs="Times"/>
        </w:rPr>
        <w:t xml:space="preserve">FG2 (12,600 mg/L) and FG3 (3,500 mg/L) were sampled during the same </w:t>
      </w:r>
      <w:del w:id="713" w:author="Alex Messina" w:date="2016-03-08T15:54:00Z">
        <w:r>
          <w:delText xml:space="preserve">rainfall event </w:delText>
        </w:r>
      </w:del>
      <w:ins w:id="714" w:author="Alex Messina" w:date="2016-03-08T15:54:00Z">
        <w:r w:rsidR="00A269B4" w:rsidRPr="00AA3FBB">
          <w:rPr>
            <w:rFonts w:cs="Times"/>
          </w:rPr>
          <w:t xml:space="preserve">storm </w:t>
        </w:r>
      </w:ins>
      <w:r w:rsidR="00A269B4" w:rsidRPr="00AA3FBB">
        <w:rPr>
          <w:rFonts w:cs="Times"/>
        </w:rPr>
        <w:t>(03/05/2012</w:t>
      </w:r>
      <w:del w:id="715" w:author="Alex Messina" w:date="2016-03-08T15:54:00Z">
        <w:r>
          <w:delText xml:space="preserve">), but during low Q </w:delText>
        </w:r>
        <w:r w:rsidR="009F0A05">
          <w:delText>(</w:delText>
        </w:r>
        <w:r>
          <w:delText>Figure 6b-c). During this event,</w:delText>
        </w:r>
      </w:del>
      <w:ins w:id="716" w:author="Alex Messina" w:date="2016-03-08T15:54:00Z">
        <w:r w:rsidR="00A269B4" w:rsidRPr="00AA3FBB">
          <w:rPr>
            <w:rFonts w:cs="Times"/>
          </w:rPr>
          <w:t>) when</w:t>
        </w:r>
      </w:ins>
      <w:r w:rsidR="00A269B4" w:rsidRPr="00AA3FBB">
        <w:rPr>
          <w:rFonts w:cs="Times"/>
        </w:rPr>
        <w:t xml:space="preserve"> brief but intense </w:t>
      </w:r>
      <w:del w:id="717" w:author="Alex Messina" w:date="2016-03-08T15:54:00Z">
        <w:r>
          <w:delText>precipitation</w:delText>
        </w:r>
      </w:del>
      <w:ins w:id="718" w:author="Alex Messina" w:date="2016-03-08T15:54:00Z">
        <w:r w:rsidR="00A269B4" w:rsidRPr="00AA3FBB">
          <w:rPr>
            <w:rFonts w:cs="Times"/>
          </w:rPr>
          <w:t>P</w:t>
        </w:r>
      </w:ins>
      <w:r w:rsidR="00A269B4" w:rsidRPr="00AA3FBB">
        <w:rPr>
          <w:rFonts w:cs="Times"/>
        </w:rPr>
        <w:t xml:space="preserve"> caused high </w:t>
      </w:r>
      <w:del w:id="719" w:author="Alex Messina" w:date="2016-03-08T15:54:00Z">
        <w:r>
          <w:delText>sediment</w:delText>
        </w:r>
      </w:del>
      <w:ins w:id="720" w:author="Alex Messina" w:date="2016-03-08T15:54:00Z">
        <w:r w:rsidR="00A269B4" w:rsidRPr="00AA3FBB">
          <w:rPr>
            <w:rFonts w:cs="Times"/>
          </w:rPr>
          <w:t>SSC</w:t>
        </w:r>
      </w:ins>
      <w:r w:rsidR="00A269B4" w:rsidRPr="00AA3FBB">
        <w:rPr>
          <w:rFonts w:cs="Times"/>
        </w:rPr>
        <w:t xml:space="preserve"> runoff from the quarry</w:t>
      </w:r>
      <w:del w:id="721" w:author="Alex Messina" w:date="2016-03-08T15:54:00Z">
        <w:r>
          <w:delText>.</w:delText>
        </w:r>
      </w:del>
      <w:ins w:id="722" w:author="Alex Messina" w:date="2016-03-08T15:54:00Z">
        <w:r w:rsidR="00A269B4" w:rsidRPr="00AA3FBB">
          <w:rPr>
            <w:rFonts w:cs="Times"/>
          </w:rPr>
          <w:t>, but Q</w:t>
        </w:r>
        <w:r w:rsidR="004F36F4" w:rsidRPr="00AA3FBB">
          <w:rPr>
            <w:rFonts w:cs="Times"/>
          </w:rPr>
          <w:t xml:space="preserve"> was low</w:t>
        </w:r>
        <w:r w:rsidR="00A269B4" w:rsidRPr="00AA3FBB">
          <w:rPr>
            <w:rFonts w:cs="Times"/>
          </w:rPr>
          <w:t xml:space="preserve"> (Figure 6b-c).</w:t>
        </w:r>
      </w:ins>
      <w:r w:rsidR="00A269B4" w:rsidRPr="00AA3FBB">
        <w:rPr>
          <w:rFonts w:cs="Times"/>
        </w:rPr>
        <w:t xml:space="preserve"> SSC was diluted </w:t>
      </w:r>
      <w:del w:id="723" w:author="Alex Messina" w:date="2016-03-08T15:54:00Z">
        <w:r>
          <w:delText xml:space="preserve">further </w:delText>
        </w:r>
      </w:del>
      <w:r w:rsidR="00A269B4" w:rsidRPr="00AA3FBB">
        <w:rPr>
          <w:rFonts w:cs="Times"/>
        </w:rPr>
        <w:t xml:space="preserve">downstream of the quarry </w:t>
      </w:r>
      <w:del w:id="724" w:author="Alex Messina" w:date="2016-03-08T15:54:00Z">
        <w:r>
          <w:delText xml:space="preserve">at FG3 </w:delText>
        </w:r>
      </w:del>
      <w:r w:rsidR="00A269B4" w:rsidRPr="00AA3FBB">
        <w:rPr>
          <w:rFonts w:cs="Times"/>
        </w:rPr>
        <w:t xml:space="preserve">by the addition of </w:t>
      </w:r>
      <w:del w:id="725" w:author="Alex Messina" w:date="2016-03-08T15:54:00Z">
        <w:r>
          <w:delText xml:space="preserve">runoff with </w:delText>
        </w:r>
      </w:del>
      <w:r w:rsidR="00A269B4" w:rsidRPr="00AA3FBB">
        <w:rPr>
          <w:rFonts w:cs="Times"/>
        </w:rPr>
        <w:t xml:space="preserve">lower SSC </w:t>
      </w:r>
      <w:ins w:id="726" w:author="Alex Messina" w:date="2016-03-08T15:54:00Z">
        <w:r w:rsidR="00A269B4" w:rsidRPr="00AA3FBB">
          <w:rPr>
            <w:rFonts w:cs="Times"/>
          </w:rPr>
          <w:t xml:space="preserve">runoff </w:t>
        </w:r>
      </w:ins>
      <w:r w:rsidR="00A269B4" w:rsidRPr="00AA3FBB">
        <w:rPr>
          <w:rFonts w:cs="Times"/>
        </w:rPr>
        <w:t>from the village</w:t>
      </w:r>
      <w:ins w:id="727" w:author="Alex Messina" w:date="2016-03-08T15:54:00Z">
        <w:r w:rsidR="00A269B4" w:rsidRPr="00AA3FBB">
          <w:rPr>
            <w:rFonts w:cs="Times"/>
          </w:rPr>
          <w:t xml:space="preserve"> and forest draining to FG3</w:t>
        </w:r>
      </w:ins>
      <w:r w:rsidR="00A269B4" w:rsidRPr="00AA3FBB">
        <w:rPr>
          <w:rFonts w:cs="Times"/>
        </w:rPr>
        <w:t>.</w:t>
      </w:r>
    </w:p>
    <w:p w14:paraId="563E148E" w14:textId="76EE9BDF" w:rsidR="002F5309" w:rsidRPr="00AA3FBB" w:rsidRDefault="006F5A12" w:rsidP="00A269B4">
      <w:pPr>
        <w:ind w:firstLine="0"/>
        <w:rPr>
          <w:rFonts w:cs="Times"/>
        </w:rPr>
      </w:pPr>
      <w:del w:id="728" w:author="Alex Messina" w:date="2016-03-08T15:54:00Z">
        <w:r>
          <w:lastRenderedPageBreak/>
          <w:delText>Given the close proximity of the quarry to the stream, SSC downstream of the quarry can be</w:delText>
        </w:r>
      </w:del>
      <w:moveFromRangeStart w:id="729" w:author="Alex Messina" w:date="2016-03-08T15:54:00Z" w:name="move445215817"/>
      <w:moveFrom w:id="730" w:author="Alex Messina" w:date="2016-03-08T15:54:00Z">
        <w:r w:rsidR="008A4A73" w:rsidRPr="00AA3FBB">
          <w:rPr>
            <w:rFonts w:cs="Times"/>
          </w:rP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w:t>
        </w:r>
      </w:moveFrom>
      <w:moveFromRangeEnd w:id="729"/>
      <w:moveToRangeStart w:id="731" w:author="Alex Messina" w:date="2016-03-08T15:54:00Z" w:name="move445215816"/>
      <w:moveTo w:id="732" w:author="Alex Messina" w:date="2016-03-08T15:54:00Z">
        <w:r w:rsidR="00A269B4" w:rsidRPr="00AA3FBB">
          <w:rPr>
            <w:rFonts w:cs="Times"/>
          </w:rPr>
          <w:t>&lt;Figure 6 here please&gt;</w:t>
        </w:r>
      </w:moveTo>
      <w:moveToRangeEnd w:id="731"/>
      <w:r w:rsidR="002F5309" w:rsidRPr="00AA3FBB">
        <w:rPr>
          <w:rFonts w:cs="Times"/>
        </w:rPr>
        <w:t xml:space="preserve"> </w:t>
      </w:r>
    </w:p>
    <w:p w14:paraId="3ADEB126" w14:textId="77777777" w:rsidR="00A955CD" w:rsidRDefault="006F5A12">
      <w:pPr>
        <w:rPr>
          <w:del w:id="733" w:author="Alex Messina" w:date="2016-03-08T15:54:00Z"/>
        </w:rPr>
      </w:pPr>
      <w:del w:id="734" w:author="Alex Messina" w:date="2016-03-08T15:54:00Z">
        <w:r>
          <w:delText>Riverine discharge of fine sediment rinsed from aggregate was discontinued in 2013. In 2013 and 2014, waste sediment was piled on-site and severe erosion of these changing stockpiles caused high SSC</w:delText>
        </w:r>
        <w:r w:rsidR="0097421E">
          <w:delText xml:space="preserve"> only</w:delText>
        </w:r>
        <w:r>
          <w:delText xml:space="preserve"> during storm events.</w:delText>
        </w:r>
      </w:del>
    </w:p>
    <w:p w14:paraId="26A765CD" w14:textId="0C3ED174" w:rsidR="00210BDF" w:rsidRPr="00AA3FBB" w:rsidRDefault="00210BDF" w:rsidP="00C93B44">
      <w:pPr>
        <w:pStyle w:val="Heading3"/>
        <w:rPr>
          <w:rFonts w:ascii="Times" w:hAnsi="Times"/>
          <w:rPrChange w:id="735" w:author="Alex Messina" w:date="2016-03-08T15:54:00Z">
            <w:rPr/>
          </w:rPrChange>
        </w:rPr>
        <w:pPrChange w:id="736" w:author="Alex Messina" w:date="2016-03-08T15:54:00Z">
          <w:pPr>
            <w:pStyle w:val="Heading4"/>
          </w:pPr>
        </w:pPrChange>
      </w:pPr>
      <w:r w:rsidRPr="00AA3FBB">
        <w:rPr>
          <w:rFonts w:ascii="Times" w:hAnsi="Times"/>
          <w:rPrChange w:id="737" w:author="Alex Messina" w:date="2016-03-08T15:54:00Z">
            <w:rPr/>
          </w:rPrChange>
        </w:rPr>
        <w:t>4.2</w:t>
      </w:r>
      <w:del w:id="738" w:author="Alex Messina" w:date="2016-03-08T15:54:00Z">
        <w:r w:rsidR="00B61194" w:rsidRPr="00C61F74">
          <w:delText xml:space="preserve">.2. Suspended sediment yield during storm events (SSYEV) </w:delText>
        </w:r>
      </w:del>
      <w:ins w:id="739" w:author="Alex Messina" w:date="2016-03-08T15:54:00Z">
        <w:r w:rsidRPr="00AA3FBB">
          <w:rPr>
            <w:rFonts w:ascii="Times" w:hAnsi="Times" w:cs="Times"/>
          </w:rPr>
          <w:t xml:space="preserve"> </w:t>
        </w:r>
        <w:r w:rsidR="001A74F8" w:rsidRPr="00AA3FBB">
          <w:rPr>
            <w:rFonts w:ascii="Times" w:hAnsi="Times" w:cs="Times"/>
          </w:rPr>
          <w:t>SSY</w:t>
        </w:r>
        <w:r w:rsidR="001A74F8" w:rsidRPr="00AA3FBB">
          <w:rPr>
            <w:rFonts w:ascii="Times" w:hAnsi="Times" w:cs="Times"/>
            <w:vertAlign w:val="subscript"/>
          </w:rPr>
          <w:t>EV</w:t>
        </w:r>
        <w:r w:rsidRPr="00AA3FBB">
          <w:rPr>
            <w:rFonts w:ascii="Times" w:hAnsi="Times" w:cs="Times"/>
          </w:rPr>
          <w:t xml:space="preserve"> for disturbed</w:t>
        </w:r>
        <w:r w:rsidR="00404E3D" w:rsidRPr="00AA3FBB">
          <w:rPr>
            <w:rFonts w:ascii="Times" w:hAnsi="Times" w:cs="Times"/>
          </w:rPr>
          <w:t xml:space="preserve"> and undisturbed </w:t>
        </w:r>
        <w:r w:rsidRPr="00AA3FBB">
          <w:rPr>
            <w:rFonts w:ascii="Times" w:hAnsi="Times" w:cs="Times"/>
          </w:rPr>
          <w:t>watersheds</w:t>
        </w:r>
        <w:r w:rsidRPr="00AA3FBB" w:rsidDel="00210BDF">
          <w:rPr>
            <w:rFonts w:ascii="Times" w:hAnsi="Times" w:cs="Times"/>
          </w:rPr>
          <w:t xml:space="preserve"> </w:t>
        </w:r>
      </w:ins>
    </w:p>
    <w:p w14:paraId="7EF9379F" w14:textId="4E5AC060" w:rsidR="00A955CD" w:rsidRPr="00AA3FBB" w:rsidRDefault="00F4361A" w:rsidP="000B0813">
      <w:pPr>
        <w:rPr>
          <w:rFonts w:cs="Times"/>
        </w:rPr>
      </w:pPr>
      <w:r w:rsidRPr="00AA3FBB">
        <w:rPr>
          <w:rFonts w:cs="Times"/>
        </w:rPr>
        <w:t xml:space="preserve">A </w:t>
      </w:r>
      <w:r w:rsidR="00A57CFA" w:rsidRPr="00AA3FBB">
        <w:rPr>
          <w:rFonts w:cs="Times"/>
        </w:rPr>
        <w:t>t</w:t>
      </w:r>
      <w:r w:rsidR="001A74F8" w:rsidRPr="00AA3FBB">
        <w:rPr>
          <w:rFonts w:cs="Times"/>
        </w:rPr>
        <w:t>otal</w:t>
      </w:r>
      <w:r w:rsidRPr="00AA3FBB">
        <w:rPr>
          <w:rFonts w:cs="Times"/>
        </w:rPr>
        <w:t xml:space="preserve"> of 21</w:t>
      </w:r>
      <w:r w:rsidR="00A57CFA" w:rsidRPr="00AA3FBB">
        <w:rPr>
          <w:rFonts w:cs="Times"/>
        </w:rPr>
        <w:t xml:space="preserve">0 </w:t>
      </w:r>
      <w:del w:id="740" w:author="Alex Messina" w:date="2016-03-08T15:54:00Z">
        <w:r>
          <w:delText>storm events</w:delText>
        </w:r>
      </w:del>
      <w:ins w:id="741" w:author="Alex Messina" w:date="2016-03-08T15:54:00Z">
        <w:r w:rsidR="00A57CFA" w:rsidRPr="00AA3FBB">
          <w:rPr>
            <w:rFonts w:cs="Times"/>
          </w:rPr>
          <w:t>storms</w:t>
        </w:r>
      </w:ins>
      <w:r w:rsidR="00A57CFA" w:rsidRPr="00AA3FBB">
        <w:rPr>
          <w:rFonts w:cs="Times"/>
        </w:rPr>
        <w:t xml:space="preserve"> </w:t>
      </w:r>
      <w:r w:rsidR="00CB6F88" w:rsidRPr="00AA3FBB">
        <w:rPr>
          <w:rFonts w:cs="Times"/>
        </w:rPr>
        <w:t xml:space="preserve">were identified </w:t>
      </w:r>
      <w:del w:id="742" w:author="Alex Messina" w:date="2016-03-08T15:54:00Z">
        <w:r>
          <w:delText xml:space="preserve">using hydrograph separation on the Q data at FG1 and FG3 between </w:delText>
        </w:r>
      </w:del>
      <w:r w:rsidRPr="00AA3FBB">
        <w:rPr>
          <w:rFonts w:cs="Times"/>
        </w:rPr>
        <w:t xml:space="preserve">January, 2012, </w:t>
      </w:r>
      <w:del w:id="743" w:author="Alex Messina" w:date="2016-03-08T15:54:00Z">
        <w:r>
          <w:delText>and</w:delText>
        </w:r>
      </w:del>
      <w:ins w:id="744" w:author="Alex Messina" w:date="2016-03-08T15:54:00Z">
        <w:r w:rsidR="00A57CFA" w:rsidRPr="00AA3FBB">
          <w:rPr>
            <w:rFonts w:cs="Times"/>
          </w:rPr>
          <w:t>to</w:t>
        </w:r>
      </w:ins>
      <w:r w:rsidRPr="00AA3FBB">
        <w:rPr>
          <w:rFonts w:cs="Times"/>
        </w:rPr>
        <w:t xml:space="preserve"> December</w:t>
      </w:r>
      <w:ins w:id="745" w:author="Alex Messina" w:date="2016-03-08T15:54:00Z">
        <w:r w:rsidR="00A57CFA" w:rsidRPr="00AA3FBB">
          <w:rPr>
            <w:rFonts w:cs="Times"/>
          </w:rPr>
          <w:t>,</w:t>
        </w:r>
      </w:ins>
      <w:r w:rsidRPr="00AA3FBB">
        <w:rPr>
          <w:rFonts w:cs="Times"/>
        </w:rPr>
        <w:t xml:space="preserve"> 2014. </w:t>
      </w:r>
      <w:r w:rsidR="00A57CFA" w:rsidRPr="00AA3FBB">
        <w:rPr>
          <w:rFonts w:cs="Times"/>
        </w:rPr>
        <w:t>A t</w:t>
      </w:r>
      <w:r w:rsidR="001A74F8" w:rsidRPr="00AA3FBB">
        <w:rPr>
          <w:rFonts w:cs="Times"/>
        </w:rPr>
        <w:t>otal</w:t>
      </w:r>
      <w:r w:rsidR="006E41A9" w:rsidRPr="00AA3FBB">
        <w:rPr>
          <w:rFonts w:cs="Times"/>
        </w:rPr>
        <w:t xml:space="preserve"> </w:t>
      </w:r>
      <w:r w:rsidR="00B71433" w:rsidRPr="00AA3FBB">
        <w:rPr>
          <w:rFonts w:cs="Times"/>
        </w:rPr>
        <w:t xml:space="preserve">of </w:t>
      </w:r>
      <w:r w:rsidRPr="00AA3FBB">
        <w:rPr>
          <w:rFonts w:cs="Times"/>
        </w:rPr>
        <w:t xml:space="preserve">169 </w:t>
      </w:r>
      <w:del w:id="746" w:author="Alex Messina" w:date="2016-03-08T15:54:00Z">
        <w:r>
          <w:delText>events</w:delText>
        </w:r>
      </w:del>
      <w:ins w:id="747" w:author="Alex Messina" w:date="2016-03-08T15:54:00Z">
        <w:r w:rsidR="00A57CFA" w:rsidRPr="00AA3FBB">
          <w:rPr>
            <w:rFonts w:cs="Times"/>
          </w:rPr>
          <w:t>storms</w:t>
        </w:r>
      </w:ins>
      <w:r w:rsidRPr="00AA3FBB">
        <w:rPr>
          <w:rFonts w:cs="Times"/>
        </w:rPr>
        <w:t xml:space="preserve"> had simultaneous Q data at FG1 and FG3 </w:t>
      </w:r>
      <w:r w:rsidR="00531300" w:rsidRPr="00AA3FBB">
        <w:rPr>
          <w:rFonts w:cs="Times"/>
        </w:rPr>
        <w:t>(</w:t>
      </w:r>
      <w:del w:id="748" w:author="Alex Messina" w:date="2016-03-08T15:54:00Z">
        <w:r>
          <w:delText>Appendix C</w:delText>
        </w:r>
      </w:del>
      <w:ins w:id="749" w:author="Alex Messina" w:date="2016-03-08T15:54:00Z">
        <w:r w:rsidR="00531300" w:rsidRPr="009D5B3A">
          <w:rPr>
            <w:rFonts w:cs="Times"/>
          </w:rPr>
          <w:t>Supplementary</w:t>
        </w:r>
        <w:r w:rsidR="009D5B3A">
          <w:rPr>
            <w:rFonts w:cs="Times"/>
          </w:rPr>
          <w:t xml:space="preserve"> Material </w:t>
        </w:r>
        <w:r w:rsidR="00365C35">
          <w:rPr>
            <w:rFonts w:cs="Times"/>
          </w:rPr>
          <w:t>D</w:t>
        </w:r>
      </w:ins>
      <w:r w:rsidRPr="00AA3FBB">
        <w:rPr>
          <w:rFonts w:cs="Times"/>
        </w:rPr>
        <w:t xml:space="preserve">, Table 1). </w:t>
      </w:r>
      <w:r w:rsidR="00A57CFA" w:rsidRPr="00AA3FBB">
        <w:rPr>
          <w:rFonts w:cs="Times"/>
        </w:rPr>
        <w:t xml:space="preserve">SSC data </w:t>
      </w:r>
      <w:del w:id="750" w:author="Alex Messina" w:date="2016-03-08T15:54:00Z">
        <w:r>
          <w:delText xml:space="preserve">from T or interpolated grab samples </w:delText>
        </w:r>
      </w:del>
      <w:r w:rsidRPr="00AA3FBB">
        <w:rPr>
          <w:rFonts w:cs="Times"/>
        </w:rPr>
        <w:t>wer</w:t>
      </w:r>
      <w:r w:rsidR="00F14CB8" w:rsidRPr="00AA3FBB">
        <w:rPr>
          <w:rFonts w:cs="Times"/>
        </w:rPr>
        <w:t>e recorded during 112 (</w:t>
      </w:r>
      <w:r w:rsidRPr="00AA3FBB">
        <w:rPr>
          <w:rFonts w:cs="Times"/>
        </w:rPr>
        <w:t>FG1</w:t>
      </w:r>
      <w:r w:rsidR="00F14CB8" w:rsidRPr="00AA3FBB">
        <w:rPr>
          <w:rFonts w:cs="Times"/>
        </w:rPr>
        <w:t xml:space="preserve">) and 74 </w:t>
      </w:r>
      <w:del w:id="751" w:author="Alex Messina" w:date="2016-03-08T15:54:00Z">
        <w:r w:rsidR="00F14CB8">
          <w:delText>events</w:delText>
        </w:r>
      </w:del>
      <w:ins w:id="752" w:author="Alex Messina" w:date="2016-03-08T15:54:00Z">
        <w:r w:rsidR="00A57CFA" w:rsidRPr="00AA3FBB">
          <w:rPr>
            <w:rFonts w:cs="Times"/>
          </w:rPr>
          <w:t>storms</w:t>
        </w:r>
      </w:ins>
      <w:r w:rsidR="00F14CB8" w:rsidRPr="00AA3FBB">
        <w:rPr>
          <w:rFonts w:cs="Times"/>
        </w:rPr>
        <w:t xml:space="preserve"> (</w:t>
      </w:r>
      <w:r w:rsidRPr="00AA3FBB">
        <w:rPr>
          <w:rFonts w:cs="Times"/>
        </w:rPr>
        <w:t>FG3</w:t>
      </w:r>
      <w:r w:rsidR="00F14CB8" w:rsidRPr="00AA3FBB">
        <w:rPr>
          <w:rFonts w:cs="Times"/>
        </w:rPr>
        <w:t>)</w:t>
      </w:r>
      <w:r w:rsidR="00A57CFA" w:rsidRPr="00AA3FBB">
        <w:rPr>
          <w:rFonts w:cs="Times"/>
        </w:rPr>
        <w:t>. Of those storms, 42</w:t>
      </w:r>
      <w:r w:rsidRPr="00AA3FBB">
        <w:rPr>
          <w:rFonts w:cs="Times"/>
        </w:rPr>
        <w:t xml:space="preserve"> </w:t>
      </w:r>
      <w:del w:id="753" w:author="Alex Messina" w:date="2016-03-08T15:54:00Z">
        <w:r>
          <w:delText xml:space="preserve">events </w:delText>
        </w:r>
      </w:del>
      <w:r w:rsidRPr="00AA3FBB">
        <w:rPr>
          <w:rFonts w:cs="Times"/>
        </w:rPr>
        <w:t xml:space="preserve">had </w:t>
      </w:r>
      <w:del w:id="754" w:author="Alex Messina" w:date="2016-03-08T15:54:00Z">
        <w:r>
          <w:delText>data for</w:delText>
        </w:r>
      </w:del>
      <w:ins w:id="755" w:author="Alex Messina" w:date="2016-03-08T15:54:00Z">
        <w:r w:rsidR="00A57CFA" w:rsidRPr="00AA3FBB">
          <w:rPr>
            <w:rFonts w:cs="Times"/>
          </w:rPr>
          <w:t>simultaneous</w:t>
        </w:r>
      </w:ins>
      <w:r w:rsidR="00A57CFA" w:rsidRPr="00AA3FBB">
        <w:rPr>
          <w:rFonts w:cs="Times"/>
        </w:rPr>
        <w:t xml:space="preserve"> </w:t>
      </w:r>
      <w:r w:rsidRPr="00AA3FBB">
        <w:rPr>
          <w:rFonts w:cs="Times"/>
        </w:rPr>
        <w:t>P, Q, an</w:t>
      </w:r>
      <w:r w:rsidR="00F14CB8" w:rsidRPr="00AA3FBB">
        <w:rPr>
          <w:rFonts w:cs="Times"/>
        </w:rPr>
        <w:t>d SSC</w:t>
      </w:r>
      <w:r w:rsidR="00A57CFA" w:rsidRPr="00AA3FBB">
        <w:rPr>
          <w:rFonts w:cs="Times"/>
        </w:rPr>
        <w:t xml:space="preserve"> </w:t>
      </w:r>
      <w:ins w:id="756" w:author="Alex Messina" w:date="2016-03-08T15:54:00Z">
        <w:r w:rsidR="00A57CFA" w:rsidRPr="00AA3FBB">
          <w:rPr>
            <w:rFonts w:cs="Times"/>
          </w:rPr>
          <w:t>data</w:t>
        </w:r>
        <w:r w:rsidR="00F14CB8" w:rsidRPr="00AA3FBB">
          <w:rPr>
            <w:rFonts w:cs="Times"/>
          </w:rPr>
          <w:t xml:space="preserve"> </w:t>
        </w:r>
      </w:ins>
      <w:r w:rsidR="00F14CB8" w:rsidRPr="00AA3FBB">
        <w:rPr>
          <w:rFonts w:cs="Times"/>
        </w:rPr>
        <w:t xml:space="preserve">at </w:t>
      </w:r>
      <w:del w:id="757" w:author="Alex Messina" w:date="2016-03-08T15:54:00Z">
        <w:r w:rsidR="00F14CB8">
          <w:delText xml:space="preserve">both </w:delText>
        </w:r>
      </w:del>
      <w:r w:rsidR="00F14CB8" w:rsidRPr="00AA3FBB">
        <w:rPr>
          <w:rFonts w:cs="Times"/>
        </w:rPr>
        <w:t>FG1 and FG3</w:t>
      </w:r>
      <w:r w:rsidRPr="00AA3FBB">
        <w:rPr>
          <w:rFonts w:cs="Times"/>
        </w:rPr>
        <w:t xml:space="preserve">. </w:t>
      </w:r>
      <w:del w:id="758" w:author="Alex Messina" w:date="2016-03-08T15:54:00Z">
        <w:r>
          <w:delText>SSY data from interpolated grab samples were collected at FG2 for</w:delText>
        </w:r>
      </w:del>
      <w:ins w:id="759" w:author="Alex Messina" w:date="2016-03-08T15:54:00Z">
        <w:r w:rsidR="00CB639C">
          <w:rPr>
            <w:rFonts w:cs="Times"/>
          </w:rPr>
          <w:t>Of those storms, only</w:t>
        </w:r>
      </w:ins>
      <w:r w:rsidRPr="00AA3FBB">
        <w:rPr>
          <w:rFonts w:cs="Times"/>
        </w:rPr>
        <w:t xml:space="preserve"> 8</w:t>
      </w:r>
      <w:r w:rsidR="00CB639C">
        <w:rPr>
          <w:rFonts w:cs="Times"/>
        </w:rPr>
        <w:t xml:space="preserve"> </w:t>
      </w:r>
      <w:del w:id="760" w:author="Alex Messina" w:date="2016-03-08T15:54:00Z">
        <w:r>
          <w:delText>storms to calculate SSY</w:delText>
        </w:r>
        <w:r w:rsidRPr="001E37AA">
          <w:rPr>
            <w:vertAlign w:val="subscript"/>
          </w:rPr>
          <w:delText>EV</w:delText>
        </w:r>
        <w:r>
          <w:delText xml:space="preserve"> from the LOWER_QUARRY and LOWER_VILLAGE subwatersheds separately.</w:delText>
        </w:r>
      </w:del>
      <w:ins w:id="761" w:author="Alex Messina" w:date="2016-03-08T15:54:00Z">
        <w:r w:rsidR="00CB639C">
          <w:rPr>
            <w:rFonts w:cs="Times"/>
          </w:rPr>
          <w:t>had simultaneous P, Q, and SSC data at FG2</w:t>
        </w:r>
        <w:r w:rsidRPr="00AA3FBB">
          <w:rPr>
            <w:rFonts w:cs="Times"/>
          </w:rPr>
          <w:t>.</w:t>
        </w:r>
      </w:ins>
      <w:r w:rsidRPr="00AA3FBB">
        <w:rPr>
          <w:rFonts w:cs="Times"/>
        </w:rPr>
        <w:t xml:space="preserve"> Storm </w:t>
      </w:r>
      <w:del w:id="762" w:author="Alex Messina" w:date="2016-03-08T15:54:00Z">
        <w:r>
          <w:delText>event durations</w:delText>
        </w:r>
      </w:del>
      <w:ins w:id="763" w:author="Alex Messina" w:date="2016-03-08T15:54:00Z">
        <w:r w:rsidRPr="00AA3FBB">
          <w:rPr>
            <w:rFonts w:cs="Times"/>
          </w:rPr>
          <w:t>event</w:t>
        </w:r>
        <w:r w:rsidR="00CB4F2B" w:rsidRPr="00AA3FBB">
          <w:rPr>
            <w:rFonts w:cs="Times"/>
          </w:rPr>
          <w:t>s</w:t>
        </w:r>
      </w:ins>
      <w:r w:rsidRPr="00AA3FBB">
        <w:rPr>
          <w:rFonts w:cs="Times"/>
        </w:rPr>
        <w:t xml:space="preserve"> ranged from 1 hour to 2 days, with mean duration of 13 hours.</w:t>
      </w:r>
    </w:p>
    <w:p w14:paraId="39D7B9E9" w14:textId="77777777" w:rsidR="00CB6F88" w:rsidRPr="00AA3FBB" w:rsidRDefault="00CB6F88" w:rsidP="00CB6F88">
      <w:pPr>
        <w:pStyle w:val="Heading4"/>
        <w:rPr>
          <w:ins w:id="764" w:author="Alex Messina" w:date="2016-03-08T15:54:00Z"/>
          <w:rFonts w:ascii="Times" w:hAnsi="Times" w:cs="Times"/>
        </w:rPr>
      </w:pPr>
      <w:ins w:id="765" w:author="Alex Messina" w:date="2016-03-08T15:54:00Z">
        <w:r w:rsidRPr="00AA3FBB">
          <w:rPr>
            <w:rFonts w:ascii="Times" w:hAnsi="Times" w:cs="Times"/>
          </w:rPr>
          <w:lastRenderedPageBreak/>
          <w:t>4.2.1 Suspended sediment yield during storm events (SSY</w:t>
        </w:r>
        <w:r w:rsidRPr="00AA3FBB">
          <w:rPr>
            <w:rFonts w:ascii="Times" w:hAnsi="Times" w:cs="Times"/>
            <w:vertAlign w:val="subscript"/>
          </w:rPr>
          <w:t>EV</w:t>
        </w:r>
        <w:r w:rsidRPr="00AA3FBB">
          <w:rPr>
            <w:rFonts w:ascii="Times" w:hAnsi="Times" w:cs="Times"/>
          </w:rPr>
          <w:t>) from Upper, Lower, and Total watersheds</w:t>
        </w:r>
      </w:ins>
    </w:p>
    <w:p w14:paraId="2403EFE5" w14:textId="2DB5F583" w:rsidR="00A955CD" w:rsidRPr="00AA3FBB" w:rsidRDefault="00F14CB8">
      <w:pPr>
        <w:rPr>
          <w:rFonts w:cs="Times"/>
        </w:rPr>
      </w:pPr>
      <w:r w:rsidRPr="00AA3FBB">
        <w:rPr>
          <w:rFonts w:cs="Times"/>
        </w:rPr>
        <w:t xml:space="preserve">For the 42 storms with </w:t>
      </w:r>
      <w:del w:id="766" w:author="Alex Messina" w:date="2016-03-08T15:54:00Z">
        <w:r>
          <w:delText>complete</w:delText>
        </w:r>
      </w:del>
      <w:ins w:id="767" w:author="Alex Messina" w:date="2016-03-08T15:54:00Z">
        <w:r w:rsidR="00CB4F2B" w:rsidRPr="00AA3FBB">
          <w:rPr>
            <w:rFonts w:cs="Times"/>
          </w:rPr>
          <w:t>P, Q, and SSC</w:t>
        </w:r>
      </w:ins>
      <w:r w:rsidRPr="00AA3FBB">
        <w:rPr>
          <w:rFonts w:cs="Times"/>
        </w:rPr>
        <w:t xml:space="preserve"> data</w:t>
      </w:r>
      <w:r w:rsidR="006F5A12" w:rsidRPr="00AA3FBB">
        <w:rPr>
          <w:rFonts w:cs="Times"/>
        </w:rPr>
        <w:t xml:space="preserve"> at </w:t>
      </w:r>
      <w:r w:rsidRPr="00AA3FBB">
        <w:rPr>
          <w:rFonts w:cs="Times"/>
        </w:rPr>
        <w:t xml:space="preserve">both </w:t>
      </w:r>
      <w:r w:rsidR="006F5A12" w:rsidRPr="00AA3FBB">
        <w:rPr>
          <w:rFonts w:cs="Times"/>
        </w:rPr>
        <w:t>FG1 and FG3</w:t>
      </w:r>
      <w:del w:id="768" w:author="Alex Messina" w:date="2016-03-08T15:54:00Z">
        <w:r w:rsidR="006F5A12">
          <w:delText xml:space="preserve"> (Table 2)</w:delText>
        </w:r>
        <w:r>
          <w:delText>,</w:delText>
        </w:r>
      </w:del>
      <w:ins w:id="769" w:author="Alex Messina" w:date="2016-03-08T15:54:00Z">
        <w:r w:rsidR="00CB4F2B" w:rsidRPr="00AA3FBB">
          <w:rPr>
            <w:rFonts w:cs="Times"/>
          </w:rPr>
          <w:t>,</w:t>
        </w:r>
      </w:ins>
      <w:r w:rsidR="006F5A12" w:rsidRPr="00AA3FBB">
        <w:rPr>
          <w:rFonts w:cs="Times"/>
        </w:rPr>
        <w:t xml:space="preserve"> </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531300">
        <w:rPr>
          <w:rFonts w:cs="Times"/>
          <w:vertAlign w:val="subscript"/>
        </w:rPr>
        <w:t>TOTAL</w:t>
      </w:r>
      <w:r w:rsidR="006F5A12" w:rsidRPr="00AA3FBB">
        <w:rPr>
          <w:rFonts w:cs="Times"/>
        </w:rPr>
        <w:t xml:space="preserve"> was 129±121 tons, with 17±7 ton</w:t>
      </w:r>
      <w:r w:rsidRPr="00AA3FBB">
        <w:rPr>
          <w:rFonts w:cs="Times"/>
        </w:rPr>
        <w:t xml:space="preserve">s </w:t>
      </w:r>
      <w:r w:rsidR="006F5A12" w:rsidRPr="00AA3FBB">
        <w:rPr>
          <w:rFonts w:cs="Times"/>
        </w:rPr>
        <w:t xml:space="preserve">from the </w:t>
      </w:r>
      <w:del w:id="770" w:author="Alex Messina" w:date="2016-03-08T15:54:00Z">
        <w:r w:rsidR="006F5A12">
          <w:delText xml:space="preserve">UPPER subwatershed </w:delText>
        </w:r>
      </w:del>
      <w:ins w:id="771" w:author="Alex Messina" w:date="2016-03-08T15:54:00Z">
        <w:r w:rsidR="00914625" w:rsidRPr="00AA3FBB">
          <w:rPr>
            <w:rFonts w:cs="Times"/>
          </w:rPr>
          <w:t>Upper</w:t>
        </w:r>
        <w:r w:rsidR="00F22699" w:rsidRPr="00AA3FBB">
          <w:rPr>
            <w:rFonts w:cs="Times"/>
          </w:rPr>
          <w:t xml:space="preserve"> </w:t>
        </w:r>
        <w:r w:rsidR="006F5A12" w:rsidRPr="00AA3FBB">
          <w:rPr>
            <w:rFonts w:cs="Times"/>
          </w:rPr>
          <w:t xml:space="preserve">watershed </w:t>
        </w:r>
      </w:ins>
      <w:r w:rsidR="006F5A12" w:rsidRPr="00AA3FBB">
        <w:rPr>
          <w:rFonts w:cs="Times"/>
        </w:rPr>
        <w:t>and 112 tons</w:t>
      </w:r>
      <w:r w:rsidRPr="00AA3FBB">
        <w:rPr>
          <w:rFonts w:cs="Times"/>
        </w:rPr>
        <w:t xml:space="preserve"> </w:t>
      </w:r>
      <w:r w:rsidR="006F5A12" w:rsidRPr="00AA3FBB">
        <w:rPr>
          <w:rFonts w:cs="Times"/>
        </w:rPr>
        <w:t xml:space="preserve">from the </w:t>
      </w:r>
      <w:del w:id="772" w:author="Alex Messina" w:date="2016-03-08T15:54:00Z">
        <w:r w:rsidR="006F5A12">
          <w:delText>LOWER</w:delText>
        </w:r>
      </w:del>
      <w:ins w:id="773" w:author="Alex Messina" w:date="2016-03-08T15:54:00Z">
        <w:r w:rsidR="00CB6F88" w:rsidRPr="00AA3FBB">
          <w:rPr>
            <w:rFonts w:cs="Times"/>
          </w:rPr>
          <w:t>Lower</w:t>
        </w:r>
      </w:ins>
      <w:r w:rsidR="00CB6F88" w:rsidRPr="00AA3FBB">
        <w:rPr>
          <w:rFonts w:cs="Times"/>
        </w:rPr>
        <w:t xml:space="preserve"> </w:t>
      </w:r>
      <w:r w:rsidR="006F5A12" w:rsidRPr="00AA3FBB">
        <w:rPr>
          <w:rFonts w:cs="Times"/>
        </w:rPr>
        <w:t>subwatershed</w:t>
      </w:r>
      <w:del w:id="774" w:author="Alex Messina" w:date="2016-03-08T15:54:00Z">
        <w:r w:rsidR="006F5A12">
          <w:delText>.</w:delText>
        </w:r>
      </w:del>
      <w:ins w:id="775" w:author="Alex Messina" w:date="2016-03-08T15:54:00Z">
        <w:r w:rsidR="00CB4F2B" w:rsidRPr="00AA3FBB">
          <w:rPr>
            <w:rFonts w:cs="Times"/>
          </w:rPr>
          <w:t xml:space="preserve"> (Table 2)</w:t>
        </w:r>
        <w:r w:rsidR="006F5A12" w:rsidRPr="00AA3FBB">
          <w:rPr>
            <w:rFonts w:cs="Times"/>
          </w:rPr>
          <w:t>.</w:t>
        </w:r>
      </w:ins>
      <w:r w:rsidR="006F5A12" w:rsidRPr="00AA3FBB">
        <w:rPr>
          <w:rFonts w:cs="Times"/>
        </w:rPr>
        <w:t xml:space="preserve"> The </w:t>
      </w:r>
      <w:del w:id="776" w:author="Alex Messina" w:date="2016-03-08T15:54:00Z">
        <w:r w:rsidR="006F5A12">
          <w:delText>UPPER</w:delText>
        </w:r>
      </w:del>
      <w:ins w:id="777" w:author="Alex Messina" w:date="2016-03-08T15:54:00Z">
        <w:r w:rsidR="00914625" w:rsidRPr="00AA3FBB">
          <w:rPr>
            <w:rFonts w:cs="Times"/>
          </w:rPr>
          <w:t>Upper</w:t>
        </w:r>
      </w:ins>
      <w:r w:rsidR="006F5A12" w:rsidRPr="00AA3FBB">
        <w:rPr>
          <w:rFonts w:cs="Times"/>
        </w:rPr>
        <w:t xml:space="preserve"> and </w:t>
      </w:r>
      <w:del w:id="778" w:author="Alex Messina" w:date="2016-03-08T15:54:00Z">
        <w:r w:rsidR="006F5A12">
          <w:delText>LOWER</w:delText>
        </w:r>
      </w:del>
      <w:ins w:id="779" w:author="Alex Messina" w:date="2016-03-08T15:54:00Z">
        <w:r w:rsidR="00CB6F88" w:rsidRPr="00AA3FBB">
          <w:rPr>
            <w:rFonts w:cs="Times"/>
          </w:rPr>
          <w:t>Lower</w:t>
        </w:r>
      </w:ins>
      <w:r w:rsidR="006F5A12" w:rsidRPr="00AA3FBB">
        <w:rPr>
          <w:rFonts w:cs="Times"/>
        </w:rPr>
        <w:t xml:space="preserve"> subwatersheds are similar in size (0.90 km² and 0.88 km²) but </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461A14" w:rsidRPr="00AA3FBB">
        <w:rPr>
          <w:rFonts w:cs="Times"/>
          <w:vertAlign w:val="subscript"/>
        </w:rPr>
        <w:t>LOWER</w:t>
      </w:r>
      <w:r w:rsidR="006F5A12" w:rsidRPr="00AA3FBB">
        <w:rPr>
          <w:rFonts w:cs="Times"/>
        </w:rPr>
        <w:t xml:space="preserve"> </w:t>
      </w:r>
      <w:r w:rsidR="00B01BBA" w:rsidRPr="00AA3FBB">
        <w:rPr>
          <w:rFonts w:cs="Times"/>
        </w:rPr>
        <w:t>accounted f</w:t>
      </w:r>
      <w:r w:rsidR="006F5A12" w:rsidRPr="00AA3FBB">
        <w:rPr>
          <w:rFonts w:cs="Times"/>
        </w:rPr>
        <w:t xml:space="preserve">or 87% of </w:t>
      </w:r>
      <w:r w:rsidR="001A74F8" w:rsidRPr="00AA3FBB">
        <w:rPr>
          <w:rFonts w:cs="Times"/>
        </w:rPr>
        <w:t>SSY</w:t>
      </w:r>
      <w:r w:rsidR="001A74F8" w:rsidRPr="00AA3FBB">
        <w:rPr>
          <w:rFonts w:cs="Times"/>
          <w:vertAlign w:val="subscript"/>
        </w:rPr>
        <w:t>EV</w:t>
      </w:r>
      <w:r w:rsidR="006F5A12" w:rsidRPr="00AA3FBB">
        <w:rPr>
          <w:rFonts w:cs="Times"/>
        </w:rPr>
        <w:t xml:space="preserve"> a</w:t>
      </w:r>
      <w:r w:rsidR="00CB4F2B" w:rsidRPr="00AA3FBB">
        <w:rPr>
          <w:rFonts w:cs="Times"/>
        </w:rPr>
        <w:t>t the watershed outlet</w:t>
      </w:r>
      <w:del w:id="780" w:author="Alex Messina" w:date="2016-03-08T15:54:00Z">
        <w:r w:rsidR="006F5A12">
          <w:delText xml:space="preserve"> (Table 2).</w:delText>
        </w:r>
      </w:del>
      <w:ins w:id="781" w:author="Alex Messina" w:date="2016-03-08T15:54:00Z">
        <w:r w:rsidR="006F5A12" w:rsidRPr="00AA3FBB">
          <w:rPr>
            <w:rFonts w:cs="Times"/>
          </w:rPr>
          <w:t>.</w:t>
        </w:r>
      </w:ins>
      <w:r w:rsidR="006F5A12" w:rsidRPr="00AA3FBB">
        <w:rPr>
          <w:rFonts w:cs="Times"/>
        </w:rPr>
        <w:t xml:space="preserve"> The DR </w:t>
      </w:r>
      <w:del w:id="782" w:author="Alex Messina" w:date="2016-03-08T15:54:00Z">
        <w:r w:rsidR="006F5A12">
          <w:delText xml:space="preserve">estimated </w:delText>
        </w:r>
        <w:r w:rsidR="00E76C66">
          <w:delText xml:space="preserve">using </w:delText>
        </w:r>
      </w:del>
      <w:ins w:id="783" w:author="Alex Messina" w:date="2016-03-08T15:54:00Z">
        <w:r w:rsidR="00CB4F2B" w:rsidRPr="00AA3FBB">
          <w:rPr>
            <w:rFonts w:cs="Times"/>
          </w:rPr>
          <w:t>(</w:t>
        </w:r>
      </w:ins>
      <w:r w:rsidR="00E76C66" w:rsidRPr="00AA3FBB">
        <w:rPr>
          <w:rFonts w:cs="Times"/>
        </w:rPr>
        <w:t>Equation 4</w:t>
      </w:r>
      <w:r w:rsidR="0097421E" w:rsidRPr="00AA3FBB">
        <w:rPr>
          <w:rFonts w:cs="Times"/>
        </w:rPr>
        <w:t>,</w:t>
      </w:r>
      <w:r w:rsidR="00E76C66" w:rsidRPr="00AA3FBB">
        <w:rPr>
          <w:rFonts w:cs="Times"/>
        </w:rPr>
        <w:t xml:space="preserve"> </w:t>
      </w:r>
      <w:del w:id="784" w:author="Alex Messina" w:date="2016-03-08T15:54:00Z">
        <w:r w:rsidR="00E76C66">
          <w:delText xml:space="preserve">with </w:delText>
        </w:r>
      </w:del>
      <w:r w:rsidR="00003545" w:rsidRPr="00AA3FBB">
        <w:rPr>
          <w:rFonts w:cs="Times"/>
        </w:rPr>
        <w:t>s</w:t>
      </w:r>
      <w:r w:rsidR="001A74F8" w:rsidRPr="00AA3FBB">
        <w:rPr>
          <w:rFonts w:cs="Times"/>
        </w:rPr>
        <w:t>SSY</w:t>
      </w:r>
      <w:r w:rsidR="001A74F8" w:rsidRPr="00AA3FBB">
        <w:rPr>
          <w:rFonts w:cs="Times"/>
          <w:vertAlign w:val="subscript"/>
        </w:rPr>
        <w:t>EV</w:t>
      </w:r>
      <w:r w:rsidR="00A15AFB" w:rsidRPr="00AA3FBB">
        <w:rPr>
          <w:rFonts w:cs="Times"/>
          <w:vertAlign w:val="subscript"/>
        </w:rPr>
        <w:t>_</w:t>
      </w:r>
      <w:del w:id="785" w:author="Alex Messina" w:date="2016-03-08T15:54:00Z">
        <w:r w:rsidR="00A15AFB">
          <w:rPr>
            <w:vertAlign w:val="subscript"/>
          </w:rPr>
          <w:delText>U</w:delText>
        </w:r>
        <w:r w:rsidR="00003545">
          <w:rPr>
            <w:vertAlign w:val="subscript"/>
          </w:rPr>
          <w:delText>PPER</w:delText>
        </w:r>
      </w:del>
      <w:ins w:id="786" w:author="Alex Messina" w:date="2016-03-08T15:54:00Z">
        <w:r w:rsidR="00914625" w:rsidRPr="00AA3FBB">
          <w:rPr>
            <w:rFonts w:cs="Times"/>
          </w:rPr>
          <w:t>Upper</w:t>
        </w:r>
      </w:ins>
      <w:r w:rsidR="00B01BBA" w:rsidRPr="00AA3FBB">
        <w:rPr>
          <w:rFonts w:cs="Times"/>
        </w:rPr>
        <w:t xml:space="preserve"> = </w:t>
      </w:r>
      <w:r w:rsidR="006F5A12" w:rsidRPr="00AA3FBB">
        <w:rPr>
          <w:rFonts w:cs="Times"/>
        </w:rPr>
        <w:t>18.8 tons/km</w:t>
      </w:r>
      <w:del w:id="787" w:author="Alex Messina" w:date="2016-03-08T15:54:00Z">
        <w:r w:rsidR="006F5A12">
          <w:delText>²</w:delText>
        </w:r>
        <w:r w:rsidR="0097421E">
          <w:delText>,</w:delText>
        </w:r>
      </w:del>
      <w:ins w:id="788" w:author="Alex Messina" w:date="2016-03-08T15:54:00Z">
        <w:r w:rsidR="006F5A12" w:rsidRPr="00AA3FBB">
          <w:rPr>
            <w:rFonts w:cs="Times"/>
          </w:rPr>
          <w:t>²</w:t>
        </w:r>
        <w:r w:rsidR="00CB4F2B" w:rsidRPr="00AA3FBB">
          <w:rPr>
            <w:rFonts w:cs="Times"/>
          </w:rPr>
          <w:t>)</w:t>
        </w:r>
      </w:ins>
      <w:r w:rsidR="006F5A12" w:rsidRPr="00AA3FBB">
        <w:rPr>
          <w:rFonts w:cs="Times"/>
        </w:rPr>
        <w:t xml:space="preserve"> suggests s</w:t>
      </w:r>
      <w:r w:rsidR="001A74F8" w:rsidRPr="00AA3FBB">
        <w:rPr>
          <w:rFonts w:cs="Times"/>
        </w:rPr>
        <w:t>SSY</w:t>
      </w:r>
      <w:r w:rsidR="001A74F8" w:rsidRPr="00AA3FBB">
        <w:rPr>
          <w:rFonts w:cs="Times"/>
          <w:vertAlign w:val="subscript"/>
        </w:rPr>
        <w:t>EV</w:t>
      </w:r>
      <w:r w:rsidR="006F5A12" w:rsidRPr="00AA3FBB">
        <w:rPr>
          <w:rFonts w:cs="Times"/>
        </w:rPr>
        <w:t xml:space="preserve"> has increased by 6.8x in the </w:t>
      </w:r>
      <w:del w:id="789" w:author="Alex Messina" w:date="2016-03-08T15:54:00Z">
        <w:r w:rsidR="006F5A12">
          <w:delText>LOWER</w:delText>
        </w:r>
      </w:del>
      <w:ins w:id="790" w:author="Alex Messina" w:date="2016-03-08T15:54:00Z">
        <w:r w:rsidR="00CB6F88" w:rsidRPr="00AA3FBB">
          <w:rPr>
            <w:rFonts w:cs="Times"/>
          </w:rPr>
          <w:t>Lower</w:t>
        </w:r>
      </w:ins>
      <w:r w:rsidR="00CB6F88" w:rsidRPr="00AA3FBB">
        <w:rPr>
          <w:rFonts w:cs="Times"/>
        </w:rPr>
        <w:t xml:space="preserve"> </w:t>
      </w:r>
      <w:r w:rsidR="006F5A12" w:rsidRPr="00AA3FBB">
        <w:rPr>
          <w:rFonts w:cs="Times"/>
        </w:rPr>
        <w:t xml:space="preserve">subwatershed, and 3.9x for the </w:t>
      </w:r>
      <w:del w:id="791" w:author="Alex Messina" w:date="2016-03-08T15:54:00Z">
        <w:r w:rsidR="006F5A12">
          <w:delText>TOTAL</w:delText>
        </w:r>
      </w:del>
      <w:ins w:id="792" w:author="Alex Messina" w:date="2016-03-08T15:54:00Z">
        <w:r w:rsidR="001A74F8" w:rsidRPr="00AA3FBB">
          <w:rPr>
            <w:rFonts w:cs="Times"/>
          </w:rPr>
          <w:t>T</w:t>
        </w:r>
        <w:r w:rsidR="0048031A" w:rsidRPr="00AA3FBB">
          <w:rPr>
            <w:rFonts w:cs="Times"/>
          </w:rPr>
          <w:t>otal</w:t>
        </w:r>
      </w:ins>
      <w:r w:rsidR="006F5A12" w:rsidRPr="00AA3FBB">
        <w:rPr>
          <w:rFonts w:cs="Times"/>
        </w:rPr>
        <w:t xml:space="preserve"> watershed</w:t>
      </w:r>
      <w:r w:rsidR="00E76C66" w:rsidRPr="00AA3FBB">
        <w:rPr>
          <w:rFonts w:cs="Times"/>
        </w:rPr>
        <w:t xml:space="preserve"> compared with undisturbed forest</w:t>
      </w:r>
      <w:ins w:id="793" w:author="Alex Messina" w:date="2016-03-08T15:54:00Z">
        <w:r w:rsidR="00C01CE2" w:rsidRPr="00AA3FBB">
          <w:rPr>
            <w:rFonts w:cs="Times"/>
          </w:rPr>
          <w:t xml:space="preserve"> in the Upper watershed</w:t>
        </w:r>
      </w:ins>
      <w:r w:rsidR="006F5A12" w:rsidRPr="00AA3FBB">
        <w:rPr>
          <w:rFonts w:cs="Times"/>
        </w:rPr>
        <w:t>.</w:t>
      </w:r>
    </w:p>
    <w:p w14:paraId="4616EC46" w14:textId="77777777" w:rsidR="001B6A9A" w:rsidRPr="00AA3FBB" w:rsidRDefault="001B6A9A" w:rsidP="001B6A9A">
      <w:pPr>
        <w:ind w:firstLine="0"/>
        <w:rPr>
          <w:rFonts w:cs="Times"/>
        </w:rPr>
      </w:pPr>
      <w:r w:rsidRPr="00AA3FBB">
        <w:rPr>
          <w:rFonts w:cs="Times"/>
        </w:rPr>
        <w:t>&lt;Table 2 here please&gt;</w:t>
      </w:r>
    </w:p>
    <w:p w14:paraId="7873093A" w14:textId="389875D6" w:rsidR="00400A1E" w:rsidRPr="00AA3FBB" w:rsidRDefault="00B01BBA" w:rsidP="00152119">
      <w:pPr>
        <w:pStyle w:val="Heading4"/>
        <w:rPr>
          <w:ins w:id="794" w:author="Alex Messina" w:date="2016-03-08T15:54:00Z"/>
          <w:rFonts w:ascii="Times" w:hAnsi="Times" w:cs="Times"/>
        </w:rPr>
      </w:pPr>
      <w:del w:id="795" w:author="Alex Messina" w:date="2016-03-08T15:54:00Z">
        <w:r>
          <w:delText>Disturbed areas accounted for 10% of the LOWER</w:delText>
        </w:r>
      </w:del>
      <w:ins w:id="796" w:author="Alex Messina" w:date="2016-03-08T15:54:00Z">
        <w:r w:rsidR="00400A1E" w:rsidRPr="00AA3FBB">
          <w:rPr>
            <w:rFonts w:ascii="Times" w:hAnsi="Times" w:cs="Times"/>
          </w:rPr>
          <w:t xml:space="preserve">4.2.2 SSY from disturbed and undisturbed portions of </w:t>
        </w:r>
        <w:r w:rsidR="00914625" w:rsidRPr="00AA3FBB">
          <w:rPr>
            <w:rFonts w:ascii="Times" w:hAnsi="Times" w:cs="Times"/>
          </w:rPr>
          <w:t>Upper</w:t>
        </w:r>
        <w:r w:rsidR="00400A1E" w:rsidRPr="00AA3FBB">
          <w:rPr>
            <w:rFonts w:ascii="Times" w:hAnsi="Times" w:cs="Times"/>
          </w:rPr>
          <w:t xml:space="preserve">, </w:t>
        </w:r>
        <w:r w:rsidR="00CB6F88" w:rsidRPr="00AA3FBB">
          <w:rPr>
            <w:rFonts w:ascii="Times" w:hAnsi="Times" w:cs="Times"/>
          </w:rPr>
          <w:t>Lower</w:t>
        </w:r>
        <w:r w:rsidR="00400A1E" w:rsidRPr="00AA3FBB">
          <w:rPr>
            <w:rFonts w:ascii="Times" w:hAnsi="Times" w:cs="Times"/>
          </w:rPr>
          <w:t xml:space="preserve">, and </w:t>
        </w:r>
        <w:r w:rsidR="001A74F8" w:rsidRPr="00AA3FBB">
          <w:rPr>
            <w:rFonts w:ascii="Times" w:hAnsi="Times" w:cs="Times"/>
          </w:rPr>
          <w:t>Total</w:t>
        </w:r>
        <w:r w:rsidR="00400A1E" w:rsidRPr="00AA3FBB">
          <w:rPr>
            <w:rFonts w:ascii="Times" w:hAnsi="Times" w:cs="Times"/>
          </w:rPr>
          <w:t xml:space="preserve"> watersheds</w:t>
        </w:r>
      </w:ins>
    </w:p>
    <w:p w14:paraId="7035E111" w14:textId="3FC9AB2D" w:rsidR="00A955CD" w:rsidRPr="00AA3FBB" w:rsidRDefault="00CB4F2B">
      <w:pPr>
        <w:rPr>
          <w:rFonts w:cs="Times"/>
        </w:rPr>
      </w:pPr>
      <w:ins w:id="797" w:author="Alex Messina" w:date="2016-03-08T15:54:00Z">
        <w:r w:rsidRPr="00AA3FBB">
          <w:rPr>
            <w:rFonts w:cs="Times"/>
          </w:rPr>
          <w:t>In the Lower</w:t>
        </w:r>
      </w:ins>
      <w:r w:rsidRPr="00AA3FBB">
        <w:rPr>
          <w:rFonts w:cs="Times"/>
        </w:rPr>
        <w:t xml:space="preserve"> subwatershed</w:t>
      </w:r>
      <w:del w:id="798" w:author="Alex Messina" w:date="2016-03-08T15:54:00Z">
        <w:r w:rsidR="00B01BBA">
          <w:delText xml:space="preserve"> area</w:delText>
        </w:r>
      </w:del>
      <w:ins w:id="799" w:author="Alex Messina" w:date="2016-03-08T15:54:00Z">
        <w:r w:rsidRPr="00AA3FBB">
          <w:rPr>
            <w:rFonts w:cs="Times"/>
          </w:rPr>
          <w:t>, d</w:t>
        </w:r>
        <w:r w:rsidR="00B01BBA" w:rsidRPr="00AA3FBB">
          <w:rPr>
            <w:rFonts w:cs="Times"/>
          </w:rPr>
          <w:t xml:space="preserve">isturbed areas </w:t>
        </w:r>
        <w:r w:rsidRPr="00AA3FBB">
          <w:rPr>
            <w:rFonts w:cs="Times"/>
          </w:rPr>
          <w:t>cover</w:t>
        </w:r>
        <w:r w:rsidR="00B01BBA" w:rsidRPr="00AA3FBB">
          <w:rPr>
            <w:rFonts w:cs="Times"/>
          </w:rPr>
          <w:t xml:space="preserve"> 10% </w:t>
        </w:r>
        <w:r w:rsidRPr="00AA3FBB">
          <w:rPr>
            <w:rFonts w:cs="Times"/>
          </w:rPr>
          <w:t>of the surface</w:t>
        </w:r>
      </w:ins>
      <w:r w:rsidRPr="00AA3FBB">
        <w:rPr>
          <w:rFonts w:cs="Times"/>
        </w:rPr>
        <w:t xml:space="preserve"> </w:t>
      </w:r>
      <w:r w:rsidR="00B01BBA" w:rsidRPr="00AA3FBB">
        <w:rPr>
          <w:rFonts w:cs="Times"/>
        </w:rPr>
        <w:t>but</w:t>
      </w:r>
      <w:r w:rsidRPr="00AA3FBB">
        <w:rPr>
          <w:rFonts w:cs="Times"/>
        </w:rPr>
        <w:t xml:space="preserve"> </w:t>
      </w:r>
      <w:del w:id="800" w:author="Alex Messina" w:date="2016-03-08T15:54:00Z">
        <w:r w:rsidR="00B01BBA">
          <w:delText>a</w:delText>
        </w:r>
        <w:r w:rsidR="00A15AFB">
          <w:delText>pproximately</w:delText>
        </w:r>
      </w:del>
      <w:ins w:id="801" w:author="Alex Messina" w:date="2016-03-08T15:54:00Z">
        <w:r w:rsidRPr="00AA3FBB">
          <w:rPr>
            <w:rFonts w:cs="Times"/>
          </w:rPr>
          <w:t>contributed</w:t>
        </w:r>
      </w:ins>
      <w:r w:rsidR="00B01BBA" w:rsidRPr="00AA3FBB">
        <w:rPr>
          <w:rFonts w:cs="Times"/>
        </w:rPr>
        <w:t xml:space="preserve"> </w:t>
      </w:r>
      <w:r w:rsidR="006F5A12" w:rsidRPr="00AA3FBB">
        <w:rPr>
          <w:rFonts w:cs="Times"/>
        </w:rPr>
        <w:t xml:space="preserve">87% of </w:t>
      </w:r>
      <w:del w:id="802" w:author="Alex Messina" w:date="2016-03-08T15:54:00Z">
        <w:r w:rsidR="00B01BBA">
          <w:delText xml:space="preserve">the </w:delText>
        </w:r>
      </w:del>
      <w:r w:rsidR="001A74F8" w:rsidRPr="00AA3FBB">
        <w:rPr>
          <w:rFonts w:cs="Times"/>
        </w:rPr>
        <w:t>SSY</w:t>
      </w:r>
      <w:r w:rsidR="001A74F8" w:rsidRPr="00AA3FBB">
        <w:rPr>
          <w:rFonts w:cs="Times"/>
          <w:vertAlign w:val="subscript"/>
        </w:rPr>
        <w:t>EV</w:t>
      </w:r>
      <w:del w:id="803" w:author="Alex Messina" w:date="2016-03-08T15:54:00Z">
        <w:r w:rsidR="00B01BBA">
          <w:delText xml:space="preserve"> from</w:delText>
        </w:r>
      </w:del>
      <w:ins w:id="804" w:author="Alex Messina" w:date="2016-03-08T15:54:00Z">
        <w:r w:rsidRPr="00AA3FBB">
          <w:rPr>
            <w:rFonts w:cs="Times"/>
            <w:vertAlign w:val="subscript"/>
          </w:rPr>
          <w:t>_LOWER</w:t>
        </w:r>
        <w:r w:rsidR="006F5A12" w:rsidRPr="00AA3FBB">
          <w:rPr>
            <w:rFonts w:cs="Times"/>
          </w:rPr>
          <w:t xml:space="preserve">. </w:t>
        </w:r>
        <w:r w:rsidRPr="00AA3FBB">
          <w:rPr>
            <w:rFonts w:cs="Times"/>
          </w:rPr>
          <w:t>In</w:t>
        </w:r>
      </w:ins>
      <w:r w:rsidRPr="00AA3FBB">
        <w:rPr>
          <w:rFonts w:cs="Times"/>
        </w:rPr>
        <w:t xml:space="preserve"> the </w:t>
      </w:r>
      <w:del w:id="805" w:author="Alex Messina" w:date="2016-03-08T15:54:00Z">
        <w:r w:rsidR="00B01BBA">
          <w:delText>LOWER subwater</w:delText>
        </w:r>
        <w:r w:rsidR="00E76C66">
          <w:delText>shed</w:delText>
        </w:r>
        <w:r w:rsidR="006F5A12">
          <w:delText xml:space="preserve">. </w:delText>
        </w:r>
        <w:r w:rsidR="00B01BBA">
          <w:delText>O</w:delText>
        </w:r>
        <w:r w:rsidR="006F5A12">
          <w:delText>nly</w:delText>
        </w:r>
      </w:del>
      <w:ins w:id="806" w:author="Alex Messina" w:date="2016-03-08T15:54:00Z">
        <w:r w:rsidRPr="00AA3FBB">
          <w:rPr>
            <w:rFonts w:cs="Times"/>
          </w:rPr>
          <w:t>Total watershed, disturbed areas cover o</w:t>
        </w:r>
        <w:r w:rsidR="006F5A12" w:rsidRPr="00AA3FBB">
          <w:rPr>
            <w:rFonts w:cs="Times"/>
          </w:rPr>
          <w:t>nly</w:t>
        </w:r>
      </w:ins>
      <w:r w:rsidR="006F5A12" w:rsidRPr="00AA3FBB">
        <w:rPr>
          <w:rFonts w:cs="Times"/>
        </w:rPr>
        <w:t xml:space="preserve"> 5.2% </w:t>
      </w:r>
      <w:r w:rsidRPr="00AA3FBB">
        <w:rPr>
          <w:rFonts w:cs="Times"/>
        </w:rPr>
        <w:t xml:space="preserve">of the </w:t>
      </w:r>
      <w:del w:id="807" w:author="Alex Messina" w:date="2016-03-08T15:54:00Z">
        <w:r w:rsidR="006F5A12">
          <w:delText xml:space="preserve">TOTAL watershed </w:delText>
        </w:r>
        <w:r w:rsidR="00B01BBA">
          <w:delText>area was</w:delText>
        </w:r>
        <w:r w:rsidR="006F5A12">
          <w:delText xml:space="preserve"> disturbed,</w:delText>
        </w:r>
      </w:del>
      <w:ins w:id="808" w:author="Alex Messina" w:date="2016-03-08T15:54:00Z">
        <w:r w:rsidRPr="00AA3FBB">
          <w:rPr>
            <w:rFonts w:cs="Times"/>
          </w:rPr>
          <w:t>surface</w:t>
        </w:r>
      </w:ins>
      <w:r w:rsidRPr="00AA3FBB">
        <w:rPr>
          <w:rFonts w:cs="Times"/>
        </w:rPr>
        <w:t xml:space="preserve"> but</w:t>
      </w:r>
      <w:r w:rsidR="002A1C32" w:rsidRPr="00AA3FBB">
        <w:rPr>
          <w:rFonts w:cs="Times"/>
        </w:rPr>
        <w:t xml:space="preserve"> </w:t>
      </w:r>
      <w:del w:id="809" w:author="Alex Messina" w:date="2016-03-08T15:54:00Z">
        <w:r w:rsidR="006F5A12">
          <w:delText>SSY from disturbe</w:delText>
        </w:r>
        <w:r w:rsidR="002A1C32">
          <w:delText>d areas accounted for</w:delText>
        </w:r>
      </w:del>
      <w:ins w:id="810" w:author="Alex Messina" w:date="2016-03-08T15:54:00Z">
        <w:r w:rsidRPr="00AA3FBB">
          <w:rPr>
            <w:rFonts w:cs="Times"/>
          </w:rPr>
          <w:t>contributed</w:t>
        </w:r>
      </w:ins>
      <w:r w:rsidR="002A1C32" w:rsidRPr="00AA3FBB">
        <w:rPr>
          <w:rFonts w:cs="Times"/>
        </w:rPr>
        <w:t xml:space="preserve"> 75% of</w:t>
      </w:r>
      <w:r w:rsidR="006F5A12" w:rsidRPr="00AA3FBB">
        <w:rPr>
          <w:rFonts w:cs="Times"/>
        </w:rPr>
        <w:t xml:space="preserve"> </w:t>
      </w:r>
      <w:r w:rsidR="00003545" w:rsidRPr="00AA3FBB">
        <w:rPr>
          <w:rFonts w:cs="Times"/>
        </w:rPr>
        <w:t>SSY</w:t>
      </w:r>
      <w:r w:rsidR="00044F34" w:rsidRPr="00AA3FBB">
        <w:rPr>
          <w:rFonts w:cs="Times"/>
          <w:vertAlign w:val="subscript"/>
        </w:rPr>
        <w:t xml:space="preserve"> EV_</w:t>
      </w:r>
      <w:r w:rsidRPr="00AA3FBB">
        <w:rPr>
          <w:rFonts w:cs="Times"/>
          <w:vertAlign w:val="subscript"/>
        </w:rPr>
        <w:t>TOTAL</w:t>
      </w:r>
      <w:r w:rsidR="00C61F74" w:rsidRPr="00AA3FBB">
        <w:rPr>
          <w:rFonts w:cs="Times"/>
        </w:rPr>
        <w:t>.</w:t>
      </w:r>
      <w:r w:rsidR="006F5A12" w:rsidRPr="00AA3FBB">
        <w:rPr>
          <w:rFonts w:cs="Times"/>
        </w:rPr>
        <w:t xml:space="preserve"> sSSY from disturbed areas in the </w:t>
      </w:r>
      <w:del w:id="811" w:author="Alex Messina" w:date="2016-03-08T15:54:00Z">
        <w:r w:rsidR="006F5A12">
          <w:delText>LOWER</w:delText>
        </w:r>
      </w:del>
      <w:ins w:id="812" w:author="Alex Messina" w:date="2016-03-08T15:54:00Z">
        <w:r w:rsidR="00E66635" w:rsidRPr="00AA3FBB">
          <w:rPr>
            <w:rFonts w:cs="Times"/>
          </w:rPr>
          <w:t>Lower</w:t>
        </w:r>
      </w:ins>
      <w:r w:rsidR="006F5A12" w:rsidRPr="00AA3FBB">
        <w:rPr>
          <w:rFonts w:cs="Times"/>
        </w:rPr>
        <w:t xml:space="preserve"> subwatershed was 1,095 tons/km², or 58x the sSSY of undisturbed forest</w:t>
      </w:r>
      <w:r w:rsidR="00F0753F" w:rsidRPr="00AA3FBB">
        <w:rPr>
          <w:rFonts w:cs="Times"/>
        </w:rPr>
        <w:t xml:space="preserve"> (Table 3)</w:t>
      </w:r>
      <w:r w:rsidR="006F5A12" w:rsidRPr="00AA3FBB">
        <w:rPr>
          <w:rFonts w:cs="Times"/>
        </w:rPr>
        <w:t>.</w:t>
      </w:r>
    </w:p>
    <w:p w14:paraId="5E0831B3" w14:textId="77777777" w:rsidR="00F0753F" w:rsidRPr="00AA3FBB" w:rsidRDefault="00F0753F" w:rsidP="00F0753F">
      <w:pPr>
        <w:ind w:firstLine="0"/>
        <w:rPr>
          <w:rFonts w:cs="Times"/>
        </w:rPr>
      </w:pPr>
      <w:r w:rsidRPr="00AA3FBB">
        <w:rPr>
          <w:rFonts w:cs="Times"/>
        </w:rPr>
        <w:t>&lt;Table 3 here please&gt;</w:t>
      </w:r>
    </w:p>
    <w:p w14:paraId="7B6788D9" w14:textId="6835D426" w:rsidR="00400A1E" w:rsidRPr="00AA3FBB" w:rsidRDefault="00B71433" w:rsidP="00152119">
      <w:pPr>
        <w:pStyle w:val="Heading4"/>
        <w:rPr>
          <w:ins w:id="813" w:author="Alex Messina" w:date="2016-03-08T15:54:00Z"/>
          <w:rFonts w:ascii="Times" w:hAnsi="Times" w:cs="Times"/>
        </w:rPr>
      </w:pPr>
      <w:del w:id="814" w:author="Alex Messina" w:date="2016-03-08T15:54:00Z">
        <w:r>
          <w:lastRenderedPageBreak/>
          <w:delText xml:space="preserve">The separate contributions </w:delText>
        </w:r>
        <w:r w:rsidR="00F27394">
          <w:delText>to SSY from</w:delText>
        </w:r>
        <w:r>
          <w:delText xml:space="preserve"> the quarry and village </w:delText>
        </w:r>
        <w:r w:rsidR="00F27394">
          <w:delText>were</w:delText>
        </w:r>
        <w:r>
          <w:delText xml:space="preserve"> determined for eight</w:delText>
        </w:r>
      </w:del>
      <w:ins w:id="815" w:author="Alex Messina" w:date="2016-03-08T15:54:00Z">
        <w:r w:rsidR="00400A1E" w:rsidRPr="00AA3FBB">
          <w:rPr>
            <w:rFonts w:ascii="Times" w:hAnsi="Times" w:cs="Times"/>
          </w:rPr>
          <w:t>4.2.3 Suspended sediment yield during</w:t>
        </w:r>
      </w:ins>
      <w:r w:rsidR="00400A1E" w:rsidRPr="00AA3FBB">
        <w:rPr>
          <w:rFonts w:ascii="Times" w:hAnsi="Times"/>
          <w:rPrChange w:id="816" w:author="Alex Messina" w:date="2016-03-08T15:54:00Z">
            <w:rPr/>
          </w:rPrChange>
        </w:rPr>
        <w:t xml:space="preserve"> storm events (</w:t>
      </w:r>
      <w:del w:id="817" w:author="Alex Messina" w:date="2016-03-08T15:54:00Z">
        <w:r>
          <w:delText>Table 4)</w:delText>
        </w:r>
        <w:r w:rsidR="009862AA">
          <w:delText xml:space="preserve">, where </w:delText>
        </w:r>
      </w:del>
      <w:ins w:id="818" w:author="Alex Messina" w:date="2016-03-08T15:54:00Z">
        <w:r w:rsidR="001A74F8" w:rsidRPr="00AA3FBB">
          <w:rPr>
            <w:rFonts w:ascii="Times" w:hAnsi="Times" w:cs="Times"/>
          </w:rPr>
          <w:t>SSY</w:t>
        </w:r>
        <w:r w:rsidR="001A74F8" w:rsidRPr="00AA3FBB">
          <w:rPr>
            <w:rFonts w:ascii="Times" w:hAnsi="Times" w:cs="Times"/>
            <w:vertAlign w:val="subscript"/>
          </w:rPr>
          <w:t>EV</w:t>
        </w:r>
        <w:r w:rsidR="00400A1E" w:rsidRPr="00AA3FBB">
          <w:rPr>
            <w:rFonts w:ascii="Times" w:hAnsi="Times" w:cs="Times"/>
          </w:rPr>
          <w:t xml:space="preserve">) from </w:t>
        </w:r>
        <w:r w:rsidR="00CB6F88" w:rsidRPr="00AA3FBB">
          <w:rPr>
            <w:rFonts w:ascii="Times" w:hAnsi="Times" w:cs="Times"/>
          </w:rPr>
          <w:t>Lower</w:t>
        </w:r>
        <w:r w:rsidR="00914625" w:rsidRPr="00AA3FBB">
          <w:rPr>
            <w:rFonts w:ascii="Times" w:hAnsi="Times" w:cs="Times"/>
          </w:rPr>
          <w:t>_Quarry</w:t>
        </w:r>
        <w:r w:rsidR="00400A1E" w:rsidRPr="00AA3FBB">
          <w:rPr>
            <w:rFonts w:ascii="Times" w:hAnsi="Times" w:cs="Times"/>
          </w:rPr>
          <w:t xml:space="preserve"> and </w:t>
        </w:r>
        <w:r w:rsidR="00CB6F88" w:rsidRPr="00AA3FBB">
          <w:rPr>
            <w:rFonts w:ascii="Times" w:hAnsi="Times" w:cs="Times"/>
          </w:rPr>
          <w:t>Lower</w:t>
        </w:r>
        <w:r w:rsidR="00914625" w:rsidRPr="00AA3FBB">
          <w:rPr>
            <w:rFonts w:ascii="Times" w:hAnsi="Times" w:cs="Times"/>
          </w:rPr>
          <w:t>_Village</w:t>
        </w:r>
        <w:r w:rsidR="00400A1E" w:rsidRPr="00AA3FBB">
          <w:rPr>
            <w:rFonts w:ascii="Times" w:hAnsi="Times" w:cs="Times"/>
          </w:rPr>
          <w:t xml:space="preserve"> watersheds</w:t>
        </w:r>
      </w:ins>
    </w:p>
    <w:p w14:paraId="4DF9F174" w14:textId="55B2CDD1" w:rsidR="00A955CD" w:rsidRPr="00AA3FBB" w:rsidRDefault="004C3CE3">
      <w:pPr>
        <w:rPr>
          <w:rFonts w:cs="Times"/>
        </w:rPr>
      </w:pPr>
      <w:ins w:id="819" w:author="Alex Messina" w:date="2016-03-08T15:54:00Z">
        <w:r w:rsidRPr="00AA3FBB">
          <w:rPr>
            <w:rFonts w:cs="Times"/>
          </w:rPr>
          <w:t>For the 8 storms with P, Q, and SSC data at FG1-3,</w:t>
        </w:r>
        <w:r w:rsidR="009E0D9D" w:rsidRPr="00AA3FBB">
          <w:rPr>
            <w:rFonts w:cs="Times"/>
          </w:rPr>
          <w:t xml:space="preserve"> sSSY from the Upper, Lower_Quarry</w:t>
        </w:r>
        <w:r w:rsidR="00B66F4C" w:rsidRPr="00AA3FBB">
          <w:rPr>
            <w:rFonts w:cs="Times"/>
          </w:rPr>
          <w:t>,</w:t>
        </w:r>
        <w:r w:rsidR="009E0D9D" w:rsidRPr="00AA3FBB">
          <w:rPr>
            <w:rFonts w:cs="Times"/>
          </w:rPr>
          <w:t xml:space="preserve"> Lower_Village, and the Total watershed was 15, 61, 27, and 26 tons/km², respectively</w:t>
        </w:r>
        <w:r w:rsidR="00B66F4C" w:rsidRPr="00AA3FBB">
          <w:rPr>
            <w:rFonts w:cs="Times"/>
          </w:rPr>
          <w:t>, with</w:t>
        </w:r>
        <w:r w:rsidRPr="00AA3FBB">
          <w:rPr>
            <w:rFonts w:cs="Times"/>
          </w:rPr>
          <w:t xml:space="preserve"> </w:t>
        </w:r>
      </w:ins>
      <w:r w:rsidR="006F5A12" w:rsidRPr="00AA3FBB">
        <w:rPr>
          <w:rFonts w:cs="Times"/>
        </w:rPr>
        <w:t xml:space="preserve">29% </w:t>
      </w:r>
      <w:r w:rsidR="009862AA" w:rsidRPr="00AA3FBB">
        <w:rPr>
          <w:rFonts w:cs="Times"/>
        </w:rPr>
        <w:t xml:space="preserve">of </w:t>
      </w:r>
      <w:r w:rsidR="001A74F8" w:rsidRPr="00AA3FBB">
        <w:rPr>
          <w:rFonts w:cs="Times"/>
        </w:rPr>
        <w:t>SSY</w:t>
      </w:r>
      <w:r w:rsidR="001A74F8" w:rsidRPr="00AA3FBB">
        <w:rPr>
          <w:rFonts w:cs="Times"/>
          <w:vertAlign w:val="subscript"/>
        </w:rPr>
        <w:t>EV</w:t>
      </w:r>
      <w:r w:rsidR="00B66F4C" w:rsidRPr="00AA3FBB">
        <w:rPr>
          <w:rFonts w:cs="Times"/>
        </w:rPr>
        <w:t xml:space="preserve"> </w:t>
      </w:r>
      <w:del w:id="820" w:author="Alex Messina" w:date="2016-03-08T15:54:00Z">
        <w:r w:rsidR="009862AA">
          <w:delText xml:space="preserve">came </w:delText>
        </w:r>
      </w:del>
      <w:r w:rsidR="006F5A12" w:rsidRPr="00AA3FBB">
        <w:rPr>
          <w:rFonts w:cs="Times"/>
        </w:rPr>
        <w:t xml:space="preserve">from the </w:t>
      </w:r>
      <w:del w:id="821" w:author="Alex Messina" w:date="2016-03-08T15:54:00Z">
        <w:r w:rsidR="006F5A12">
          <w:delText>UPPER</w:delText>
        </w:r>
      </w:del>
      <w:ins w:id="822" w:author="Alex Messina" w:date="2016-03-08T15:54:00Z">
        <w:r w:rsidR="00914625" w:rsidRPr="00AA3FBB">
          <w:rPr>
            <w:rFonts w:cs="Times"/>
          </w:rPr>
          <w:t>Upper</w:t>
        </w:r>
      </w:ins>
      <w:r w:rsidR="006F5A12" w:rsidRPr="00AA3FBB">
        <w:rPr>
          <w:rFonts w:cs="Times"/>
        </w:rPr>
        <w:t xml:space="preserve"> subwatershed, 36% from the </w:t>
      </w:r>
      <w:del w:id="823" w:author="Alex Messina" w:date="2016-03-08T15:54:00Z">
        <w:r w:rsidR="006F5A12">
          <w:delText>LOWER_QUARRY</w:delText>
        </w:r>
      </w:del>
      <w:ins w:id="824" w:author="Alex Messina" w:date="2016-03-08T15:54:00Z">
        <w:r w:rsidR="00CB6F88" w:rsidRPr="00AA3FBB">
          <w:rPr>
            <w:rFonts w:cs="Times"/>
          </w:rPr>
          <w:t>Lower</w:t>
        </w:r>
        <w:r w:rsidR="00914625" w:rsidRPr="00AA3FBB">
          <w:rPr>
            <w:rFonts w:cs="Times"/>
          </w:rPr>
          <w:t>_Quarry</w:t>
        </w:r>
      </w:ins>
      <w:r w:rsidR="006F5A12" w:rsidRPr="00AA3FBB">
        <w:rPr>
          <w:rFonts w:cs="Times"/>
        </w:rPr>
        <w:t xml:space="preserve"> subwatershed, and 35% from the </w:t>
      </w:r>
      <w:del w:id="825" w:author="Alex Messina" w:date="2016-03-08T15:54:00Z">
        <w:r w:rsidR="006F5A12">
          <w:delText>LOWER_VILLAGE</w:delText>
        </w:r>
      </w:del>
      <w:ins w:id="826" w:author="Alex Messina" w:date="2016-03-08T15:54:00Z">
        <w:r w:rsidR="00CB6F88" w:rsidRPr="00AA3FBB">
          <w:rPr>
            <w:rFonts w:cs="Times"/>
          </w:rPr>
          <w:t>Lower</w:t>
        </w:r>
        <w:r w:rsidR="00914625" w:rsidRPr="00AA3FBB">
          <w:rPr>
            <w:rFonts w:cs="Times"/>
          </w:rPr>
          <w:t>_Village</w:t>
        </w:r>
      </w:ins>
      <w:r w:rsidR="006F5A12" w:rsidRPr="00AA3FBB">
        <w:rPr>
          <w:rFonts w:cs="Times"/>
        </w:rPr>
        <w:t xml:space="preserve"> </w:t>
      </w:r>
      <w:r w:rsidR="009E0D9D" w:rsidRPr="00AA3FBB">
        <w:rPr>
          <w:rFonts w:cs="Times"/>
        </w:rPr>
        <w:t>subwatershed</w:t>
      </w:r>
      <w:r w:rsidR="006F5A12" w:rsidRPr="00AA3FBB">
        <w:rPr>
          <w:rFonts w:cs="Times"/>
        </w:rPr>
        <w:t xml:space="preserve">. </w:t>
      </w:r>
      <w:del w:id="827" w:author="Alex Messina" w:date="2016-03-08T15:54:00Z">
        <w:r w:rsidR="006F5A12">
          <w:delText xml:space="preserve">sSSY from the UPPER, LOWER_QUARRY, and LOWER_VILLAGE subwatersheds, and the TOTAL watershed was 15, 61, 27, and 26 tons/km², respectively. </w:delText>
        </w:r>
      </w:del>
      <w:r w:rsidR="00B01BBA" w:rsidRPr="00AA3FBB">
        <w:rPr>
          <w:rFonts w:cs="Times"/>
        </w:rPr>
        <w:t xml:space="preserve">The storms in Table 4 </w:t>
      </w:r>
      <w:ins w:id="828" w:author="Alex Messina" w:date="2016-03-08T15:54:00Z">
        <w:r w:rsidR="00B66F4C" w:rsidRPr="00AA3FBB">
          <w:rPr>
            <w:rFonts w:cs="Times"/>
          </w:rPr>
          <w:t xml:space="preserve">may underrepresent the contributions of the quarry and village to SSY, since they </w:t>
        </w:r>
      </w:ins>
      <w:r w:rsidR="006F5A12" w:rsidRPr="00AA3FBB">
        <w:rPr>
          <w:rFonts w:cs="Times"/>
        </w:rPr>
        <w:t xml:space="preserve">show a </w:t>
      </w:r>
      <w:del w:id="829" w:author="Alex Messina" w:date="2016-03-08T15:54:00Z">
        <w:r w:rsidR="00E76C66">
          <w:delText>smaller</w:delText>
        </w:r>
        <w:r w:rsidR="006F5A12">
          <w:delText xml:space="preserve"> increase in SSY from</w:delText>
        </w:r>
      </w:del>
      <w:ins w:id="830" w:author="Alex Messina" w:date="2016-03-08T15:54:00Z">
        <w:r w:rsidR="00E00915">
          <w:rPr>
            <w:rFonts w:cs="Times"/>
          </w:rPr>
          <w:t>lower DR for</w:t>
        </w:r>
      </w:ins>
      <w:r w:rsidR="006F5A12" w:rsidRPr="00AA3FBB">
        <w:rPr>
          <w:rFonts w:cs="Times"/>
        </w:rPr>
        <w:t xml:space="preserve"> the </w:t>
      </w:r>
      <w:del w:id="831" w:author="Alex Messina" w:date="2016-03-08T15:54:00Z">
        <w:r w:rsidR="006F5A12">
          <w:delText>TOTAL</w:delText>
        </w:r>
      </w:del>
      <w:ins w:id="832" w:author="Alex Messina" w:date="2016-03-08T15:54:00Z">
        <w:r w:rsidR="001A74F8" w:rsidRPr="00AA3FBB">
          <w:rPr>
            <w:rFonts w:cs="Times"/>
          </w:rPr>
          <w:t>T</w:t>
        </w:r>
        <w:r w:rsidR="00326C8A" w:rsidRPr="00AA3FBB">
          <w:rPr>
            <w:rFonts w:cs="Times"/>
          </w:rPr>
          <w:t>otal</w:t>
        </w:r>
      </w:ins>
      <w:r w:rsidR="006F5A12" w:rsidRPr="00AA3FBB">
        <w:rPr>
          <w:rFonts w:cs="Times"/>
        </w:rPr>
        <w:t xml:space="preserve"> watershed</w:t>
      </w:r>
      <w:r w:rsidR="00B01BBA" w:rsidRPr="00AA3FBB">
        <w:rPr>
          <w:rFonts w:cs="Times"/>
        </w:rPr>
        <w:t xml:space="preserve"> (</w:t>
      </w:r>
      <w:r w:rsidR="006F5A12" w:rsidRPr="00AA3FBB">
        <w:rPr>
          <w:rFonts w:cs="Times"/>
        </w:rPr>
        <w:t>1.7x</w:t>
      </w:r>
      <w:r w:rsidR="00B01BBA" w:rsidRPr="00AA3FBB">
        <w:rPr>
          <w:rFonts w:cs="Times"/>
        </w:rPr>
        <w:t xml:space="preserve"> SSY</w:t>
      </w:r>
      <w:r w:rsidR="00531300">
        <w:rPr>
          <w:rFonts w:cs="Times"/>
          <w:vertAlign w:val="subscript"/>
        </w:rPr>
        <w:t>UPPER</w:t>
      </w:r>
      <w:r w:rsidR="00B01BBA" w:rsidRPr="00AA3FBB">
        <w:rPr>
          <w:rFonts w:cs="Times"/>
        </w:rPr>
        <w:t>)</w:t>
      </w:r>
      <w:r w:rsidR="006F5A12" w:rsidRPr="00AA3FBB">
        <w:rPr>
          <w:rFonts w:cs="Times"/>
        </w:rPr>
        <w:t xml:space="preserve"> </w:t>
      </w:r>
      <w:r w:rsidR="000405F2" w:rsidRPr="00AA3FBB">
        <w:rPr>
          <w:rFonts w:cs="Times"/>
        </w:rPr>
        <w:t xml:space="preserve">compared with the 42 storms </w:t>
      </w:r>
      <w:del w:id="833" w:author="Alex Messina" w:date="2016-03-08T15:54:00Z">
        <w:r w:rsidR="000405F2">
          <w:delText>with data at FG1 and FG3</w:delText>
        </w:r>
      </w:del>
      <w:ins w:id="834" w:author="Alex Messina" w:date="2016-03-08T15:54:00Z">
        <w:r w:rsidR="00B66F4C" w:rsidRPr="00AA3FBB">
          <w:rPr>
            <w:rFonts w:cs="Times"/>
          </w:rPr>
          <w:t>in Table 2</w:t>
        </w:r>
      </w:ins>
      <w:r w:rsidR="000405F2" w:rsidRPr="00AA3FBB">
        <w:rPr>
          <w:rFonts w:cs="Times"/>
        </w:rPr>
        <w:t xml:space="preserve"> (3</w:t>
      </w:r>
      <w:r w:rsidR="00E76C66" w:rsidRPr="00AA3FBB">
        <w:rPr>
          <w:rFonts w:cs="Times"/>
        </w:rPr>
        <w:t>.9x SSY</w:t>
      </w:r>
      <w:r w:rsidR="00914625" w:rsidRPr="00AA3FBB">
        <w:rPr>
          <w:rFonts w:cs="Times"/>
          <w:vertAlign w:val="subscript"/>
        </w:rPr>
        <w:t>U</w:t>
      </w:r>
      <w:r w:rsidR="00531300">
        <w:rPr>
          <w:rFonts w:cs="Times"/>
          <w:vertAlign w:val="subscript"/>
        </w:rPr>
        <w:t>PPER</w:t>
      </w:r>
      <w:del w:id="835" w:author="Alex Messina" w:date="2016-03-08T15:54:00Z">
        <w:r w:rsidR="000405F2">
          <w:delText xml:space="preserve"> Table 2)</w:delText>
        </w:r>
        <w:r w:rsidR="00DC6CD5">
          <w:delText>, so these storms may underrepresent the contributions of the quarry and village to SSY.</w:delText>
        </w:r>
      </w:del>
      <w:ins w:id="836" w:author="Alex Messina" w:date="2016-03-08T15:54:00Z">
        <w:r w:rsidR="000405F2" w:rsidRPr="00AA3FBB">
          <w:rPr>
            <w:rFonts w:cs="Times"/>
          </w:rPr>
          <w:t>)</w:t>
        </w:r>
        <w:r w:rsidR="00DC6CD5" w:rsidRPr="00AA3FBB">
          <w:rPr>
            <w:rFonts w:cs="Times"/>
          </w:rPr>
          <w:t>.</w:t>
        </w:r>
      </w:ins>
      <w:r w:rsidR="000B0813" w:rsidRPr="00AA3FBB">
        <w:rPr>
          <w:rFonts w:cs="Times"/>
        </w:rPr>
        <w:t xml:space="preserve"> </w:t>
      </w:r>
      <w:r w:rsidR="006F5A12" w:rsidRPr="00AA3FBB">
        <w:rPr>
          <w:rFonts w:cs="Times"/>
        </w:rPr>
        <w:t>sSSY increased by 4.</w:t>
      </w:r>
      <w:r w:rsidR="00B71433" w:rsidRPr="00AA3FBB">
        <w:rPr>
          <w:rFonts w:cs="Times"/>
        </w:rPr>
        <w:t>1</w:t>
      </w:r>
      <w:r w:rsidR="006F5A12" w:rsidRPr="00AA3FBB">
        <w:rPr>
          <w:rFonts w:cs="Times"/>
        </w:rPr>
        <w:t xml:space="preserve">x in the </w:t>
      </w:r>
      <w:del w:id="837" w:author="Alex Messina" w:date="2016-03-08T15:54:00Z">
        <w:r w:rsidR="006F5A12">
          <w:delText>LOWER_QUARRY</w:delText>
        </w:r>
      </w:del>
      <w:ins w:id="838" w:author="Alex Messina" w:date="2016-03-08T15:54:00Z">
        <w:r w:rsidR="00CB6F88" w:rsidRPr="00AA3FBB">
          <w:rPr>
            <w:rFonts w:cs="Times"/>
          </w:rPr>
          <w:t>Lower</w:t>
        </w:r>
        <w:r w:rsidR="00914625" w:rsidRPr="00AA3FBB">
          <w:rPr>
            <w:rFonts w:cs="Times"/>
          </w:rPr>
          <w:t>_Quarry</w:t>
        </w:r>
      </w:ins>
      <w:r w:rsidR="006F5A12" w:rsidRPr="00AA3FBB">
        <w:rPr>
          <w:rFonts w:cs="Times"/>
        </w:rPr>
        <w:t xml:space="preserve"> subwatershed and 1.8x in the </w:t>
      </w:r>
      <w:del w:id="839" w:author="Alex Messina" w:date="2016-03-08T15:54:00Z">
        <w:r w:rsidR="006F5A12">
          <w:delText>LOWER_VILLAGE</w:delText>
        </w:r>
      </w:del>
      <w:ins w:id="840" w:author="Alex Messina" w:date="2016-03-08T15:54:00Z">
        <w:r w:rsidR="00CB6F88" w:rsidRPr="00AA3FBB">
          <w:rPr>
            <w:rFonts w:cs="Times"/>
          </w:rPr>
          <w:t>Lower</w:t>
        </w:r>
        <w:r w:rsidR="00914625" w:rsidRPr="00AA3FBB">
          <w:rPr>
            <w:rFonts w:cs="Times"/>
          </w:rPr>
          <w:t>_Village</w:t>
        </w:r>
      </w:ins>
      <w:r w:rsidR="006F5A12" w:rsidRPr="00AA3FBB">
        <w:rPr>
          <w:rFonts w:cs="Times"/>
        </w:rPr>
        <w:t xml:space="preserve"> subwatershed</w:t>
      </w:r>
      <w:r w:rsidR="000405F2" w:rsidRPr="00AA3FBB">
        <w:rPr>
          <w:rFonts w:cs="Times"/>
        </w:rPr>
        <w:t xml:space="preserve"> compared with the undisturbed </w:t>
      </w:r>
      <w:del w:id="841" w:author="Alex Messina" w:date="2016-03-08T15:54:00Z">
        <w:r w:rsidR="000405F2">
          <w:delText>UPPER</w:delText>
        </w:r>
      </w:del>
      <w:ins w:id="842" w:author="Alex Messina" w:date="2016-03-08T15:54:00Z">
        <w:r w:rsidR="00914625" w:rsidRPr="00AA3FBB">
          <w:rPr>
            <w:rFonts w:cs="Times"/>
          </w:rPr>
          <w:t>Upper</w:t>
        </w:r>
      </w:ins>
      <w:r w:rsidR="000405F2" w:rsidRPr="00AA3FBB">
        <w:rPr>
          <w:rFonts w:cs="Times"/>
        </w:rPr>
        <w:t xml:space="preserve"> watershed</w:t>
      </w:r>
      <w:r w:rsidR="006F5A12" w:rsidRPr="00AA3FBB">
        <w:rPr>
          <w:rFonts w:cs="Times"/>
        </w:rPr>
        <w:t>.</w:t>
      </w:r>
    </w:p>
    <w:p w14:paraId="08B0DC77" w14:textId="77777777" w:rsidR="009F08A9" w:rsidRPr="00AA3FBB" w:rsidRDefault="009F08A9" w:rsidP="009F08A9">
      <w:pPr>
        <w:ind w:firstLine="0"/>
        <w:rPr>
          <w:rFonts w:cs="Times"/>
        </w:rPr>
      </w:pPr>
      <w:r w:rsidRPr="00AA3FBB">
        <w:rPr>
          <w:rFonts w:cs="Times"/>
        </w:rPr>
        <w:t>&lt;Table 4 here please&gt;</w:t>
      </w:r>
    </w:p>
    <w:p w14:paraId="0406753C" w14:textId="478E9BEC" w:rsidR="009F08A9" w:rsidRPr="00AA3FBB" w:rsidRDefault="006F5A12" w:rsidP="009F08A9">
      <w:pPr>
        <w:pStyle w:val="Heading4"/>
        <w:rPr>
          <w:ins w:id="843" w:author="Alex Messina" w:date="2016-03-08T15:54:00Z"/>
          <w:rFonts w:ascii="Times" w:hAnsi="Times" w:cs="Times"/>
        </w:rPr>
      </w:pPr>
      <w:del w:id="844" w:author="Alex Messina" w:date="2016-03-08T15:54:00Z">
        <w:r>
          <w:delText>Very</w:delText>
        </w:r>
      </w:del>
      <w:ins w:id="845" w:author="Alex Messina" w:date="2016-03-08T15:54:00Z">
        <w:r w:rsidR="00400A1E" w:rsidRPr="00AA3FBB">
          <w:rPr>
            <w:rStyle w:val="Heading4Char"/>
            <w:rFonts w:ascii="Times" w:hAnsi="Times" w:cs="Times"/>
          </w:rPr>
          <w:t xml:space="preserve">4.2.4 SSY from disturbed and undisturbed portions of </w:t>
        </w:r>
        <w:r w:rsidR="00CB6F88" w:rsidRPr="00AA3FBB">
          <w:rPr>
            <w:rFonts w:ascii="Times" w:hAnsi="Times" w:cs="Times"/>
          </w:rPr>
          <w:t>Lower</w:t>
        </w:r>
        <w:r w:rsidR="00914625" w:rsidRPr="00AA3FBB">
          <w:rPr>
            <w:rFonts w:ascii="Times" w:hAnsi="Times" w:cs="Times"/>
          </w:rPr>
          <w:t>_Quarry</w:t>
        </w:r>
        <w:r w:rsidR="00400A1E" w:rsidRPr="00AA3FBB">
          <w:rPr>
            <w:rStyle w:val="Heading4Char"/>
            <w:rFonts w:ascii="Times" w:hAnsi="Times" w:cs="Times"/>
          </w:rPr>
          <w:t xml:space="preserve"> and </w:t>
        </w:r>
        <w:r w:rsidR="00CB6F88" w:rsidRPr="00AA3FBB">
          <w:rPr>
            <w:rFonts w:ascii="Times" w:hAnsi="Times" w:cs="Times"/>
          </w:rPr>
          <w:t>Lower</w:t>
        </w:r>
        <w:r w:rsidR="00914625" w:rsidRPr="00AA3FBB">
          <w:rPr>
            <w:rFonts w:ascii="Times" w:hAnsi="Times" w:cs="Times"/>
          </w:rPr>
          <w:t>_Village</w:t>
        </w:r>
        <w:r w:rsidR="00400A1E" w:rsidRPr="00AA3FBB">
          <w:rPr>
            <w:rStyle w:val="Heading4Char0"/>
            <w:rFonts w:ascii="Times" w:hAnsi="Times" w:cs="Times"/>
          </w:rPr>
          <w:t xml:space="preserve"> </w:t>
        </w:r>
        <w:r w:rsidR="00400A1E" w:rsidRPr="00AA3FBB">
          <w:rPr>
            <w:rFonts w:ascii="Times" w:hAnsi="Times" w:cs="Times"/>
          </w:rPr>
          <w:t>watersheds</w:t>
        </w:r>
      </w:ins>
    </w:p>
    <w:p w14:paraId="06CC3486" w14:textId="4DD131D7" w:rsidR="00A955CD" w:rsidRPr="00AA3FBB" w:rsidRDefault="00323062" w:rsidP="009F08A9">
      <w:pPr>
        <w:rPr>
          <w:rFonts w:cs="Times"/>
        </w:rPr>
      </w:pPr>
      <w:ins w:id="846" w:author="Alex Messina" w:date="2016-03-08T15:54:00Z">
        <w:r w:rsidRPr="00AA3FBB">
          <w:rPr>
            <w:rFonts w:cs="Times"/>
          </w:rPr>
          <w:t>Disturbed areas cover</w:t>
        </w:r>
      </w:ins>
      <w:r w:rsidRPr="00AA3FBB">
        <w:rPr>
          <w:rFonts w:cs="Times"/>
        </w:rPr>
        <w:t xml:space="preserve"> s</w:t>
      </w:r>
      <w:r w:rsidR="006F5A12" w:rsidRPr="00AA3FBB">
        <w:rPr>
          <w:rFonts w:cs="Times"/>
        </w:rPr>
        <w:t xml:space="preserve">mall fractions of the </w:t>
      </w:r>
      <w:del w:id="847" w:author="Alex Messina" w:date="2016-03-08T15:54:00Z">
        <w:r w:rsidR="006F5A12">
          <w:delText>subwatershed areas are disturbed</w:delText>
        </w:r>
      </w:del>
      <w:ins w:id="848" w:author="Alex Messina" w:date="2016-03-08T15:54:00Z">
        <w:r w:rsidR="006F5A12" w:rsidRPr="00AA3FBB">
          <w:rPr>
            <w:rFonts w:cs="Times"/>
          </w:rPr>
          <w:t>subwatershed</w:t>
        </w:r>
        <w:r w:rsidR="00326C8A" w:rsidRPr="00AA3FBB">
          <w:rPr>
            <w:rFonts w:cs="Times"/>
          </w:rPr>
          <w:t>s</w:t>
        </w:r>
      </w:ins>
      <w:r w:rsidR="006F5A12" w:rsidRPr="00AA3FBB">
        <w:rPr>
          <w:rFonts w:cs="Times"/>
        </w:rPr>
        <w:t>, yet</w:t>
      </w:r>
      <w:ins w:id="849" w:author="Alex Messina" w:date="2016-03-08T15:54:00Z">
        <w:r w:rsidR="006F5A12" w:rsidRPr="00AA3FBB">
          <w:rPr>
            <w:rFonts w:cs="Times"/>
          </w:rPr>
          <w:t xml:space="preserve"> </w:t>
        </w:r>
        <w:r w:rsidRPr="00AA3FBB">
          <w:rPr>
            <w:rFonts w:cs="Times"/>
          </w:rPr>
          <w:t>contributed</w:t>
        </w:r>
      </w:ins>
      <w:r w:rsidR="00326C8A" w:rsidRPr="00AA3FBB">
        <w:rPr>
          <w:rFonts w:cs="Times"/>
        </w:rPr>
        <w:t xml:space="preserve"> </w:t>
      </w:r>
      <w:r w:rsidR="006F5A12" w:rsidRPr="00AA3FBB">
        <w:rPr>
          <w:rFonts w:cs="Times"/>
        </w:rPr>
        <w:t xml:space="preserve">roughly 77% of </w:t>
      </w:r>
      <w:r w:rsidR="00003545" w:rsidRPr="00AA3FBB">
        <w:rPr>
          <w:rFonts w:cs="Times"/>
        </w:rPr>
        <w:t>SSY</w:t>
      </w:r>
      <w:r w:rsidR="00044F34" w:rsidRPr="00AA3FBB">
        <w:rPr>
          <w:rFonts w:cs="Times"/>
          <w:vertAlign w:val="subscript"/>
        </w:rPr>
        <w:t xml:space="preserve"> EV_</w:t>
      </w:r>
      <w:r w:rsidRPr="00AA3FBB">
        <w:rPr>
          <w:rFonts w:cs="Times"/>
          <w:vertAlign w:val="subscript"/>
        </w:rPr>
        <w:t>LOWER_QUARRY</w:t>
      </w:r>
      <w:r w:rsidR="006F5A12" w:rsidRPr="00AA3FBB">
        <w:rPr>
          <w:rFonts w:cs="Times"/>
        </w:rPr>
        <w:t xml:space="preserve"> (6.5% disturbed) and 51% of </w:t>
      </w:r>
      <w:r w:rsidR="00003545" w:rsidRPr="00AA3FBB">
        <w:rPr>
          <w:rFonts w:cs="Times"/>
        </w:rPr>
        <w:t>SSY</w:t>
      </w:r>
      <w:r w:rsidR="00044F34" w:rsidRPr="00AA3FBB">
        <w:rPr>
          <w:rFonts w:cs="Times"/>
          <w:vertAlign w:val="subscript"/>
        </w:rPr>
        <w:t xml:space="preserve"> EV</w:t>
      </w:r>
      <w:r w:rsidRPr="00AA3FBB">
        <w:rPr>
          <w:rFonts w:cs="Times"/>
          <w:vertAlign w:val="subscript"/>
        </w:rPr>
        <w:t>_LOWER_VILLAGE</w:t>
      </w:r>
      <w:r w:rsidR="006F5A12" w:rsidRPr="00AA3FBB">
        <w:rPr>
          <w:rFonts w:cs="Times"/>
        </w:rPr>
        <w:t xml:space="preserve"> (11.7% disturbed</w:t>
      </w:r>
      <w:del w:id="850" w:author="Alex Messina" w:date="2016-03-08T15:54:00Z">
        <w:r w:rsidR="006F5A12">
          <w:delText xml:space="preserve">) subwatersheds was from </w:delText>
        </w:r>
      </w:del>
      <w:ins w:id="851" w:author="Alex Messina" w:date="2016-03-08T15:54:00Z">
        <w:r w:rsidR="006F5A12" w:rsidRPr="00AA3FBB">
          <w:rPr>
            <w:rFonts w:cs="Times"/>
          </w:rPr>
          <w:t xml:space="preserve">). Similarly, </w:t>
        </w:r>
      </w:ins>
      <w:r w:rsidRPr="00AA3FBB">
        <w:rPr>
          <w:rFonts w:cs="Times"/>
        </w:rPr>
        <w:lastRenderedPageBreak/>
        <w:t>disturbed areas</w:t>
      </w:r>
      <w:del w:id="852" w:author="Alex Messina" w:date="2016-03-08T15:54:00Z">
        <w:r w:rsidR="006F5A12">
          <w:delText>. Similarly,</w:delText>
        </w:r>
      </w:del>
      <w:ins w:id="853" w:author="Alex Messina" w:date="2016-03-08T15:54:00Z">
        <w:r w:rsidRPr="00AA3FBB">
          <w:rPr>
            <w:rFonts w:cs="Times"/>
          </w:rPr>
          <w:t xml:space="preserve"> cover</w:t>
        </w:r>
      </w:ins>
      <w:r w:rsidRPr="00AA3FBB">
        <w:rPr>
          <w:rFonts w:cs="Times"/>
        </w:rPr>
        <w:t xml:space="preserve"> </w:t>
      </w:r>
      <w:r w:rsidR="006F5A12" w:rsidRPr="00AA3FBB">
        <w:rPr>
          <w:rFonts w:cs="Times"/>
        </w:rPr>
        <w:t xml:space="preserve">5.2% of the </w:t>
      </w:r>
      <w:del w:id="854" w:author="Alex Messina" w:date="2016-03-08T15:54:00Z">
        <w:r w:rsidR="006F5A12">
          <w:delText>TOTAL</w:delText>
        </w:r>
      </w:del>
      <w:ins w:id="855" w:author="Alex Messina" w:date="2016-03-08T15:54:00Z">
        <w:r w:rsidR="00E66635" w:rsidRPr="00AA3FBB">
          <w:rPr>
            <w:rFonts w:cs="Times"/>
          </w:rPr>
          <w:t>Total</w:t>
        </w:r>
      </w:ins>
      <w:r w:rsidR="006F5A12" w:rsidRPr="00AA3FBB">
        <w:rPr>
          <w:rFonts w:cs="Times"/>
        </w:rPr>
        <w:t xml:space="preserve"> watershed </w:t>
      </w:r>
      <w:del w:id="856" w:author="Alex Messina" w:date="2016-03-08T15:54:00Z">
        <w:r w:rsidR="00707248">
          <w:delText>was</w:delText>
        </w:r>
        <w:r w:rsidR="006F5A12">
          <w:delText xml:space="preserve"> disturbed</w:delText>
        </w:r>
        <w:r w:rsidR="00707248">
          <w:delText xml:space="preserve"> </w:delText>
        </w:r>
      </w:del>
      <w:r w:rsidR="00707248" w:rsidRPr="00AA3FBB">
        <w:rPr>
          <w:rFonts w:cs="Times"/>
        </w:rPr>
        <w:t>but</w:t>
      </w:r>
      <w:r w:rsidRPr="00AA3FBB">
        <w:rPr>
          <w:rFonts w:cs="Times"/>
        </w:rPr>
        <w:t xml:space="preserve"> </w:t>
      </w:r>
      <w:ins w:id="857" w:author="Alex Messina" w:date="2016-03-08T15:54:00Z">
        <w:r w:rsidRPr="00AA3FBB">
          <w:rPr>
            <w:rFonts w:cs="Times"/>
          </w:rPr>
          <w:t>contributed</w:t>
        </w:r>
        <w:r w:rsidR="00707248" w:rsidRPr="00AA3FBB">
          <w:rPr>
            <w:rFonts w:cs="Times"/>
          </w:rPr>
          <w:t xml:space="preserve"> </w:t>
        </w:r>
      </w:ins>
      <w:r w:rsidR="006F5A12" w:rsidRPr="00AA3FBB">
        <w:rPr>
          <w:rFonts w:cs="Times"/>
        </w:rPr>
        <w:t xml:space="preserve">75-45% of </w:t>
      </w:r>
      <w:r w:rsidR="00003545" w:rsidRPr="00AA3FBB">
        <w:rPr>
          <w:rFonts w:cs="Times"/>
        </w:rPr>
        <w:t>SSY</w:t>
      </w:r>
      <w:r w:rsidR="00044F34" w:rsidRPr="00AA3FBB">
        <w:rPr>
          <w:rFonts w:cs="Times"/>
          <w:vertAlign w:val="subscript"/>
        </w:rPr>
        <w:t xml:space="preserve"> EV_</w:t>
      </w:r>
      <w:r w:rsidRPr="00AA3FBB">
        <w:rPr>
          <w:rFonts w:cs="Times"/>
          <w:vertAlign w:val="subscript"/>
        </w:rPr>
        <w:t>TOTAL</w:t>
      </w:r>
      <w:r w:rsidRPr="00AA3FBB">
        <w:rPr>
          <w:vertAlign w:val="subscript"/>
          <w:rPrChange w:id="858" w:author="Alex Messina" w:date="2016-03-08T15:54:00Z">
            <w:rPr/>
          </w:rPrChange>
        </w:rPr>
        <w:t xml:space="preserve"> </w:t>
      </w:r>
      <w:del w:id="859" w:author="Alex Messina" w:date="2016-03-08T15:54:00Z">
        <w:r w:rsidR="006F5A12">
          <w:delText>was from disturbed areas</w:delText>
        </w:r>
        <w:r w:rsidR="00C10170">
          <w:delText xml:space="preserve"> </w:delText>
        </w:r>
      </w:del>
      <w:r w:rsidR="00C10170" w:rsidRPr="00AA3FBB">
        <w:rPr>
          <w:rFonts w:cs="Times"/>
        </w:rPr>
        <w:t>(Tables 3 and 5)</w:t>
      </w:r>
      <w:r w:rsidR="006F5A12" w:rsidRPr="00AA3FBB">
        <w:rPr>
          <w:rFonts w:cs="Times"/>
        </w:rPr>
        <w:t xml:space="preserve">. </w:t>
      </w:r>
      <w:del w:id="860" w:author="Alex Messina" w:date="2016-03-08T15:54:00Z">
        <w:r w:rsidR="005725D0">
          <w:delText>The quarry</w:delText>
        </w:r>
        <w:r w:rsidR="006F5A12">
          <w:delText xml:space="preserve"> significantly increased </w:delText>
        </w:r>
        <w:r w:rsidR="00707248">
          <w:delText>SSY</w:delText>
        </w:r>
        <w:r w:rsidR="006F5A12">
          <w:delText xml:space="preserve"> and contributed the majority of SSY from disturbed areas in Faga'alu watershed. </w:delText>
        </w:r>
      </w:del>
      <w:r w:rsidR="006F5A12" w:rsidRPr="00AA3FBB">
        <w:rPr>
          <w:rFonts w:cs="Times"/>
        </w:rPr>
        <w:t xml:space="preserve">sSSY from disturbed areas in the </w:t>
      </w:r>
      <w:del w:id="861" w:author="Alex Messina" w:date="2016-03-08T15:54:00Z">
        <w:r w:rsidR="006F5A12">
          <w:delText>UPPER</w:delText>
        </w:r>
      </w:del>
      <w:ins w:id="862" w:author="Alex Messina" w:date="2016-03-08T15:54:00Z">
        <w:r w:rsidR="00914625" w:rsidRPr="00AA3FBB">
          <w:rPr>
            <w:rFonts w:cs="Times"/>
          </w:rPr>
          <w:t>Upper</w:t>
        </w:r>
      </w:ins>
      <w:r w:rsidR="00F27394" w:rsidRPr="00AA3FBB">
        <w:rPr>
          <w:rFonts w:cs="Times"/>
        </w:rPr>
        <w:t xml:space="preserve"> (37</w:t>
      </w:r>
      <w:r w:rsidR="00280E1A" w:rsidRPr="00AA3FBB">
        <w:rPr>
          <w:rFonts w:cs="Times"/>
        </w:rPr>
        <w:t xml:space="preserve"> tons/km²)</w:t>
      </w:r>
      <w:r w:rsidR="006F5A12" w:rsidRPr="00AA3FBB">
        <w:rPr>
          <w:rFonts w:cs="Times"/>
        </w:rPr>
        <w:t xml:space="preserve">, </w:t>
      </w:r>
      <w:del w:id="863" w:author="Alex Messina" w:date="2016-03-08T15:54:00Z">
        <w:r w:rsidR="006F5A12">
          <w:delText>LOWER_QUARRY</w:delText>
        </w:r>
      </w:del>
      <w:ins w:id="864" w:author="Alex Messina" w:date="2016-03-08T15:54:00Z">
        <w:r w:rsidR="00CB6F88" w:rsidRPr="00AA3FBB">
          <w:rPr>
            <w:rFonts w:cs="Times"/>
          </w:rPr>
          <w:t>Lower</w:t>
        </w:r>
        <w:r w:rsidR="00914625" w:rsidRPr="00AA3FBB">
          <w:rPr>
            <w:rFonts w:cs="Times"/>
          </w:rPr>
          <w:t>_Quarry</w:t>
        </w:r>
      </w:ins>
      <w:r w:rsidR="00280E1A" w:rsidRPr="00AA3FBB">
        <w:rPr>
          <w:rFonts w:cs="Times"/>
        </w:rPr>
        <w:t xml:space="preserve"> (72</w:t>
      </w:r>
      <w:r w:rsidR="00F27394" w:rsidRPr="00AA3FBB">
        <w:rPr>
          <w:rFonts w:cs="Times"/>
        </w:rPr>
        <w:t xml:space="preserve">2 </w:t>
      </w:r>
      <w:r w:rsidR="00C10170" w:rsidRPr="00AA3FBB">
        <w:rPr>
          <w:rFonts w:cs="Times"/>
        </w:rPr>
        <w:t>tons/km²</w:t>
      </w:r>
      <w:r w:rsidR="00280E1A" w:rsidRPr="00AA3FBB">
        <w:rPr>
          <w:rFonts w:cs="Times"/>
        </w:rPr>
        <w:t>)</w:t>
      </w:r>
      <w:r w:rsidR="006F5A12" w:rsidRPr="00AA3FBB">
        <w:rPr>
          <w:rFonts w:cs="Times"/>
        </w:rPr>
        <w:t xml:space="preserve">, and </w:t>
      </w:r>
      <w:del w:id="865" w:author="Alex Messina" w:date="2016-03-08T15:54:00Z">
        <w:r w:rsidR="006F5A12">
          <w:delText>LOWER_VILLAGE</w:delText>
        </w:r>
      </w:del>
      <w:ins w:id="866" w:author="Alex Messina" w:date="2016-03-08T15:54:00Z">
        <w:r w:rsidR="00CB6F88" w:rsidRPr="00AA3FBB">
          <w:rPr>
            <w:rFonts w:cs="Times"/>
          </w:rPr>
          <w:t>Lower</w:t>
        </w:r>
        <w:r w:rsidR="00914625" w:rsidRPr="00AA3FBB">
          <w:rPr>
            <w:rFonts w:cs="Times"/>
          </w:rPr>
          <w:t>_Village</w:t>
        </w:r>
      </w:ins>
      <w:r w:rsidR="006F5A12" w:rsidRPr="00AA3FBB">
        <w:rPr>
          <w:rFonts w:cs="Times"/>
        </w:rPr>
        <w:t xml:space="preserve"> subwatersheds </w:t>
      </w:r>
      <w:r w:rsidR="00F27394" w:rsidRPr="00AA3FBB">
        <w:rPr>
          <w:rFonts w:cs="Times"/>
        </w:rPr>
        <w:t>(116</w:t>
      </w:r>
      <w:r w:rsidR="00C10170" w:rsidRPr="00AA3FBB">
        <w:rPr>
          <w:rFonts w:cs="Times"/>
        </w:rPr>
        <w:t xml:space="preserve"> tons/km²</w:t>
      </w:r>
      <w:r w:rsidR="00280E1A" w:rsidRPr="00AA3FBB">
        <w:rPr>
          <w:rFonts w:cs="Times"/>
        </w:rPr>
        <w:t xml:space="preserve">) </w:t>
      </w:r>
      <w:r w:rsidR="006F5A12" w:rsidRPr="00AA3FBB">
        <w:rPr>
          <w:rFonts w:cs="Times"/>
        </w:rPr>
        <w:t>suggest</w:t>
      </w:r>
      <w:r w:rsidR="00280E1A" w:rsidRPr="00AA3FBB">
        <w:rPr>
          <w:rFonts w:cs="Times"/>
        </w:rPr>
        <w:t>ed</w:t>
      </w:r>
      <w:r w:rsidR="006F5A12" w:rsidRPr="00AA3FBB">
        <w:rPr>
          <w:rFonts w:cs="Times"/>
        </w:rPr>
        <w:t xml:space="preserve"> that disturbed areas increase sSSY over forested conditions by 49x and 8x in the </w:t>
      </w:r>
      <w:del w:id="867" w:author="Alex Messina" w:date="2016-03-08T15:54:00Z">
        <w:r w:rsidR="006F5A12">
          <w:delText>LOWER_QUARRY</w:delText>
        </w:r>
      </w:del>
      <w:ins w:id="868" w:author="Alex Messina" w:date="2016-03-08T15:54:00Z">
        <w:r w:rsidR="00CB6F88" w:rsidRPr="00AA3FBB">
          <w:rPr>
            <w:rFonts w:cs="Times"/>
          </w:rPr>
          <w:t>Lower</w:t>
        </w:r>
        <w:r w:rsidR="00914625" w:rsidRPr="00AA3FBB">
          <w:rPr>
            <w:rFonts w:cs="Times"/>
          </w:rPr>
          <w:t>_Quarry</w:t>
        </w:r>
      </w:ins>
      <w:r w:rsidR="006F5A12" w:rsidRPr="00AA3FBB">
        <w:rPr>
          <w:rFonts w:cs="Times"/>
        </w:rPr>
        <w:t xml:space="preserve"> and </w:t>
      </w:r>
      <w:del w:id="869" w:author="Alex Messina" w:date="2016-03-08T15:54:00Z">
        <w:r w:rsidR="006F5A12">
          <w:delText>LOWER_VILLAGE</w:delText>
        </w:r>
      </w:del>
      <w:ins w:id="870" w:author="Alex Messina" w:date="2016-03-08T15:54:00Z">
        <w:r w:rsidR="00CB6F88" w:rsidRPr="00AA3FBB">
          <w:rPr>
            <w:rFonts w:cs="Times"/>
          </w:rPr>
          <w:t>Lower</w:t>
        </w:r>
        <w:r w:rsidR="00914625" w:rsidRPr="00AA3FBB">
          <w:rPr>
            <w:rFonts w:cs="Times"/>
          </w:rPr>
          <w:t>_Village</w:t>
        </w:r>
      </w:ins>
      <w:r w:rsidR="006F5A12" w:rsidRPr="00AA3FBB">
        <w:rPr>
          <w:rFonts w:cs="Times"/>
        </w:rPr>
        <w:t xml:space="preserve"> subwatersheds, respectively. Human disturbance in the </w:t>
      </w:r>
      <w:del w:id="871" w:author="Alex Messina" w:date="2016-03-08T15:54:00Z">
        <w:r w:rsidR="006F5A12">
          <w:delText>LOWER_VILLAGE</w:delText>
        </w:r>
      </w:del>
      <w:ins w:id="872" w:author="Alex Messina" w:date="2016-03-08T15:54:00Z">
        <w:r w:rsidR="00CB6F88" w:rsidRPr="00AA3FBB">
          <w:rPr>
            <w:rFonts w:cs="Times"/>
          </w:rPr>
          <w:t>Lower</w:t>
        </w:r>
        <w:r w:rsidR="00914625" w:rsidRPr="00AA3FBB">
          <w:rPr>
            <w:rFonts w:cs="Times"/>
          </w:rPr>
          <w:t>_Village</w:t>
        </w:r>
      </w:ins>
      <w:r w:rsidR="006F5A12" w:rsidRPr="00AA3FBB">
        <w:rPr>
          <w:rFonts w:cs="Times"/>
        </w:rPr>
        <w:t xml:space="preserve"> subwatershed </w:t>
      </w:r>
      <w:del w:id="873" w:author="Alex Messina" w:date="2016-03-08T15:54:00Z">
        <w:r w:rsidR="006F5A12">
          <w:delText xml:space="preserve">also </w:delText>
        </w:r>
      </w:del>
      <w:r w:rsidR="006F5A12" w:rsidRPr="00AA3FBB">
        <w:rPr>
          <w:rFonts w:cs="Times"/>
        </w:rPr>
        <w:t xml:space="preserve">increased </w:t>
      </w:r>
      <w:del w:id="874" w:author="Alex Messina" w:date="2016-03-08T15:54:00Z">
        <w:r w:rsidR="006F5A12">
          <w:delText>SSY</w:delText>
        </w:r>
      </w:del>
      <w:ins w:id="875" w:author="Alex Messina" w:date="2016-03-08T15:54:00Z">
        <w:r w:rsidR="006F5A12" w:rsidRPr="00AA3FBB">
          <w:rPr>
            <w:rFonts w:cs="Times"/>
          </w:rPr>
          <w:t>SSY</w:t>
        </w:r>
        <w:r w:rsidRPr="00AA3FBB">
          <w:rPr>
            <w:rFonts w:cs="Times"/>
            <w:vertAlign w:val="subscript"/>
          </w:rPr>
          <w:t>EV</w:t>
        </w:r>
      </w:ins>
      <w:r w:rsidR="006F5A12" w:rsidRPr="00AA3FBB">
        <w:rPr>
          <w:rFonts w:cs="Times"/>
        </w:rPr>
        <w:t xml:space="preserve"> above natural levels but the magnitude of disturbance was much </w:t>
      </w:r>
      <w:r w:rsidR="00326C8A" w:rsidRPr="00AA3FBB">
        <w:rPr>
          <w:rFonts w:cs="Times"/>
        </w:rPr>
        <w:t>l</w:t>
      </w:r>
      <w:r w:rsidR="00CB6F88" w:rsidRPr="00AA3FBB">
        <w:rPr>
          <w:rFonts w:cs="Times"/>
        </w:rPr>
        <w:t>ower</w:t>
      </w:r>
      <w:r w:rsidR="006F5A12" w:rsidRPr="00AA3FBB">
        <w:rPr>
          <w:rFonts w:cs="Times"/>
        </w:rPr>
        <w:t xml:space="preserve"> than the quarry.</w:t>
      </w:r>
    </w:p>
    <w:p w14:paraId="6307B538" w14:textId="77777777" w:rsidR="00F0753F" w:rsidRPr="00AA3FBB" w:rsidRDefault="00F0753F" w:rsidP="009F08A9">
      <w:pPr>
        <w:ind w:firstLine="0"/>
        <w:rPr>
          <w:rFonts w:cs="Times"/>
        </w:rPr>
      </w:pPr>
      <w:r w:rsidRPr="00AA3FBB">
        <w:rPr>
          <w:rFonts w:cs="Times"/>
        </w:rPr>
        <w:t>&lt;Table 5 here please&gt;</w:t>
      </w:r>
    </w:p>
    <w:p w14:paraId="39C01C8E" w14:textId="452F33D4" w:rsidR="00710060" w:rsidRPr="00AA3FBB" w:rsidRDefault="00710060" w:rsidP="00710060">
      <w:pPr>
        <w:pStyle w:val="Heading4"/>
        <w:rPr>
          <w:rFonts w:ascii="Times" w:hAnsi="Times"/>
          <w:rPrChange w:id="876" w:author="Alex Messina" w:date="2016-03-08T15:54:00Z">
            <w:rPr/>
          </w:rPrChange>
        </w:rPr>
      </w:pPr>
      <w:r w:rsidRPr="00AA3FBB">
        <w:rPr>
          <w:rFonts w:ascii="Times" w:hAnsi="Times"/>
          <w:rPrChange w:id="877" w:author="Alex Messina" w:date="2016-03-08T15:54:00Z">
            <w:rPr/>
          </w:rPrChange>
        </w:rPr>
        <w:t>4.2.</w:t>
      </w:r>
      <w:del w:id="878" w:author="Alex Messina" w:date="2016-03-08T15:54:00Z">
        <w:r w:rsidR="000B0813">
          <w:delText>3</w:delText>
        </w:r>
        <w:r w:rsidR="00DA6C4F">
          <w:delText xml:space="preserve"> Cumulative Probable</w:delText>
        </w:r>
      </w:del>
      <w:ins w:id="879" w:author="Alex Messina" w:date="2016-03-08T15:54:00Z">
        <w:r w:rsidRPr="00AA3FBB">
          <w:rPr>
            <w:rFonts w:ascii="Times" w:hAnsi="Times" w:cs="Times"/>
          </w:rPr>
          <w:t>5</w:t>
        </w:r>
      </w:ins>
      <w:r w:rsidRPr="00AA3FBB">
        <w:rPr>
          <w:rFonts w:ascii="Times" w:hAnsi="Times"/>
          <w:rPrChange w:id="880" w:author="Alex Messina" w:date="2016-03-08T15:54:00Z">
            <w:rPr/>
          </w:rPrChange>
        </w:rPr>
        <w:t xml:space="preserve"> Error </w:t>
      </w:r>
      <w:del w:id="881" w:author="Alex Messina" w:date="2016-03-08T15:54:00Z">
        <w:r w:rsidR="00DA6C4F">
          <w:delText>(PE)</w:delText>
        </w:r>
      </w:del>
      <w:ins w:id="882" w:author="Alex Messina" w:date="2016-03-08T15:54:00Z">
        <w:r w:rsidRPr="00AA3FBB">
          <w:rPr>
            <w:rFonts w:ascii="Times" w:hAnsi="Times" w:cs="Times"/>
          </w:rPr>
          <w:t>analysis</w:t>
        </w:r>
      </w:ins>
    </w:p>
    <w:p w14:paraId="1A144D0E" w14:textId="5B8D3275" w:rsidR="00710060" w:rsidRPr="00AA3FBB" w:rsidRDefault="00710060" w:rsidP="00710060">
      <w:pPr>
        <w:rPr>
          <w:rFonts w:cs="Times"/>
        </w:rPr>
      </w:pPr>
      <w:r w:rsidRPr="00AA3FBB">
        <w:rPr>
          <w:rFonts w:cs="Times"/>
        </w:rPr>
        <w:t xml:space="preserve">Cumulative Probable </w:t>
      </w:r>
      <w:del w:id="883" w:author="Alex Messina" w:date="2016-03-08T15:54:00Z">
        <w:r w:rsidR="00DA6C4F">
          <w:delText>Error (RMSE %) for</w:delText>
        </w:r>
      </w:del>
      <w:ins w:id="884" w:author="Alex Messina" w:date="2016-03-08T15:54:00Z">
        <w:r w:rsidRPr="00AA3FBB">
          <w:rPr>
            <w:rFonts w:cs="Times"/>
          </w:rPr>
          <w:t>Errors (PE) in</w:t>
        </w:r>
      </w:ins>
      <w:r w:rsidRPr="00AA3FBB">
        <w:rPr>
          <w:rFonts w:cs="Times"/>
        </w:rPr>
        <w:t xml:space="preserve"> SSY</w:t>
      </w:r>
      <w:r w:rsidRPr="00AA3FBB">
        <w:rPr>
          <w:rFonts w:cs="Times"/>
          <w:vertAlign w:val="subscript"/>
        </w:rPr>
        <w:t>EV</w:t>
      </w:r>
      <w:del w:id="885" w:author="Alex Messina" w:date="2016-03-08T15:54:00Z">
        <w:r w:rsidR="00DA6C4F">
          <w:delText xml:space="preserve"> estimates were</w:delText>
        </w:r>
      </w:del>
      <w:ins w:id="886" w:author="Alex Messina" w:date="2016-03-08T15:54:00Z">
        <w:r w:rsidRPr="00AA3FBB">
          <w:rPr>
            <w:rFonts w:cs="Times"/>
          </w:rPr>
          <w:t>,</w:t>
        </w:r>
      </w:ins>
      <w:r w:rsidRPr="00AA3FBB">
        <w:rPr>
          <w:rFonts w:cs="Times"/>
        </w:rPr>
        <w:t xml:space="preserve"> calculated from </w:t>
      </w:r>
      <w:del w:id="887" w:author="Alex Messina" w:date="2016-03-08T15:54:00Z">
        <w:r w:rsidR="00DA6C4F">
          <w:delText xml:space="preserve">the </w:delText>
        </w:r>
      </w:del>
      <w:r w:rsidRPr="00AA3FBB">
        <w:rPr>
          <w:rFonts w:cs="Times"/>
        </w:rPr>
        <w:t xml:space="preserve">measurement </w:t>
      </w:r>
      <w:del w:id="888" w:author="Alex Messina" w:date="2016-03-08T15:54:00Z">
        <w:r w:rsidR="00DA6C4F">
          <w:delText xml:space="preserve">errors for Q (8.5%) and SSC grab samples (16.3%), and the </w:delText>
        </w:r>
      </w:del>
      <w:ins w:id="889" w:author="Alex Messina" w:date="2016-03-08T15:54:00Z">
        <w:r w:rsidRPr="00AA3FBB">
          <w:rPr>
            <w:rFonts w:cs="Times"/>
          </w:rPr>
          <w:t xml:space="preserve">and </w:t>
        </w:r>
      </w:ins>
      <w:r w:rsidRPr="00AA3FBB">
        <w:rPr>
          <w:rFonts w:cs="Times"/>
        </w:rPr>
        <w:t>model erro</w:t>
      </w:r>
      <w:r w:rsidR="00E00915">
        <w:rPr>
          <w:rFonts w:cs="Times"/>
        </w:rPr>
        <w:t xml:space="preserve">rs </w:t>
      </w:r>
      <w:del w:id="890" w:author="Alex Messina" w:date="2016-03-08T15:54:00Z">
        <w:r w:rsidR="00DA6C4F">
          <w:delText>of the respective stage-Q and T-SSC relationships for that location. Cumulative Probable Errors (PE) in SSY</w:delText>
        </w:r>
        <w:r w:rsidR="00DA6C4F">
          <w:rPr>
            <w:vertAlign w:val="subscript"/>
          </w:rPr>
          <w:delText>EV</w:delText>
        </w:r>
        <w:r w:rsidR="00DA6C4F">
          <w:delText xml:space="preserve"> were 28-49</w:delText>
        </w:r>
      </w:del>
      <w:ins w:id="891" w:author="Alex Messina" w:date="2016-03-08T15:54:00Z">
        <w:r w:rsidR="00E00915">
          <w:rPr>
            <w:rFonts w:cs="Times"/>
          </w:rPr>
          <w:t>in Q and SSC data, were 40-56</w:t>
        </w:r>
      </w:ins>
      <w:r w:rsidRPr="00AA3FBB">
        <w:rPr>
          <w:rFonts w:cs="Times"/>
        </w:rPr>
        <w:t>% (μ=</w:t>
      </w:r>
      <w:del w:id="892" w:author="Alex Messina" w:date="2016-03-08T15:54:00Z">
        <w:r w:rsidR="00DA6C4F">
          <w:delText>43</w:delText>
        </w:r>
      </w:del>
      <w:ins w:id="893" w:author="Alex Messina" w:date="2016-03-08T15:54:00Z">
        <w:r w:rsidR="00E00915">
          <w:rPr>
            <w:rFonts w:cs="Times"/>
          </w:rPr>
          <w:t>52</w:t>
        </w:r>
      </w:ins>
      <w:r w:rsidRPr="00AA3FBB">
        <w:rPr>
          <w:rFonts w:cs="Times"/>
        </w:rPr>
        <w:t xml:space="preserve">%) at FG1 and 36-118% (μ=94%) at FG3. </w:t>
      </w:r>
    </w:p>
    <w:p w14:paraId="17DCC0EB" w14:textId="290F2AB9" w:rsidR="00710060" w:rsidRPr="00AA3FBB" w:rsidRDefault="00710060" w:rsidP="00710060">
      <w:pPr>
        <w:rPr>
          <w:rFonts w:cs="Times"/>
        </w:rPr>
      </w:pPr>
      <w:r w:rsidRPr="00AA3FBB">
        <w:rPr>
          <w:rFonts w:cs="Times"/>
        </w:rPr>
        <w:t xml:space="preserve">The measurement error </w:t>
      </w:r>
      <w:del w:id="894" w:author="Alex Messina" w:date="2016-03-08T15:54:00Z">
        <w:r w:rsidR="00DA6C4F">
          <w:delText xml:space="preserve">(RMSE) </w:delText>
        </w:r>
      </w:del>
      <w:r w:rsidRPr="00AA3FBB">
        <w:rPr>
          <w:rFonts w:cs="Times"/>
        </w:rPr>
        <w:t>for Q at FG1 and FG3 was 8</w:t>
      </w:r>
      <w:del w:id="895" w:author="Alex Messina" w:date="2016-03-08T15:54:00Z">
        <w:r w:rsidR="00DA6C4F">
          <w:delText>.5 %, which included error in the</w:delText>
        </w:r>
      </w:del>
      <w:ins w:id="896" w:author="Alex Messina" w:date="2016-03-08T15:54:00Z">
        <w:r w:rsidRPr="00AA3FBB">
          <w:rPr>
            <w:rFonts w:cs="Times"/>
          </w:rPr>
          <w:t>%, including</w:t>
        </w:r>
      </w:ins>
      <w:r w:rsidRPr="00AA3FBB">
        <w:rPr>
          <w:rFonts w:cs="Times"/>
        </w:rPr>
        <w:t xml:space="preserve"> area-velocity measurements (6%), continuous Q measurement in a natural channel (6%), pressure transducer error (0.1%), and streambed condition (firm, stable bed=0%) (DUET-H/WQ look-up table </w:t>
      </w:r>
      <w:r w:rsidRPr="00AA3FBB">
        <w:rPr>
          <w:rFonts w:cs="Times"/>
        </w:rPr>
        <w:fldChar w:fldCharType="begin" w:fldLock="1"/>
      </w:r>
      <w:r w:rsidRPr="00AA3FBB">
        <w:rPr>
          <w:rFonts w:cs="Times"/>
        </w:rP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Pr="00AA3FBB">
        <w:rPr>
          <w:rFonts w:cs="Times"/>
        </w:rPr>
        <w:fldChar w:fldCharType="separate"/>
      </w:r>
      <w:r w:rsidRPr="00AA3FBB">
        <w:rPr>
          <w:rFonts w:cs="Times"/>
          <w:noProof/>
        </w:rPr>
        <w:t>(Harmel et al., 2006)</w:t>
      </w:r>
      <w:r w:rsidRPr="00AA3FBB">
        <w:rPr>
          <w:rFonts w:cs="Times"/>
        </w:rPr>
        <w:fldChar w:fldCharType="end"/>
      </w:r>
      <w:r w:rsidRPr="00AA3FBB">
        <w:rPr>
          <w:rFonts w:cs="Times"/>
        </w:rPr>
        <w:t xml:space="preserve">). </w:t>
      </w:r>
      <w:del w:id="897" w:author="Alex Messina" w:date="2016-03-08T15:54:00Z">
        <w:r w:rsidR="00DA6C4F">
          <w:delText>The model</w:delText>
        </w:r>
      </w:del>
      <w:ins w:id="898" w:author="Alex Messina" w:date="2016-03-08T15:54:00Z">
        <w:r w:rsidRPr="00AA3FBB">
          <w:rPr>
            <w:rFonts w:cs="Times"/>
          </w:rPr>
          <w:t>Model</w:t>
        </w:r>
      </w:ins>
      <w:r w:rsidRPr="00AA3FBB">
        <w:rPr>
          <w:rFonts w:cs="Times"/>
        </w:rPr>
        <w:t xml:space="preserve"> errors</w:t>
      </w:r>
      <w:del w:id="899" w:author="Alex Messina" w:date="2016-03-08T15:54:00Z">
        <w:r w:rsidR="00DA6C4F">
          <w:delText xml:space="preserve"> (RMSE)</w:delText>
        </w:r>
      </w:del>
      <w:r w:rsidRPr="00AA3FBB">
        <w:rPr>
          <w:rFonts w:cs="Times"/>
        </w:rPr>
        <w:t xml:space="preserve"> were 32% for the stage-Q rating curve using Manning's equation at FG3, and 22% using HEC-RAS at FG1.</w:t>
      </w:r>
    </w:p>
    <w:p w14:paraId="0AE1BF02" w14:textId="7FDC4539" w:rsidR="00F971F3" w:rsidRPr="00AA3FBB" w:rsidRDefault="00710060" w:rsidP="00710060">
      <w:pPr>
        <w:rPr>
          <w:rFonts w:cs="Times"/>
        </w:rPr>
      </w:pPr>
      <w:r w:rsidRPr="00AA3FBB">
        <w:rPr>
          <w:rFonts w:cs="Times"/>
        </w:rPr>
        <w:lastRenderedPageBreak/>
        <w:t xml:space="preserve">The measurement error </w:t>
      </w:r>
      <w:del w:id="900" w:author="Alex Messina" w:date="2016-03-08T15:54:00Z">
        <w:r w:rsidR="00DA6C4F">
          <w:delText xml:space="preserve">(RMSE) </w:delText>
        </w:r>
      </w:del>
      <w:r w:rsidRPr="00AA3FBB">
        <w:rPr>
          <w:rFonts w:cs="Times"/>
        </w:rPr>
        <w:t>for SSC was 16</w:t>
      </w:r>
      <w:del w:id="901" w:author="Alex Messina" w:date="2016-03-08T15:54:00Z">
        <w:r w:rsidR="00DA6C4F">
          <w:delText>.3%, which included errors for sample collection and analysis. Sample collection error consisted of</w:delText>
        </w:r>
      </w:del>
      <w:ins w:id="902" w:author="Alex Messina" w:date="2016-03-08T15:54:00Z">
        <w:r w:rsidRPr="00AA3FBB">
          <w:rPr>
            <w:rFonts w:cs="Times"/>
          </w:rPr>
          <w:t xml:space="preserve"> %, including</w:t>
        </w:r>
      </w:ins>
      <w:r w:rsidRPr="00AA3FBB">
        <w:rPr>
          <w:rFonts w:cs="Times"/>
        </w:rPr>
        <w:t xml:space="preserve"> interpolating over a 30 min interval (5</w:t>
      </w:r>
      <w:del w:id="903" w:author="Alex Messina" w:date="2016-03-08T15:54:00Z">
        <w:r w:rsidR="00DA6C4F">
          <w:delText>%) and</w:delText>
        </w:r>
      </w:del>
      <w:ins w:id="904" w:author="Alex Messina" w:date="2016-03-08T15:54:00Z">
        <w:r w:rsidRPr="00AA3FBB">
          <w:rPr>
            <w:rFonts w:cs="Times"/>
          </w:rPr>
          <w:t>%),</w:t>
        </w:r>
      </w:ins>
      <w:r w:rsidRPr="00AA3FBB">
        <w:rPr>
          <w:rFonts w:cs="Times"/>
        </w:rPr>
        <w:t xml:space="preserve"> sampling during stormflows (3</w:t>
      </w:r>
      <w:del w:id="905" w:author="Alex Messina" w:date="2016-03-08T15:54:00Z">
        <w:r w:rsidR="00DA6C4F">
          <w:delText xml:space="preserve">%). Sample analysis error was from </w:delText>
        </w:r>
      </w:del>
      <w:ins w:id="906" w:author="Alex Messina" w:date="2016-03-08T15:54:00Z">
        <w:r w:rsidRPr="00AA3FBB">
          <w:rPr>
            <w:rFonts w:cs="Times"/>
          </w:rPr>
          <w:t xml:space="preserve">%), and </w:t>
        </w:r>
      </w:ins>
      <w:r w:rsidRPr="00AA3FBB">
        <w:rPr>
          <w:rFonts w:cs="Times"/>
        </w:rPr>
        <w:t>measuring SSC by filtration (3.9</w:t>
      </w:r>
      <w:del w:id="907" w:author="Alex Messina" w:date="2016-03-08T15:54:00Z">
        <w:r w:rsidR="00DA6C4F">
          <w:delText xml:space="preserve">%). The model errors (RMSE) </w:delText>
        </w:r>
      </w:del>
      <w:ins w:id="908" w:author="Alex Messina" w:date="2016-03-08T15:54:00Z">
        <w:r w:rsidRPr="00AA3FBB">
          <w:rPr>
            <w:rFonts w:cs="Times"/>
          </w:rPr>
          <w:t xml:space="preserve">%) (DUET-H/WQ look-up table </w:t>
        </w:r>
        <w:r w:rsidRPr="00AA3FBB">
          <w:rPr>
            <w:rFonts w:cs="Times"/>
          </w:rPr>
          <w:fldChar w:fldCharType="begin" w:fldLock="1"/>
        </w:r>
        <w:r w:rsidRPr="00AA3FBB">
          <w:rPr>
            <w:rFonts w:cs="Times"/>
          </w:rP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Pr="00AA3FBB">
          <w:rPr>
            <w:rFonts w:cs="Times"/>
          </w:rPr>
          <w:fldChar w:fldCharType="separate"/>
        </w:r>
        <w:r w:rsidRPr="00AA3FBB">
          <w:rPr>
            <w:rFonts w:cs="Times"/>
            <w:noProof/>
          </w:rPr>
          <w:t>(Harmel et al., 2006)</w:t>
        </w:r>
        <w:r w:rsidRPr="00AA3FBB">
          <w:rPr>
            <w:rFonts w:cs="Times"/>
          </w:rPr>
          <w:fldChar w:fldCharType="end"/>
        </w:r>
        <w:r w:rsidRPr="00AA3FBB">
          <w:rPr>
            <w:rFonts w:cs="Times"/>
          </w:rPr>
          <w:t xml:space="preserve">). Model errors </w:t>
        </w:r>
      </w:ins>
      <w:r w:rsidRPr="00AA3FBB">
        <w:rPr>
          <w:rFonts w:cs="Times"/>
        </w:rPr>
        <w:t xml:space="preserve">of the T-SSC relationships were </w:t>
      </w:r>
      <w:del w:id="909" w:author="Alex Messina" w:date="2016-03-08T15:54:00Z">
        <w:r w:rsidR="00DA6C4F">
          <w:delText>16% (4</w:delText>
        </w:r>
      </w:del>
      <w:ins w:id="910" w:author="Alex Messina" w:date="2016-03-08T15:54:00Z">
        <w:r w:rsidRPr="00AA3FBB">
          <w:rPr>
            <w:rFonts w:cs="Times"/>
          </w:rPr>
          <w:t>13% (3</w:t>
        </w:r>
      </w:ins>
      <w:r w:rsidRPr="00AA3FBB">
        <w:rPr>
          <w:rFonts w:cs="Times"/>
        </w:rPr>
        <w:t xml:space="preserve"> mg/L) for the YSI and TS turbidimeters at FG1, </w:t>
      </w:r>
      <w:del w:id="911" w:author="Alex Messina" w:date="2016-03-08T15:54:00Z">
        <w:r w:rsidR="00DA6C4F">
          <w:delText>113% (348</w:delText>
        </w:r>
      </w:del>
      <w:ins w:id="912" w:author="Alex Messina" w:date="2016-03-08T15:54:00Z">
        <w:r w:rsidRPr="00AA3FBB">
          <w:rPr>
            <w:rFonts w:cs="Times"/>
          </w:rPr>
          <w:t>112% (342</w:t>
        </w:r>
      </w:ins>
      <w:r w:rsidRPr="00AA3FBB">
        <w:rPr>
          <w:rFonts w:cs="Times"/>
        </w:rPr>
        <w:t xml:space="preserve"> mg/L) for the YSI turbidimeter at FG3, and </w:t>
      </w:r>
      <w:ins w:id="913" w:author="Alex Messina" w:date="2016-03-08T15:54:00Z">
        <w:r w:rsidRPr="00AA3FBB">
          <w:rPr>
            <w:rFonts w:cs="Times"/>
          </w:rPr>
          <w:t>47% (</w:t>
        </w:r>
      </w:ins>
      <w:r w:rsidRPr="00AA3FBB">
        <w:rPr>
          <w:rFonts w:cs="Times"/>
        </w:rPr>
        <w:t>46</w:t>
      </w:r>
      <w:del w:id="914" w:author="Alex Messina" w:date="2016-03-08T15:54:00Z">
        <w:r w:rsidR="00DA6C4F">
          <w:delText>% (48</w:delText>
        </w:r>
      </w:del>
      <w:r w:rsidRPr="00AA3FBB">
        <w:rPr>
          <w:rFonts w:cs="Times"/>
        </w:rPr>
        <w:t xml:space="preserve"> mg/L) for the OBS turbidimeter at FG3.</w:t>
      </w:r>
    </w:p>
    <w:p w14:paraId="116955B8" w14:textId="77777777" w:rsidR="006A4BD2" w:rsidRPr="00AA3FBB" w:rsidRDefault="0020609E" w:rsidP="00710060">
      <w:pPr>
        <w:rPr>
          <w:ins w:id="915" w:author="Alex Messina" w:date="2016-03-08T15:54:00Z"/>
          <w:rFonts w:cs="Times"/>
        </w:rPr>
      </w:pPr>
      <w:ins w:id="916" w:author="Alex Messina" w:date="2016-03-08T15:54:00Z">
        <w:r w:rsidRPr="00AA3FBB">
          <w:rPr>
            <w:rFonts w:cs="Times"/>
          </w:rPr>
          <w:t>SSC and resulting SSY</w:t>
        </w:r>
        <w:r w:rsidRPr="00AA3FBB">
          <w:rPr>
            <w:rFonts w:cs="Times"/>
            <w:vertAlign w:val="subscript"/>
          </w:rPr>
          <w:t>EV</w:t>
        </w:r>
        <w:r w:rsidRPr="00AA3FBB">
          <w:rPr>
            <w:rFonts w:cs="Times"/>
          </w:rPr>
          <w:t xml:space="preserve"> estimat</w:t>
        </w:r>
        <w:r w:rsidR="006A4BD2" w:rsidRPr="00AA3FBB">
          <w:rPr>
            <w:rFonts w:cs="Times"/>
          </w:rPr>
          <w:t xml:space="preserve">es are </w:t>
        </w:r>
        <w:r w:rsidRPr="00AA3FBB">
          <w:rPr>
            <w:rFonts w:cs="Times"/>
          </w:rPr>
          <w:t xml:space="preserve">sensitive to the slope of the T-SSC rating curve, so we tested the sensitivity of the DR and percent </w:t>
        </w:r>
        <w:r w:rsidR="00F971F3" w:rsidRPr="00AA3FBB">
          <w:rPr>
            <w:rFonts w:cs="Times"/>
          </w:rPr>
          <w:t xml:space="preserve">SSY </w:t>
        </w:r>
        <w:r w:rsidRPr="00AA3FBB">
          <w:rPr>
            <w:rFonts w:cs="Times"/>
          </w:rPr>
          <w:t xml:space="preserve">contributions </w:t>
        </w:r>
        <w:r w:rsidR="00F971F3" w:rsidRPr="00AA3FBB">
          <w:rPr>
            <w:rFonts w:cs="Times"/>
          </w:rPr>
          <w:t>to</w:t>
        </w:r>
        <w:r w:rsidRPr="00AA3FBB">
          <w:rPr>
            <w:rFonts w:cs="Times"/>
          </w:rPr>
          <w:t xml:space="preserve"> different T-SSC rating curves. </w:t>
        </w:r>
        <w:r w:rsidR="00F971F3" w:rsidRPr="00AA3FBB">
          <w:rPr>
            <w:rFonts w:cs="Times"/>
          </w:rPr>
          <w:t>The slope of the T-SSC rating curve for the YSI</w:t>
        </w:r>
        <w:r w:rsidR="005A7795" w:rsidRPr="00AA3FBB">
          <w:rPr>
            <w:rFonts w:cs="Times"/>
          </w:rPr>
          <w:t>, deployed at FG3 in 2012,</w:t>
        </w:r>
        <w:r w:rsidR="00F971F3" w:rsidRPr="00AA3FBB">
          <w:rPr>
            <w:rFonts w:cs="Times"/>
          </w:rPr>
          <w:t xml:space="preserve"> was higher at FG3 than at FG1 (</w:t>
        </w:r>
        <w:r w:rsidR="009D5B3A">
          <w:rPr>
            <w:rFonts w:cs="Times"/>
          </w:rPr>
          <w:t xml:space="preserve">Supplementary Material </w:t>
        </w:r>
        <w:r w:rsidR="00365C35">
          <w:rPr>
            <w:rFonts w:cs="Times"/>
          </w:rPr>
          <w:t>C</w:t>
        </w:r>
        <w:r w:rsidR="00F971F3" w:rsidRPr="00AA3FBB">
          <w:rPr>
            <w:rFonts w:cs="Times"/>
          </w:rPr>
          <w:t xml:space="preserve">, Figure </w:t>
        </w:r>
        <w:r w:rsidR="00365C35">
          <w:rPr>
            <w:rFonts w:cs="Times"/>
          </w:rPr>
          <w:t>C</w:t>
        </w:r>
        <w:r w:rsidR="00F971F3" w:rsidRPr="00AA3FBB">
          <w:rPr>
            <w:rFonts w:cs="Times"/>
          </w:rPr>
          <w:t>.1a-b)</w:t>
        </w:r>
        <w:r w:rsidR="006A4BD2" w:rsidRPr="00AA3FBB">
          <w:rPr>
            <w:rFonts w:cs="Times"/>
          </w:rPr>
          <w:t>. Using the T-SSC relationship from FG1 to predict SSC at FG</w:t>
        </w:r>
        <w:r w:rsidR="005A7795" w:rsidRPr="00AA3FBB">
          <w:rPr>
            <w:rFonts w:cs="Times"/>
          </w:rPr>
          <w:t>3</w:t>
        </w:r>
        <w:r w:rsidR="006A4BD2" w:rsidRPr="00AA3FBB">
          <w:rPr>
            <w:rFonts w:cs="Times"/>
          </w:rPr>
          <w:t xml:space="preserve"> reduced the DR from </w:t>
        </w:r>
        <w:r w:rsidR="005A7795" w:rsidRPr="00AA3FBB">
          <w:rPr>
            <w:rFonts w:cs="Times"/>
          </w:rPr>
          <w:t>3</w:t>
        </w:r>
        <w:r w:rsidR="006A4BD2" w:rsidRPr="00AA3FBB">
          <w:rPr>
            <w:rFonts w:cs="Times"/>
          </w:rPr>
          <w:t>.</w:t>
        </w:r>
        <w:r w:rsidR="00E96218" w:rsidRPr="00AA3FBB">
          <w:rPr>
            <w:rFonts w:cs="Times"/>
          </w:rPr>
          <w:t>6</w:t>
        </w:r>
        <w:r w:rsidR="006A4BD2" w:rsidRPr="00AA3FBB">
          <w:rPr>
            <w:rFonts w:cs="Times"/>
          </w:rPr>
          <w:t xml:space="preserve"> (Table 2</w:t>
        </w:r>
        <w:r w:rsidR="005A7795" w:rsidRPr="00AA3FBB">
          <w:rPr>
            <w:rFonts w:cs="Times"/>
          </w:rPr>
          <w:t>)</w:t>
        </w:r>
        <w:r w:rsidR="006A4BD2" w:rsidRPr="00AA3FBB">
          <w:rPr>
            <w:rFonts w:cs="Times"/>
          </w:rPr>
          <w:t xml:space="preserve"> to 2.5, and changed the average SSY</w:t>
        </w:r>
        <w:r w:rsidR="006A4BD2" w:rsidRPr="00AA3FBB">
          <w:rPr>
            <w:rFonts w:cs="Times"/>
            <w:vertAlign w:val="subscript"/>
          </w:rPr>
          <w:t>EV</w:t>
        </w:r>
        <w:r w:rsidR="006A4BD2" w:rsidRPr="00AA3FBB">
          <w:rPr>
            <w:rFonts w:cs="Times"/>
          </w:rPr>
          <w:t xml:space="preserve"> contributions from 13% to 20% from the Upper watershed, and from 87% to 80% from the Total watershed.</w:t>
        </w:r>
        <w:r w:rsidR="00531300">
          <w:rPr>
            <w:rFonts w:cs="Times"/>
          </w:rPr>
          <w:t xml:space="preserve"> </w:t>
        </w:r>
        <w:r w:rsidR="006A4BD2" w:rsidRPr="00AA3FBB">
          <w:rPr>
            <w:rFonts w:cs="Times"/>
          </w:rPr>
          <w:t>We conclude that use of different T-SSC relationships does not significantly change our conclusions about the dominance of the lower watershed in the sediment load to the coast.</w:t>
        </w:r>
      </w:ins>
    </w:p>
    <w:p w14:paraId="110A2AD8" w14:textId="4058976A" w:rsidR="002548AC" w:rsidRPr="00AA3FBB" w:rsidRDefault="00A31439">
      <w:pPr>
        <w:pStyle w:val="Heading3"/>
        <w:rPr>
          <w:rFonts w:ascii="Times" w:hAnsi="Times"/>
          <w:rPrChange w:id="917" w:author="Alex Messina" w:date="2016-03-08T15:54:00Z">
            <w:rPr/>
          </w:rPrChange>
        </w:rPr>
      </w:pPr>
      <w:r w:rsidRPr="00AA3FBB">
        <w:rPr>
          <w:rFonts w:ascii="Times" w:hAnsi="Times"/>
          <w:rPrChange w:id="918" w:author="Alex Messina" w:date="2016-03-08T15:54:00Z">
            <w:rPr/>
          </w:rPrChange>
        </w:rPr>
        <w:t xml:space="preserve">4.3 </w:t>
      </w:r>
      <w:del w:id="919" w:author="Alex Messina" w:date="2016-03-08T15:54:00Z">
        <w:r w:rsidR="00BE14B5">
          <w:delText>Objective 2:</w:delText>
        </w:r>
        <w:r w:rsidR="000B0813">
          <w:delText xml:space="preserve"> </w:delText>
        </w:r>
      </w:del>
      <w:r w:rsidR="00BE14B5" w:rsidRPr="00AA3FBB">
        <w:rPr>
          <w:rFonts w:ascii="Times" w:hAnsi="Times"/>
          <w:rPrChange w:id="920" w:author="Alex Messina" w:date="2016-03-08T15:54:00Z">
            <w:rPr/>
          </w:rPrChange>
        </w:rPr>
        <w:t xml:space="preserve">Modeling </w:t>
      </w:r>
      <w:r w:rsidR="001A74F8" w:rsidRPr="00AA3FBB">
        <w:rPr>
          <w:rFonts w:ascii="Times" w:hAnsi="Times"/>
          <w:rPrChange w:id="921" w:author="Alex Messina" w:date="2016-03-08T15:54:00Z">
            <w:rPr/>
          </w:rPrChange>
        </w:rPr>
        <w:t>SSY</w:t>
      </w:r>
      <w:r w:rsidR="001A74F8" w:rsidRPr="00AA3FBB">
        <w:rPr>
          <w:rFonts w:ascii="Times" w:hAnsi="Times"/>
          <w:vertAlign w:val="subscript"/>
          <w:rPrChange w:id="922" w:author="Alex Messina" w:date="2016-03-08T15:54:00Z">
            <w:rPr>
              <w:vertAlign w:val="subscript"/>
            </w:rPr>
          </w:rPrChange>
        </w:rPr>
        <w:t>EV</w:t>
      </w:r>
      <w:r w:rsidR="00BE14B5" w:rsidRPr="00AA3FBB">
        <w:rPr>
          <w:rFonts w:ascii="Times" w:hAnsi="Times"/>
          <w:rPrChange w:id="923" w:author="Alex Messina" w:date="2016-03-08T15:54:00Z">
            <w:rPr/>
          </w:rPrChange>
        </w:rPr>
        <w:t xml:space="preserve"> with storm metrics</w:t>
      </w:r>
      <w:r w:rsidR="00BE14B5" w:rsidRPr="00AA3FBB" w:rsidDel="00BE14B5">
        <w:rPr>
          <w:rFonts w:ascii="Times" w:hAnsi="Times"/>
          <w:rPrChange w:id="924" w:author="Alex Messina" w:date="2016-03-08T15:54:00Z">
            <w:rPr/>
          </w:rPrChange>
        </w:rPr>
        <w:t xml:space="preserve"> </w:t>
      </w:r>
    </w:p>
    <w:p w14:paraId="4E1A6062" w14:textId="21B59327" w:rsidR="00A955CD" w:rsidRPr="00AA3FBB" w:rsidRDefault="00E00915" w:rsidP="00C61F74">
      <w:pPr>
        <w:pStyle w:val="Heading4"/>
        <w:rPr>
          <w:rFonts w:ascii="Times" w:hAnsi="Times"/>
          <w:rPrChange w:id="925" w:author="Alex Messina" w:date="2016-03-08T15:54:00Z">
            <w:rPr/>
          </w:rPrChange>
        </w:rPr>
      </w:pPr>
      <w:r>
        <w:rPr>
          <w:rFonts w:ascii="Times" w:hAnsi="Times"/>
          <w:rPrChange w:id="926" w:author="Alex Messina" w:date="2016-03-08T15:54:00Z">
            <w:rPr/>
          </w:rPrChange>
        </w:rPr>
        <w:t>4.3.1</w:t>
      </w:r>
      <w:del w:id="927" w:author="Alex Messina" w:date="2016-03-08T15:54:00Z">
        <w:r w:rsidR="00C61F74">
          <w:delText>.</w:delText>
        </w:r>
      </w:del>
      <w:r w:rsidR="00C61F74" w:rsidRPr="00AA3FBB">
        <w:rPr>
          <w:rFonts w:ascii="Times" w:hAnsi="Times"/>
          <w:rPrChange w:id="928" w:author="Alex Messina" w:date="2016-03-08T15:54:00Z">
            <w:rPr/>
          </w:rPrChange>
        </w:rPr>
        <w:t xml:space="preserve"> </w:t>
      </w:r>
      <w:r w:rsidR="008A73F1" w:rsidRPr="00AA3FBB">
        <w:rPr>
          <w:rFonts w:ascii="Times" w:hAnsi="Times"/>
          <w:rPrChange w:id="929" w:author="Alex Messina" w:date="2016-03-08T15:54:00Z">
            <w:rPr/>
          </w:rPrChange>
        </w:rPr>
        <w:t>Selecting</w:t>
      </w:r>
      <w:r w:rsidR="00446F5A" w:rsidRPr="00AA3FBB">
        <w:rPr>
          <w:rFonts w:ascii="Times" w:hAnsi="Times"/>
          <w:rPrChange w:id="930" w:author="Alex Messina" w:date="2016-03-08T15:54:00Z">
            <w:rPr/>
          </w:rPrChange>
        </w:rPr>
        <w:t xml:space="preserve"> the best predictor</w:t>
      </w:r>
      <w:r w:rsidR="008A73F1" w:rsidRPr="00AA3FBB">
        <w:rPr>
          <w:rFonts w:ascii="Times" w:hAnsi="Times"/>
          <w:rPrChange w:id="931" w:author="Alex Messina" w:date="2016-03-08T15:54:00Z">
            <w:rPr/>
          </w:rPrChange>
        </w:rPr>
        <w:t xml:space="preserve"> of </w:t>
      </w:r>
      <w:r w:rsidR="001A74F8" w:rsidRPr="00AA3FBB">
        <w:rPr>
          <w:rFonts w:ascii="Times" w:hAnsi="Times"/>
          <w:rPrChange w:id="932" w:author="Alex Messina" w:date="2016-03-08T15:54:00Z">
            <w:rPr/>
          </w:rPrChange>
        </w:rPr>
        <w:t>SSY</w:t>
      </w:r>
      <w:r w:rsidR="001A74F8" w:rsidRPr="00AA3FBB">
        <w:rPr>
          <w:rFonts w:ascii="Times" w:hAnsi="Times"/>
          <w:vertAlign w:val="subscript"/>
          <w:rPrChange w:id="933" w:author="Alex Messina" w:date="2016-03-08T15:54:00Z">
            <w:rPr>
              <w:vertAlign w:val="subscript"/>
            </w:rPr>
          </w:rPrChange>
        </w:rPr>
        <w:t>EV</w:t>
      </w:r>
    </w:p>
    <w:p w14:paraId="64F0671E" w14:textId="60E9F485" w:rsidR="00F0753F" w:rsidRPr="00AA3FBB" w:rsidRDefault="006F5A12">
      <w:pPr>
        <w:rPr>
          <w:rFonts w:cs="Times"/>
        </w:rPr>
      </w:pPr>
      <w:r w:rsidRPr="00AA3FBB">
        <w:rPr>
          <w:rFonts w:cs="Times"/>
        </w:rPr>
        <w:t xml:space="preserve">Qsum </w:t>
      </w:r>
      <w:r w:rsidR="003B3C19" w:rsidRPr="00AA3FBB">
        <w:rPr>
          <w:rFonts w:cs="Times"/>
        </w:rPr>
        <w:t xml:space="preserve">and Qmax </w:t>
      </w:r>
      <w:r w:rsidRPr="00AA3FBB">
        <w:rPr>
          <w:rFonts w:cs="Times"/>
        </w:rPr>
        <w:t>w</w:t>
      </w:r>
      <w:r w:rsidR="003B3C19" w:rsidRPr="00AA3FBB">
        <w:rPr>
          <w:rFonts w:cs="Times"/>
        </w:rPr>
        <w:t>ere</w:t>
      </w:r>
      <w:r w:rsidRPr="00AA3FBB">
        <w:rPr>
          <w:rFonts w:cs="Times"/>
        </w:rPr>
        <w:t xml:space="preserve"> the best predictor</w:t>
      </w:r>
      <w:r w:rsidR="003B3C19" w:rsidRPr="00AA3FBB">
        <w:rPr>
          <w:rFonts w:cs="Times"/>
        </w:rPr>
        <w:t>s</w:t>
      </w:r>
      <w:r w:rsidRPr="00AA3FBB">
        <w:rPr>
          <w:rFonts w:cs="Times"/>
        </w:rPr>
        <w:t xml:space="preserve"> of </w:t>
      </w:r>
      <w:r w:rsidR="001A74F8" w:rsidRPr="00AA3FBB">
        <w:rPr>
          <w:rFonts w:cs="Times"/>
        </w:rPr>
        <w:t>SSY</w:t>
      </w:r>
      <w:r w:rsidR="001A74F8" w:rsidRPr="00AA3FBB">
        <w:rPr>
          <w:rFonts w:cs="Times"/>
          <w:vertAlign w:val="subscript"/>
        </w:rPr>
        <w:t>EV</w:t>
      </w:r>
      <w:r w:rsidRPr="00AA3FBB">
        <w:rPr>
          <w:rFonts w:cs="Times"/>
        </w:rPr>
        <w:t xml:space="preserve"> for the </w:t>
      </w:r>
      <w:r w:rsidR="003B3C19" w:rsidRPr="00AA3FBB">
        <w:rPr>
          <w:rFonts w:cs="Times"/>
        </w:rPr>
        <w:t xml:space="preserve">forested </w:t>
      </w:r>
      <w:del w:id="934" w:author="Alex Messina" w:date="2016-03-08T15:54:00Z">
        <w:r>
          <w:delText>UPPER</w:delText>
        </w:r>
      </w:del>
      <w:ins w:id="935" w:author="Alex Messina" w:date="2016-03-08T15:54:00Z">
        <w:r w:rsidR="00914625" w:rsidRPr="00AA3FBB">
          <w:rPr>
            <w:rFonts w:cs="Times"/>
          </w:rPr>
          <w:t>Upper</w:t>
        </w:r>
      </w:ins>
      <w:r w:rsidRPr="00AA3FBB">
        <w:rPr>
          <w:rFonts w:cs="Times"/>
        </w:rPr>
        <w:t xml:space="preserve"> watershed, and </w:t>
      </w:r>
      <w:del w:id="936" w:author="Alex Messina" w:date="2016-03-08T15:54:00Z">
        <w:r>
          <w:delText xml:space="preserve">Psum </w:delText>
        </w:r>
        <w:r w:rsidR="003B3C19">
          <w:delText xml:space="preserve">and </w:delText>
        </w:r>
      </w:del>
      <w:r w:rsidR="003B3C19" w:rsidRPr="00AA3FBB">
        <w:rPr>
          <w:rFonts w:cs="Times"/>
        </w:rPr>
        <w:t xml:space="preserve">Qmax </w:t>
      </w:r>
      <w:del w:id="937" w:author="Alex Messina" w:date="2016-03-08T15:54:00Z">
        <w:r>
          <w:delText>w</w:delText>
        </w:r>
        <w:r w:rsidR="003B3C19">
          <w:delText>ere</w:delText>
        </w:r>
      </w:del>
      <w:ins w:id="938" w:author="Alex Messina" w:date="2016-03-08T15:54:00Z">
        <w:r w:rsidRPr="00AA3FBB">
          <w:rPr>
            <w:rFonts w:cs="Times"/>
          </w:rPr>
          <w:t>w</w:t>
        </w:r>
        <w:r w:rsidR="00E00915">
          <w:rPr>
            <w:rFonts w:cs="Times"/>
          </w:rPr>
          <w:t>as</w:t>
        </w:r>
      </w:ins>
      <w:r w:rsidRPr="00AA3FBB">
        <w:rPr>
          <w:rFonts w:cs="Times"/>
        </w:rPr>
        <w:t xml:space="preserve"> the best predictor</w:t>
      </w:r>
      <w:r w:rsidR="003B3C19" w:rsidRPr="00AA3FBB">
        <w:rPr>
          <w:rFonts w:cs="Times"/>
        </w:rPr>
        <w:t>s</w:t>
      </w:r>
      <w:r w:rsidRPr="00AA3FBB">
        <w:rPr>
          <w:rFonts w:cs="Times"/>
        </w:rPr>
        <w:t xml:space="preserve"> for the </w:t>
      </w:r>
      <w:del w:id="939" w:author="Alex Messina" w:date="2016-03-08T15:54:00Z">
        <w:r>
          <w:delText>TOTAL</w:delText>
        </w:r>
      </w:del>
      <w:ins w:id="940" w:author="Alex Messina" w:date="2016-03-08T15:54:00Z">
        <w:r w:rsidR="00E66635" w:rsidRPr="00AA3FBB">
          <w:rPr>
            <w:rFonts w:cs="Times"/>
          </w:rPr>
          <w:t>Total</w:t>
        </w:r>
      </w:ins>
      <w:r w:rsidRPr="00AA3FBB">
        <w:rPr>
          <w:rFonts w:cs="Times"/>
        </w:rPr>
        <w:t xml:space="preserve"> watershed</w:t>
      </w:r>
      <w:del w:id="941" w:author="Alex Messina" w:date="2016-03-08T15:54:00Z">
        <w:r w:rsidR="00C61F74">
          <w:delText>.</w:delText>
        </w:r>
      </w:del>
      <w:ins w:id="942" w:author="Alex Messina" w:date="2016-03-08T15:54:00Z">
        <w:r w:rsidR="00F13737" w:rsidRPr="00AA3FBB">
          <w:rPr>
            <w:rFonts w:cs="Times"/>
          </w:rPr>
          <w:t xml:space="preserve"> (Figure 7, Table 6)</w:t>
        </w:r>
        <w:r w:rsidR="00C61F74" w:rsidRPr="00AA3FBB">
          <w:rPr>
            <w:rFonts w:cs="Times"/>
          </w:rPr>
          <w:t>.</w:t>
        </w:r>
      </w:ins>
      <w:r w:rsidR="00C61F74" w:rsidRPr="00AA3FBB">
        <w:rPr>
          <w:rFonts w:cs="Times"/>
        </w:rPr>
        <w:t xml:space="preserve"> </w:t>
      </w:r>
      <w:r w:rsidR="001A74F8" w:rsidRPr="00AA3FBB">
        <w:rPr>
          <w:rFonts w:cs="Times"/>
        </w:rPr>
        <w:t>SSY</w:t>
      </w:r>
      <w:r w:rsidR="001A74F8" w:rsidRPr="00AA3FBB">
        <w:rPr>
          <w:rFonts w:cs="Times"/>
          <w:vertAlign w:val="subscript"/>
        </w:rPr>
        <w:t>EV</w:t>
      </w:r>
      <w:r w:rsidRPr="00AA3FBB">
        <w:rPr>
          <w:rFonts w:cs="Times"/>
        </w:rPr>
        <w:t xml:space="preserve"> is calculated from Q so it is expected that Qsum </w:t>
      </w:r>
      <w:del w:id="943" w:author="Alex Messina" w:date="2016-03-08T15:54:00Z">
        <w:r>
          <w:delText xml:space="preserve">should </w:delText>
        </w:r>
        <w:r w:rsidR="00280E1A">
          <w:delText>correlate</w:delText>
        </w:r>
      </w:del>
      <w:ins w:id="944" w:author="Alex Messina" w:date="2016-03-08T15:54:00Z">
        <w:r w:rsidR="00280E1A" w:rsidRPr="00AA3FBB">
          <w:rPr>
            <w:rFonts w:cs="Times"/>
          </w:rPr>
          <w:t>correlate</w:t>
        </w:r>
        <w:r w:rsidR="00AB793A" w:rsidRPr="00AA3FBB">
          <w:rPr>
            <w:rFonts w:cs="Times"/>
          </w:rPr>
          <w:t>d</w:t>
        </w:r>
      </w:ins>
      <w:r w:rsidR="00280E1A" w:rsidRPr="00AA3FBB">
        <w:rPr>
          <w:rFonts w:cs="Times"/>
        </w:rPr>
        <w:t xml:space="preserve"> closely with </w:t>
      </w:r>
      <w:r w:rsidR="001A74F8" w:rsidRPr="00AA3FBB">
        <w:rPr>
          <w:rFonts w:cs="Times"/>
        </w:rPr>
        <w:t>SSY</w:t>
      </w:r>
      <w:r w:rsidR="001A74F8" w:rsidRPr="00AA3FBB">
        <w:rPr>
          <w:rFonts w:cs="Times"/>
          <w:vertAlign w:val="subscript"/>
        </w:rPr>
        <w:t>EV</w:t>
      </w:r>
      <w:r w:rsidR="00E81016" w:rsidRPr="00AA3FBB">
        <w:rPr>
          <w:rFonts w:cs="Times"/>
        </w:rPr>
        <w:t xml:space="preserve"> </w:t>
      </w:r>
      <w:r w:rsidR="0086602A"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rsidRPr="00AA3FBB">
        <w:rPr>
          <w:rFonts w:cs="Times"/>
        </w:rPr>
        <w:fldChar w:fldCharType="separate"/>
      </w:r>
      <w:r w:rsidR="00E153E3" w:rsidRPr="00AA3FBB">
        <w:rPr>
          <w:rFonts w:cs="Times"/>
          <w:noProof/>
        </w:rPr>
        <w:t>(Duvert et al., 2012; Rankl, 2004)</w:t>
      </w:r>
      <w:r w:rsidR="0086602A" w:rsidRPr="00AA3FBB">
        <w:rPr>
          <w:rFonts w:cs="Times"/>
        </w:rPr>
        <w:fldChar w:fldCharType="end"/>
      </w:r>
      <w:r w:rsidRPr="00AA3FBB">
        <w:rPr>
          <w:rFonts w:cs="Times"/>
        </w:rPr>
        <w:t xml:space="preserve">. </w:t>
      </w:r>
      <w:r w:rsidR="00280E1A" w:rsidRPr="00AA3FBB">
        <w:rPr>
          <w:rFonts w:cs="Times"/>
        </w:rPr>
        <w:t>D</w:t>
      </w:r>
      <w:r w:rsidRPr="00AA3FBB">
        <w:rPr>
          <w:rFonts w:cs="Times"/>
        </w:rPr>
        <w:t xml:space="preserve">ischarge metrics were </w:t>
      </w:r>
      <w:del w:id="945" w:author="Alex Messina" w:date="2016-03-08T15:54:00Z">
        <w:r>
          <w:delText xml:space="preserve">also </w:delText>
        </w:r>
      </w:del>
      <w:r w:rsidRPr="00AA3FBB">
        <w:rPr>
          <w:rFonts w:cs="Times"/>
        </w:rPr>
        <w:t xml:space="preserve">highly correlated with </w:t>
      </w:r>
      <w:r w:rsidR="001A74F8" w:rsidRPr="00AA3FBB">
        <w:rPr>
          <w:rFonts w:cs="Times"/>
        </w:rPr>
        <w:t>SSY</w:t>
      </w:r>
      <w:r w:rsidR="001A74F8" w:rsidRPr="00AA3FBB">
        <w:rPr>
          <w:rFonts w:cs="Times"/>
          <w:vertAlign w:val="subscript"/>
        </w:rPr>
        <w:t>EV</w:t>
      </w:r>
      <w:r w:rsidRPr="00AA3FBB">
        <w:rPr>
          <w:rFonts w:cs="Times"/>
        </w:rPr>
        <w:t xml:space="preserve"> in the </w:t>
      </w:r>
      <w:del w:id="946" w:author="Alex Messina" w:date="2016-03-08T15:54:00Z">
        <w:r>
          <w:delText>TOTAL</w:delText>
        </w:r>
      </w:del>
      <w:ins w:id="947" w:author="Alex Messina" w:date="2016-03-08T15:54:00Z">
        <w:r w:rsidR="00E66635" w:rsidRPr="00AA3FBB">
          <w:rPr>
            <w:rFonts w:cs="Times"/>
          </w:rPr>
          <w:t>Total</w:t>
        </w:r>
      </w:ins>
      <w:r w:rsidRPr="00AA3FBB">
        <w:rPr>
          <w:rFonts w:cs="Times"/>
        </w:rPr>
        <w:t xml:space="preserve"> watershed, suggesting </w:t>
      </w:r>
      <w:del w:id="948" w:author="Alex Messina" w:date="2016-03-08T15:54:00Z">
        <w:r>
          <w:delText xml:space="preserve">discharge </w:delText>
        </w:r>
        <w:r>
          <w:lastRenderedPageBreak/>
          <w:delText>metrics</w:delText>
        </w:r>
      </w:del>
      <w:ins w:id="949" w:author="Alex Messina" w:date="2016-03-08T15:54:00Z">
        <w:r w:rsidR="00192780" w:rsidRPr="00AA3FBB">
          <w:rPr>
            <w:rFonts w:cs="Times"/>
          </w:rPr>
          <w:t>they</w:t>
        </w:r>
      </w:ins>
      <w:r w:rsidRPr="00AA3FBB">
        <w:rPr>
          <w:rFonts w:cs="Times"/>
        </w:rPr>
        <w:t xml:space="preserve"> are good predictors in both disturbed and undisturbed watersheds. Most of the scatter in the Qmax-</w:t>
      </w:r>
      <w:r w:rsidR="001A74F8" w:rsidRPr="00AA3FBB">
        <w:rPr>
          <w:rFonts w:cs="Times"/>
        </w:rPr>
        <w:t>SSY</w:t>
      </w:r>
      <w:r w:rsidR="001A74F8" w:rsidRPr="00AA3FBB">
        <w:rPr>
          <w:rFonts w:cs="Times"/>
          <w:vertAlign w:val="subscript"/>
        </w:rPr>
        <w:t>EV</w:t>
      </w:r>
      <w:r w:rsidRPr="00AA3FBB">
        <w:rPr>
          <w:rFonts w:cs="Times"/>
        </w:rPr>
        <w:t xml:space="preserve"> relationship is observed for small events, and Qmax correlated strongly with the largest </w:t>
      </w:r>
      <w:r w:rsidR="001A74F8" w:rsidRPr="00AA3FBB">
        <w:rPr>
          <w:rFonts w:cs="Times"/>
        </w:rPr>
        <w:t>SSY</w:t>
      </w:r>
      <w:r w:rsidR="001A74F8" w:rsidRPr="00AA3FBB">
        <w:rPr>
          <w:rFonts w:cs="Times"/>
          <w:vertAlign w:val="subscript"/>
        </w:rPr>
        <w:t>EV</w:t>
      </w:r>
      <w:r w:rsidRPr="00AA3FBB">
        <w:rPr>
          <w:rFonts w:cs="Times"/>
        </w:rPr>
        <w:t xml:space="preserve"> values</w:t>
      </w:r>
      <w:r w:rsidR="003B3C19" w:rsidRPr="00AA3FBB">
        <w:rPr>
          <w:rFonts w:cs="Times"/>
        </w:rPr>
        <w:t>,</w:t>
      </w:r>
      <w:r w:rsidRPr="00AA3FBB">
        <w:rPr>
          <w:rFonts w:cs="Times"/>
        </w:rPr>
        <w:t xml:space="preserve"> when most of the annual </w:t>
      </w:r>
      <w:del w:id="950" w:author="Alex Messina" w:date="2016-03-08T15:54:00Z">
        <w:r>
          <w:delText>sediment load</w:delText>
        </w:r>
      </w:del>
      <w:ins w:id="951" w:author="Alex Messina" w:date="2016-03-08T15:54:00Z">
        <w:r w:rsidR="00AB793A" w:rsidRPr="00AA3FBB">
          <w:rPr>
            <w:rFonts w:cs="Times"/>
          </w:rPr>
          <w:t>SSY</w:t>
        </w:r>
      </w:ins>
      <w:r w:rsidRPr="00AA3FBB">
        <w:rPr>
          <w:rFonts w:cs="Times"/>
        </w:rPr>
        <w:t xml:space="preserve"> is generated</w:t>
      </w:r>
      <w:r w:rsidR="00F0753F" w:rsidRPr="00AA3FBB">
        <w:rPr>
          <w:rFonts w:cs="Times"/>
        </w:rPr>
        <w:t xml:space="preserve"> (</w:t>
      </w:r>
      <w:del w:id="952" w:author="Alex Messina" w:date="2016-03-08T15:54:00Z">
        <w:r w:rsidR="00F0753F">
          <w:delText>Table 6</w:delText>
        </w:r>
      </w:del>
      <w:ins w:id="953" w:author="Alex Messina" w:date="2016-03-08T15:54:00Z">
        <w:r w:rsidR="00E00915">
          <w:rPr>
            <w:rFonts w:cs="Times"/>
          </w:rPr>
          <w:t>Figure 7a</w:t>
        </w:r>
      </w:ins>
      <w:r w:rsidR="00F0753F" w:rsidRPr="00AA3FBB">
        <w:rPr>
          <w:rFonts w:cs="Times"/>
        </w:rPr>
        <w:t>)</w:t>
      </w:r>
      <w:r w:rsidRPr="00AA3FBB">
        <w:rPr>
          <w:rFonts w:cs="Times"/>
        </w:rPr>
        <w:t>.</w:t>
      </w:r>
    </w:p>
    <w:p w14:paraId="75B0C9BB" w14:textId="77777777" w:rsidR="00A955CD" w:rsidRPr="00AA3FBB" w:rsidRDefault="00F0753F" w:rsidP="00F0753F">
      <w:pPr>
        <w:ind w:firstLine="0"/>
        <w:rPr>
          <w:moveTo w:id="954" w:author="Alex Messina" w:date="2016-03-08T15:54:00Z"/>
          <w:rFonts w:cs="Times"/>
        </w:rPr>
      </w:pPr>
      <w:moveToRangeStart w:id="955" w:author="Alex Messina" w:date="2016-03-08T15:54:00Z" w:name="move445215818"/>
      <w:moveTo w:id="956" w:author="Alex Messina" w:date="2016-03-08T15:54:00Z">
        <w:r w:rsidRPr="00AA3FBB">
          <w:rPr>
            <w:rFonts w:cs="Times"/>
          </w:rPr>
          <w:t>&lt;Table 6 here please&gt;</w:t>
        </w:r>
        <w:r w:rsidR="006F5A12" w:rsidRPr="00AA3FBB">
          <w:rPr>
            <w:rFonts w:cs="Times"/>
          </w:rPr>
          <w:t xml:space="preserve"> </w:t>
        </w:r>
      </w:moveTo>
    </w:p>
    <w:p w14:paraId="1A37F0FD" w14:textId="77777777" w:rsidR="00446F5A" w:rsidRPr="00AA3FBB" w:rsidRDefault="00446F5A" w:rsidP="00104BD8">
      <w:pPr>
        <w:pStyle w:val="Heading4"/>
        <w:rPr>
          <w:moveTo w:id="957" w:author="Alex Messina" w:date="2016-03-08T15:54:00Z"/>
          <w:rFonts w:ascii="Times" w:hAnsi="Times"/>
          <w:rPrChange w:id="958" w:author="Alex Messina" w:date="2016-03-08T15:54:00Z">
            <w:rPr>
              <w:moveTo w:id="959" w:author="Alex Messina" w:date="2016-03-08T15:54:00Z"/>
            </w:rPr>
          </w:rPrChange>
        </w:rPr>
      </w:pPr>
      <w:moveToRangeStart w:id="960" w:author="Alex Messina" w:date="2016-03-08T15:54:00Z" w:name="move445215819"/>
      <w:moveToRangeEnd w:id="955"/>
      <w:moveTo w:id="961" w:author="Alex Messina" w:date="2016-03-08T15:54:00Z">
        <w:r w:rsidRPr="00AA3FBB">
          <w:rPr>
            <w:rFonts w:ascii="Times" w:hAnsi="Times"/>
            <w:rPrChange w:id="962" w:author="Alex Messina" w:date="2016-03-08T15:54:00Z">
              <w:rPr/>
            </w:rPrChange>
          </w:rPr>
          <w:t>4.3.2. Effect of event size and watershed disturbance</w:t>
        </w:r>
      </w:moveTo>
    </w:p>
    <w:p w14:paraId="0A568316" w14:textId="77777777" w:rsidR="00A955CD" w:rsidRPr="00AA3FBB" w:rsidRDefault="00F0753F" w:rsidP="00F0753F">
      <w:pPr>
        <w:ind w:firstLine="0"/>
        <w:rPr>
          <w:moveFrom w:id="963" w:author="Alex Messina" w:date="2016-03-08T15:54:00Z"/>
          <w:rFonts w:cs="Times"/>
        </w:rPr>
      </w:pPr>
      <w:moveFromRangeStart w:id="964" w:author="Alex Messina" w:date="2016-03-08T15:54:00Z" w:name="move445215818"/>
      <w:moveToRangeEnd w:id="960"/>
      <w:moveFrom w:id="965" w:author="Alex Messina" w:date="2016-03-08T15:54:00Z">
        <w:r w:rsidRPr="00AA3FBB">
          <w:rPr>
            <w:rFonts w:cs="Times"/>
          </w:rPr>
          <w:t>&lt;Table 6 here please&gt;</w:t>
        </w:r>
        <w:r w:rsidR="006F5A12" w:rsidRPr="00AA3FBB">
          <w:rPr>
            <w:rFonts w:cs="Times"/>
          </w:rPr>
          <w:t xml:space="preserve"> </w:t>
        </w:r>
      </w:moveFrom>
    </w:p>
    <w:moveFromRangeEnd w:id="964"/>
    <w:p w14:paraId="1BA82245" w14:textId="77777777" w:rsidR="00A955CD" w:rsidRDefault="006F5A12">
      <w:pPr>
        <w:rPr>
          <w:del w:id="966" w:author="Alex Messina" w:date="2016-03-08T15:54:00Z"/>
        </w:rPr>
      </w:pPr>
      <w:del w:id="967" w:author="Alex Messina" w:date="2016-03-08T15:54:00Z">
        <w:r>
          <w:delText>Precipitation was measured at the quarry, which may reflect precipitation characteristics more accurately in the LOWER than the UPPER watershed</w:delText>
        </w:r>
        <w:r w:rsidR="00446F5A">
          <w:delText>, and account for the lower correlation coefficients between</w:delText>
        </w:r>
        <w:r w:rsidR="00042203">
          <w:delText xml:space="preserve"> precipitation and</w:delText>
        </w:r>
      </w:del>
      <w:ins w:id="968" w:author="Alex Messina" w:date="2016-03-08T15:54:00Z">
        <w:r w:rsidR="00E00915">
          <w:rPr>
            <w:rFonts w:cs="Times"/>
          </w:rPr>
          <w:t>In general,</w:t>
        </w:r>
      </w:ins>
      <w:r w:rsidR="00E00915">
        <w:rPr>
          <w:rFonts w:cs="Times"/>
        </w:rPr>
        <w:t xml:space="preserve"> </w:t>
      </w:r>
      <w:r w:rsidR="001A74F8" w:rsidRPr="00AA3FBB">
        <w:rPr>
          <w:rFonts w:cs="Times"/>
        </w:rPr>
        <w:t>SSY</w:t>
      </w:r>
      <w:r w:rsidR="001A74F8" w:rsidRPr="00AA3FBB">
        <w:rPr>
          <w:rFonts w:cs="Times"/>
          <w:vertAlign w:val="subscript"/>
        </w:rPr>
        <w:t>EV</w:t>
      </w:r>
      <w:r w:rsidR="00192780" w:rsidRPr="00AA3FBB">
        <w:rPr>
          <w:rFonts w:cs="Times"/>
          <w:vertAlign w:val="subscript"/>
        </w:rPr>
        <w:t>_</w:t>
      </w:r>
      <w:del w:id="969" w:author="Alex Messina" w:date="2016-03-08T15:54:00Z">
        <w:r w:rsidR="00042203">
          <w:rPr>
            <w:vertAlign w:val="subscript"/>
          </w:rPr>
          <w:delText>U</w:delText>
        </w:r>
        <w:r w:rsidR="00446F5A" w:rsidRPr="00042203">
          <w:rPr>
            <w:vertAlign w:val="subscript"/>
          </w:rPr>
          <w:delText>PPER</w:delText>
        </w:r>
        <w:r>
          <w:delText xml:space="preserve">. SSY from the LOWER subwatershed is hypothesized to be mostly generated by hillslope erosion by sheetwash and rill formation at the quarry and on dirt roads, and agricultural plots, whereas SSY from the UPPER subwatershed is hypothesized to be mainly from channel processes and mass wasting. </w:delText>
        </w:r>
      </w:del>
      <w:moveFromRangeStart w:id="970" w:author="Alex Messina" w:date="2016-03-08T15:54:00Z" w:name="move445215820"/>
      <w:moveFrom w:id="971" w:author="Alex Messina" w:date="2016-03-08T15:54:00Z">
        <w:r w:rsidR="00E00915" w:rsidRPr="00AA3FBB">
          <w:rPr>
            <w:rFonts w:cs="Times"/>
          </w:rPr>
          <w:t xml:space="preserve">Mass wasting can contribute large pulses of sediment which can be deposited near or in the streams and entrained at high discharges during later storm events. </w:t>
        </w:r>
      </w:moveFrom>
      <w:moveFromRangeEnd w:id="970"/>
      <w:del w:id="972" w:author="Alex Messina" w:date="2016-03-08T15:54:00Z">
        <w:r>
          <w:delText xml:space="preserve">Given the high correlation coefficients between </w:delText>
        </w:r>
        <w:r w:rsidR="00003545">
          <w:delText>SSY</w:delText>
        </w:r>
        <w:r w:rsidR="00003545">
          <w:rPr>
            <w:vertAlign w:val="subscript"/>
          </w:rPr>
          <w:delText>EV</w:delText>
        </w:r>
        <w:r>
          <w:delText xml:space="preserve"> and Qmax in both watersheds, Qmax may be a promising predictor that integrates both precipitation and discharge processes.</w:delText>
        </w:r>
      </w:del>
    </w:p>
    <w:p w14:paraId="1C376F69" w14:textId="77777777" w:rsidR="00446F5A" w:rsidRPr="00AA3FBB" w:rsidRDefault="00446F5A" w:rsidP="00104BD8">
      <w:pPr>
        <w:pStyle w:val="Heading4"/>
        <w:rPr>
          <w:moveFrom w:id="973" w:author="Alex Messina" w:date="2016-03-08T15:54:00Z"/>
          <w:rFonts w:ascii="Times" w:hAnsi="Times"/>
          <w:rPrChange w:id="974" w:author="Alex Messina" w:date="2016-03-08T15:54:00Z">
            <w:rPr>
              <w:moveFrom w:id="975" w:author="Alex Messina" w:date="2016-03-08T15:54:00Z"/>
            </w:rPr>
          </w:rPrChange>
        </w:rPr>
      </w:pPr>
      <w:moveFromRangeStart w:id="976" w:author="Alex Messina" w:date="2016-03-08T15:54:00Z" w:name="move445215819"/>
      <w:moveFrom w:id="977" w:author="Alex Messina" w:date="2016-03-08T15:54:00Z">
        <w:r w:rsidRPr="00AA3FBB">
          <w:rPr>
            <w:rFonts w:ascii="Times" w:hAnsi="Times"/>
            <w:rPrChange w:id="978" w:author="Alex Messina" w:date="2016-03-08T15:54:00Z">
              <w:rPr/>
            </w:rPrChange>
          </w:rPr>
          <w:t>4.3.2. Effect of event size and watershed disturbance</w:t>
        </w:r>
      </w:moveFrom>
    </w:p>
    <w:moveFromRangeEnd w:id="976"/>
    <w:p w14:paraId="6F24DCAB" w14:textId="4F93045C" w:rsidR="00A955CD" w:rsidRDefault="00003545">
      <w:pPr>
        <w:rPr>
          <w:rFonts w:cs="Times"/>
        </w:rPr>
      </w:pPr>
      <w:del w:id="979" w:author="Alex Messina" w:date="2016-03-08T15:54:00Z">
        <w:r>
          <w:delText>SSY</w:delText>
        </w:r>
        <w:r>
          <w:rPr>
            <w:vertAlign w:val="subscript"/>
          </w:rPr>
          <w:delText>EV</w:delText>
        </w:r>
        <w:r w:rsidR="006F5A12">
          <w:delText xml:space="preserve"> from the </w:delText>
        </w:r>
      </w:del>
      <w:r w:rsidR="00192780" w:rsidRPr="00AA3FBB">
        <w:rPr>
          <w:vertAlign w:val="subscript"/>
          <w:rPrChange w:id="980" w:author="Alex Messina" w:date="2016-03-08T15:54:00Z">
            <w:rPr/>
          </w:rPrChange>
        </w:rPr>
        <w:t>TOTAL</w:t>
      </w:r>
      <w:r w:rsidR="006F5A12" w:rsidRPr="00AA3FBB">
        <w:rPr>
          <w:rFonts w:cs="Times"/>
        </w:rPr>
        <w:t xml:space="preserve"> </w:t>
      </w:r>
      <w:del w:id="981" w:author="Alex Messina" w:date="2016-03-08T15:54:00Z">
        <w:r w:rsidR="006F5A12">
          <w:delText xml:space="preserve">watershed </w:delText>
        </w:r>
      </w:del>
      <w:r w:rsidR="0086602A" w:rsidRPr="00AA3FBB">
        <w:rPr>
          <w:rFonts w:cs="Times"/>
        </w:rPr>
        <w:t xml:space="preserve">was higher than </w:t>
      </w:r>
      <w:del w:id="982" w:author="Alex Messina" w:date="2016-03-08T15:54:00Z">
        <w:r w:rsidR="0086602A">
          <w:delText xml:space="preserve">from the </w:delText>
        </w:r>
      </w:del>
      <w:ins w:id="983" w:author="Alex Messina" w:date="2016-03-08T15:54:00Z">
        <w:r w:rsidR="00192780" w:rsidRPr="00AA3FBB">
          <w:rPr>
            <w:rFonts w:cs="Times"/>
          </w:rPr>
          <w:t>SSY</w:t>
        </w:r>
        <w:r w:rsidR="00192780" w:rsidRPr="00AA3FBB">
          <w:rPr>
            <w:rFonts w:cs="Times"/>
            <w:vertAlign w:val="subscript"/>
          </w:rPr>
          <w:t>EV_</w:t>
        </w:r>
      </w:ins>
      <w:r w:rsidR="00192780" w:rsidRPr="00AA3FBB">
        <w:rPr>
          <w:vertAlign w:val="subscript"/>
          <w:rPrChange w:id="984" w:author="Alex Messina" w:date="2016-03-08T15:54:00Z">
            <w:rPr/>
          </w:rPrChange>
        </w:rPr>
        <w:t>UPPER</w:t>
      </w:r>
      <w:del w:id="985" w:author="Alex Messina" w:date="2016-03-08T15:54:00Z">
        <w:r w:rsidR="0086602A">
          <w:delText xml:space="preserve"> </w:delText>
        </w:r>
        <w:r w:rsidR="006F5A12">
          <w:delText>watershed</w:delText>
        </w:r>
      </w:del>
      <w:r w:rsidR="0086602A" w:rsidRPr="00AA3FBB">
        <w:rPr>
          <w:rFonts w:cs="Times"/>
        </w:rPr>
        <w:t xml:space="preserve"> </w:t>
      </w:r>
      <w:r w:rsidR="006F5A12" w:rsidRPr="00AA3FBB">
        <w:rPr>
          <w:rFonts w:cs="Times"/>
        </w:rPr>
        <w:t>for the full range of measured storms with the exception of a few eve</w:t>
      </w:r>
      <w:r w:rsidR="00192780" w:rsidRPr="00AA3FBB">
        <w:rPr>
          <w:rFonts w:cs="Times"/>
        </w:rPr>
        <w:t>nts</w:t>
      </w:r>
      <w:del w:id="986" w:author="Alex Messina" w:date="2016-03-08T15:54:00Z">
        <w:r w:rsidR="006F5A12">
          <w:delText xml:space="preserve"> that are considered outliers.</w:delText>
        </w:r>
      </w:del>
      <w:ins w:id="987" w:author="Alex Messina" w:date="2016-03-08T15:54:00Z">
        <w:r w:rsidR="006F5A12" w:rsidRPr="00AA3FBB">
          <w:rPr>
            <w:rFonts w:cs="Times"/>
          </w:rPr>
          <w:t>.</w:t>
        </w:r>
      </w:ins>
      <w:r w:rsidR="006F5A12" w:rsidRPr="00AA3FBB">
        <w:rPr>
          <w:rFonts w:cs="Times"/>
        </w:rPr>
        <w:t xml:space="preserve"> The</w:t>
      </w:r>
      <w:r w:rsidR="0070295D" w:rsidRPr="00AA3FBB">
        <w:rPr>
          <w:rFonts w:cs="Times"/>
        </w:rPr>
        <w:t xml:space="preserve"> outlier</w:t>
      </w:r>
      <w:r w:rsidR="006F5A12" w:rsidRPr="00AA3FBB">
        <w:rPr>
          <w:rFonts w:cs="Times"/>
        </w:rPr>
        <w:t xml:space="preserve"> events could be </w:t>
      </w:r>
      <w:del w:id="988" w:author="Alex Messina" w:date="2016-03-08T15:54:00Z">
        <w:r w:rsidR="006F5A12">
          <w:delText xml:space="preserve">attributed to </w:delText>
        </w:r>
      </w:del>
      <w:ins w:id="989" w:author="Alex Messina" w:date="2016-03-08T15:54:00Z">
        <w:r w:rsidR="00192780" w:rsidRPr="00AA3FBB">
          <w:rPr>
            <w:rFonts w:cs="Times"/>
          </w:rPr>
          <w:t xml:space="preserve">from </w:t>
        </w:r>
      </w:ins>
      <w:r w:rsidR="00192780" w:rsidRPr="00AA3FBB">
        <w:rPr>
          <w:rFonts w:cs="Times"/>
        </w:rPr>
        <w:t xml:space="preserve">measurement error or </w:t>
      </w:r>
      <w:del w:id="990" w:author="Alex Messina" w:date="2016-03-08T15:54:00Z">
        <w:r w:rsidR="006F5A12">
          <w:delText>to landslides</w:delText>
        </w:r>
        <w:r w:rsidR="0070295D">
          <w:delText xml:space="preserve"> or other </w:delText>
        </w:r>
      </w:del>
      <w:r w:rsidR="0070295D" w:rsidRPr="00AA3FBB">
        <w:rPr>
          <w:rFonts w:cs="Times"/>
        </w:rPr>
        <w:t>mass movements</w:t>
      </w:r>
      <w:r w:rsidR="006F5A12" w:rsidRPr="00AA3FBB">
        <w:rPr>
          <w:rFonts w:cs="Times"/>
        </w:rPr>
        <w:t xml:space="preserve"> in the </w:t>
      </w:r>
      <w:ins w:id="991" w:author="Alex Messina" w:date="2016-03-08T15:54:00Z">
        <w:r w:rsidR="00914625" w:rsidRPr="00AA3FBB">
          <w:rPr>
            <w:rFonts w:cs="Times"/>
          </w:rPr>
          <w:t>Upper</w:t>
        </w:r>
        <w:r w:rsidR="00192780" w:rsidRPr="00AA3FBB">
          <w:rPr>
            <w:rFonts w:cs="Times"/>
          </w:rPr>
          <w:t xml:space="preserve"> </w:t>
        </w:r>
        <w:r w:rsidR="006F5A12" w:rsidRPr="00AA3FBB">
          <w:rPr>
            <w:rFonts w:cs="Times"/>
          </w:rPr>
          <w:t>watershed</w:t>
        </w:r>
        <w:r w:rsidR="00E00915">
          <w:rPr>
            <w:rFonts w:cs="Times"/>
          </w:rPr>
          <w:t>. The event with much higher SSYEV at FG1 (Figure 7d) did not have corresponding data for FG2 or FG3, to determine if this event was data error</w:t>
        </w:r>
        <w:r w:rsidR="006F5A12" w:rsidRPr="00AA3FBB">
          <w:rPr>
            <w:rFonts w:cs="Times"/>
          </w:rPr>
          <w:t>.</w:t>
        </w:r>
      </w:ins>
      <w:moveToRangeStart w:id="992" w:author="Alex Messina" w:date="2016-03-08T15:54:00Z" w:name="move445215821"/>
      <w:moveTo w:id="993" w:author="Alex Messina" w:date="2016-03-08T15:54:00Z">
        <w:r w:rsidR="006F5A12" w:rsidRPr="00AA3FBB">
          <w:rPr>
            <w:rFonts w:cs="Times"/>
          </w:rPr>
          <w:t xml:space="preserve"> The </w:t>
        </w:r>
        <w:r w:rsidR="006F5A12" w:rsidRPr="00AA3FBB">
          <w:rPr>
            <w:rFonts w:cs="Times"/>
          </w:rPr>
          <w:lastRenderedPageBreak/>
          <w:t>separation of multi-peak storm events, storm sequence, and antecedent conditions may also play a rol</w:t>
        </w:r>
        <w:r w:rsidR="00192780" w:rsidRPr="00AA3FBB">
          <w:rPr>
            <w:rFonts w:cs="Times"/>
          </w:rPr>
          <w:t xml:space="preserve">e. </w:t>
        </w:r>
      </w:moveTo>
      <w:moveToRangeEnd w:id="992"/>
      <w:del w:id="994" w:author="Alex Messina" w:date="2016-03-08T15:54:00Z">
        <w:r w:rsidR="006F5A12">
          <w:delText>UPPER subwatershed.</w:delText>
        </w:r>
      </w:del>
      <w:moveFromRangeStart w:id="995" w:author="Alex Messina" w:date="2016-03-08T15:54:00Z" w:name="move445215821"/>
      <w:moveFrom w:id="996" w:author="Alex Messina" w:date="2016-03-08T15:54:00Z">
        <w:r w:rsidR="006F5A12" w:rsidRPr="00AA3FBB">
          <w:rPr>
            <w:rFonts w:cs="Times"/>
          </w:rPr>
          <w:t xml:space="preserve"> The separation of multi-peak storm events, storm sequence, and antecedent conditions may also play a rol</w:t>
        </w:r>
        <w:r w:rsidR="00192780" w:rsidRPr="00AA3FBB">
          <w:rPr>
            <w:rFonts w:cs="Times"/>
          </w:rPr>
          <w:t xml:space="preserve">e. </w:t>
        </w:r>
      </w:moveFrom>
      <w:moveFromRangeEnd w:id="995"/>
      <w:r w:rsidR="00192780" w:rsidRPr="00AA3FBB">
        <w:rPr>
          <w:rFonts w:cs="Times"/>
        </w:rPr>
        <w:t xml:space="preserve">While </w:t>
      </w:r>
      <w:del w:id="997" w:author="Alex Messina" w:date="2016-03-08T15:54:00Z">
        <w:r w:rsidR="006F5A12">
          <w:delText xml:space="preserve">the climate on Tutuila is tropical, without </w:delText>
        </w:r>
      </w:del>
      <w:r w:rsidR="006F5A12" w:rsidRPr="00AA3FBB">
        <w:rPr>
          <w:rFonts w:cs="Times"/>
        </w:rPr>
        <w:t>strong seasonality</w:t>
      </w:r>
      <w:del w:id="998" w:author="Alex Messina" w:date="2016-03-08T15:54:00Z">
        <w:r w:rsidR="006F5A12">
          <w:delText>, periods of</w:delText>
        </w:r>
      </w:del>
      <w:ins w:id="999" w:author="Alex Messina" w:date="2016-03-08T15:54:00Z">
        <w:r w:rsidR="00192780" w:rsidRPr="00AA3FBB">
          <w:rPr>
            <w:rFonts w:cs="Times"/>
          </w:rPr>
          <w:t xml:space="preserve"> is not observed in </w:t>
        </w:r>
        <w:r w:rsidR="00EA3540" w:rsidRPr="00AA3FBB">
          <w:rPr>
            <w:rFonts w:cs="Times"/>
          </w:rPr>
          <w:t>Faga’alu</w:t>
        </w:r>
        <w:r w:rsidR="006F5A12" w:rsidRPr="00AA3FBB">
          <w:rPr>
            <w:rFonts w:cs="Times"/>
          </w:rPr>
          <w:t>,</w:t>
        </w:r>
      </w:ins>
      <w:r w:rsidR="006F5A12" w:rsidRPr="00AA3FBB">
        <w:rPr>
          <w:rFonts w:cs="Times"/>
        </w:rPr>
        <w:t xml:space="preserve"> low rainfall can persist for several weeks, perhaps altering </w:t>
      </w:r>
      <w:del w:id="1000" w:author="Alex Messina" w:date="2016-03-08T15:54:00Z">
        <w:r w:rsidR="006F5A12">
          <w:delText xml:space="preserve">the </w:delText>
        </w:r>
      </w:del>
      <w:r w:rsidR="006F5A12" w:rsidRPr="00AA3FBB">
        <w:rPr>
          <w:rFonts w:cs="Times"/>
        </w:rPr>
        <w:t>wa</w:t>
      </w:r>
      <w:r w:rsidR="00533642" w:rsidRPr="00AA3FBB">
        <w:rPr>
          <w:rFonts w:cs="Times"/>
        </w:rPr>
        <w:t>ter and sediment dynamics in</w:t>
      </w:r>
      <w:r w:rsidR="006F5A12" w:rsidRPr="00AA3FBB">
        <w:rPr>
          <w:rFonts w:cs="Times"/>
        </w:rPr>
        <w:t xml:space="preserve"> </w:t>
      </w:r>
      <w:del w:id="1001" w:author="Alex Messina" w:date="2016-03-08T15:54:00Z">
        <w:r w:rsidR="006F5A12">
          <w:delText xml:space="preserve">the </w:delText>
        </w:r>
      </w:del>
      <w:r w:rsidR="006F5A12" w:rsidRPr="00AA3FBB">
        <w:rPr>
          <w:rFonts w:cs="Times"/>
        </w:rPr>
        <w:t xml:space="preserve">subsequent storm events. </w:t>
      </w:r>
    </w:p>
    <w:p w14:paraId="74328640" w14:textId="77777777" w:rsidR="00E00915" w:rsidRPr="00AA3FBB" w:rsidRDefault="00E00915" w:rsidP="00E00915">
      <w:pPr>
        <w:ind w:firstLine="0"/>
        <w:rPr>
          <w:moveTo w:id="1002" w:author="Alex Messina" w:date="2016-03-08T15:54:00Z"/>
          <w:rFonts w:cs="Times"/>
        </w:rPr>
      </w:pPr>
      <w:moveToRangeStart w:id="1003" w:author="Alex Messina" w:date="2016-03-08T15:54:00Z" w:name="move445215822"/>
      <w:moveTo w:id="1004" w:author="Alex Messina" w:date="2016-03-08T15:54:00Z">
        <w:r w:rsidRPr="00AA3FBB">
          <w:rPr>
            <w:rFonts w:cs="Times"/>
          </w:rPr>
          <w:t>&lt;Figure 7 here please&gt;</w:t>
        </w:r>
      </w:moveTo>
    </w:p>
    <w:moveToRangeEnd w:id="1003"/>
    <w:p w14:paraId="69C82675" w14:textId="77777777" w:rsidR="00A955CD" w:rsidRDefault="006F5A12">
      <w:pPr>
        <w:rPr>
          <w:del w:id="1005" w:author="Alex Messina" w:date="2016-03-08T15:54:00Z"/>
        </w:rPr>
      </w:pPr>
      <w:del w:id="1006" w:author="Alex Messina" w:date="2016-03-08T15:54:00Z">
        <w:r>
          <w:delText>All</w:delText>
        </w:r>
      </w:del>
      <w:ins w:id="1007" w:author="Alex Messina" w:date="2016-03-08T15:54:00Z">
        <w:r w:rsidR="00E00915" w:rsidRPr="00AA3FBB">
          <w:rPr>
            <w:rFonts w:cs="Times"/>
          </w:rPr>
          <w:t xml:space="preserve">A higher intercept (α) for the human-disturbed compared to the undisturbed watershed indicates higher </w:t>
        </w:r>
        <w:r w:rsidR="00E00915">
          <w:rPr>
            <w:rFonts w:cs="Times"/>
          </w:rPr>
          <w:t>SSY</w:t>
        </w:r>
        <w:r w:rsidR="00E00915" w:rsidRPr="00721092">
          <w:rPr>
            <w:rFonts w:cs="Times"/>
            <w:vertAlign w:val="subscript"/>
          </w:rPr>
          <w:t>EV</w:t>
        </w:r>
        <w:r w:rsidR="00E00915" w:rsidRPr="00AA3FBB">
          <w:rPr>
            <w:rFonts w:cs="Times"/>
          </w:rPr>
          <w:t xml:space="preserve"> for the same size storm event. A difference in slope (β) indicates the relative subwatershed contributions vary with storm size.</w:t>
        </w:r>
        <w:r w:rsidR="00E00915">
          <w:rPr>
            <w:rFonts w:cs="Times"/>
          </w:rPr>
          <w:t xml:space="preserve"> </w:t>
        </w:r>
        <w:r w:rsidRPr="00AA3FBB">
          <w:rPr>
            <w:rFonts w:cs="Times"/>
          </w:rPr>
          <w:t xml:space="preserve">All </w:t>
        </w:r>
        <w:r w:rsidR="004C35A3" w:rsidRPr="00AA3FBB">
          <w:rPr>
            <w:rFonts w:cs="Times"/>
          </w:rPr>
          <w:t>storm metric-</w:t>
        </w:r>
        <w:r w:rsidR="001A74F8" w:rsidRPr="00AA3FBB">
          <w:rPr>
            <w:rFonts w:cs="Times"/>
          </w:rPr>
          <w:t>SSY</w:t>
        </w:r>
        <w:r w:rsidR="001A74F8" w:rsidRPr="00AA3FBB">
          <w:rPr>
            <w:rFonts w:cs="Times"/>
            <w:vertAlign w:val="subscript"/>
          </w:rPr>
          <w:t>EV</w:t>
        </w:r>
      </w:ins>
      <w:r w:rsidR="004C35A3" w:rsidRPr="00AA3FBB">
        <w:rPr>
          <w:rFonts w:cs="Times"/>
        </w:rPr>
        <w:t xml:space="preserve"> </w:t>
      </w:r>
      <w:r w:rsidRPr="00AA3FBB">
        <w:rPr>
          <w:rFonts w:cs="Times"/>
        </w:rPr>
        <w:t xml:space="preserve">model intercepts </w:t>
      </w:r>
      <w:r w:rsidR="0034534C" w:rsidRPr="00AA3FBB">
        <w:rPr>
          <w:rFonts w:cs="Times"/>
        </w:rPr>
        <w:t xml:space="preserve">(α) </w:t>
      </w:r>
      <w:r w:rsidRPr="00AA3FBB">
        <w:rPr>
          <w:rFonts w:cs="Times"/>
        </w:rPr>
        <w:t>were significantly different (p&lt;0.01), but only the Qsum-</w:t>
      </w:r>
      <w:r w:rsidR="001A74F8" w:rsidRPr="00AA3FBB">
        <w:rPr>
          <w:rFonts w:cs="Times"/>
        </w:rPr>
        <w:t>SSY</w:t>
      </w:r>
      <w:r w:rsidR="001A74F8" w:rsidRPr="00AA3FBB">
        <w:rPr>
          <w:rFonts w:cs="Times"/>
          <w:vertAlign w:val="subscript"/>
        </w:rPr>
        <w:t>EV</w:t>
      </w:r>
      <w:r w:rsidRPr="00AA3FBB">
        <w:rPr>
          <w:rFonts w:cs="Times"/>
        </w:rPr>
        <w:t xml:space="preserve"> model showed significantly different slopes</w:t>
      </w:r>
      <w:r w:rsidR="0034534C" w:rsidRPr="00AA3FBB">
        <w:rPr>
          <w:rFonts w:cs="Times"/>
        </w:rPr>
        <w:t xml:space="preserve"> (β</w:t>
      </w:r>
      <w:r w:rsidR="002548AC" w:rsidRPr="00AA3FBB">
        <w:rPr>
          <w:rFonts w:cs="Times"/>
        </w:rPr>
        <w:t>, p&lt;0.01</w:t>
      </w:r>
      <w:del w:id="1008" w:author="Alex Messina" w:date="2016-03-08T15:54:00Z">
        <w:r w:rsidR="0034534C">
          <w:delText>)</w:delText>
        </w:r>
        <w:r>
          <w:delText>. The Qsum-</w:delText>
        </w:r>
        <w:r w:rsidR="00003545">
          <w:delText>SSY</w:delText>
        </w:r>
        <w:r w:rsidR="00003545">
          <w:rPr>
            <w:vertAlign w:val="subscript"/>
          </w:rPr>
          <w:delText>EV</w:delText>
        </w:r>
        <w:r>
          <w:delText xml:space="preserve"> models indicate that </w:delText>
        </w:r>
        <w:r w:rsidR="00003545">
          <w:delText>SSY</w:delText>
        </w:r>
        <w:r w:rsidR="00003545">
          <w:rPr>
            <w:vertAlign w:val="subscript"/>
          </w:rPr>
          <w:delText>EV</w:delText>
        </w:r>
        <w:r>
          <w:delText xml:space="preserve"> from the UPPER and TOTAL watersheds converge at higher Qsum values. Conversely, the Psum- and Qmax-</w:delText>
        </w:r>
        <w:r w:rsidR="00003545">
          <w:delText>SSY</w:delText>
        </w:r>
        <w:r w:rsidR="00003545">
          <w:rPr>
            <w:vertAlign w:val="subscript"/>
          </w:rPr>
          <w:delText>EV</w:delText>
        </w:r>
        <w:r>
          <w:delText xml:space="preserve"> models show no change in relative contributions of SSY over the range of storm sizes (Figure 7).</w:delText>
        </w:r>
      </w:del>
    </w:p>
    <w:p w14:paraId="3E78397C" w14:textId="77777777" w:rsidR="00E00915" w:rsidRPr="00AA3FBB" w:rsidRDefault="00E00915" w:rsidP="00E00915">
      <w:pPr>
        <w:ind w:firstLine="0"/>
        <w:rPr>
          <w:moveFrom w:id="1009" w:author="Alex Messina" w:date="2016-03-08T15:54:00Z"/>
          <w:rFonts w:cs="Times"/>
        </w:rPr>
      </w:pPr>
      <w:moveFromRangeStart w:id="1010" w:author="Alex Messina" w:date="2016-03-08T15:54:00Z" w:name="move445215822"/>
      <w:moveFrom w:id="1011" w:author="Alex Messina" w:date="2016-03-08T15:54:00Z">
        <w:r w:rsidRPr="00AA3FBB">
          <w:rPr>
            <w:rFonts w:cs="Times"/>
          </w:rPr>
          <w:t>&lt;Figure 7 here please&gt;</w:t>
        </w:r>
      </w:moveFrom>
    </w:p>
    <w:moveFromRangeEnd w:id="1010"/>
    <w:p w14:paraId="51554873" w14:textId="206A10E6" w:rsidR="00E00915" w:rsidRDefault="0034534C" w:rsidP="00E00915">
      <w:pPr>
        <w:rPr>
          <w:moveTo w:id="1012" w:author="Alex Messina" w:date="2016-03-08T15:54:00Z"/>
          <w:rFonts w:cs="Times"/>
        </w:rPr>
      </w:pPr>
      <w:ins w:id="1013" w:author="Alex Messina" w:date="2016-03-08T15:54:00Z">
        <w:r w:rsidRPr="00AA3FBB">
          <w:rPr>
            <w:rFonts w:cs="Times"/>
          </w:rPr>
          <w:t>)</w:t>
        </w:r>
        <w:r w:rsidR="004C35A3" w:rsidRPr="00AA3FBB">
          <w:rPr>
            <w:rFonts w:cs="Times"/>
          </w:rPr>
          <w:t xml:space="preserve"> (Figure 7, Table 6)</w:t>
        </w:r>
        <w:r w:rsidR="006F5A12" w:rsidRPr="00AA3FBB">
          <w:rPr>
            <w:rFonts w:cs="Times"/>
          </w:rPr>
          <w:t xml:space="preserve">. </w:t>
        </w:r>
      </w:ins>
      <w:r w:rsidR="00E00915" w:rsidRPr="00AA3FBB">
        <w:rPr>
          <w:rFonts w:cs="Times"/>
        </w:rPr>
        <w:t xml:space="preserve">The relative </w:t>
      </w:r>
      <w:ins w:id="1014" w:author="Alex Messina" w:date="2016-03-08T15:54:00Z">
        <w:r w:rsidR="00E00915" w:rsidRPr="00AA3FBB">
          <w:rPr>
            <w:rFonts w:cs="Times"/>
          </w:rPr>
          <w:t xml:space="preserve">sediment </w:t>
        </w:r>
      </w:ins>
      <w:r w:rsidR="00E00915" w:rsidRPr="00AA3FBB">
        <w:rPr>
          <w:rFonts w:cs="Times"/>
        </w:rPr>
        <w:t xml:space="preserve">contribution </w:t>
      </w:r>
      <w:del w:id="1015" w:author="Alex Messina" w:date="2016-03-08T15:54:00Z">
        <w:r w:rsidR="002548AC">
          <w:delText>of SSY</w:delText>
        </w:r>
        <w:r w:rsidR="00CD2954" w:rsidRPr="00685CD7">
          <w:delText xml:space="preserve"> </w:delText>
        </w:r>
      </w:del>
      <w:r w:rsidR="00E00915" w:rsidRPr="00AA3FBB">
        <w:rPr>
          <w:rFonts w:cs="Times"/>
        </w:rPr>
        <w:t>from the human-disturbed watershed was hypothesized to diminish with increasing storm size</w:t>
      </w:r>
      <w:del w:id="1016" w:author="Alex Messina" w:date="2016-03-08T15:54:00Z">
        <w:r w:rsidR="00CD2954">
          <w:delText>.</w:delText>
        </w:r>
        <w:r w:rsidR="009C56F9">
          <w:delText xml:space="preserve"> </w:delText>
        </w:r>
        <w:r w:rsidR="00CD2954">
          <w:delText>T</w:delText>
        </w:r>
        <w:r w:rsidR="00CD2954" w:rsidRPr="00685CD7">
          <w:delText>he</w:delText>
        </w:r>
      </w:del>
      <w:ins w:id="1017" w:author="Alex Messina" w:date="2016-03-08T15:54:00Z">
        <w:r w:rsidR="00E00915" w:rsidRPr="00AA3FBB">
          <w:rPr>
            <w:rFonts w:cs="Times"/>
          </w:rPr>
          <w:t>, but the</w:t>
        </w:r>
      </w:ins>
      <w:r w:rsidR="00E00915" w:rsidRPr="00AA3FBB">
        <w:rPr>
          <w:rFonts w:cs="Times"/>
        </w:rPr>
        <w:t xml:space="preserve"> results from </w:t>
      </w:r>
      <w:del w:id="1018" w:author="Alex Messina" w:date="2016-03-08T15:54:00Z">
        <w:r w:rsidR="00CD2954" w:rsidRPr="00685CD7">
          <w:delText>precipitation metrics</w:delText>
        </w:r>
      </w:del>
      <w:ins w:id="1019" w:author="Alex Messina" w:date="2016-03-08T15:54:00Z">
        <w:r w:rsidR="00E00915" w:rsidRPr="00AA3FBB">
          <w:rPr>
            <w:rFonts w:cs="Times"/>
          </w:rPr>
          <w:t>P</w:t>
        </w:r>
      </w:ins>
      <w:r w:rsidR="00E00915" w:rsidRPr="00AA3FBB">
        <w:rPr>
          <w:rFonts w:cs="Times"/>
        </w:rPr>
        <w:t xml:space="preserve"> and </w:t>
      </w:r>
      <w:del w:id="1020" w:author="Alex Messina" w:date="2016-03-08T15:54:00Z">
        <w:r w:rsidR="00CD2954" w:rsidRPr="00685CD7">
          <w:delText>discharge</w:delText>
        </w:r>
      </w:del>
      <w:ins w:id="1021" w:author="Alex Messina" w:date="2016-03-08T15:54:00Z">
        <w:r w:rsidR="00E00915" w:rsidRPr="00AA3FBB">
          <w:rPr>
            <w:rFonts w:cs="Times"/>
          </w:rPr>
          <w:t>Q</w:t>
        </w:r>
      </w:ins>
      <w:r w:rsidR="00E00915" w:rsidRPr="00AA3FBB">
        <w:rPr>
          <w:rFonts w:cs="Times"/>
        </w:rPr>
        <w:t xml:space="preserve"> metrics were contradictory. </w:t>
      </w:r>
      <w:del w:id="1022" w:author="Alex Messina" w:date="2016-03-08T15:54:00Z">
        <w:r w:rsidR="00CD2954">
          <w:delText>T</w:delText>
        </w:r>
        <w:r w:rsidR="00CD2954" w:rsidRPr="00685CD7">
          <w:delText xml:space="preserve">he </w:delText>
        </w:r>
      </w:del>
      <w:ins w:id="1023" w:author="Alex Messina" w:date="2016-03-08T15:54:00Z">
        <w:r w:rsidR="00E00915" w:rsidRPr="00AA3FBB">
          <w:rPr>
            <w:rFonts w:cs="Times"/>
          </w:rPr>
          <w:t>The Qsum-SSY</w:t>
        </w:r>
        <w:r w:rsidR="00E00915" w:rsidRPr="00AA3FBB">
          <w:rPr>
            <w:rFonts w:cs="Times"/>
            <w:vertAlign w:val="subscript"/>
          </w:rPr>
          <w:t>EV</w:t>
        </w:r>
        <w:r w:rsidR="00E00915" w:rsidRPr="00AA3FBB">
          <w:rPr>
            <w:rFonts w:cs="Times"/>
          </w:rPr>
          <w:t xml:space="preserve"> model </w:t>
        </w:r>
        <w:r w:rsidR="00E00915">
          <w:rPr>
            <w:rFonts w:cs="Times"/>
          </w:rPr>
          <w:t>indicates</w:t>
        </w:r>
        <w:r w:rsidR="00E00915" w:rsidRPr="00AA3FBB">
          <w:rPr>
            <w:rFonts w:cs="Times"/>
          </w:rPr>
          <w:t xml:space="preserve"> a decrease in </w:t>
        </w:r>
      </w:ins>
      <w:r w:rsidR="00E00915" w:rsidRPr="00AA3FBB">
        <w:rPr>
          <w:rFonts w:cs="Times"/>
        </w:rPr>
        <w:t>relative contribution</w:t>
      </w:r>
      <w:r w:rsidR="00E00915">
        <w:rPr>
          <w:rFonts w:cs="Times"/>
        </w:rPr>
        <w:t xml:space="preserve"> </w:t>
      </w:r>
      <w:del w:id="1024" w:author="Alex Messina" w:date="2016-03-08T15:54:00Z">
        <w:r w:rsidR="00CD2954" w:rsidRPr="00685CD7">
          <w:delText>of SSY</w:delText>
        </w:r>
        <w:r w:rsidR="00CD2954" w:rsidRPr="001E37AA">
          <w:rPr>
            <w:vertAlign w:val="subscript"/>
          </w:rPr>
          <w:delText>EV</w:delText>
        </w:r>
        <w:r w:rsidR="00CD2954" w:rsidRPr="00685CD7">
          <w:delText xml:space="preserve"> </w:delText>
        </w:r>
      </w:del>
      <w:r w:rsidR="00E00915">
        <w:rPr>
          <w:rFonts w:cs="Times"/>
        </w:rPr>
        <w:t xml:space="preserve">from the </w:t>
      </w:r>
      <w:del w:id="1025" w:author="Alex Messina" w:date="2016-03-08T15:54:00Z">
        <w:r w:rsidR="00CD2954" w:rsidRPr="00685CD7">
          <w:delText>human-</w:delText>
        </w:r>
      </w:del>
      <w:r w:rsidR="00E00915">
        <w:rPr>
          <w:rFonts w:cs="Times"/>
        </w:rPr>
        <w:t xml:space="preserve">disturbed </w:t>
      </w:r>
      <w:ins w:id="1026" w:author="Alex Messina" w:date="2016-03-08T15:54:00Z">
        <w:r w:rsidR="00E00915">
          <w:rPr>
            <w:rFonts w:cs="Times"/>
          </w:rPr>
          <w:t xml:space="preserve">Lower </w:t>
        </w:r>
      </w:ins>
      <w:r w:rsidR="00E00915">
        <w:rPr>
          <w:rFonts w:cs="Times"/>
        </w:rPr>
        <w:t>watershed</w:t>
      </w:r>
      <w:del w:id="1027" w:author="Alex Messina" w:date="2016-03-08T15:54:00Z">
        <w:r w:rsidR="00CD2954" w:rsidRPr="00685CD7">
          <w:delText xml:space="preserve"> decreases with storm size</w:delText>
        </w:r>
        <w:r w:rsidR="00CD2954">
          <w:delText xml:space="preserve"> in the Qsum-SSY</w:delText>
        </w:r>
        <w:r w:rsidR="00CD2954" w:rsidRPr="001E37AA">
          <w:rPr>
            <w:vertAlign w:val="subscript"/>
          </w:rPr>
          <w:delText>EV</w:delText>
        </w:r>
        <w:r w:rsidR="00CD2954">
          <w:delText xml:space="preserve"> model</w:delText>
        </w:r>
      </w:del>
      <w:r w:rsidR="00E00915" w:rsidRPr="00AA3FBB">
        <w:rPr>
          <w:rFonts w:cs="Times"/>
        </w:rPr>
        <w:t>, but the Psum- and Qmax-SSY</w:t>
      </w:r>
      <w:r w:rsidR="00E00915" w:rsidRPr="00AA3FBB">
        <w:rPr>
          <w:rFonts w:cs="Times"/>
          <w:vertAlign w:val="subscript"/>
        </w:rPr>
        <w:t>EV</w:t>
      </w:r>
      <w:r w:rsidR="00E00915" w:rsidRPr="00AA3FBB">
        <w:rPr>
          <w:rFonts w:cs="Times"/>
        </w:rPr>
        <w:t xml:space="preserve"> models show no change </w:t>
      </w:r>
      <w:del w:id="1028" w:author="Alex Messina" w:date="2016-03-08T15:54:00Z">
        <w:r w:rsidR="00CD2954" w:rsidRPr="00685CD7">
          <w:delText xml:space="preserve">in relative contributions </w:delText>
        </w:r>
      </w:del>
      <w:r w:rsidR="00E00915" w:rsidRPr="00AA3FBB">
        <w:rPr>
          <w:rFonts w:cs="Times"/>
        </w:rPr>
        <w:t>over increasing storm size (Figure 7).</w:t>
      </w:r>
      <w:r w:rsidR="00E00915" w:rsidRPr="00E00915">
        <w:rPr>
          <w:rFonts w:cs="Times"/>
        </w:rPr>
        <w:t xml:space="preserve"> </w:t>
      </w:r>
      <w:r w:rsidR="00E00915" w:rsidRPr="00AA3FBB">
        <w:rPr>
          <w:rFonts w:cs="Times"/>
        </w:rPr>
        <w:t>It was hypothesized that SSY</w:t>
      </w:r>
      <w:r w:rsidR="00E00915" w:rsidRPr="00AA3FBB">
        <w:rPr>
          <w:rFonts w:cs="Times"/>
          <w:vertAlign w:val="subscript"/>
        </w:rPr>
        <w:t>EV</w:t>
      </w:r>
      <w:r w:rsidR="00E00915" w:rsidRPr="00AA3FBB">
        <w:rPr>
          <w:rFonts w:cs="Times"/>
        </w:rPr>
        <w:t xml:space="preserve"> from undisturbed forest </w:t>
      </w:r>
      <w:del w:id="1029" w:author="Alex Messina" w:date="2016-03-08T15:54:00Z">
        <w:r w:rsidR="00CD2954" w:rsidRPr="00685CD7">
          <w:delText xml:space="preserve">areas </w:delText>
        </w:r>
      </w:del>
      <w:r w:rsidR="00E00915" w:rsidRPr="00AA3FBB">
        <w:rPr>
          <w:rFonts w:cs="Times"/>
        </w:rPr>
        <w:t xml:space="preserve">would become the dominant source for larger </w:t>
      </w:r>
      <w:del w:id="1030" w:author="Alex Messina" w:date="2016-03-08T15:54:00Z">
        <w:r w:rsidR="00CD2954" w:rsidRPr="00685CD7">
          <w:delText>storm events</w:delText>
        </w:r>
      </w:del>
      <w:ins w:id="1031" w:author="Alex Messina" w:date="2016-03-08T15:54:00Z">
        <w:r w:rsidR="00E00915" w:rsidRPr="00AA3FBB">
          <w:rPr>
            <w:rFonts w:cs="Times"/>
          </w:rPr>
          <w:t>storms</w:t>
        </w:r>
      </w:ins>
      <w:r w:rsidR="00E00915" w:rsidRPr="00AA3FBB">
        <w:rPr>
          <w:rFonts w:cs="Times"/>
        </w:rPr>
        <w:t xml:space="preserve">, but the DR remains high for large </w:t>
      </w:r>
      <w:del w:id="1032" w:author="Alex Messina" w:date="2016-03-08T15:54:00Z">
        <w:r w:rsidR="00CD2954" w:rsidRPr="00685CD7">
          <w:delText xml:space="preserve">storm </w:delText>
        </w:r>
        <w:r w:rsidR="00CD2954" w:rsidRPr="00685CD7">
          <w:lastRenderedPageBreak/>
          <w:delText>events</w:delText>
        </w:r>
      </w:del>
      <w:ins w:id="1033" w:author="Alex Messina" w:date="2016-03-08T15:54:00Z">
        <w:r w:rsidR="00E00915" w:rsidRPr="00AA3FBB">
          <w:rPr>
            <w:rFonts w:cs="Times"/>
          </w:rPr>
          <w:t>storms</w:t>
        </w:r>
      </w:ins>
      <w:r w:rsidR="00E00915" w:rsidRPr="00AA3FBB">
        <w:rPr>
          <w:rFonts w:cs="Times"/>
        </w:rPr>
        <w:t xml:space="preserve"> due to </w:t>
      </w:r>
      <w:del w:id="1034" w:author="Alex Messina" w:date="2016-03-08T15:54:00Z">
        <w:r w:rsidR="00CD2954" w:rsidRPr="00685CD7">
          <w:delText xml:space="preserve">the </w:delText>
        </w:r>
      </w:del>
      <w:r w:rsidR="00E00915" w:rsidRPr="00AA3FBB">
        <w:rPr>
          <w:rFonts w:cs="Times"/>
        </w:rPr>
        <w:t>naturally low SSY</w:t>
      </w:r>
      <w:r w:rsidR="00E00915" w:rsidRPr="00AA3FBB">
        <w:rPr>
          <w:rFonts w:cs="Times"/>
          <w:vertAlign w:val="subscript"/>
        </w:rPr>
        <w:t>EV</w:t>
      </w:r>
      <w:r w:rsidR="00E00915" w:rsidRPr="00AA3FBB">
        <w:rPr>
          <w:rFonts w:cs="Times"/>
        </w:rPr>
        <w:t xml:space="preserve"> from </w:t>
      </w:r>
      <w:del w:id="1035" w:author="Alex Messina" w:date="2016-03-08T15:54:00Z">
        <w:r w:rsidR="00CD2954" w:rsidRPr="00685CD7">
          <w:delText xml:space="preserve">natural </w:delText>
        </w:r>
      </w:del>
      <w:r w:rsidR="00E00915" w:rsidRPr="00AA3FBB">
        <w:rPr>
          <w:rFonts w:cs="Times"/>
        </w:rPr>
        <w:t>forest areas in Faga'alu watershed.</w:t>
      </w:r>
      <w:moveToRangeStart w:id="1036" w:author="Alex Messina" w:date="2016-03-08T15:54:00Z" w:name="move445215823"/>
      <w:moveTo w:id="1037" w:author="Alex Messina" w:date="2016-03-08T15:54:00Z">
        <w:r w:rsidR="00E00915" w:rsidRPr="00AA3FBB">
          <w:rPr>
            <w:rFonts w:cs="Times"/>
          </w:rPr>
          <w:t xml:space="preserve"> This suggests that disturbed areas were not supply limited for the range of sampled storms.</w:t>
        </w:r>
      </w:moveTo>
    </w:p>
    <w:p w14:paraId="2016FCAE" w14:textId="77777777" w:rsidR="00E00915" w:rsidRDefault="00E00915" w:rsidP="00E00915">
      <w:pPr>
        <w:rPr>
          <w:moveFrom w:id="1038" w:author="Alex Messina" w:date="2016-03-08T15:54:00Z"/>
          <w:rFonts w:cs="Times"/>
        </w:rPr>
      </w:pPr>
      <w:moveFromRangeStart w:id="1039" w:author="Alex Messina" w:date="2016-03-08T15:54:00Z" w:name="move445215823"/>
      <w:moveToRangeEnd w:id="1036"/>
      <w:moveFrom w:id="1040" w:author="Alex Messina" w:date="2016-03-08T15:54:00Z">
        <w:r w:rsidRPr="00AA3FBB">
          <w:rPr>
            <w:rFonts w:cs="Times"/>
          </w:rPr>
          <w:t xml:space="preserve"> This suggests that disturbed areas were not supply limited for the range of sampled storms.</w:t>
        </w:r>
      </w:moveFrom>
    </w:p>
    <w:moveFromRangeEnd w:id="1039"/>
    <w:p w14:paraId="4FC93FB7" w14:textId="2CE870BC" w:rsidR="00A955CD" w:rsidRPr="00AA3FBB" w:rsidRDefault="00A31439">
      <w:pPr>
        <w:pStyle w:val="Heading3"/>
        <w:rPr>
          <w:rFonts w:ascii="Times" w:hAnsi="Times"/>
          <w:rPrChange w:id="1041" w:author="Alex Messina" w:date="2016-03-08T15:54:00Z">
            <w:rPr/>
          </w:rPrChange>
        </w:rPr>
      </w:pPr>
      <w:ins w:id="1042" w:author="Alex Messina" w:date="2016-03-08T15:54:00Z">
        <w:r w:rsidRPr="00AA3FBB">
          <w:rPr>
            <w:rFonts w:ascii="Times" w:hAnsi="Times" w:cs="Times"/>
          </w:rPr>
          <w:t>4.</w:t>
        </w:r>
      </w:ins>
      <w:r w:rsidRPr="00AA3FBB">
        <w:rPr>
          <w:rFonts w:ascii="Times" w:hAnsi="Times"/>
          <w:rPrChange w:id="1043" w:author="Alex Messina" w:date="2016-03-08T15:54:00Z">
            <w:rPr/>
          </w:rPrChange>
        </w:rPr>
        <w:t>4</w:t>
      </w:r>
      <w:del w:id="1044" w:author="Alex Messina" w:date="2016-03-08T15:54:00Z">
        <w:r>
          <w:delText>.4</w:delText>
        </w:r>
        <w:r w:rsidR="000B0813">
          <w:delText xml:space="preserve"> </w:delText>
        </w:r>
        <w:r w:rsidR="000A2B8C">
          <w:delText>Objective 3:</w:delText>
        </w:r>
      </w:del>
      <w:r w:rsidR="000B0813" w:rsidRPr="00AA3FBB">
        <w:rPr>
          <w:rFonts w:ascii="Times" w:hAnsi="Times"/>
          <w:rPrChange w:id="1045" w:author="Alex Messina" w:date="2016-03-08T15:54:00Z">
            <w:rPr/>
          </w:rPrChange>
        </w:rPr>
        <w:t xml:space="preserve"> </w:t>
      </w:r>
      <w:r w:rsidR="000A2B8C" w:rsidRPr="00AA3FBB">
        <w:rPr>
          <w:rFonts w:ascii="Times" w:hAnsi="Times"/>
          <w:rPrChange w:id="1046" w:author="Alex Messina" w:date="2016-03-08T15:54:00Z">
            <w:rPr/>
          </w:rPrChange>
        </w:rPr>
        <w:t>Estimation of annual SSY</w:t>
      </w:r>
    </w:p>
    <w:p w14:paraId="769E2472" w14:textId="47410689" w:rsidR="00A50B58" w:rsidRPr="00AA3FBB" w:rsidRDefault="00CD2330" w:rsidP="00A50B58">
      <w:pPr>
        <w:rPr>
          <w:rFonts w:cs="Times"/>
        </w:rPr>
      </w:pPr>
      <w:del w:id="1047" w:author="Alex Messina" w:date="2016-03-08T15:54:00Z">
        <w:r>
          <w:delText>Estimates of annual sSSY depended</w:delText>
        </w:r>
      </w:del>
      <w:ins w:id="1048" w:author="Alex Messina" w:date="2016-03-08T15:54:00Z">
        <w:r w:rsidR="00E66635" w:rsidRPr="00AA3FBB">
          <w:rPr>
            <w:rFonts w:cs="Times"/>
          </w:rPr>
          <w:t>A</w:t>
        </w:r>
        <w:r w:rsidR="00E00915">
          <w:rPr>
            <w:rFonts w:cs="Times"/>
          </w:rPr>
          <w:t xml:space="preserve">nnual </w:t>
        </w:r>
        <w:r w:rsidRPr="00AA3FBB">
          <w:rPr>
            <w:rFonts w:cs="Times"/>
          </w:rPr>
          <w:t xml:space="preserve">SSY </w:t>
        </w:r>
        <w:r w:rsidR="00E66635" w:rsidRPr="00AA3FBB">
          <w:rPr>
            <w:rFonts w:cs="Times"/>
          </w:rPr>
          <w:t>estimates</w:t>
        </w:r>
        <w:r w:rsidR="00E00915">
          <w:rPr>
            <w:rFonts w:cs="Times"/>
          </w:rPr>
          <w:t xml:space="preserve"> varied,</w:t>
        </w:r>
        <w:r w:rsidR="00E66635" w:rsidRPr="00AA3FBB">
          <w:rPr>
            <w:rFonts w:cs="Times"/>
          </w:rPr>
          <w:t xml:space="preserve"> </w:t>
        </w:r>
        <w:r w:rsidR="00E00915">
          <w:rPr>
            <w:rFonts w:cs="Times"/>
          </w:rPr>
          <w:t>depending</w:t>
        </w:r>
      </w:ins>
      <w:r w:rsidRPr="00AA3FBB">
        <w:rPr>
          <w:rFonts w:cs="Times"/>
        </w:rPr>
        <w:t xml:space="preserve"> on which </w:t>
      </w:r>
      <w:del w:id="1049" w:author="Alex Messina" w:date="2016-03-08T15:54:00Z">
        <w:r>
          <w:delText>predictor</w:delText>
        </w:r>
      </w:del>
      <w:ins w:id="1050" w:author="Alex Messina" w:date="2016-03-08T15:54:00Z">
        <w:r w:rsidR="00A50B58" w:rsidRPr="00AA3FBB">
          <w:rPr>
            <w:rFonts w:cs="Times"/>
          </w:rPr>
          <w:t>storm metric or set of storms</w:t>
        </w:r>
        <w:r w:rsidR="00147175" w:rsidRPr="00AA3FBB">
          <w:rPr>
            <w:rFonts w:cs="Times"/>
          </w:rPr>
          <w:t xml:space="preserve"> (all, Table 2, Table 4)</w:t>
        </w:r>
      </w:ins>
      <w:r w:rsidRPr="00AA3FBB">
        <w:rPr>
          <w:rFonts w:cs="Times"/>
        </w:rPr>
        <w:t xml:space="preserve"> was used</w:t>
      </w:r>
      <w:del w:id="1051" w:author="Alex Messina" w:date="2016-03-08T15:54:00Z">
        <w:r>
          <w:delText xml:space="preserve"> to estimate SSY</w:delText>
        </w:r>
        <w:r w:rsidR="00923D73" w:rsidRPr="001E37AA">
          <w:rPr>
            <w:vertAlign w:val="subscript"/>
          </w:rPr>
          <w:delText>EV</w:delText>
        </w:r>
        <w:r>
          <w:delText>.</w:delText>
        </w:r>
      </w:del>
      <w:ins w:id="1052" w:author="Alex Messina" w:date="2016-03-08T15:54:00Z">
        <w:r w:rsidR="00A50B58" w:rsidRPr="00AA3FBB">
          <w:rPr>
            <w:rFonts w:cs="Times"/>
          </w:rPr>
          <w:t xml:space="preserve">. </w:t>
        </w:r>
        <w:r w:rsidR="00C1789F" w:rsidRPr="00AA3FBB">
          <w:rPr>
            <w:rFonts w:cs="Times"/>
          </w:rPr>
          <w:t>The</w:t>
        </w:r>
        <w:r w:rsidR="00A50B58" w:rsidRPr="00AA3FBB">
          <w:rPr>
            <w:rFonts w:cs="Times"/>
          </w:rPr>
          <w:t xml:space="preserve"> Qmax model</w:t>
        </w:r>
        <w:r w:rsidR="00C1789F" w:rsidRPr="00AA3FBB">
          <w:rPr>
            <w:rFonts w:cs="Times"/>
          </w:rPr>
          <w:t>s</w:t>
        </w:r>
        <w:r w:rsidR="00A50B58" w:rsidRPr="00AA3FBB">
          <w:rPr>
            <w:rFonts w:cs="Times"/>
          </w:rPr>
          <w:t xml:space="preserve"> </w:t>
        </w:r>
        <w:r w:rsidR="00C1789F" w:rsidRPr="00AA3FBB">
          <w:rPr>
            <w:rFonts w:cs="Times"/>
          </w:rPr>
          <w:t xml:space="preserve">(with bias correction) </w:t>
        </w:r>
        <w:r w:rsidR="00A50B58" w:rsidRPr="00AA3FBB">
          <w:rPr>
            <w:rFonts w:cs="Times"/>
          </w:rPr>
          <w:t xml:space="preserve">and Equation 6 using all events gave </w:t>
        </w:r>
        <w:r w:rsidR="00C1789F" w:rsidRPr="00AA3FBB">
          <w:rPr>
            <w:rFonts w:cs="Times"/>
          </w:rPr>
          <w:t>different</w:t>
        </w:r>
        <w:r w:rsidR="00A50B58" w:rsidRPr="00AA3FBB">
          <w:rPr>
            <w:rFonts w:cs="Times"/>
          </w:rPr>
          <w:t xml:space="preserve"> </w:t>
        </w:r>
        <w:r w:rsidR="00147175" w:rsidRPr="00AA3FBB">
          <w:rPr>
            <w:rFonts w:cs="Times"/>
          </w:rPr>
          <w:t xml:space="preserve">annual SSY estimates </w:t>
        </w:r>
        <w:r w:rsidR="00A50B58" w:rsidRPr="00AA3FBB">
          <w:rPr>
            <w:rFonts w:cs="Times"/>
          </w:rPr>
          <w:t>at both the Upper watershed (4</w:t>
        </w:r>
        <w:r w:rsidR="00E00915">
          <w:rPr>
            <w:rFonts w:cs="Times"/>
          </w:rPr>
          <w:t>1</w:t>
        </w:r>
        <w:r w:rsidR="00A50B58" w:rsidRPr="00AA3FBB">
          <w:rPr>
            <w:rFonts w:cs="Times"/>
          </w:rPr>
          <w:t>-</w:t>
        </w:r>
        <w:r w:rsidR="00C1789F" w:rsidRPr="00AA3FBB">
          <w:rPr>
            <w:rFonts w:cs="Times"/>
          </w:rPr>
          <w:t>129</w:t>
        </w:r>
        <w:r w:rsidR="00A50B58" w:rsidRPr="00AA3FBB">
          <w:rPr>
            <w:rFonts w:cs="Times"/>
          </w:rPr>
          <w:t xml:space="preserve"> tons/yr) and the Total watershed (</w:t>
        </w:r>
        <w:r w:rsidR="00C1789F" w:rsidRPr="00AA3FBB">
          <w:rPr>
            <w:rFonts w:cs="Times"/>
          </w:rPr>
          <w:t>6</w:t>
        </w:r>
        <w:r w:rsidR="00E00915">
          <w:rPr>
            <w:rFonts w:cs="Times"/>
          </w:rPr>
          <w:t>55</w:t>
        </w:r>
        <w:r w:rsidR="00A50B58" w:rsidRPr="00AA3FBB">
          <w:rPr>
            <w:rFonts w:cs="Times"/>
          </w:rPr>
          <w:t>-4</w:t>
        </w:r>
        <w:r w:rsidR="00E00915">
          <w:rPr>
            <w:rFonts w:cs="Times"/>
          </w:rPr>
          <w:t>28</w:t>
        </w:r>
        <w:r w:rsidR="00A50B58" w:rsidRPr="00AA3FBB">
          <w:rPr>
            <w:rFonts w:cs="Times"/>
          </w:rPr>
          <w:t xml:space="preserve"> tons/yr).</w:t>
        </w:r>
      </w:ins>
      <w:r w:rsidR="00A50B58" w:rsidRPr="00AA3FBB">
        <w:rPr>
          <w:rFonts w:cs="Times"/>
        </w:rPr>
        <w:t xml:space="preserve"> T</w:t>
      </w:r>
      <w:r w:rsidR="00147175" w:rsidRPr="00AA3FBB">
        <w:rPr>
          <w:rFonts w:cs="Times"/>
        </w:rPr>
        <w:t>he Psum model resulted in</w:t>
      </w:r>
      <w:r w:rsidR="000A2B8C" w:rsidRPr="00AA3FBB">
        <w:rPr>
          <w:rFonts w:cs="Times"/>
        </w:rPr>
        <w:t xml:space="preserve"> </w:t>
      </w:r>
      <w:del w:id="1053" w:author="Alex Messina" w:date="2016-03-08T15:54:00Z">
        <w:r w:rsidR="000A2B8C">
          <w:delText xml:space="preserve">a </w:delText>
        </w:r>
      </w:del>
      <w:r w:rsidR="000A2B8C" w:rsidRPr="00AA3FBB">
        <w:rPr>
          <w:rFonts w:cs="Times"/>
        </w:rPr>
        <w:t xml:space="preserve">much </w:t>
      </w:r>
      <w:r w:rsidR="00E66635" w:rsidRPr="00AA3FBB">
        <w:rPr>
          <w:rFonts w:cs="Times"/>
        </w:rPr>
        <w:t>l</w:t>
      </w:r>
      <w:r w:rsidR="00CB6F88" w:rsidRPr="00AA3FBB">
        <w:rPr>
          <w:rFonts w:cs="Times"/>
        </w:rPr>
        <w:t>ower</w:t>
      </w:r>
      <w:r w:rsidR="000A2B8C" w:rsidRPr="00AA3FBB">
        <w:rPr>
          <w:rFonts w:cs="Times"/>
        </w:rPr>
        <w:t xml:space="preserve"> </w:t>
      </w:r>
      <w:del w:id="1054" w:author="Alex Messina" w:date="2016-03-08T15:54:00Z">
        <w:r w:rsidR="000A2B8C">
          <w:delText xml:space="preserve">estimate of sSSY than the </w:delText>
        </w:r>
        <w:r>
          <w:delText>Qmax</w:delText>
        </w:r>
        <w:r w:rsidR="000A2B8C">
          <w:delText xml:space="preserve"> model</w:delText>
        </w:r>
        <w:r w:rsidR="009760BA">
          <w:delText xml:space="preserve"> (Table 7).</w:delText>
        </w:r>
        <w:r w:rsidR="007666DB">
          <w:delText xml:space="preserve"> The large difference in sSSY between the two methods was</w:delText>
        </w:r>
      </w:del>
      <w:ins w:id="1055" w:author="Alex Messina" w:date="2016-03-08T15:54:00Z">
        <w:r w:rsidR="000A2B8C" w:rsidRPr="00AA3FBB">
          <w:rPr>
            <w:rFonts w:cs="Times"/>
          </w:rPr>
          <w:t>estimate</w:t>
        </w:r>
        <w:r w:rsidR="00147175" w:rsidRPr="00AA3FBB">
          <w:rPr>
            <w:rFonts w:cs="Times"/>
          </w:rPr>
          <w:t>s</w:t>
        </w:r>
      </w:ins>
      <w:r w:rsidR="000A2B8C" w:rsidRPr="00AA3FBB">
        <w:rPr>
          <w:rFonts w:cs="Times"/>
        </w:rPr>
        <w:t xml:space="preserve"> </w:t>
      </w:r>
      <w:r w:rsidR="007666DB" w:rsidRPr="00AA3FBB">
        <w:rPr>
          <w:rFonts w:cs="Times"/>
        </w:rPr>
        <w:t>due to higher scatter about the Psum-</w:t>
      </w:r>
      <w:r w:rsidR="001A74F8" w:rsidRPr="00AA3FBB">
        <w:rPr>
          <w:rFonts w:cs="Times"/>
        </w:rPr>
        <w:t>SSY</w:t>
      </w:r>
      <w:r w:rsidR="001A74F8" w:rsidRPr="00AA3FBB">
        <w:rPr>
          <w:rFonts w:cs="Times"/>
          <w:vertAlign w:val="subscript"/>
        </w:rPr>
        <w:t>EV</w:t>
      </w:r>
      <w:r w:rsidR="007666DB" w:rsidRPr="00AA3FBB">
        <w:rPr>
          <w:rFonts w:cs="Times"/>
        </w:rPr>
        <w:t xml:space="preserve"> relationship for large events</w:t>
      </w:r>
      <w:ins w:id="1056" w:author="Alex Messina" w:date="2016-03-08T15:54:00Z">
        <w:r w:rsidR="00C1789F" w:rsidRPr="00AA3FBB">
          <w:rPr>
            <w:rFonts w:cs="Times"/>
          </w:rPr>
          <w:t>, even with bias correction</w:t>
        </w:r>
        <w:r w:rsidR="00E66635" w:rsidRPr="00AA3FBB">
          <w:rPr>
            <w:rFonts w:cs="Times"/>
          </w:rPr>
          <w:t>,</w:t>
        </w:r>
      </w:ins>
      <w:r w:rsidR="007666DB" w:rsidRPr="00AA3FBB">
        <w:rPr>
          <w:rFonts w:cs="Times"/>
        </w:rPr>
        <w:t xml:space="preserve"> compared with the</w:t>
      </w:r>
      <w:r w:rsidR="00E66635" w:rsidRPr="00AA3FBB">
        <w:rPr>
          <w:rFonts w:cs="Times"/>
        </w:rPr>
        <w:t xml:space="preserve"> </w:t>
      </w:r>
      <w:ins w:id="1057" w:author="Alex Messina" w:date="2016-03-08T15:54:00Z">
        <w:r w:rsidR="00E66635" w:rsidRPr="00AA3FBB">
          <w:rPr>
            <w:rFonts w:cs="Times"/>
          </w:rPr>
          <w:t>more robust</w:t>
        </w:r>
        <w:r w:rsidR="007666DB" w:rsidRPr="00AA3FBB">
          <w:rPr>
            <w:rFonts w:cs="Times"/>
          </w:rPr>
          <w:t xml:space="preserve"> </w:t>
        </w:r>
      </w:ins>
      <w:r w:rsidR="007666DB" w:rsidRPr="00AA3FBB">
        <w:rPr>
          <w:rFonts w:cs="Times"/>
        </w:rPr>
        <w:t>Qmax-</w:t>
      </w:r>
      <w:r w:rsidR="001A74F8" w:rsidRPr="00AA3FBB">
        <w:rPr>
          <w:rFonts w:cs="Times"/>
        </w:rPr>
        <w:t>SSY</w:t>
      </w:r>
      <w:r w:rsidR="001A74F8" w:rsidRPr="00AA3FBB">
        <w:rPr>
          <w:rFonts w:cs="Times"/>
          <w:vertAlign w:val="subscript"/>
        </w:rPr>
        <w:t>EV</w:t>
      </w:r>
      <w:del w:id="1058" w:author="Alex Messina" w:date="2016-03-08T15:54:00Z">
        <w:r w:rsidR="000A2B8C">
          <w:delText>, and the Qmax</w:delText>
        </w:r>
      </w:del>
      <w:r w:rsidR="00E66635" w:rsidRPr="00AA3FBB">
        <w:rPr>
          <w:vertAlign w:val="subscript"/>
          <w:rPrChange w:id="1059" w:author="Alex Messina" w:date="2016-03-08T15:54:00Z">
            <w:rPr/>
          </w:rPrChange>
        </w:rPr>
        <w:t xml:space="preserve"> </w:t>
      </w:r>
      <w:r w:rsidR="00E66635" w:rsidRPr="00AA3FBB">
        <w:rPr>
          <w:rFonts w:cs="Times"/>
        </w:rPr>
        <w:t xml:space="preserve">model </w:t>
      </w:r>
      <w:del w:id="1060" w:author="Alex Messina" w:date="2016-03-08T15:54:00Z">
        <w:r w:rsidR="000A2B8C">
          <w:delText>is likely more robust.</w:delText>
        </w:r>
        <w:r w:rsidR="00CD2954">
          <w:delText xml:space="preserve"> </w:delText>
        </w:r>
        <w:r w:rsidR="000A2B8C">
          <w:delText>A</w:delText>
        </w:r>
        <w:r w:rsidR="006F5A12">
          <w:delText xml:space="preserve">nnual SSY was </w:delText>
        </w:r>
        <w:r w:rsidR="00B42671">
          <w:delText>also calculated</w:delText>
        </w:r>
      </w:del>
      <w:ins w:id="1061" w:author="Alex Messina" w:date="2016-03-08T15:54:00Z">
        <w:r w:rsidR="00E66635" w:rsidRPr="00AA3FBB">
          <w:rPr>
            <w:rFonts w:cs="Times"/>
          </w:rPr>
          <w:t>(Table 7)</w:t>
        </w:r>
        <w:r w:rsidR="000A2B8C" w:rsidRPr="00AA3FBB">
          <w:rPr>
            <w:rFonts w:cs="Times"/>
          </w:rPr>
          <w:t>.</w:t>
        </w:r>
        <w:r w:rsidR="00C1789F" w:rsidRPr="00AA3FBB">
          <w:rPr>
            <w:rFonts w:cs="Times"/>
          </w:rPr>
          <w:t xml:space="preserve"> The Qmax-SSY</w:t>
        </w:r>
        <w:r w:rsidR="00C1789F" w:rsidRPr="00AA3FBB">
          <w:rPr>
            <w:rFonts w:cs="Times"/>
            <w:vertAlign w:val="subscript"/>
          </w:rPr>
          <w:t>EV</w:t>
        </w:r>
        <w:r w:rsidR="00C1789F" w:rsidRPr="00AA3FBB">
          <w:rPr>
            <w:rFonts w:cs="Times"/>
          </w:rPr>
          <w:t xml:space="preserve"> model prediction is sensitive to the storm-size distribution, with significantly more SSY</w:t>
        </w:r>
        <w:r w:rsidR="00C1789F" w:rsidRPr="00AA3FBB">
          <w:rPr>
            <w:rFonts w:cs="Times"/>
            <w:vertAlign w:val="subscript"/>
          </w:rPr>
          <w:t>EV</w:t>
        </w:r>
      </w:ins>
      <w:r w:rsidR="00C1789F" w:rsidRPr="00AA3FBB">
        <w:rPr>
          <w:rFonts w:cs="Times"/>
        </w:rPr>
        <w:t xml:space="preserve"> for </w:t>
      </w:r>
      <w:del w:id="1062" w:author="Alex Messina" w:date="2016-03-08T15:54:00Z">
        <w:r w:rsidR="000A2B8C">
          <w:delText>2014</w:delText>
        </w:r>
      </w:del>
      <w:ins w:id="1063" w:author="Alex Messina" w:date="2016-03-08T15:54:00Z">
        <w:r w:rsidR="00E00915">
          <w:rPr>
            <w:rFonts w:cs="Times"/>
          </w:rPr>
          <w:t>events with higher Qmax</w:t>
        </w:r>
        <w:r w:rsidR="00C1789F" w:rsidRPr="00AA3FBB">
          <w:rPr>
            <w:rFonts w:cs="Times"/>
          </w:rPr>
          <w:t>. Comparing annual SSY</w:t>
        </w:r>
        <w:r w:rsidR="00C1789F" w:rsidRPr="00AA3FBB">
          <w:rPr>
            <w:rFonts w:cs="Times"/>
            <w:vertAlign w:val="subscript"/>
          </w:rPr>
          <w:t xml:space="preserve"> </w:t>
        </w:r>
        <w:r w:rsidR="00C1789F" w:rsidRPr="00AA3FBB">
          <w:rPr>
            <w:rFonts w:cs="Times"/>
          </w:rPr>
          <w:t>estimates from different methods,</w:t>
        </w:r>
      </w:ins>
      <w:r w:rsidR="00C1789F" w:rsidRPr="00AA3FBB">
        <w:rPr>
          <w:rFonts w:cs="Times"/>
        </w:rPr>
        <w:t xml:space="preserve"> using </w:t>
      </w:r>
      <w:del w:id="1064" w:author="Alex Messina" w:date="2016-03-08T15:54:00Z">
        <w:r w:rsidR="00B42671">
          <w:delText>Equation 6</w:delText>
        </w:r>
        <w:r w:rsidR="006F5A12">
          <w:delText xml:space="preserve"> for three</w:delText>
        </w:r>
      </w:del>
      <w:ins w:id="1065" w:author="Alex Messina" w:date="2016-03-08T15:54:00Z">
        <w:r w:rsidR="00C1789F" w:rsidRPr="00AA3FBB">
          <w:rPr>
            <w:rFonts w:cs="Times"/>
          </w:rPr>
          <w:t>different</w:t>
        </w:r>
      </w:ins>
      <w:r w:rsidR="00C1789F" w:rsidRPr="00AA3FBB">
        <w:rPr>
          <w:rFonts w:cs="Times"/>
        </w:rPr>
        <w:t xml:space="preserve"> sets of storm </w:t>
      </w:r>
      <w:del w:id="1066" w:author="Alex Messina" w:date="2016-03-08T15:54:00Z">
        <w:r w:rsidR="006F5A12">
          <w:delText>events: a) all events with</w:delText>
        </w:r>
        <w:r w:rsidR="007E79BC">
          <w:delText xml:space="preserve"> </w:delText>
        </w:r>
        <w:r w:rsidR="00003545">
          <w:delText>SSY</w:delText>
        </w:r>
        <w:r w:rsidR="00003545">
          <w:rPr>
            <w:vertAlign w:val="subscript"/>
          </w:rPr>
          <w:delText>EV</w:delText>
        </w:r>
        <w:r w:rsidR="006F5A12">
          <w:delText xml:space="preserve"> data, including those where </w:delText>
        </w:r>
        <w:r w:rsidR="00003545">
          <w:delText>SSY</w:delText>
        </w:r>
        <w:r w:rsidR="00003545">
          <w:rPr>
            <w:vertAlign w:val="subscript"/>
          </w:rPr>
          <w:delText>EV</w:delText>
        </w:r>
        <w:r w:rsidR="006F5A12">
          <w:delText xml:space="preserve"> data were only available for a single site; b) only events where data was available for both UPPER (FG1) and TOTAL (FG3) and c) only events where data was available for UPPER (FG1), LOWER_QUARRY (FG2), and TOTAL (FG3). Including all storms (method a) will provide</w:delText>
        </w:r>
      </w:del>
      <w:ins w:id="1067" w:author="Alex Messina" w:date="2016-03-08T15:54:00Z">
        <w:r w:rsidR="00C1789F" w:rsidRPr="00AA3FBB">
          <w:rPr>
            <w:rFonts w:cs="Times"/>
          </w:rPr>
          <w:t>sizes can therefore make it appear that there is much disagreement when in fact this variability arises mostly from</w:t>
        </w:r>
      </w:ins>
      <w:r w:rsidR="00C1789F" w:rsidRPr="00AA3FBB">
        <w:rPr>
          <w:rFonts w:cs="Times"/>
        </w:rPr>
        <w:t xml:space="preserve"> the </w:t>
      </w:r>
      <w:del w:id="1068" w:author="Alex Messina" w:date="2016-03-08T15:54:00Z">
        <w:r w:rsidR="006F5A12">
          <w:delText xml:space="preserve">best estimate at a given location, while b) and c) allow more direct comparison of different subwatersheds. </w:delText>
        </w:r>
      </w:del>
      <w:ins w:id="1069" w:author="Alex Messina" w:date="2016-03-08T15:54:00Z">
        <w:r w:rsidR="00C1789F" w:rsidRPr="00AA3FBB">
          <w:rPr>
            <w:rFonts w:cs="Times"/>
          </w:rPr>
          <w:t>variation in storm size distribution.</w:t>
        </w:r>
      </w:ins>
    </w:p>
    <w:p w14:paraId="2BE928DE" w14:textId="77777777" w:rsidR="00A50B58" w:rsidRPr="00AA3FBB" w:rsidRDefault="00A50B58" w:rsidP="00A50B58">
      <w:pPr>
        <w:ind w:firstLine="0"/>
        <w:rPr>
          <w:moveTo w:id="1070" w:author="Alex Messina" w:date="2016-03-08T15:54:00Z"/>
          <w:rFonts w:cs="Times"/>
        </w:rPr>
      </w:pPr>
      <w:moveToRangeStart w:id="1071" w:author="Alex Messina" w:date="2016-03-08T15:54:00Z" w:name="move445215824"/>
      <w:moveTo w:id="1072" w:author="Alex Messina" w:date="2016-03-08T15:54:00Z">
        <w:r w:rsidRPr="00AA3FBB">
          <w:rPr>
            <w:rFonts w:cs="Times"/>
          </w:rPr>
          <w:lastRenderedPageBreak/>
          <w:t>&lt;Table 7 here please&gt;</w:t>
        </w:r>
      </w:moveTo>
    </w:p>
    <w:p w14:paraId="24A4898B" w14:textId="77777777" w:rsidR="00A50B58" w:rsidRPr="00AA3FBB" w:rsidRDefault="000A2B8C" w:rsidP="00A50B58">
      <w:pPr>
        <w:ind w:firstLine="0"/>
        <w:rPr>
          <w:moveFrom w:id="1073" w:author="Alex Messina" w:date="2016-03-08T15:54:00Z"/>
          <w:rFonts w:cs="Times"/>
        </w:rPr>
      </w:pPr>
      <w:moveTo w:id="1074" w:author="Alex Messina" w:date="2016-03-08T15:54:00Z">
        <w:r w:rsidRPr="00AA3FBB">
          <w:rPr>
            <w:rFonts w:cs="Times"/>
          </w:rPr>
          <w:t>A</w:t>
        </w:r>
        <w:r w:rsidR="006F5A12" w:rsidRPr="00AA3FBB">
          <w:rPr>
            <w:rFonts w:cs="Times"/>
          </w:rPr>
          <w:t>nnual storm precipitation (</w:t>
        </w:r>
        <w:r w:rsidR="00BA3DEE" w:rsidRPr="00AA3FBB">
          <w:rPr>
            <w:rFonts w:cs="Times"/>
          </w:rPr>
          <w:t>P</w:t>
        </w:r>
        <w:r w:rsidR="0063102C" w:rsidRPr="00AA3FBB">
          <w:rPr>
            <w:rFonts w:cs="Times"/>
            <w:vertAlign w:val="subscript"/>
          </w:rPr>
          <w:t>EV</w:t>
        </w:r>
        <w:r w:rsidR="00BA3DEE" w:rsidRPr="00AA3FBB">
          <w:rPr>
            <w:rFonts w:cs="Times"/>
            <w:vertAlign w:val="subscript"/>
          </w:rPr>
          <w:t>ann</w:t>
        </w:r>
        <w:r w:rsidR="006F5A12" w:rsidRPr="00AA3FBB">
          <w:rPr>
            <w:rFonts w:cs="Times"/>
          </w:rPr>
          <w:t xml:space="preserve">) </w:t>
        </w:r>
        <w:r w:rsidR="00F35D6E" w:rsidRPr="00AA3FBB">
          <w:rPr>
            <w:rFonts w:cs="Times"/>
          </w:rPr>
          <w:t xml:space="preserve">in 2014 </w:t>
        </w:r>
        <w:r w:rsidR="006F5A12" w:rsidRPr="00AA3FBB">
          <w:rPr>
            <w:rFonts w:cs="Times"/>
          </w:rPr>
          <w:t xml:space="preserve">was 2,770 mm, representing 69% of </w:t>
        </w:r>
        <w:r w:rsidR="00E66635" w:rsidRPr="00AA3FBB">
          <w:rPr>
            <w:rFonts w:cs="Times"/>
          </w:rPr>
          <w:t>t</w:t>
        </w:r>
        <w:r w:rsidR="001A74F8" w:rsidRPr="00AA3FBB">
          <w:rPr>
            <w:rFonts w:cs="Times"/>
          </w:rPr>
          <w:t>otal</w:t>
        </w:r>
        <w:r w:rsidR="006F5A12" w:rsidRPr="00AA3FBB">
          <w:rPr>
            <w:rFonts w:cs="Times"/>
          </w:rPr>
          <w:t xml:space="preserve"> annual precipitation (3,709 mm). </w:t>
        </w:r>
        <w:r w:rsidR="00F35D6E" w:rsidRPr="00AA3FBB">
          <w:rPr>
            <w:rFonts w:cs="Times"/>
          </w:rPr>
          <w:t xml:space="preserve">The remaining 31% of precipitation did not result in a rise in stream level sufficient to be classified as an event with the </w:t>
        </w:r>
      </w:moveTo>
      <w:moveFromRangeStart w:id="1075" w:author="Alex Messina" w:date="2016-03-08T15:54:00Z" w:name="move445215824"/>
      <w:moveToRangeEnd w:id="1071"/>
      <w:moveFrom w:id="1076" w:author="Alex Messina" w:date="2016-03-08T15:54:00Z">
        <w:r w:rsidR="00A50B58" w:rsidRPr="00AA3FBB">
          <w:rPr>
            <w:rFonts w:cs="Times"/>
          </w:rPr>
          <w:t>&lt;Table 7 here please&gt;</w:t>
        </w:r>
      </w:moveFrom>
    </w:p>
    <w:p w14:paraId="2DCB626F" w14:textId="77777777" w:rsidR="00A955CD" w:rsidRDefault="000A2B8C" w:rsidP="0063102C">
      <w:pPr>
        <w:rPr>
          <w:del w:id="1077" w:author="Alex Messina" w:date="2016-03-08T15:54:00Z"/>
        </w:rPr>
      </w:pPr>
      <w:moveFrom w:id="1078" w:author="Alex Messina" w:date="2016-03-08T15:54:00Z">
        <w:r w:rsidRPr="00AA3FBB">
          <w:rPr>
            <w:rFonts w:cs="Times"/>
          </w:rPr>
          <w:t>A</w:t>
        </w:r>
        <w:r w:rsidR="006F5A12" w:rsidRPr="00AA3FBB">
          <w:rPr>
            <w:rFonts w:cs="Times"/>
          </w:rPr>
          <w:t>nnual storm precipitation (</w:t>
        </w:r>
        <w:r w:rsidR="00BA3DEE" w:rsidRPr="00AA3FBB">
          <w:rPr>
            <w:rFonts w:cs="Times"/>
          </w:rPr>
          <w:t>P</w:t>
        </w:r>
        <w:r w:rsidR="0063102C" w:rsidRPr="00AA3FBB">
          <w:rPr>
            <w:rFonts w:cs="Times"/>
            <w:vertAlign w:val="subscript"/>
          </w:rPr>
          <w:t>EV</w:t>
        </w:r>
        <w:r w:rsidR="00BA3DEE" w:rsidRPr="00AA3FBB">
          <w:rPr>
            <w:rFonts w:cs="Times"/>
            <w:vertAlign w:val="subscript"/>
          </w:rPr>
          <w:t>ann</w:t>
        </w:r>
        <w:r w:rsidR="006F5A12" w:rsidRPr="00AA3FBB">
          <w:rPr>
            <w:rFonts w:cs="Times"/>
          </w:rPr>
          <w:t xml:space="preserve">) </w:t>
        </w:r>
        <w:r w:rsidR="00F35D6E" w:rsidRPr="00AA3FBB">
          <w:rPr>
            <w:rFonts w:cs="Times"/>
          </w:rPr>
          <w:t xml:space="preserve">in 2014 </w:t>
        </w:r>
        <w:r w:rsidR="006F5A12" w:rsidRPr="00AA3FBB">
          <w:rPr>
            <w:rFonts w:cs="Times"/>
          </w:rPr>
          <w:t xml:space="preserve">was 2,770 mm, representing 69% of </w:t>
        </w:r>
        <w:r w:rsidR="00E66635" w:rsidRPr="00AA3FBB">
          <w:rPr>
            <w:rFonts w:cs="Times"/>
          </w:rPr>
          <w:t>t</w:t>
        </w:r>
        <w:r w:rsidR="001A74F8" w:rsidRPr="00AA3FBB">
          <w:rPr>
            <w:rFonts w:cs="Times"/>
          </w:rPr>
          <w:t>otal</w:t>
        </w:r>
        <w:r w:rsidR="006F5A12" w:rsidRPr="00AA3FBB">
          <w:rPr>
            <w:rFonts w:cs="Times"/>
          </w:rPr>
          <w:t xml:space="preserve"> annual precipitation (3,709 mm). </w:t>
        </w:r>
        <w:r w:rsidR="00F35D6E" w:rsidRPr="00AA3FBB">
          <w:rPr>
            <w:rFonts w:cs="Times"/>
          </w:rPr>
          <w:t xml:space="preserve">The remaining 31% of precipitation did not result in a rise in stream level sufficient to be classified as an event with the </w:t>
        </w:r>
      </w:moveFrom>
      <w:moveFromRangeEnd w:id="1075"/>
      <w:del w:id="1079" w:author="Alex Messina" w:date="2016-03-08T15:54:00Z">
        <w:r w:rsidR="00F35D6E">
          <w:delText>hydrogra</w:delText>
        </w:r>
        <w:r w:rsidR="00104BD8">
          <w:delText xml:space="preserve">ph separation </w:delText>
        </w:r>
      </w:del>
      <w:r w:rsidR="00104BD8" w:rsidRPr="00AA3FBB">
        <w:rPr>
          <w:rFonts w:cs="Times"/>
        </w:rPr>
        <w:t>method used here.</w:t>
      </w:r>
      <w:r w:rsidR="00F35D6E" w:rsidRPr="00AA3FBB">
        <w:rPr>
          <w:rFonts w:cs="Times"/>
        </w:rPr>
        <w:t xml:space="preserve"> </w:t>
      </w:r>
      <w:r w:rsidR="006F5A12" w:rsidRPr="00AA3FBB">
        <w:rPr>
          <w:rFonts w:cs="Times"/>
        </w:rPr>
        <w:t xml:space="preserve">All storms with measured </w:t>
      </w:r>
      <w:r w:rsidR="001A74F8" w:rsidRPr="00AA3FBB">
        <w:rPr>
          <w:rFonts w:cs="Times"/>
        </w:rPr>
        <w:t>SSY</w:t>
      </w:r>
      <w:r w:rsidR="001A74F8" w:rsidRPr="00AA3FBB">
        <w:rPr>
          <w:rFonts w:cs="Times"/>
          <w:vertAlign w:val="subscript"/>
        </w:rPr>
        <w:t>EV</w:t>
      </w:r>
      <w:del w:id="1080" w:author="Alex Messina" w:date="2016-03-08T15:54:00Z">
        <w:r w:rsidR="006F5A12">
          <w:delText xml:space="preserve"> at FG1</w:delText>
        </w:r>
      </w:del>
      <w:ins w:id="1081" w:author="Alex Messina" w:date="2016-03-08T15:54:00Z">
        <w:r w:rsidR="00A50B58" w:rsidRPr="00AA3FBB">
          <w:rPr>
            <w:rFonts w:cs="Times"/>
            <w:vertAlign w:val="subscript"/>
          </w:rPr>
          <w:t>_UPPER</w:t>
        </w:r>
      </w:ins>
      <w:r w:rsidR="006F5A12" w:rsidRPr="00AA3FBB">
        <w:rPr>
          <w:rFonts w:cs="Times"/>
        </w:rPr>
        <w:t xml:space="preserve"> from 2012-2014 included</w:t>
      </w:r>
      <w:r w:rsidR="00B42671" w:rsidRPr="00AA3FBB">
        <w:rPr>
          <w:rFonts w:cs="Times"/>
        </w:rPr>
        <w:t xml:space="preserve"> </w:t>
      </w:r>
      <w:r w:rsidR="006F5A12" w:rsidRPr="00AA3FBB">
        <w:rPr>
          <w:rFonts w:cs="Times"/>
        </w:rPr>
        <w:t>3,457 mm of precipitation (</w:t>
      </w:r>
      <w:r w:rsidR="00BA3DEE" w:rsidRPr="00AA3FBB">
        <w:rPr>
          <w:rFonts w:cs="Times"/>
        </w:rPr>
        <w:t>P</w:t>
      </w:r>
      <w:r w:rsidR="0063102C" w:rsidRPr="00AA3FBB">
        <w:rPr>
          <w:rFonts w:cs="Times"/>
          <w:vertAlign w:val="subscript"/>
        </w:rPr>
        <w:t>EV</w:t>
      </w:r>
      <w:r w:rsidR="00BA3DEE" w:rsidRPr="00AA3FBB">
        <w:rPr>
          <w:rFonts w:cs="Times"/>
          <w:vertAlign w:val="subscript"/>
        </w:rPr>
        <w:t>meas</w:t>
      </w:r>
      <w:r w:rsidR="006F5A12" w:rsidRPr="00AA3FBB">
        <w:rPr>
          <w:rFonts w:cs="Times"/>
        </w:rPr>
        <w:t xml:space="preserve">), or 125% of </w:t>
      </w:r>
      <w:r w:rsidR="00BA3DEE" w:rsidRPr="00AA3FBB">
        <w:rPr>
          <w:rFonts w:cs="Times"/>
        </w:rPr>
        <w:t>P</w:t>
      </w:r>
      <w:r w:rsidR="0063102C" w:rsidRPr="00AA3FBB">
        <w:rPr>
          <w:rFonts w:cs="Times"/>
          <w:vertAlign w:val="subscript"/>
        </w:rPr>
        <w:t>EV</w:t>
      </w:r>
      <w:r w:rsidR="00BA3DEE" w:rsidRPr="00AA3FBB">
        <w:rPr>
          <w:rFonts w:cs="Times"/>
          <w:vertAlign w:val="subscript"/>
        </w:rPr>
        <w:t>ann</w:t>
      </w:r>
      <w:r w:rsidR="00A50B58" w:rsidRPr="00AA3FBB">
        <w:rPr>
          <w:rFonts w:cs="Times"/>
        </w:rPr>
        <w:t xml:space="preserve">, so estimated annual </w:t>
      </w:r>
      <w:del w:id="1082" w:author="Alex Messina" w:date="2016-03-08T15:54:00Z">
        <w:r w:rsidR="006F5A12">
          <w:delText>SSY from the UP</w:delText>
        </w:r>
        <w:r w:rsidR="00CD2954">
          <w:delText xml:space="preserve">PER subwatershed from </w:delText>
        </w:r>
      </w:del>
      <w:ins w:id="1083" w:author="Alex Messina" w:date="2016-03-08T15:54:00Z">
        <w:r w:rsidR="00A50B58" w:rsidRPr="00AA3FBB">
          <w:rPr>
            <w:rFonts w:cs="Times"/>
          </w:rPr>
          <w:t>SSY</w:t>
        </w:r>
        <w:r w:rsidR="00A50B58" w:rsidRPr="00AA3FBB">
          <w:rPr>
            <w:rFonts w:cs="Times"/>
            <w:vertAlign w:val="subscript"/>
          </w:rPr>
          <w:t>UPPER</w:t>
        </w:r>
        <w:r w:rsidR="00A50B58" w:rsidRPr="00AA3FBB">
          <w:rPr>
            <w:rFonts w:cs="Times"/>
          </w:rPr>
          <w:t xml:space="preserve"> (</w:t>
        </w:r>
      </w:ins>
      <w:r w:rsidR="00CD2954" w:rsidRPr="00AA3FBB">
        <w:rPr>
          <w:rFonts w:cs="Times"/>
        </w:rPr>
        <w:t>Equation 6</w:t>
      </w:r>
      <w:ins w:id="1084" w:author="Alex Messina" w:date="2016-03-08T15:54:00Z">
        <w:r w:rsidR="00A50B58" w:rsidRPr="00AA3FBB">
          <w:rPr>
            <w:rFonts w:cs="Times"/>
          </w:rPr>
          <w:t>)</w:t>
        </w:r>
      </w:ins>
      <w:r w:rsidR="006F5A12" w:rsidRPr="00AA3FBB">
        <w:rPr>
          <w:rFonts w:cs="Times"/>
        </w:rPr>
        <w:t xml:space="preserve"> was </w:t>
      </w:r>
      <w:r w:rsidR="00C1789F" w:rsidRPr="00AA3FBB">
        <w:rPr>
          <w:rFonts w:cs="Times"/>
        </w:rPr>
        <w:t>4</w:t>
      </w:r>
      <w:r w:rsidR="00C129E4">
        <w:rPr>
          <w:rFonts w:cs="Times"/>
        </w:rPr>
        <w:t>1</w:t>
      </w:r>
      <w:r w:rsidR="00C1789F" w:rsidRPr="00AA3FBB">
        <w:rPr>
          <w:rFonts w:cs="Times"/>
        </w:rPr>
        <w:t xml:space="preserve"> </w:t>
      </w:r>
      <w:r w:rsidR="006F5A12" w:rsidRPr="00AA3FBB">
        <w:rPr>
          <w:rFonts w:cs="Times"/>
        </w:rPr>
        <w:t>tons/yr (</w:t>
      </w:r>
      <w:r w:rsidR="00C1789F" w:rsidRPr="00AA3FBB">
        <w:rPr>
          <w:rFonts w:cs="Times"/>
        </w:rPr>
        <w:t>4</w:t>
      </w:r>
      <w:r w:rsidR="00C129E4">
        <w:rPr>
          <w:rFonts w:cs="Times"/>
        </w:rPr>
        <w:t>5</w:t>
      </w:r>
      <w:r w:rsidR="00C1789F" w:rsidRPr="00AA3FBB">
        <w:rPr>
          <w:rFonts w:cs="Times"/>
        </w:rPr>
        <w:t xml:space="preserve"> </w:t>
      </w:r>
      <w:r w:rsidR="006F5A12" w:rsidRPr="00AA3FBB">
        <w:rPr>
          <w:rFonts w:cs="Times"/>
        </w:rPr>
        <w:t xml:space="preserve">tons/km²/yr). All storms with measured </w:t>
      </w:r>
      <w:r w:rsidR="001A74F8" w:rsidRPr="00AA3FBB">
        <w:rPr>
          <w:rFonts w:cs="Times"/>
        </w:rPr>
        <w:t>SSY</w:t>
      </w:r>
      <w:r w:rsidR="001A74F8" w:rsidRPr="00AA3FBB">
        <w:rPr>
          <w:rFonts w:cs="Times"/>
          <w:vertAlign w:val="subscript"/>
        </w:rPr>
        <w:t>EV</w:t>
      </w:r>
      <w:del w:id="1085" w:author="Alex Messina" w:date="2016-03-08T15:54:00Z">
        <w:r w:rsidR="006F5A12">
          <w:delText xml:space="preserve"> at FG3</w:delText>
        </w:r>
      </w:del>
      <w:ins w:id="1086" w:author="Alex Messina" w:date="2016-03-08T15:54:00Z">
        <w:r w:rsidR="00A50B58" w:rsidRPr="00AA3FBB">
          <w:rPr>
            <w:rFonts w:cs="Times"/>
            <w:vertAlign w:val="subscript"/>
          </w:rPr>
          <w:t>_TOTAL</w:t>
        </w:r>
      </w:ins>
      <w:r w:rsidR="006F5A12" w:rsidRPr="00AA3FBB">
        <w:rPr>
          <w:rFonts w:cs="Times"/>
        </w:rPr>
        <w:t xml:space="preserve"> from 2012-2014 included 2,628 mm of precipitation, or 95% of expected annual storm precipitation so estimated annual </w:t>
      </w:r>
      <w:del w:id="1087" w:author="Alex Messina" w:date="2016-03-08T15:54:00Z">
        <w:r w:rsidR="006F5A12">
          <w:delText xml:space="preserve">SSY from the TOTAL watershed </w:delText>
        </w:r>
      </w:del>
      <w:ins w:id="1088" w:author="Alex Messina" w:date="2016-03-08T15:54:00Z">
        <w:r w:rsidR="006F5A12" w:rsidRPr="00AA3FBB">
          <w:rPr>
            <w:rFonts w:cs="Times"/>
          </w:rPr>
          <w:t>SSY</w:t>
        </w:r>
        <w:r w:rsidR="00A50B58" w:rsidRPr="00AA3FBB">
          <w:rPr>
            <w:rFonts w:cs="Times"/>
            <w:vertAlign w:val="subscript"/>
          </w:rPr>
          <w:t>TOTAL</w:t>
        </w:r>
        <w:r w:rsidR="006F5A12" w:rsidRPr="00AA3FBB">
          <w:rPr>
            <w:rFonts w:cs="Times"/>
          </w:rPr>
          <w:t xml:space="preserve"> </w:t>
        </w:r>
      </w:ins>
      <w:r w:rsidR="006F5A12" w:rsidRPr="00AA3FBB">
        <w:rPr>
          <w:rFonts w:cs="Times"/>
        </w:rPr>
        <w:t>was 42</w:t>
      </w:r>
      <w:r w:rsidR="00C129E4">
        <w:rPr>
          <w:rFonts w:cs="Times"/>
        </w:rPr>
        <w:t>8</w:t>
      </w:r>
      <w:r w:rsidR="006F5A12" w:rsidRPr="00AA3FBB">
        <w:rPr>
          <w:rFonts w:cs="Times"/>
        </w:rPr>
        <w:t xml:space="preserve"> tons/yr (24</w:t>
      </w:r>
      <w:r w:rsidR="00C129E4">
        <w:rPr>
          <w:rFonts w:cs="Times"/>
        </w:rPr>
        <w:t xml:space="preserve">1 </w:t>
      </w:r>
      <w:r w:rsidR="006F5A12" w:rsidRPr="00AA3FBB">
        <w:rPr>
          <w:rFonts w:cs="Times"/>
        </w:rPr>
        <w:t>tons/km²/yr).</w:t>
      </w:r>
    </w:p>
    <w:p w14:paraId="2AD1A571" w14:textId="0BE84137" w:rsidR="00A955CD" w:rsidRPr="00AA3FBB" w:rsidRDefault="007E79BC" w:rsidP="00A50B58">
      <w:pPr>
        <w:rPr>
          <w:rFonts w:cs="Times"/>
        </w:rPr>
      </w:pPr>
      <w:del w:id="1089" w:author="Alex Messina" w:date="2016-03-08T15:54:00Z">
        <w:r>
          <w:delText>Overal</w:delText>
        </w:r>
        <w:r w:rsidR="00CD2954">
          <w:delText>l, the Qmax model and Equation 6</w:delText>
        </w:r>
        <w:r>
          <w:delText xml:space="preserve"> using all events gave similar estimates of annual SSY at both the UPPER watershed (41-61 tons/yr) and the </w:delText>
        </w:r>
        <w:r w:rsidR="004E5982">
          <w:delText>TOTAL</w:delText>
        </w:r>
        <w:r>
          <w:delText xml:space="preserve"> watershed (428-439 tons/yr).</w:delText>
        </w:r>
      </w:del>
      <w:r w:rsidR="00A50B58" w:rsidRPr="00AA3FBB">
        <w:rPr>
          <w:rFonts w:cs="Times"/>
        </w:rPr>
        <w:t xml:space="preserve"> </w:t>
      </w:r>
      <w:del w:id="1090" w:author="Alex Messina" w:date="2016-03-08T15:54:00Z">
        <w:r>
          <w:delText>The accuracy of the Psum model was compromised by significant scatter for large events, while the Qsum model had significantly less scatt</w:delText>
        </w:r>
        <w:r w:rsidR="007D6412">
          <w:delText>er for large events</w:delText>
        </w:r>
        <w:r>
          <w:delText xml:space="preserve">. </w:delText>
        </w:r>
        <w:r w:rsidR="002F266A">
          <w:delText>T</w:delText>
        </w:r>
        <w:r>
          <w:delText>he eight storms sampled at all three locations (Table 4) had unusually high loads from the</w:delText>
        </w:r>
        <w:r w:rsidR="004E5982">
          <w:delText xml:space="preserve"> UPPER</w:delText>
        </w:r>
        <w:r>
          <w:delText xml:space="preserve"> wate</w:delText>
        </w:r>
        <w:r w:rsidR="004E5982">
          <w:delText>rshed but similar SSY from the LOWER</w:delText>
        </w:r>
        <w:r>
          <w:delText xml:space="preserve"> watershed, likely resulting in a low estimate of sediment loading and DR from the quarry.</w:delText>
        </w:r>
      </w:del>
    </w:p>
    <w:p w14:paraId="47C49CE4" w14:textId="77777777" w:rsidR="00A955CD" w:rsidRPr="00AA3FBB" w:rsidRDefault="00A31439" w:rsidP="00461A14">
      <w:pPr>
        <w:pStyle w:val="Heading2"/>
        <w:rPr>
          <w:moveTo w:id="1091" w:author="Alex Messina" w:date="2016-03-08T15:54:00Z"/>
          <w:rFonts w:ascii="Times" w:hAnsi="Times"/>
          <w:rPrChange w:id="1092" w:author="Alex Messina" w:date="2016-03-08T15:54:00Z">
            <w:rPr>
              <w:moveTo w:id="1093" w:author="Alex Messina" w:date="2016-03-08T15:54:00Z"/>
            </w:rPr>
          </w:rPrChange>
        </w:rPr>
      </w:pPr>
      <w:moveToRangeStart w:id="1094" w:author="Alex Messina" w:date="2016-03-08T15:54:00Z" w:name="move445215825"/>
      <w:moveTo w:id="1095" w:author="Alex Messina" w:date="2016-03-08T15:54:00Z">
        <w:r w:rsidRPr="00AA3FBB">
          <w:rPr>
            <w:rFonts w:ascii="Times" w:hAnsi="Times"/>
            <w:rPrChange w:id="1096" w:author="Alex Messina" w:date="2016-03-08T15:54:00Z">
              <w:rPr/>
            </w:rPrChange>
          </w:rPr>
          <w:lastRenderedPageBreak/>
          <w:t xml:space="preserve">5. </w:t>
        </w:r>
        <w:r w:rsidR="006F5A12" w:rsidRPr="00AA3FBB">
          <w:rPr>
            <w:rFonts w:ascii="Times" w:hAnsi="Times"/>
            <w:rPrChange w:id="1097" w:author="Alex Messina" w:date="2016-03-08T15:54:00Z">
              <w:rPr/>
            </w:rPrChange>
          </w:rPr>
          <w:t>Discussion</w:t>
        </w:r>
      </w:moveTo>
    </w:p>
    <w:p w14:paraId="681A865D" w14:textId="77777777" w:rsidR="00A955CD" w:rsidRPr="00AA3FBB" w:rsidRDefault="00A31439" w:rsidP="00461A14">
      <w:pPr>
        <w:pStyle w:val="Heading2"/>
        <w:rPr>
          <w:moveFrom w:id="1098" w:author="Alex Messina" w:date="2016-03-08T15:54:00Z"/>
          <w:rFonts w:ascii="Times" w:hAnsi="Times"/>
          <w:rPrChange w:id="1099" w:author="Alex Messina" w:date="2016-03-08T15:54:00Z">
            <w:rPr>
              <w:moveFrom w:id="1100" w:author="Alex Messina" w:date="2016-03-08T15:54:00Z"/>
            </w:rPr>
          </w:rPrChange>
        </w:rPr>
      </w:pPr>
      <w:moveFromRangeStart w:id="1101" w:author="Alex Messina" w:date="2016-03-08T15:54:00Z" w:name="move445215825"/>
      <w:moveToRangeEnd w:id="1094"/>
      <w:moveFrom w:id="1102" w:author="Alex Messina" w:date="2016-03-08T15:54:00Z">
        <w:r w:rsidRPr="00AA3FBB">
          <w:rPr>
            <w:rFonts w:ascii="Times" w:hAnsi="Times"/>
            <w:rPrChange w:id="1103" w:author="Alex Messina" w:date="2016-03-08T15:54:00Z">
              <w:rPr/>
            </w:rPrChange>
          </w:rPr>
          <w:t xml:space="preserve">5. </w:t>
        </w:r>
        <w:r w:rsidR="006F5A12" w:rsidRPr="00AA3FBB">
          <w:rPr>
            <w:rFonts w:ascii="Times" w:hAnsi="Times"/>
            <w:rPrChange w:id="1104" w:author="Alex Messina" w:date="2016-03-08T15:54:00Z">
              <w:rPr/>
            </w:rPrChange>
          </w:rPr>
          <w:t>Discussion</w:t>
        </w:r>
      </w:moveFrom>
    </w:p>
    <w:moveFromRangeEnd w:id="1101"/>
    <w:p w14:paraId="5CC3C38C" w14:textId="3A711B8C" w:rsidR="00A269B4" w:rsidRPr="00AA3FBB" w:rsidRDefault="00A269B4" w:rsidP="00A269B4">
      <w:pPr>
        <w:pStyle w:val="Heading3"/>
        <w:rPr>
          <w:rFonts w:ascii="Times" w:hAnsi="Times"/>
          <w:rPrChange w:id="1105" w:author="Alex Messina" w:date="2016-03-08T15:54:00Z">
            <w:rPr/>
          </w:rPrChange>
        </w:rPr>
      </w:pPr>
      <w:r w:rsidRPr="00AA3FBB">
        <w:rPr>
          <w:rFonts w:ascii="Times" w:hAnsi="Times"/>
          <w:rPrChange w:id="1106" w:author="Alex Messina" w:date="2016-03-08T15:54:00Z">
            <w:rPr/>
          </w:rPrChange>
        </w:rPr>
        <w:t xml:space="preserve">5.1 </w:t>
      </w:r>
      <w:del w:id="1107" w:author="Alex Messina" w:date="2016-03-08T15:54:00Z">
        <w:r w:rsidR="007B58A4" w:rsidRPr="004E5982">
          <w:delText>Objective 1:</w:delText>
        </w:r>
        <w:r w:rsidR="000B0813" w:rsidRPr="004E5982">
          <w:delText xml:space="preserve"> </w:delText>
        </w:r>
        <w:r w:rsidR="007B58A4" w:rsidRPr="004E5982">
          <w:delText xml:space="preserve">Compare </w:delText>
        </w:r>
      </w:del>
      <w:r w:rsidRPr="00AA3FBB">
        <w:rPr>
          <w:rFonts w:ascii="Times" w:hAnsi="Times"/>
          <w:rPrChange w:id="1108" w:author="Alex Messina" w:date="2016-03-08T15:54:00Z">
            <w:rPr/>
          </w:rPrChange>
        </w:rPr>
        <w:t>SSC and SSYEV f</w:t>
      </w:r>
      <w:r w:rsidR="00404E3D" w:rsidRPr="00AA3FBB">
        <w:rPr>
          <w:rFonts w:ascii="Times" w:hAnsi="Times"/>
          <w:rPrChange w:id="1109" w:author="Alex Messina" w:date="2016-03-08T15:54:00Z">
            <w:rPr/>
          </w:rPrChange>
        </w:rPr>
        <w:t xml:space="preserve">or disturbed and undisturbed </w:t>
      </w:r>
      <w:del w:id="1110" w:author="Alex Messina" w:date="2016-03-08T15:54:00Z">
        <w:r w:rsidR="007B58A4" w:rsidRPr="004E5982">
          <w:delText>subwatersheds</w:delText>
        </w:r>
      </w:del>
      <w:ins w:id="1111" w:author="Alex Messina" w:date="2016-03-08T15:54:00Z">
        <w:r w:rsidRPr="00AA3FBB">
          <w:rPr>
            <w:rFonts w:ascii="Times" w:hAnsi="Times" w:cs="Times"/>
          </w:rPr>
          <w:t>watersheds</w:t>
        </w:r>
      </w:ins>
    </w:p>
    <w:p w14:paraId="5D31C134" w14:textId="0298D35F" w:rsidR="00C03296" w:rsidRPr="00AA3FBB" w:rsidRDefault="002720B5" w:rsidP="00C03296">
      <w:pPr>
        <w:pStyle w:val="Heading4"/>
        <w:rPr>
          <w:ins w:id="1112" w:author="Alex Messina" w:date="2016-03-08T15:54:00Z"/>
          <w:rFonts w:ascii="Times" w:hAnsi="Times" w:cs="Times"/>
        </w:rPr>
      </w:pPr>
      <w:del w:id="1113" w:author="Alex Messina" w:date="2016-03-08T15:54:00Z">
        <w:r>
          <w:delText xml:space="preserve">Event wise analysis </w:delText>
        </w:r>
        <w:r w:rsidR="004E5982">
          <w:delText>of SSY</w:delText>
        </w:r>
        <w:r w:rsidR="004E5982" w:rsidRPr="001E37AA">
          <w:rPr>
            <w:vertAlign w:val="subscript"/>
          </w:rPr>
          <w:delText>EV</w:delText>
        </w:r>
        <w:r w:rsidR="004E5982">
          <w:delText xml:space="preserve"> </w:delText>
        </w:r>
        <w:r>
          <w:delText>was useful because hysteresis</w:delText>
        </w:r>
      </w:del>
      <w:ins w:id="1114" w:author="Alex Messina" w:date="2016-03-08T15:54:00Z">
        <w:r w:rsidR="00C03296" w:rsidRPr="00AA3FBB">
          <w:rPr>
            <w:rFonts w:ascii="Times" w:hAnsi="Times" w:cs="Times"/>
          </w:rPr>
          <w:t>5.1.1 SSC for disturbed</w:t>
        </w:r>
      </w:ins>
      <w:r w:rsidR="00C03296" w:rsidRPr="00AA3FBB">
        <w:rPr>
          <w:rFonts w:ascii="Times" w:hAnsi="Times"/>
          <w:rPrChange w:id="1115" w:author="Alex Messina" w:date="2016-03-08T15:54:00Z">
            <w:rPr/>
          </w:rPrChange>
        </w:rPr>
        <w:t xml:space="preserve"> and </w:t>
      </w:r>
      <w:del w:id="1116" w:author="Alex Messina" w:date="2016-03-08T15:54:00Z">
        <w:r>
          <w:delText>interstorm</w:delText>
        </w:r>
      </w:del>
      <w:ins w:id="1117" w:author="Alex Messina" w:date="2016-03-08T15:54:00Z">
        <w:r w:rsidR="00C03296" w:rsidRPr="00AA3FBB">
          <w:rPr>
            <w:rFonts w:ascii="Times" w:hAnsi="Times" w:cs="Times"/>
          </w:rPr>
          <w:t>undisturbed watersheds in Faga’alu</w:t>
        </w:r>
      </w:ins>
    </w:p>
    <w:p w14:paraId="58CDBE95" w14:textId="7989278C" w:rsidR="00A269B4" w:rsidRPr="00AA3FBB" w:rsidRDefault="00A269B4" w:rsidP="00A269B4">
      <w:pPr>
        <w:rPr>
          <w:rFonts w:cs="Times"/>
        </w:rPr>
      </w:pPr>
      <w:ins w:id="1118" w:author="Alex Messina" w:date="2016-03-08T15:54:00Z">
        <w:r w:rsidRPr="00AA3FBB">
          <w:rPr>
            <w:rFonts w:cs="Times"/>
          </w:rPr>
          <w:t>At FG1, SSC</w:t>
        </w:r>
      </w:ins>
      <w:r w:rsidRPr="00AA3FBB">
        <w:rPr>
          <w:rFonts w:cs="Times"/>
        </w:rPr>
        <w:t xml:space="preserve"> variability </w:t>
      </w:r>
      <w:ins w:id="1119" w:author="Alex Messina" w:date="2016-03-08T15:54:00Z">
        <w:r w:rsidRPr="00AA3FBB">
          <w:rPr>
            <w:rFonts w:cs="Times"/>
          </w:rPr>
          <w:t xml:space="preserve">during storms was assumed to be </w:t>
        </w:r>
      </w:ins>
      <w:r w:rsidRPr="00AA3FBB">
        <w:rPr>
          <w:rFonts w:cs="Times"/>
        </w:rPr>
        <w:t xml:space="preserve">caused </w:t>
      </w:r>
      <w:ins w:id="1120" w:author="Alex Messina" w:date="2016-03-08T15:54:00Z">
        <w:r w:rsidRPr="00AA3FBB">
          <w:rPr>
            <w:rFonts w:cs="Times"/>
          </w:rPr>
          <w:t>by landslides or channel erosion (including previous landslides) (Figure 6</w:t>
        </w:r>
        <w:r w:rsidR="00C129E4">
          <w:rPr>
            <w:rFonts w:cs="Times"/>
          </w:rPr>
          <w:t>a</w:t>
        </w:r>
        <w:r w:rsidRPr="00AA3FBB">
          <w:rPr>
            <w:rFonts w:cs="Times"/>
          </w:rPr>
          <w:t>). Anecdotal and field observations reported unusually high SSC at FG1 during 2013, possibly from landsliding during previous large storms (G.</w:t>
        </w:r>
      </w:ins>
      <w:moveToRangeStart w:id="1121" w:author="Alex Messina" w:date="2016-03-08T15:54:00Z" w:name="move445215815"/>
      <w:moveTo w:id="1122" w:author="Alex Messina" w:date="2016-03-08T15:54:00Z">
        <w:r w:rsidRPr="00AA3FBB">
          <w:rPr>
            <w:rFonts w:cs="Times"/>
          </w:rPr>
          <w:t xml:space="preserve"> Poysky, pers. comm.).</w:t>
        </w:r>
      </w:moveTo>
      <w:moveToRangeEnd w:id="1121"/>
      <w:del w:id="1123" w:author="Alex Messina" w:date="2016-03-08T15:54:00Z">
        <w:r w:rsidR="002720B5">
          <w:delText xml:space="preserve">significant </w:delText>
        </w:r>
        <w:r w:rsidR="00F26C92">
          <w:delText>scatter</w:delText>
        </w:r>
        <w:r w:rsidR="002720B5">
          <w:delText xml:space="preserve"> in </w:delText>
        </w:r>
      </w:del>
      <w:ins w:id="1124" w:author="Alex Messina" w:date="2016-03-08T15:54:00Z">
        <w:r w:rsidRPr="00AA3FBB">
          <w:rPr>
            <w:rFonts w:cs="Times"/>
          </w:rPr>
          <w:t xml:space="preserve"> At FG2 and FG3, additional variability in </w:t>
        </w:r>
      </w:ins>
      <w:r w:rsidRPr="00AA3FBB">
        <w:rPr>
          <w:rFonts w:cs="Times"/>
        </w:rPr>
        <w:t xml:space="preserve">the </w:t>
      </w:r>
      <w:del w:id="1125" w:author="Alex Messina" w:date="2016-03-08T15:54:00Z">
        <w:r w:rsidR="002720B5">
          <w:delText xml:space="preserve">instantaneous </w:delText>
        </w:r>
      </w:del>
      <w:r w:rsidRPr="00AA3FBB">
        <w:rPr>
          <w:rFonts w:cs="Times"/>
        </w:rPr>
        <w:t>Q-SSC relationship</w:t>
      </w:r>
      <w:del w:id="1126" w:author="Alex Messina" w:date="2016-03-08T15:54:00Z">
        <w:r w:rsidR="006F5A12">
          <w:delText>. While</w:delText>
        </w:r>
      </w:del>
      <w:ins w:id="1127" w:author="Alex Messina" w:date="2016-03-08T15:54:00Z">
        <w:r w:rsidRPr="00AA3FBB">
          <w:rPr>
            <w:rFonts w:cs="Times"/>
          </w:rPr>
          <w:t xml:space="preserve"> was caused by changing sediment availability from quarrying operations and construction in</w:t>
        </w:r>
      </w:ins>
      <w:r w:rsidRPr="00AA3FBB">
        <w:rPr>
          <w:rFonts w:cs="Times"/>
        </w:rPr>
        <w:t xml:space="preserve"> the </w:t>
      </w:r>
      <w:del w:id="1128" w:author="Alex Messina" w:date="2016-03-08T15:54:00Z">
        <w:r w:rsidR="002720B5">
          <w:delText xml:space="preserve">instantaneous </w:delText>
        </w:r>
        <w:r w:rsidR="006F5A12">
          <w:delText xml:space="preserve">Q-SSC relationship illustrated large </w:delText>
        </w:r>
        <w:r w:rsidR="009B3B1C">
          <w:delText>increases</w:delText>
        </w:r>
        <w:r w:rsidR="006F5A12">
          <w:delText xml:space="preserve"> in SSC </w:delText>
        </w:r>
      </w:del>
      <w:ins w:id="1129" w:author="Alex Messina" w:date="2016-03-08T15:54:00Z">
        <w:r w:rsidRPr="00AA3FBB">
          <w:rPr>
            <w:rFonts w:cs="Times"/>
          </w:rPr>
          <w:t xml:space="preserve">village. High SSC values observed </w:t>
        </w:r>
      </w:ins>
      <w:r w:rsidRPr="00AA3FBB">
        <w:rPr>
          <w:rFonts w:cs="Times"/>
        </w:rPr>
        <w:t>downstream of the quarry</w:t>
      </w:r>
      <w:del w:id="1130" w:author="Alex Messina" w:date="2016-03-08T15:54:00Z">
        <w:r w:rsidR="006F5A12">
          <w:delText>,</w:delText>
        </w:r>
        <w:r w:rsidR="002720B5">
          <w:delText xml:space="preserve"> the hysteresis and interstorm variability meant</w:delText>
        </w:r>
      </w:del>
      <w:ins w:id="1131" w:author="Alex Messina" w:date="2016-03-08T15:54:00Z">
        <w:r w:rsidRPr="00AA3FBB">
          <w:rPr>
            <w:rFonts w:cs="Times"/>
          </w:rPr>
          <w:t xml:space="preserve"> (FG2) during low Q were caused by two mechanisms: 1) P</w:t>
        </w:r>
      </w:ins>
      <w:r w:rsidRPr="00AA3FBB">
        <w:rPr>
          <w:rFonts w:cs="Times"/>
        </w:rPr>
        <w:t xml:space="preserve"> that </w:t>
      </w:r>
      <w:del w:id="1132" w:author="Alex Messina" w:date="2016-03-08T15:54:00Z">
        <w:r w:rsidR="002720B5">
          <w:delText>a single</w:delText>
        </w:r>
        <w:r w:rsidR="006F5A12">
          <w:delText xml:space="preserve"> Q-</w:delText>
        </w:r>
      </w:del>
      <w:ins w:id="1133" w:author="Alex Messina" w:date="2016-03-08T15:54:00Z">
        <w:r w:rsidRPr="00AA3FBB">
          <w:rPr>
            <w:rFonts w:cs="Times"/>
          </w:rPr>
          <w:t xml:space="preserve">generated high </w:t>
        </w:r>
      </w:ins>
      <w:r w:rsidRPr="00AA3FBB">
        <w:rPr>
          <w:rFonts w:cs="Times"/>
        </w:rPr>
        <w:t xml:space="preserve">SSC </w:t>
      </w:r>
      <w:del w:id="1134" w:author="Alex Messina" w:date="2016-03-08T15:54:00Z">
        <w:r w:rsidR="002720B5">
          <w:delText>relationship</w:delText>
        </w:r>
        <w:r w:rsidR="006F5A12">
          <w:delText xml:space="preserve"> </w:delText>
        </w:r>
        <w:r w:rsidR="002720B5">
          <w:delText>could</w:delText>
        </w:r>
      </w:del>
      <w:ins w:id="1135" w:author="Alex Messina" w:date="2016-03-08T15:54:00Z">
        <w:r w:rsidRPr="00AA3FBB">
          <w:rPr>
            <w:rFonts w:cs="Times"/>
          </w:rPr>
          <w:t>runoff but did</w:t>
        </w:r>
      </w:ins>
      <w:r w:rsidRPr="00AA3FBB">
        <w:rPr>
          <w:rFonts w:cs="Times"/>
        </w:rPr>
        <w:t xml:space="preserve"> not </w:t>
      </w:r>
      <w:del w:id="1136" w:author="Alex Messina" w:date="2016-03-08T15:54:00Z">
        <w:r w:rsidR="002720B5">
          <w:delText xml:space="preserve">be used to </w:delText>
        </w:r>
        <w:r w:rsidR="004E5982">
          <w:delText>estimate</w:delText>
        </w:r>
        <w:r w:rsidR="006F5A12">
          <w:delText xml:space="preserve"> sediment loading</w:delText>
        </w:r>
        <w:r w:rsidR="00F26C92">
          <w:delText xml:space="preserve">, which </w:delText>
        </w:r>
        <w:r w:rsidR="009B3B1C">
          <w:delText>complicated detection of human impact</w:delText>
        </w:r>
      </w:del>
      <w:ins w:id="1137" w:author="Alex Messina" w:date="2016-03-08T15:54:00Z">
        <w:r w:rsidRPr="00AA3FBB">
          <w:rPr>
            <w:rFonts w:cs="Times"/>
          </w:rPr>
          <w:t>result in storms identified</w:t>
        </w:r>
      </w:ins>
      <w:r w:rsidRPr="00AA3FBB">
        <w:rPr>
          <w:rFonts w:cs="Times"/>
        </w:rPr>
        <w:t xml:space="preserve"> on </w:t>
      </w:r>
      <w:ins w:id="1138" w:author="Alex Messina" w:date="2016-03-08T15:54:00Z">
        <w:r w:rsidRPr="00AA3FBB">
          <w:rPr>
            <w:rFonts w:cs="Times"/>
          </w:rPr>
          <w:t xml:space="preserve">the hydrograph, and 2) washing fine </w:t>
        </w:r>
      </w:ins>
      <w:r w:rsidRPr="00AA3FBB">
        <w:rPr>
          <w:rFonts w:cs="Times"/>
        </w:rPr>
        <w:t xml:space="preserve">sediment </w:t>
      </w:r>
      <w:del w:id="1139" w:author="Alex Messina" w:date="2016-03-08T15:54:00Z">
        <w:r w:rsidR="009B3B1C">
          <w:delText>concentration</w:delText>
        </w:r>
        <w:r w:rsidR="002720B5">
          <w:delText>s</w:delText>
        </w:r>
        <w:r w:rsidR="009B3B1C">
          <w:delText xml:space="preserve"> and yield</w:delText>
        </w:r>
        <w:r w:rsidR="004E5982">
          <w:delText>s</w:delText>
        </w:r>
        <w:r w:rsidR="006F5A12">
          <w:delText>.</w:delText>
        </w:r>
        <w:r w:rsidR="009C56F9">
          <w:delText xml:space="preserve"> </w:delText>
        </w:r>
      </w:del>
      <w:ins w:id="1140" w:author="Alex Messina" w:date="2016-03-08T15:54:00Z">
        <w:r w:rsidRPr="00AA3FBB">
          <w:rPr>
            <w:rFonts w:cs="Times"/>
          </w:rPr>
          <w:t>into the stream during quarry operations.</w:t>
        </w:r>
      </w:ins>
    </w:p>
    <w:p w14:paraId="1DBF138F" w14:textId="77777777" w:rsidR="00A955CD" w:rsidRDefault="008A4A73" w:rsidP="008C242D">
      <w:pPr>
        <w:rPr>
          <w:del w:id="1141" w:author="Alex Messina" w:date="2016-03-08T15:54:00Z"/>
        </w:rPr>
      </w:pPr>
      <w:ins w:id="1142" w:author="Alex Messina" w:date="2016-03-08T15:54:00Z">
        <w:r w:rsidRPr="00AA3FBB">
          <w:rPr>
            <w:rFonts w:cs="Times"/>
          </w:rPr>
          <w:t xml:space="preserve">Given the close proximity of the quarry to the stream, SSC </w:t>
        </w:r>
        <w:r w:rsidR="00A50B58" w:rsidRPr="00AA3FBB">
          <w:rPr>
            <w:rFonts w:cs="Times"/>
          </w:rPr>
          <w:t>at FG2 was</w:t>
        </w:r>
      </w:ins>
      <w:moveToRangeStart w:id="1143" w:author="Alex Messina" w:date="2016-03-08T15:54:00Z" w:name="move445215817"/>
      <w:moveTo w:id="1144" w:author="Alex Messina" w:date="2016-03-08T15:54:00Z">
        <w:r w:rsidRPr="00AA3FBB">
          <w:rPr>
            <w:rFonts w:cs="Times"/>
          </w:rP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w:t>
        </w:r>
        <w:r w:rsidRPr="00AA3FBB">
          <w:rPr>
            <w:rFonts w:cs="Times"/>
          </w:rPr>
          <w:lastRenderedPageBreak/>
          <w:t xml:space="preserve">directly to Faga’alu stream, causing high SSC during non-storm periods with no P in the preceding 24 hours (solid symbols, Figure 6b-c). </w:t>
        </w:r>
      </w:moveTo>
      <w:moveToRangeEnd w:id="1143"/>
      <w:del w:id="1145" w:author="Alex Messina" w:date="2016-03-08T15:54:00Z">
        <w:r w:rsidR="009B3B1C">
          <w:delText>Measurement of SSY</w:delText>
        </w:r>
        <w:r w:rsidR="009B3B1C">
          <w:rPr>
            <w:vertAlign w:val="subscript"/>
          </w:rPr>
          <w:delText>EV</w:delText>
        </w:r>
        <w:r w:rsidR="009B3B1C">
          <w:delText xml:space="preserve"> allows comparison of similar size storms to determine change over space and time without problems of interannual variabilit</w:delText>
        </w:r>
        <w:r w:rsidR="004E5982">
          <w:delText>y in precipitation totals. T</w:delText>
        </w:r>
        <w:r w:rsidR="009B3B1C">
          <w:delText xml:space="preserve">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w:delText>
        </w:r>
        <w:r w:rsidR="004E5982">
          <w:delText>since it does not require a complete</w:delText>
        </w:r>
        <w:r w:rsidR="009B3B1C">
          <w:delText xml:space="preserve"> year of monitoring</w:delText>
        </w:r>
        <w:r w:rsidR="004E5982">
          <w:delText>,</w:delText>
        </w:r>
        <w:r w:rsidR="009B3B1C">
          <w:delText xml:space="preserve"> and can be rapidly conducted if mitigation or disturbance act</w:delText>
        </w:r>
        <w:r w:rsidR="005F6814">
          <w:delText>ivities are already planned. With</w:delText>
        </w:r>
        <w:r w:rsidR="009B3B1C">
          <w:delText xml:space="preserve"> predictive models of SSY</w:delText>
        </w:r>
        <w:r w:rsidR="009B3B1C">
          <w:rPr>
            <w:vertAlign w:val="subscript"/>
          </w:rPr>
          <w:delText>EV</w:delText>
        </w:r>
        <w:r w:rsidR="009B3B1C">
          <w:delText xml:space="preserve"> that are based on an easily-monitored storm metric like maximum event discharge, SSY</w:delText>
        </w:r>
        <w:r w:rsidR="009B3B1C">
          <w:rPr>
            <w:vertAlign w:val="subscript"/>
          </w:rPr>
          <w:delText>EV</w:delText>
        </w:r>
        <w:r w:rsidR="009B3B1C">
          <w:delText xml:space="preserve"> can be modeled to compare with either post-mitigation or post-disturbance SSY</w:delText>
        </w:r>
        <w:r w:rsidR="009B3B1C">
          <w:rPr>
            <w:vertAlign w:val="subscript"/>
          </w:rPr>
          <w:delText>EV</w:delText>
        </w:r>
        <w:r w:rsidR="008C242D">
          <w:delText>.</w:delText>
        </w:r>
      </w:del>
    </w:p>
    <w:p w14:paraId="68153A09" w14:textId="77777777" w:rsidR="008A4A73" w:rsidRPr="00AA3FBB" w:rsidRDefault="008A4A73" w:rsidP="008C242D">
      <w:pPr>
        <w:rPr>
          <w:ins w:id="1146" w:author="Alex Messina" w:date="2016-03-08T15:54:00Z"/>
          <w:rFonts w:cs="Times"/>
        </w:rPr>
      </w:pPr>
      <w:ins w:id="1147" w:author="Alex Messina" w:date="2016-03-08T15:54:00Z">
        <w:r w:rsidRPr="00AA3FBB">
          <w:rPr>
            <w:rFonts w:cs="Times"/>
          </w:rPr>
          <w:t xml:space="preserve">In 2013 and 2014, </w:t>
        </w:r>
        <w:r w:rsidR="00A50B58" w:rsidRPr="00AA3FBB">
          <w:rPr>
            <w:rFonts w:cs="Times"/>
          </w:rPr>
          <w:t xml:space="preserve">riverine discharge or rinsed sediment was discontinued, and </w:t>
        </w:r>
        <w:r w:rsidRPr="00AA3FBB">
          <w:rPr>
            <w:rFonts w:cs="Times"/>
          </w:rPr>
          <w:t xml:space="preserve">sediment was piled on-site </w:t>
        </w:r>
        <w:r w:rsidR="00A50B58" w:rsidRPr="00AA3FBB">
          <w:rPr>
            <w:rFonts w:cs="Times"/>
          </w:rPr>
          <w:t>where</w:t>
        </w:r>
        <w:r w:rsidRPr="00AA3FBB">
          <w:rPr>
            <w:rFonts w:cs="Times"/>
          </w:rPr>
          <w:t xml:space="preserve"> severe erosion of these changing stockpiles caused high SSC only during storm events.</w:t>
        </w:r>
      </w:ins>
    </w:p>
    <w:p w14:paraId="1160584B" w14:textId="465E056E" w:rsidR="00404E3D" w:rsidRPr="00AA3FBB" w:rsidRDefault="00C03296" w:rsidP="00F100CB">
      <w:pPr>
        <w:pStyle w:val="Heading4"/>
        <w:rPr>
          <w:ins w:id="1148" w:author="Alex Messina" w:date="2016-03-08T15:54:00Z"/>
          <w:rFonts w:ascii="Times" w:hAnsi="Times" w:cs="Times"/>
        </w:rPr>
      </w:pPr>
      <w:r w:rsidRPr="00AA3FBB">
        <w:rPr>
          <w:rFonts w:ascii="Times" w:hAnsi="Times"/>
          <w:rPrChange w:id="1149" w:author="Alex Messina" w:date="2016-03-08T15:54:00Z">
            <w:rPr/>
          </w:rPrChange>
        </w:rPr>
        <w:t>5.</w:t>
      </w:r>
      <w:del w:id="1150" w:author="Alex Messina" w:date="2016-03-08T15:54:00Z">
        <w:r w:rsidR="00A31439" w:rsidRPr="004E5982">
          <w:delText xml:space="preserve">2 </w:delText>
        </w:r>
        <w:r w:rsidR="007B58A4" w:rsidRPr="004E5982">
          <w:delText xml:space="preserve">Objective </w:delText>
        </w:r>
      </w:del>
      <w:ins w:id="1151" w:author="Alex Messina" w:date="2016-03-08T15:54:00Z">
        <w:r w:rsidRPr="00AA3FBB">
          <w:rPr>
            <w:rFonts w:ascii="Times" w:hAnsi="Times" w:cs="Times"/>
          </w:rPr>
          <w:t>1.</w:t>
        </w:r>
      </w:ins>
      <w:r w:rsidRPr="00AA3FBB">
        <w:rPr>
          <w:rFonts w:ascii="Times" w:hAnsi="Times"/>
          <w:rPrChange w:id="1152" w:author="Alex Messina" w:date="2016-03-08T15:54:00Z">
            <w:rPr/>
          </w:rPrChange>
        </w:rPr>
        <w:t>2</w:t>
      </w:r>
      <w:ins w:id="1153" w:author="Alex Messina" w:date="2016-03-08T15:54:00Z">
        <w:r w:rsidR="00404E3D" w:rsidRPr="00AA3FBB">
          <w:rPr>
            <w:rFonts w:ascii="Times" w:hAnsi="Times" w:cs="Times"/>
          </w:rPr>
          <w:t xml:space="preserve"> </w:t>
        </w:r>
        <w:r w:rsidRPr="00AA3FBB">
          <w:rPr>
            <w:rFonts w:ascii="Times" w:hAnsi="Times" w:cs="Times"/>
          </w:rPr>
          <w:t>Compare SSY</w:t>
        </w:r>
        <w:r w:rsidRPr="00AA3FBB">
          <w:rPr>
            <w:rFonts w:ascii="Times" w:hAnsi="Times" w:cs="Times"/>
            <w:vertAlign w:val="subscript"/>
          </w:rPr>
          <w:t>EV</w:t>
        </w:r>
        <w:r w:rsidRPr="00AA3FBB">
          <w:rPr>
            <w:rFonts w:ascii="Times" w:hAnsi="Times" w:cs="Times"/>
          </w:rPr>
          <w:t xml:space="preserve"> </w:t>
        </w:r>
        <w:r w:rsidR="00404E3D" w:rsidRPr="00AA3FBB">
          <w:rPr>
            <w:rFonts w:ascii="Times" w:hAnsi="Times" w:cs="Times"/>
          </w:rPr>
          <w:t>with other kinds of sediment disturbance</w:t>
        </w:r>
      </w:ins>
    </w:p>
    <w:p w14:paraId="3827F3BD" w14:textId="77777777" w:rsidR="00404E3D" w:rsidRPr="00AA3FBB" w:rsidRDefault="004744C4" w:rsidP="00C129E4">
      <w:pPr>
        <w:rPr>
          <w:moveTo w:id="1154" w:author="Alex Messina" w:date="2016-03-08T15:54:00Z"/>
          <w:rFonts w:cs="Times"/>
        </w:rPr>
      </w:pPr>
      <w:ins w:id="1155" w:author="Alex Messina" w:date="2016-03-08T15:54:00Z">
        <w:r w:rsidRPr="00AA3FBB">
          <w:rPr>
            <w:rFonts w:cs="Times"/>
          </w:rPr>
          <w:t>SSY at Faga’alu was</w:t>
        </w:r>
        <w:r w:rsidR="00897930" w:rsidRPr="00AA3FBB">
          <w:rPr>
            <w:rFonts w:cs="Times"/>
          </w:rPr>
          <w:t xml:space="preserve"> </w:t>
        </w:r>
        <w:r w:rsidR="00404E3D" w:rsidRPr="00AA3FBB">
          <w:rPr>
            <w:rFonts w:cs="Times"/>
          </w:rPr>
          <w:t xml:space="preserve">3.9x </w:t>
        </w:r>
        <w:r w:rsidR="00897930" w:rsidRPr="00AA3FBB">
          <w:rPr>
            <w:rFonts w:cs="Times"/>
          </w:rPr>
          <w:t>higher than</w:t>
        </w:r>
        <w:r w:rsidR="00404E3D" w:rsidRPr="00AA3FBB">
          <w:rPr>
            <w:rFonts w:cs="Times"/>
          </w:rPr>
          <w:t xml:space="preserve"> the natural background. </w:t>
        </w:r>
        <w:r w:rsidR="00C03296" w:rsidRPr="00AA3FBB">
          <w:rPr>
            <w:rFonts w:cs="Times"/>
          </w:rPr>
          <w:t xml:space="preserve">Studies in similar </w:t>
        </w:r>
        <w:r w:rsidR="00404E3D" w:rsidRPr="00AA3FBB">
          <w:rPr>
            <w:rFonts w:cs="Times"/>
          </w:rPr>
          <w:t>watersheds have documented one to several orders of magnitude increases in SSY from land use that disturbs a small fraction of the watershed area</w:t>
        </w:r>
        <w:r w:rsidRPr="00AA3FBB">
          <w:rPr>
            <w:rFonts w:cs="Times"/>
          </w:rPr>
          <w:t xml:space="preserve"> </w:t>
        </w:r>
        <w:r w:rsidRPr="00AA3FBB">
          <w:rPr>
            <w:rFonts w:cs="Times"/>
          </w:rPr>
          <w:fldChar w:fldCharType="begin" w:fldLock="1"/>
        </w:r>
        <w:r w:rsidR="00C2245B" w:rsidRPr="00AA3FBB">
          <w:rPr>
            <w:rFonts w:cs="Times"/>
          </w:rP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rsidRPr="00AA3FBB">
          <w:rPr>
            <w:rFonts w:cs="Times"/>
          </w:rPr>
          <w:fldChar w:fldCharType="separate"/>
        </w:r>
        <w:r w:rsidRPr="00AA3FBB">
          <w:rPr>
            <w:rFonts w:cs="Times"/>
            <w:noProof/>
          </w:rPr>
          <w:t>(Stock et al., 2010)</w:t>
        </w:r>
        <w:r w:rsidRPr="00AA3FBB">
          <w:rPr>
            <w:rFonts w:cs="Times"/>
          </w:rPr>
          <w:fldChar w:fldCharType="end"/>
        </w:r>
        <w:r w:rsidR="00404E3D" w:rsidRPr="00AA3FBB">
          <w:rPr>
            <w:rFonts w:cs="Times"/>
          </w:rPr>
          <w:t>. Urbanization</w:t>
        </w:r>
        <w:r w:rsidRPr="00AA3FBB">
          <w:rPr>
            <w:rFonts w:cs="Times"/>
          </w:rPr>
          <w:t xml:space="preserve"> (construction-phase)</w:t>
        </w:r>
        <w:r w:rsidR="00404E3D" w:rsidRPr="00AA3FBB">
          <w:rPr>
            <w:rFonts w:cs="Times"/>
          </w:rPr>
          <w:t xml:space="preserve"> and mining can increase </w:t>
        </w:r>
        <w:r w:rsidR="00C129E4">
          <w:rPr>
            <w:rFonts w:cs="Times"/>
          </w:rPr>
          <w:t>SSY</w:t>
        </w:r>
        <w:r w:rsidR="00404E3D" w:rsidRPr="00AA3FBB">
          <w:rPr>
            <w:rFonts w:cs="Times"/>
          </w:rPr>
          <w:t xml:space="preserve"> by two to three orders of magnitude in catchments of several km²</w:t>
        </w:r>
        <w:r w:rsidRPr="00AA3FBB">
          <w:rPr>
            <w:rFonts w:cs="Times"/>
          </w:rPr>
          <w:t>,</w:t>
        </w:r>
        <w:r w:rsidR="00404E3D" w:rsidRPr="00AA3FBB">
          <w:rPr>
            <w:rFonts w:cs="Times"/>
          </w:rPr>
          <w:t xml:space="preserve"> exceed</w:t>
        </w:r>
        <w:r w:rsidRPr="00AA3FBB">
          <w:rPr>
            <w:rFonts w:cs="Times"/>
          </w:rPr>
          <w:t>ing</w:t>
        </w:r>
        <w:r w:rsidR="00404E3D" w:rsidRPr="00AA3FBB">
          <w:rPr>
            <w:rFonts w:cs="Times"/>
          </w:rPr>
          <w:t xml:space="preserve"> </w:t>
        </w:r>
        <w:r w:rsidRPr="00AA3FBB">
          <w:rPr>
            <w:rFonts w:cs="Times"/>
          </w:rPr>
          <w:t>yields</w:t>
        </w:r>
        <w:r w:rsidR="00404E3D" w:rsidRPr="00AA3FBB">
          <w:rPr>
            <w:rFonts w:cs="Times"/>
          </w:rPr>
          <w:t xml:space="preserve"> from the most unstable, tectonically active natural environments of Southeast Asia (Douglas, 1996). </w:t>
        </w:r>
      </w:ins>
      <w:moveToRangeStart w:id="1156" w:author="Alex Messina" w:date="2016-03-08T15:54:00Z" w:name="move445215826"/>
      <w:moveTo w:id="1157" w:author="Alex Messina" w:date="2016-03-08T15:54:00Z">
        <w:r w:rsidR="00404E3D" w:rsidRPr="00AA3FBB">
          <w:rPr>
            <w:rFonts w:cs="Times"/>
          </w:rPr>
          <w:t xml:space="preserve">In three basins on St. John, US Virgin Islands unpaved roads increased sediment delivery rates by 3-9 times </w:t>
        </w:r>
        <w:r w:rsidR="00404E3D" w:rsidRPr="00AA3FBB">
          <w:rPr>
            <w:rFonts w:cs="Times"/>
          </w:rPr>
          <w:fldChar w:fldCharType="begin" w:fldLock="1"/>
        </w:r>
        <w:r w:rsidR="00404E3D" w:rsidRPr="00AA3FBB">
          <w:rPr>
            <w:rFonts w:cs="Times"/>
          </w:rPr>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(Ramos-Scharrón and Macdonald, 2005)</w:t>
        </w:r>
        <w:r w:rsidR="00404E3D" w:rsidRPr="00AA3FBB">
          <w:rPr>
            <w:rFonts w:cs="Times"/>
          </w:rPr>
          <w:fldChar w:fldCharType="end"/>
        </w:r>
        <w:r w:rsidR="00404E3D" w:rsidRPr="00AA3FBB">
          <w:rPr>
            <w:rFonts w:cs="Times"/>
          </w:rPr>
          <w:t xml:space="preserve">. </w:t>
        </w:r>
      </w:moveTo>
      <w:moveToRangeEnd w:id="1156"/>
      <w:ins w:id="1158" w:author="Alex Messina" w:date="2016-03-08T15:54:00Z">
        <w:r w:rsidR="0039253A" w:rsidRPr="00AA3FBB">
          <w:rPr>
            <w:rFonts w:cs="Times"/>
          </w:rPr>
          <w:t>D</w:t>
        </w:r>
        <w:r w:rsidR="00404E3D" w:rsidRPr="00AA3FBB">
          <w:rPr>
            <w:rFonts w:cs="Times"/>
          </w:rPr>
          <w:t>isturbances at larger scales</w:t>
        </w:r>
        <w:r w:rsidR="0039253A" w:rsidRPr="00AA3FBB">
          <w:rPr>
            <w:rFonts w:cs="Times"/>
          </w:rPr>
          <w:t xml:space="preserve"> in other coral reef areas have been similar to Faga’alu</w:t>
        </w:r>
        <w:r w:rsidRPr="00AA3FBB">
          <w:rPr>
            <w:rFonts w:cs="Times"/>
          </w:rPr>
          <w:t xml:space="preserve">, such </w:t>
        </w:r>
        <w:r w:rsidRPr="00AA3FBB">
          <w:rPr>
            <w:rFonts w:cs="Times"/>
          </w:rPr>
          <w:lastRenderedPageBreak/>
          <w:t>as the Great Barrier Reef (GBR) catchment (423,000 km</w:t>
        </w:r>
        <w:r w:rsidRPr="00AA3FBB">
          <w:rPr>
            <w:rFonts w:cs="Times"/>
            <w:vertAlign w:val="superscript"/>
          </w:rPr>
          <w:t>2</w:t>
        </w:r>
        <w:r w:rsidRPr="00AA3FBB">
          <w:rPr>
            <w:rFonts w:cs="Times"/>
          </w:rPr>
          <w:t>)</w:t>
        </w:r>
        <w:r w:rsidR="0039253A" w:rsidRPr="00AA3FBB">
          <w:rPr>
            <w:rFonts w:cs="Times"/>
          </w:rPr>
          <w:t xml:space="preserve"> where SSY increased by a </w:t>
        </w:r>
        <w:r w:rsidRPr="00AA3FBB">
          <w:rPr>
            <w:rFonts w:cs="Times"/>
          </w:rPr>
          <w:t>factor of 5.5x</w:t>
        </w:r>
        <w:r w:rsidR="00531300">
          <w:rPr>
            <w:rFonts w:cs="Times"/>
          </w:rPr>
          <w:t xml:space="preserve"> </w:t>
        </w:r>
        <w:r w:rsidR="0039253A" w:rsidRPr="00AA3FBB">
          <w:rPr>
            <w:rFonts w:cs="Times"/>
          </w:rPr>
          <w:t>since European settlement</w:t>
        </w:r>
      </w:ins>
      <w:moveToRangeStart w:id="1159" w:author="Alex Messina" w:date="2016-03-08T15:54:00Z" w:name="move445215827"/>
      <w:moveTo w:id="1160" w:author="Alex Messina" w:date="2016-03-08T15:54:00Z">
        <w:r w:rsidR="001B202B" w:rsidRPr="00AA3FBB">
          <w:rPr>
            <w:rFonts w:cs="Times"/>
          </w:rPr>
          <w:t xml:space="preserve"> </w:t>
        </w:r>
        <w:r w:rsidR="001B202B" w:rsidRPr="00AA3FBB">
          <w:rPr>
            <w:rFonts w:cs="Times"/>
          </w:rPr>
          <w:fldChar w:fldCharType="begin" w:fldLock="1"/>
        </w:r>
        <w:r w:rsidR="001B202B" w:rsidRPr="00AA3FBB">
          <w:rPr>
            <w:rFonts w:cs="Times"/>
          </w:rPr>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1B202B" w:rsidRPr="00AA3FBB">
          <w:rPr>
            <w:rFonts w:cs="Times"/>
          </w:rPr>
          <w:fldChar w:fldCharType="separate"/>
        </w:r>
        <w:r w:rsidR="001B202B" w:rsidRPr="00AA3FBB">
          <w:rPr>
            <w:rFonts w:cs="Times"/>
            <w:noProof/>
          </w:rPr>
          <w:t>(Kroon et al., 2012)</w:t>
        </w:r>
        <w:r w:rsidR="001B202B" w:rsidRPr="00AA3FBB">
          <w:rPr>
            <w:rFonts w:cs="Times"/>
          </w:rPr>
          <w:fldChar w:fldCharType="end"/>
        </w:r>
        <w:r w:rsidR="00404E3D" w:rsidRPr="00AA3FBB">
          <w:rPr>
            <w:rFonts w:cs="Times"/>
          </w:rPr>
          <w:t xml:space="preserve">. Mining has been a major contributor of sediment in other watersheds on volcanic islands with steep topography and high precipitation, increasing sediment yields by 5-10 times in a watershed in Papua New Guinea </w:t>
        </w:r>
        <w:r w:rsidR="00404E3D" w:rsidRPr="00AA3FBB">
          <w:rPr>
            <w:rFonts w:cs="Times"/>
          </w:rPr>
          <w:fldChar w:fldCharType="begin" w:fldLock="1"/>
        </w:r>
        <w:r w:rsidR="00404E3D" w:rsidRPr="00AA3FBB">
          <w:rPr>
            <w:rFonts w:cs="Times"/>
          </w:rPr>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(Hettler et al., 1997; Thomas et al., 2003)</w:t>
        </w:r>
        <w:r w:rsidR="00404E3D" w:rsidRPr="00AA3FBB">
          <w:rPr>
            <w:rFonts w:cs="Times"/>
          </w:rPr>
          <w:fldChar w:fldCharType="end"/>
        </w:r>
        <w:r w:rsidR="00404E3D" w:rsidRPr="00AA3FBB">
          <w:rPr>
            <w:rFonts w:cs="Times"/>
          </w:rP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rsidRPr="00AA3FBB">
          <w:rPr>
            <w:rFonts w:cs="Times"/>
          </w:rPr>
          <w:fldChar w:fldCharType="begin" w:fldLock="1"/>
        </w:r>
        <w:r w:rsidR="00404E3D" w:rsidRPr="00AA3FBB">
          <w:rPr>
            <w:rFonts w:cs="Times"/>
          </w:rPr>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(Wolman and Schick, 1967)</w:t>
        </w:r>
        <w:r w:rsidR="00404E3D" w:rsidRPr="00AA3FBB">
          <w:rPr>
            <w:rFonts w:cs="Times"/>
          </w:rPr>
          <w:fldChar w:fldCharType="end"/>
        </w:r>
        <w:r w:rsidR="00404E3D" w:rsidRPr="00AA3FBB">
          <w:rPr>
            <w:rFonts w:cs="Times"/>
          </w:rPr>
          <w:t xml:space="preserve">, or high-traffic unpaved roads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(Reid and Dunne, 1984)</w:t>
        </w:r>
        <w:r w:rsidR="00404E3D" w:rsidRPr="00AA3FBB">
          <w:rPr>
            <w:rFonts w:cs="Times"/>
          </w:rPr>
          <w:fldChar w:fldCharType="end"/>
        </w:r>
        <w:r w:rsidR="00404E3D" w:rsidRPr="00AA3FBB">
          <w:rPr>
            <w:rFonts w:cs="Times"/>
          </w:rPr>
          <w:t>, but persist or even increase over time.</w:t>
        </w:r>
      </w:moveTo>
    </w:p>
    <w:moveToRangeEnd w:id="1159"/>
    <w:p w14:paraId="6FBE5FDE" w14:textId="77777777" w:rsidR="00404E3D" w:rsidRPr="00AA3FBB" w:rsidRDefault="0039253A" w:rsidP="00C03296">
      <w:pPr>
        <w:rPr>
          <w:ins w:id="1161" w:author="Alex Messina" w:date="2016-03-08T15:54:00Z"/>
          <w:rFonts w:cs="Times"/>
        </w:rPr>
      </w:pPr>
      <w:ins w:id="1162" w:author="Alex Messina" w:date="2016-03-08T15:54:00Z">
        <w:r w:rsidRPr="00AA3FBB">
          <w:rPr>
            <w:rFonts w:cs="Times"/>
          </w:rPr>
          <w:t>While unpaved roads are often</w:t>
        </w:r>
        <w:r w:rsidR="00404E3D" w:rsidRPr="00AA3FBB">
          <w:rPr>
            <w:rFonts w:cs="Times"/>
          </w:rPr>
          <w:t xml:space="preserve"> a</w:t>
        </w:r>
        <w:r w:rsidRPr="00AA3FBB">
          <w:rPr>
            <w:rFonts w:cs="Times"/>
          </w:rPr>
          <w:t xml:space="preserve"> major</w:t>
        </w:r>
        <w:r w:rsidR="00404E3D" w:rsidRPr="00AA3FBB">
          <w:rPr>
            <w:rFonts w:cs="Times"/>
          </w:rPr>
          <w:t xml:space="preserve"> </w:t>
        </w:r>
        <w:r w:rsidRPr="00AA3FBB">
          <w:rPr>
            <w:rFonts w:cs="Times"/>
          </w:rPr>
          <w:t>s</w:t>
        </w:r>
        <w:r w:rsidR="00404E3D" w:rsidRPr="00AA3FBB">
          <w:rPr>
            <w:rFonts w:cs="Times"/>
          </w:rPr>
          <w:t>ediment</w:t>
        </w:r>
        <w:r w:rsidRPr="00AA3FBB">
          <w:rPr>
            <w:rFonts w:cs="Times"/>
          </w:rPr>
          <w:t xml:space="preserve"> source</w:t>
        </w:r>
      </w:ins>
      <w:moveToRangeStart w:id="1163" w:author="Alex Messina" w:date="2016-03-08T15:54:00Z" w:name="move445215828"/>
      <w:moveTo w:id="1164" w:author="Alex Messina" w:date="2016-03-08T15:54:00Z">
        <w:r w:rsidR="00404E3D" w:rsidRPr="00AA3FBB">
          <w:rPr>
            <w:rFonts w:cs="Times"/>
          </w:rPr>
          <w:t xml:space="preserve"> in humid forested regions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(Lewis et al., 2001; Ramos-Scharrón and Macdonald, 2005; Reid and Dunne, 1984)</w:t>
        </w:r>
        <w:r w:rsidR="00404E3D" w:rsidRPr="00AA3FBB">
          <w:rPr>
            <w:rFonts w:cs="Times"/>
          </w:rPr>
          <w:fldChar w:fldCharType="end"/>
        </w:r>
        <w:r w:rsidR="00404E3D" w:rsidRPr="00AA3FBB">
          <w:rPr>
            <w:rFonts w:cs="Times"/>
          </w:rPr>
          <w:t xml:space="preserve">, </w:t>
        </w:r>
      </w:moveTo>
      <w:moveToRangeEnd w:id="1163"/>
      <w:ins w:id="1165" w:author="Alex Messina" w:date="2016-03-08T15:54:00Z">
        <w:r w:rsidR="00404E3D" w:rsidRPr="00AA3FBB">
          <w:rPr>
            <w:rFonts w:cs="Times"/>
          </w:rPr>
          <w:t xml:space="preserve">most roads in the urban area </w:t>
        </w:r>
        <w:r w:rsidR="001B202B" w:rsidRPr="00AA3FBB">
          <w:rPr>
            <w:rFonts w:cs="Times"/>
          </w:rPr>
          <w:t xml:space="preserve">in Faga’alu </w:t>
        </w:r>
        <w:r w:rsidR="00404E3D" w:rsidRPr="00AA3FBB">
          <w:rPr>
            <w:rFonts w:cs="Times"/>
          </w:rPr>
          <w:t xml:space="preserve">were stabilized with aggregate and not generating significant amounts of sediment. </w:t>
        </w:r>
      </w:ins>
      <w:moveToRangeStart w:id="1166" w:author="Alex Messina" w:date="2016-03-08T15:54:00Z" w:name="move445215829"/>
      <w:moveTo w:id="1167" w:author="Alex Messina" w:date="2016-03-08T15:54:00Z">
        <w:r w:rsidR="00404E3D" w:rsidRPr="00AA3FBB">
          <w:rPr>
            <w:rFonts w:cs="Times"/>
          </w:rPr>
          <w:t xml:space="preserve">Other disturbances in Faga’alu included a few small agricultural plots, small construction sites and bare dirt on roadsides. Repeated surface disturbance at the quarry is a key process maintaining high rates of sediment generation. </w:t>
        </w:r>
      </w:moveTo>
      <w:moveToRangeEnd w:id="1166"/>
    </w:p>
    <w:p w14:paraId="7570A90D" w14:textId="77777777" w:rsidR="00AD338E" w:rsidRPr="00AA3FBB" w:rsidRDefault="00AD338E" w:rsidP="00AD338E">
      <w:pPr>
        <w:rPr>
          <w:moveTo w:id="1168" w:author="Alex Messina" w:date="2016-03-08T15:54:00Z"/>
          <w:rFonts w:cs="Times"/>
        </w:rPr>
      </w:pPr>
      <w:ins w:id="1169" w:author="Alex Messina" w:date="2016-03-08T15:54:00Z">
        <w:r w:rsidRPr="00AA3FBB">
          <w:rPr>
            <w:rFonts w:cs="Times"/>
          </w:rPr>
          <w:t>Annual sSSY from the quarry was estimated from Equation 6</w:t>
        </w:r>
        <w:r w:rsidR="00C129E4">
          <w:rPr>
            <w:rFonts w:cs="Times"/>
          </w:rPr>
          <w:t xml:space="preserve"> and sSSY from disturbed area in the Lower_Quarry (Table 5) to be approximately 6,7</w:t>
        </w:r>
        <w:r w:rsidRPr="00AA3FBB">
          <w:rPr>
            <w:rFonts w:cs="Times"/>
          </w:rPr>
          <w:t>00 tons/km²/yr.</w:t>
        </w:r>
      </w:ins>
      <w:moveToRangeStart w:id="1170" w:author="Alex Messina" w:date="2016-03-08T15:54:00Z" w:name="move445215830"/>
      <w:moveTo w:id="1171" w:author="Alex Messina" w:date="2016-03-08T15:54:00Z">
        <w:r w:rsidRPr="00AA3FBB">
          <w:rPr>
            <w:rFonts w:cs="Times"/>
          </w:rPr>
          <w:t xml:space="preserve"> The quarry surfaces are comprised of haul roads, piles of overburden, and steep rock faces which can be described as a mix of unpaved roads and cut-slopes. sSSY from cutslopes varies from 0.01 tons/km²/yr in Idaho </w:t>
        </w:r>
        <w:r w:rsidRPr="00AA3FBB">
          <w:rPr>
            <w:rFonts w:cs="Times"/>
          </w:rPr>
          <w:fldChar w:fldCharType="begin" w:fldLock="1"/>
        </w:r>
        <w:r w:rsidRPr="00AA3FBB">
          <w:rPr>
            <w:rFonts w:cs="Times"/>
          </w:rP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Pr="00AA3FBB">
          <w:rPr>
            <w:rFonts w:cs="Times"/>
          </w:rPr>
          <w:fldChar w:fldCharType="separate"/>
        </w:r>
        <w:r w:rsidRPr="00AA3FBB">
          <w:rPr>
            <w:rFonts w:cs="Times"/>
            <w:noProof/>
          </w:rPr>
          <w:t>(Megahan, 1980)</w:t>
        </w:r>
        <w:r w:rsidRPr="00AA3FBB">
          <w:rPr>
            <w:rFonts w:cs="Times"/>
          </w:rPr>
          <w:fldChar w:fldCharType="end"/>
        </w:r>
        <w:r w:rsidRPr="00AA3FBB">
          <w:rPr>
            <w:rFonts w:cs="Times"/>
          </w:rPr>
          <w:t xml:space="preserve"> to 105,000 tons/km²/yr in Papua New Guinea </w:t>
        </w:r>
        <w:r w:rsidRPr="00AA3FBB">
          <w:rPr>
            <w:rFonts w:cs="Times"/>
          </w:rPr>
          <w:fldChar w:fldCharType="begin" w:fldLock="1"/>
        </w:r>
        <w:r w:rsidRPr="00AA3FBB">
          <w:rPr>
            <w:rFonts w:cs="Times"/>
          </w:rP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Pr="00AA3FBB">
          <w:rPr>
            <w:rFonts w:cs="Times"/>
          </w:rPr>
          <w:fldChar w:fldCharType="separate"/>
        </w:r>
        <w:r w:rsidRPr="00AA3FBB">
          <w:rPr>
            <w:rFonts w:cs="Times"/>
            <w:noProof/>
          </w:rPr>
          <w:t>(Blong and Humphreys, 1982)</w:t>
        </w:r>
        <w:r w:rsidRPr="00AA3FBB">
          <w:rPr>
            <w:rFonts w:cs="Times"/>
          </w:rPr>
          <w:fldChar w:fldCharType="end"/>
        </w:r>
        <w:r w:rsidRPr="00AA3FBB">
          <w:rPr>
            <w:rFonts w:cs="Times"/>
          </w:rPr>
          <w:t>, so the sSSY ranges measured in this study are well within the ranges found in the literature.</w:t>
        </w:r>
      </w:moveTo>
    </w:p>
    <w:moveToRangeEnd w:id="1170"/>
    <w:p w14:paraId="7E125D04" w14:textId="20031472" w:rsidR="00A955CD" w:rsidRPr="00AA3FBB" w:rsidRDefault="007B58A4" w:rsidP="004E5982">
      <w:pPr>
        <w:pStyle w:val="Heading3"/>
        <w:rPr>
          <w:rFonts w:ascii="Times" w:hAnsi="Times"/>
          <w:rPrChange w:id="1172" w:author="Alex Messina" w:date="2016-03-08T15:54:00Z">
            <w:rPr/>
          </w:rPrChange>
        </w:rPr>
      </w:pPr>
      <w:del w:id="1173" w:author="Alex Messina" w:date="2016-03-08T15:54:00Z">
        <w:r w:rsidRPr="004E5982">
          <w:lastRenderedPageBreak/>
          <w:delText>:</w:delText>
        </w:r>
      </w:del>
      <w:ins w:id="1174" w:author="Alex Messina" w:date="2016-03-08T15:54:00Z">
        <w:r w:rsidR="00A31439" w:rsidRPr="00AA3FBB">
          <w:rPr>
            <w:rFonts w:ascii="Times" w:hAnsi="Times" w:cs="Times"/>
          </w:rPr>
          <w:t>5.2</w:t>
        </w:r>
      </w:ins>
      <w:r w:rsidR="00A31439" w:rsidRPr="00AA3FBB">
        <w:rPr>
          <w:rFonts w:ascii="Times" w:hAnsi="Times"/>
          <w:rPrChange w:id="1175" w:author="Alex Messina" w:date="2016-03-08T15:54:00Z">
            <w:rPr/>
          </w:rPrChange>
        </w:rPr>
        <w:t xml:space="preserve"> </w:t>
      </w:r>
      <w:r w:rsidRPr="00AA3FBB">
        <w:rPr>
          <w:rFonts w:ascii="Times" w:hAnsi="Times"/>
          <w:rPrChange w:id="1176" w:author="Alex Messina" w:date="2016-03-08T15:54:00Z">
            <w:rPr/>
          </w:rPrChange>
        </w:rPr>
        <w:t xml:space="preserve">Modeling </w:t>
      </w:r>
      <w:r w:rsidR="001A74F8" w:rsidRPr="00AA3FBB">
        <w:rPr>
          <w:rFonts w:ascii="Times" w:hAnsi="Times"/>
          <w:rPrChange w:id="1177" w:author="Alex Messina" w:date="2016-03-08T15:54:00Z">
            <w:rPr/>
          </w:rPrChange>
        </w:rPr>
        <w:t>SSY</w:t>
      </w:r>
      <w:r w:rsidR="001A74F8" w:rsidRPr="00AA3FBB">
        <w:rPr>
          <w:rFonts w:ascii="Times" w:hAnsi="Times"/>
          <w:vertAlign w:val="subscript"/>
          <w:rPrChange w:id="1178" w:author="Alex Messina" w:date="2016-03-08T15:54:00Z">
            <w:rPr/>
          </w:rPrChange>
        </w:rPr>
        <w:t>EV</w:t>
      </w:r>
      <w:r w:rsidRPr="00AA3FBB">
        <w:rPr>
          <w:rFonts w:ascii="Times" w:hAnsi="Times"/>
          <w:rPrChange w:id="1179" w:author="Alex Messina" w:date="2016-03-08T15:54:00Z">
            <w:rPr/>
          </w:rPrChange>
        </w:rPr>
        <w:t xml:space="preserve"> with storm metrics</w:t>
      </w:r>
    </w:p>
    <w:p w14:paraId="2187680D" w14:textId="77777777" w:rsidR="001C7A16" w:rsidRDefault="001C7A16" w:rsidP="001C7A16">
      <w:pPr>
        <w:rPr>
          <w:ins w:id="1180" w:author="Alex Messina" w:date="2016-03-08T15:54:00Z"/>
          <w:rFonts w:cs="Times"/>
        </w:rPr>
      </w:pPr>
      <w:moveToRangeStart w:id="1181" w:author="Alex Messina" w:date="2016-03-08T15:54:00Z" w:name="move445215831"/>
      <w:moveTo w:id="1182" w:author="Alex Messina" w:date="2016-03-08T15:54:00Z">
        <w:r w:rsidRPr="00AA3FBB">
          <w:rPr>
            <w:rFonts w:cs="Times"/>
          </w:rPr>
          <w:t>Similar to other studies, the highest correlations with SSY</w:t>
        </w:r>
        <w:r w:rsidRPr="00AA3FBB">
          <w:rPr>
            <w:rFonts w:cs="Times"/>
            <w:vertAlign w:val="subscript"/>
          </w:rPr>
          <w:t>EV</w:t>
        </w:r>
        <w:r w:rsidRPr="00AA3FBB">
          <w:rPr>
            <w:rFonts w:cs="Times"/>
          </w:rPr>
          <w:t xml:space="preserve"> at Faga'alu were observed for discharge metrics Qsum and Qmax </w:t>
        </w:r>
        <w:r w:rsidRPr="00AA3FBB">
          <w:rPr>
            <w:rFonts w:cs="Times"/>
          </w:rPr>
          <w:fldChar w:fldCharType="begin" w:fldLock="1"/>
        </w:r>
        <w:r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Pr="00AA3FBB">
          <w:rPr>
            <w:rFonts w:cs="Times"/>
          </w:rPr>
          <w:fldChar w:fldCharType="separate"/>
        </w:r>
        <w:r w:rsidRPr="00AA3FBB">
          <w:rPr>
            <w:rFonts w:cs="Times"/>
            <w:noProof/>
          </w:rPr>
          <w:t>(Basher et al., 2011; Duvert et al., 2012; Fahey et al., 2003; Hicks, 1990; Rankl, 2004; Rodrigues et al., 2013)</w:t>
        </w:r>
        <w:r w:rsidRPr="00AA3FBB">
          <w:rPr>
            <w:rFonts w:cs="Times"/>
          </w:rPr>
          <w:fldChar w:fldCharType="end"/>
        </w:r>
        <w:r w:rsidRPr="00AA3FBB">
          <w:rPr>
            <w:rFonts w:cs="Times"/>
          </w:rPr>
          <w:t xml:space="preserve">. </w:t>
        </w:r>
      </w:moveTo>
      <w:moveToRangeEnd w:id="1181"/>
      <w:ins w:id="1183" w:author="Alex Messina" w:date="2016-03-08T15:54:00Z">
        <w:r w:rsidR="00C129E4" w:rsidRPr="00AA3FBB">
          <w:rPr>
            <w:rFonts w:cs="Times"/>
          </w:rPr>
          <w:t>Given the high correlation coefficients between SSY</w:t>
        </w:r>
        <w:r w:rsidR="00C129E4" w:rsidRPr="00AA3FBB">
          <w:rPr>
            <w:rFonts w:cs="Times"/>
            <w:vertAlign w:val="subscript"/>
          </w:rPr>
          <w:t>EV</w:t>
        </w:r>
        <w:r w:rsidR="00C129E4" w:rsidRPr="00AA3FBB">
          <w:rPr>
            <w:rFonts w:cs="Times"/>
          </w:rPr>
          <w:t xml:space="preserve"> and Qmax in both watersheds, Qmax may be a promising predictor that integrates both precipitation and discharge processes</w:t>
        </w:r>
        <w:r w:rsidR="00C129E4">
          <w:rPr>
            <w:rFonts w:cs="Times"/>
          </w:rPr>
          <w:t xml:space="preserve"> in diverse watersh</w:t>
        </w:r>
        <w:r>
          <w:rPr>
            <w:rFonts w:cs="Times"/>
          </w:rPr>
          <w:t>ed</w:t>
        </w:r>
        <w:r w:rsidR="00C129E4">
          <w:rPr>
            <w:rFonts w:cs="Times"/>
          </w:rPr>
          <w:t>s</w:t>
        </w:r>
        <w:r w:rsidR="00C129E4" w:rsidRPr="00AA3FBB">
          <w:rPr>
            <w:rFonts w:cs="Times"/>
          </w:rPr>
          <w:t>.</w:t>
        </w:r>
        <w:r w:rsidR="00C129E4">
          <w:rPr>
            <w:rFonts w:cs="Times"/>
          </w:rPr>
          <w:t xml:space="preserve"> </w:t>
        </w:r>
      </w:ins>
    </w:p>
    <w:p w14:paraId="62AF8F77" w14:textId="313417D5" w:rsidR="00C129E4" w:rsidRDefault="001C7A16" w:rsidP="00C129E4">
      <w:pPr>
        <w:rPr>
          <w:ins w:id="1184" w:author="Alex Messina" w:date="2016-03-08T15:54:00Z"/>
          <w:rFonts w:cs="Times"/>
        </w:rPr>
      </w:pPr>
      <w:ins w:id="1185" w:author="Alex Messina" w:date="2016-03-08T15:54:00Z">
        <w:r w:rsidRPr="00AA3FBB">
          <w:rPr>
            <w:rFonts w:cs="Times"/>
          </w:rPr>
          <w:t>In Faga'alu, SSY</w:t>
        </w:r>
        <w:r w:rsidRPr="00AA3FBB">
          <w:rPr>
            <w:rFonts w:cs="Times"/>
            <w:vertAlign w:val="subscript"/>
          </w:rPr>
          <w:t>EV</w:t>
        </w:r>
        <w:r w:rsidRPr="00AA3FBB">
          <w:rPr>
            <w:rFonts w:cs="Times"/>
          </w:rPr>
          <w:t xml:space="preserve"> was least correlated with the EI. </w:t>
        </w:r>
        <w:r w:rsidRPr="00AA3FBB">
          <w:rPr>
            <w:rFonts w:cs="Times"/>
          </w:rPr>
          <w:fldChar w:fldCharType="begin" w:fldLock="1"/>
        </w:r>
        <w:r w:rsidRPr="00AA3FBB">
          <w:rPr>
            <w:rFonts w:cs="Times"/>
          </w:rPr>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Pr="00AA3FBB">
          <w:rPr>
            <w:rFonts w:cs="Times"/>
          </w:rPr>
          <w:fldChar w:fldCharType="separate"/>
        </w:r>
        <w:r w:rsidRPr="00AA3FBB">
          <w:rPr>
            <w:rFonts w:cs="Times"/>
            <w:noProof/>
          </w:rPr>
          <w:t>Rodrigues et al. (2013)</w:t>
        </w:r>
        <w:r w:rsidRPr="00AA3FBB">
          <w:rPr>
            <w:rFonts w:cs="Times"/>
          </w:rPr>
          <w:fldChar w:fldCharType="end"/>
        </w:r>
        <w:r w:rsidRPr="00AA3FBB">
          <w:rPr>
            <w:rFonts w:cs="Times"/>
          </w:rPr>
          <w:t xml:space="preserve"> hypothesized that EI is poorly correlated with SSY</w:t>
        </w:r>
        <w:r w:rsidRPr="00AA3FBB">
          <w:rPr>
            <w:rFonts w:cs="Times"/>
            <w:vertAlign w:val="subscript"/>
          </w:rPr>
          <w:t>EV</w:t>
        </w:r>
        <w:r w:rsidRPr="00AA3FBB">
          <w:rPr>
            <w:rFonts w:cs="Times"/>
          </w:rPr>
          <w:t xml:space="preserve"> due to the effect of previous events on antecedent moisture conditions and in-channel sediment storage. </w:t>
        </w:r>
        <w:r w:rsidRPr="00AA3FBB">
          <w:rPr>
            <w:rFonts w:cs="Times"/>
          </w:rPr>
          <w:fldChar w:fldCharType="begin" w:fldLock="1"/>
        </w:r>
        <w:r w:rsidRPr="00AA3FBB">
          <w:rPr>
            <w:rFonts w:cs="Times"/>
          </w:rPr>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Pr="00AA3FBB">
          <w:rPr>
            <w:rFonts w:cs="Times"/>
          </w:rPr>
          <w:fldChar w:fldCharType="separate"/>
        </w:r>
        <w:r w:rsidRPr="00AA3FBB">
          <w:rPr>
            <w:rFonts w:cs="Times"/>
            <w:noProof/>
          </w:rPr>
          <w:t>Cox et al. (2006)</w:t>
        </w:r>
        <w:r w:rsidRPr="00AA3FBB">
          <w:rPr>
            <w:rFonts w:cs="Times"/>
          </w:rPr>
          <w:fldChar w:fldCharType="end"/>
        </w:r>
        <w:r w:rsidRPr="00AA3FBB">
          <w:rPr>
            <w:rFonts w:cs="Times"/>
          </w:rPr>
          <w:t xml:space="preserve"> found EI was more correlated with soil loss in an agricultural watershed than a forested watershed, and Faga'alu is mainly covered in dense forest. </w:t>
        </w:r>
        <w:r w:rsidR="00E00915" w:rsidRPr="00AA3FBB">
          <w:rPr>
            <w:rFonts w:cs="Times"/>
          </w:rPr>
          <w:t>P was measured near the quarry (RG1), which may reflect precipitation characteristics more accurately in the Lower than the Upper watershed, and account for the lower correlation coefficients between SSY</w:t>
        </w:r>
        <w:r w:rsidR="00E00915" w:rsidRPr="00AA3FBB">
          <w:rPr>
            <w:rFonts w:cs="Times"/>
            <w:vertAlign w:val="subscript"/>
          </w:rPr>
          <w:t>EV_UPPER</w:t>
        </w:r>
        <w:r w:rsidR="00E00915" w:rsidRPr="00AA3FBB">
          <w:rPr>
            <w:rFonts w:cs="Times"/>
          </w:rPr>
          <w:t xml:space="preserve"> and Psum and EI. SSY</w:t>
        </w:r>
        <w:r w:rsidR="00E00915" w:rsidRPr="00AA3FBB">
          <w:rPr>
            <w:rFonts w:cs="Times"/>
            <w:vertAlign w:val="subscript"/>
          </w:rPr>
          <w:t>LOWER</w:t>
        </w:r>
        <w:r w:rsidR="00E00915" w:rsidRPr="00AA3FBB">
          <w:rPr>
            <w:rFonts w:cs="Times"/>
          </w:rPr>
          <w:t xml:space="preserve"> was hypothesized to be generated by sheetwash and rill formation at the quarry and agricultural plots, whereas SSY</w:t>
        </w:r>
        <w:r w:rsidR="00E00915" w:rsidRPr="00AA3FBB">
          <w:rPr>
            <w:rFonts w:cs="Times"/>
            <w:vertAlign w:val="subscript"/>
          </w:rPr>
          <w:t>UPPER</w:t>
        </w:r>
        <w:r w:rsidR="00E00915" w:rsidRPr="00AA3FBB">
          <w:rPr>
            <w:rFonts w:cs="Times"/>
          </w:rPr>
          <w:t xml:space="preserve"> was hypothesized to be from channel processes and mass wasting. </w:t>
        </w:r>
      </w:ins>
      <w:moveToRangeStart w:id="1186" w:author="Alex Messina" w:date="2016-03-08T15:54:00Z" w:name="move445215820"/>
      <w:moveTo w:id="1187" w:author="Alex Messina" w:date="2016-03-08T15:54:00Z">
        <w:r w:rsidR="00E00915" w:rsidRPr="00AA3FBB">
          <w:rPr>
            <w:rFonts w:cs="Times"/>
          </w:rPr>
          <w:t xml:space="preserve">Mass wasting can contribute large pulses of sediment which can be deposited near or in the streams and entrained at high discharges during later storm events. </w:t>
        </w:r>
      </w:moveTo>
      <w:moveToRangeEnd w:id="1186"/>
      <w:del w:id="1188" w:author="Alex Messina" w:date="2016-03-08T15:54:00Z">
        <w:r w:rsidR="006F5A12">
          <w:delText xml:space="preserve">Several researchers have attempted to explain values of the intercept (α) and slope (β) coefficients of the </w:delText>
        </w:r>
      </w:del>
    </w:p>
    <w:p w14:paraId="041FB2C8" w14:textId="42A560AE" w:rsidR="00A955CD" w:rsidRPr="00AA3FBB" w:rsidRDefault="007943EB">
      <w:pPr>
        <w:rPr>
          <w:rFonts w:cs="Times"/>
        </w:rPr>
      </w:pPr>
      <w:ins w:id="1189" w:author="Alex Messina" w:date="2016-03-08T15:54:00Z">
        <w:r w:rsidRPr="00AA3FBB">
          <w:rPr>
            <w:rFonts w:cs="Times"/>
          </w:rPr>
          <w:t>The Q-SSC relationship (</w:t>
        </w:r>
      </w:ins>
      <w:r w:rsidRPr="00AA3FBB">
        <w:rPr>
          <w:rFonts w:cs="Times"/>
        </w:rPr>
        <w:t>sediment rating curve</w:t>
      </w:r>
      <w:ins w:id="1190" w:author="Alex Messina" w:date="2016-03-08T15:54:00Z">
        <w:r w:rsidRPr="00AA3FBB">
          <w:rPr>
            <w:rFonts w:cs="Times"/>
          </w:rPr>
          <w:t>) coefficients have no physical meaning, but</w:t>
        </w:r>
        <w:r w:rsidR="006F5A12" w:rsidRPr="00AA3FBB">
          <w:rPr>
            <w:rFonts w:cs="Times"/>
          </w:rPr>
          <w:t xml:space="preserve"> the intercept (α) and slope (β) </w:t>
        </w:r>
        <w:r w:rsidR="00A9019A" w:rsidRPr="00AA3FBB">
          <w:rPr>
            <w:rFonts w:cs="Times"/>
          </w:rPr>
          <w:t>can be interpreted</w:t>
        </w:r>
      </w:ins>
      <w:r w:rsidR="00A9019A" w:rsidRPr="00AA3FBB">
        <w:rPr>
          <w:rFonts w:cs="Times"/>
        </w:rPr>
        <w:t xml:space="preserve"> </w:t>
      </w:r>
      <w:r w:rsidR="006F5A12" w:rsidRPr="00AA3FBB">
        <w:rPr>
          <w:rFonts w:cs="Times"/>
        </w:rPr>
        <w:t>as a function of watershed characte</w:t>
      </w:r>
      <w:r w:rsidR="0001549D" w:rsidRPr="00AA3FBB">
        <w:rPr>
          <w:rFonts w:cs="Times"/>
        </w:rPr>
        <w:t>ristics</w:t>
      </w:r>
      <w:del w:id="1191" w:author="Alex Messina" w:date="2016-03-08T15:54:00Z">
        <w:r w:rsidR="006F5A12">
          <w:delText>. A traditional sediment rating curve (Q-SSC) is considered a 'black box' model, and though the slope and intercept have no physical meaning, some physical interpretation has been ascribed to them</w:delText>
        </w:r>
      </w:del>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(Asselman, 2000)</w:t>
      </w:r>
      <w:r w:rsidR="00A9019A" w:rsidRPr="00AA3FBB">
        <w:rPr>
          <w:rFonts w:cs="Times"/>
        </w:rPr>
        <w:fldChar w:fldCharType="end"/>
      </w:r>
      <w:r w:rsidR="006F5A12" w:rsidRPr="00AA3FBB">
        <w:rPr>
          <w:rFonts w:cs="Times"/>
        </w:rPr>
        <w:t xml:space="preserve">. </w:t>
      </w:r>
      <w:ins w:id="1192" w:author="Alex Messina" w:date="2016-03-08T15:54:00Z">
        <w:r w:rsidR="00A9019A" w:rsidRPr="00AA3FBB">
          <w:rPr>
            <w:rFonts w:cs="Times"/>
          </w:rPr>
          <w:t xml:space="preserve">Similarly, </w:t>
        </w:r>
      </w:ins>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6F5A12" w:rsidRPr="00AA3FBB">
        <w:rPr>
          <w:rFonts w:cs="Times"/>
        </w:rPr>
        <w:t xml:space="preserve"> hypothesized that the intercept in the Qmax-</w:t>
      </w:r>
      <w:r w:rsidR="001A74F8" w:rsidRPr="00AA3FBB">
        <w:rPr>
          <w:rFonts w:cs="Times"/>
        </w:rPr>
        <w:lastRenderedPageBreak/>
        <w:t>SSY</w:t>
      </w:r>
      <w:r w:rsidR="001A74F8" w:rsidRPr="00AA3FBB">
        <w:rPr>
          <w:rFonts w:cs="Times"/>
          <w:vertAlign w:val="subscript"/>
        </w:rPr>
        <w:t>EV</w:t>
      </w:r>
      <w:r w:rsidR="006F5A12" w:rsidRPr="00AA3FBB">
        <w:rPr>
          <w:rFonts w:cs="Times"/>
        </w:rPr>
        <w:t xml:space="preserve"> relationship varied with </w:t>
      </w:r>
      <w:ins w:id="1193" w:author="Alex Messina" w:date="2016-03-08T15:54:00Z">
        <w:r w:rsidR="00A9019A" w:rsidRPr="00AA3FBB">
          <w:rPr>
            <w:rFonts w:cs="Times"/>
          </w:rPr>
          <w:t xml:space="preserve">the watershed’s </w:t>
        </w:r>
      </w:ins>
      <w:r w:rsidR="006F5A12" w:rsidRPr="00AA3FBB">
        <w:rPr>
          <w:rFonts w:cs="Times"/>
        </w:rPr>
        <w:t>sediment availability and erodibility</w:t>
      </w:r>
      <w:del w:id="1194" w:author="Alex Messina" w:date="2016-03-08T15:54:00Z">
        <w:r w:rsidR="006F5A12">
          <w:delText xml:space="preserve"> in watersheds</w:delText>
        </w:r>
      </w:del>
      <w:r w:rsidR="006F5A12" w:rsidRPr="00AA3FBB">
        <w:rPr>
          <w:rFonts w:cs="Times"/>
        </w:rPr>
        <w:t xml:space="preserve">. While slopes in log-log space can be compared directly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(Duvert et al., 2012)</w:t>
      </w:r>
      <w:r w:rsidR="00ED69F9" w:rsidRPr="00AA3FBB">
        <w:rPr>
          <w:rFonts w:cs="Times"/>
        </w:rPr>
        <w:fldChar w:fldCharType="end"/>
      </w:r>
      <w:r w:rsidR="006F5A12" w:rsidRPr="00AA3FBB">
        <w:rPr>
          <w:rFonts w:cs="Times"/>
        </w:rPr>
        <w:t>, intercepts m</w:t>
      </w:r>
      <w:r w:rsidR="00A9019A" w:rsidRPr="00AA3FBB">
        <w:rPr>
          <w:rFonts w:cs="Times"/>
        </w:rPr>
        <w:t>ust be plotted in similar units</w:t>
      </w:r>
      <w:del w:id="1195" w:author="Alex Messina" w:date="2016-03-08T15:54:00Z">
        <w:r w:rsidR="006F5A12">
          <w:delText>, and normalized by watershed area. In five semi-arid to arid watersheds (2.1-1,538 km²) in Wyoming, United States</w:delText>
        </w:r>
      </w:del>
      <w:ins w:id="1196" w:author="Alex Messina" w:date="2016-03-08T15:54:00Z">
        <w:r w:rsidR="006F5A12" w:rsidRPr="00AA3FBB">
          <w:rPr>
            <w:rFonts w:cs="Times"/>
          </w:rPr>
          <w:t xml:space="preserve"> and normalized by watershed area</w:t>
        </w:r>
        <w:r w:rsidR="00CE1E69" w:rsidRPr="00AA3FBB">
          <w:rPr>
            <w:rFonts w:cs="Times"/>
          </w:rPr>
          <w:t xml:space="preserve">. Most studies do not correct </w:t>
        </w:r>
        <w:r w:rsidR="00C129E4">
          <w:rPr>
            <w:rFonts w:cs="Times"/>
          </w:rPr>
          <w:t>storm metric-</w:t>
        </w:r>
        <w:r w:rsidR="00CE1E69" w:rsidRPr="00AA3FBB">
          <w:rPr>
            <w:rFonts w:cs="Times"/>
          </w:rPr>
          <w:t xml:space="preserve">SSY models for log-bias, as is suggested by </w:t>
        </w:r>
        <w:r w:rsidR="00CE1E69" w:rsidRPr="00AA3FBB">
          <w:rPr>
            <w:rFonts w:cs="Times"/>
          </w:rPr>
          <w:fldChar w:fldCharType="begin" w:fldLock="1"/>
        </w:r>
        <w:r w:rsidR="00CE1E69" w:rsidRPr="00AA3FBB">
          <w:rPr>
            <w:rFonts w:cs="Times"/>
          </w:rPr>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"mendeley" : { "formattedCitation" : "(Ferguson, 1986)", "manualFormatting" : "Ferguson (1986)", "plainTextFormattedCitation" : "(Ferguson, 1986)", "previouslyFormattedCitation" : "(Ferguson, 1986)" }, "properties" : { "noteIndex" : 0 }, "schema" : "https://github.com/citation-style-language/schema/raw/master/csl-citation.json" }</w:instrText>
        </w:r>
        <w:r w:rsidR="00CE1E69" w:rsidRPr="00AA3FBB">
          <w:rPr>
            <w:rFonts w:cs="Times"/>
          </w:rPr>
          <w:fldChar w:fldCharType="separate"/>
        </w:r>
        <w:r w:rsidR="00CE1E69" w:rsidRPr="00AA3FBB">
          <w:rPr>
            <w:rFonts w:cs="Times"/>
            <w:noProof/>
          </w:rPr>
          <w:t>Ferguson (1986)</w:t>
        </w:r>
        <w:r w:rsidR="00CE1E69" w:rsidRPr="00AA3FBB">
          <w:rPr>
            <w:rFonts w:cs="Times"/>
          </w:rPr>
          <w:fldChar w:fldCharType="end"/>
        </w:r>
        <w:r w:rsidR="00CE1E69" w:rsidRPr="00AA3FBB">
          <w:rPr>
            <w:rFonts w:cs="Times"/>
          </w:rPr>
          <w:t xml:space="preserve"> for Q-SSC relationships, so we </w:t>
        </w:r>
        <w:r w:rsidR="00C129E4">
          <w:rPr>
            <w:rFonts w:cs="Times"/>
          </w:rPr>
          <w:t>calculated the bias correction factor</w:t>
        </w:r>
        <w:r w:rsidR="001C7A16">
          <w:rPr>
            <w:rFonts w:cs="Times"/>
          </w:rPr>
          <w:t xml:space="preserve"> </w:t>
        </w:r>
        <w:r w:rsidR="00C129E4">
          <w:rPr>
            <w:rFonts w:cs="Times"/>
          </w:rPr>
          <w:t>separately from the intercept</w:t>
        </w:r>
        <w:r w:rsidR="001C7A16">
          <w:rPr>
            <w:rFonts w:cs="Times"/>
          </w:rPr>
          <w:t xml:space="preserve"> (Equation 5)</w:t>
        </w:r>
        <w:r w:rsidR="00C129E4">
          <w:rPr>
            <w:rFonts w:cs="Times"/>
          </w:rPr>
          <w:t xml:space="preserve"> to compare</w:t>
        </w:r>
        <w:r w:rsidR="00CE1E69" w:rsidRPr="00AA3FBB">
          <w:rPr>
            <w:rFonts w:cs="Times"/>
          </w:rPr>
          <w:t xml:space="preserve"> our model slopes and intercepts </w:t>
        </w:r>
        <w:r w:rsidR="001C7A16">
          <w:rPr>
            <w:rFonts w:cs="Times"/>
          </w:rPr>
          <w:t>with</w:t>
        </w:r>
        <w:r w:rsidR="00CE1E69" w:rsidRPr="00AA3FBB">
          <w:rPr>
            <w:rFonts w:cs="Times"/>
          </w:rPr>
          <w:t xml:space="preserve"> these other studies</w:t>
        </w:r>
        <w:r w:rsidR="006F5A12" w:rsidRPr="00AA3FBB">
          <w:rPr>
            <w:rFonts w:cs="Times"/>
          </w:rPr>
          <w:t>. In five semi-arid to arid watersheds (2.1</w:t>
        </w:r>
        <w:r w:rsidR="00A9019A" w:rsidRPr="00AA3FBB">
          <w:rPr>
            <w:rFonts w:cs="Times"/>
          </w:rPr>
          <w:t xml:space="preserve"> </w:t>
        </w:r>
        <w:r w:rsidR="006F5A12" w:rsidRPr="00AA3FBB">
          <w:rPr>
            <w:rFonts w:cs="Times"/>
          </w:rPr>
          <w:t>-</w:t>
        </w:r>
        <w:r w:rsidR="00A9019A" w:rsidRPr="00AA3FBB">
          <w:rPr>
            <w:rFonts w:cs="Times"/>
          </w:rPr>
          <w:t xml:space="preserve"> </w:t>
        </w:r>
        <w:r w:rsidR="006F5A12" w:rsidRPr="00AA3FBB">
          <w:rPr>
            <w:rFonts w:cs="Times"/>
          </w:rPr>
          <w:t>1,538 km²) in Wyoming, United States</w:t>
        </w:r>
        <w:r w:rsidR="00F26C92" w:rsidRPr="00AA3FBB">
          <w:rPr>
            <w:rFonts w:cs="Times"/>
          </w:rPr>
          <w:t>,</w:t>
        </w:r>
        <w:r w:rsidR="00ED69F9" w:rsidRPr="00AA3FBB">
          <w:rPr>
            <w:rFonts w:cs="Times"/>
          </w:rPr>
          <w:t xml:space="preserve"> </w:t>
        </w:r>
        <w:r w:rsidR="00C129E4">
          <w:rPr>
            <w:rFonts w:cs="Times"/>
          </w:rPr>
          <w:t>Qmax-</w:t>
        </w:r>
        <w:r w:rsidR="00C129E4" w:rsidRPr="00C129E4">
          <w:rPr>
            <w:rFonts w:cs="Times"/>
          </w:rPr>
          <w:t xml:space="preserve"> </w:t>
        </w:r>
        <w:r w:rsidR="00C129E4" w:rsidRPr="00AA3FBB">
          <w:rPr>
            <w:rFonts w:cs="Times"/>
          </w:rPr>
          <w:t>SSY</w:t>
        </w:r>
        <w:r w:rsidR="00C129E4" w:rsidRPr="00AA3FBB">
          <w:rPr>
            <w:rFonts w:cs="Times"/>
            <w:vertAlign w:val="subscript"/>
          </w:rPr>
          <w:t>EV</w:t>
        </w:r>
        <w:r w:rsidR="00C129E4">
          <w:rPr>
            <w:rFonts w:cs="Times"/>
          </w:rPr>
          <w:t xml:space="preserve"> </w:t>
        </w:r>
        <w:r w:rsidR="006F5A12" w:rsidRPr="00AA3FBB">
          <w:rPr>
            <w:rFonts w:cs="Times"/>
          </w:rPr>
          <w:t xml:space="preserve">relationship </w:t>
        </w:r>
        <w:r w:rsidR="00A9019A" w:rsidRPr="00AA3FBB">
          <w:rPr>
            <w:rFonts w:cs="Times"/>
          </w:rPr>
          <w:t xml:space="preserve">intercepts </w:t>
        </w:r>
        <w:r w:rsidR="006F5A12" w:rsidRPr="00AA3FBB">
          <w:rPr>
            <w:rFonts w:cs="Times"/>
          </w:rPr>
          <w:t>ranged from 111</w:t>
        </w:r>
        <w:r w:rsidR="00A9019A" w:rsidRPr="00AA3FBB">
          <w:rPr>
            <w:rFonts w:cs="Times"/>
          </w:rPr>
          <w:t xml:space="preserve"> </w:t>
        </w:r>
        <w:r w:rsidR="006F5A12" w:rsidRPr="00AA3FBB">
          <w:rPr>
            <w:rFonts w:cs="Times"/>
          </w:rPr>
          <w:t>-</w:t>
        </w:r>
        <w:r w:rsidR="00A9019A" w:rsidRPr="00AA3FBB">
          <w:rPr>
            <w:rFonts w:cs="Times"/>
          </w:rPr>
          <w:t xml:space="preserve"> </w:t>
        </w:r>
        <w:r w:rsidR="006F5A12" w:rsidRPr="00AA3FBB">
          <w:rPr>
            <w:rFonts w:cs="Times"/>
          </w:rPr>
          <w:t xml:space="preserve">4,320 (Qmax in m³/s/km², </w:t>
        </w:r>
        <w:r w:rsidR="001A74F8" w:rsidRPr="00AA3FBB">
          <w:rPr>
            <w:rFonts w:cs="Times"/>
          </w:rPr>
          <w:t>SSY</w:t>
        </w:r>
        <w:r w:rsidR="001A74F8" w:rsidRPr="00AA3FBB">
          <w:rPr>
            <w:rFonts w:cs="Times"/>
            <w:vertAlign w:val="subscript"/>
          </w:rPr>
          <w:t>EV</w:t>
        </w:r>
        <w:r w:rsidR="006F5A12" w:rsidRPr="00AA3FBB">
          <w:rPr>
            <w:rFonts w:cs="Times"/>
          </w:rPr>
          <w:t xml:space="preserve"> in Mg/km²)</w:t>
        </w:r>
      </w:ins>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Rankl, 2004)</w:t>
      </w:r>
      <w:r w:rsidR="00A9019A" w:rsidRPr="00AA3FBB">
        <w:rPr>
          <w:rFonts w:cs="Times"/>
        </w:rPr>
        <w:fldChar w:fldCharType="end"/>
      </w:r>
      <w:del w:id="1197" w:author="Alex Messina" w:date="2016-03-08T15:54:00Z">
        <w:r w:rsidR="00F26C92">
          <w:delText>,</w:delText>
        </w:r>
        <w:r w:rsidR="00ED69F9">
          <w:delText xml:space="preserve"> </w:delText>
        </w:r>
        <w:r w:rsidR="006F5A12">
          <w:delText xml:space="preserve">intercepts of the </w:delText>
        </w:r>
        <w:r w:rsidR="00003545">
          <w:delText>SSY</w:delText>
        </w:r>
        <w:r w:rsidR="00003545">
          <w:rPr>
            <w:vertAlign w:val="subscript"/>
          </w:rPr>
          <w:delText>EV</w:delText>
        </w:r>
        <w:r w:rsidR="006F5A12">
          <w:delText>-Qmax relationship ranged from 111-4,320 (Qmax in m³/s/km², SSY</w:delText>
        </w:r>
        <w:r w:rsidR="00923D73" w:rsidRPr="001E37AA">
          <w:rPr>
            <w:vertAlign w:val="subscript"/>
          </w:rPr>
          <w:delText>EV</w:delText>
        </w:r>
        <w:r w:rsidR="006F5A12">
          <w:delText xml:space="preserve"> in Mg/km²).</w:delText>
        </w:r>
      </w:del>
      <w:ins w:id="1198" w:author="Alex Messina" w:date="2016-03-08T15:54:00Z">
        <w:r w:rsidR="006F5A12" w:rsidRPr="00AA3FBB">
          <w:rPr>
            <w:rFonts w:cs="Times"/>
          </w:rPr>
          <w:t>.</w:t>
        </w:r>
      </w:ins>
      <w:r w:rsidR="006F5A12" w:rsidRPr="00AA3FBB">
        <w:rPr>
          <w:rFonts w:cs="Times"/>
        </w:rPr>
        <w:t xml:space="preserve"> In eight sub-humid to semi-arid watersheds (0.45-22 km</w:t>
      </w:r>
      <w:del w:id="1199" w:author="Alex Messina" w:date="2016-03-08T15:54:00Z">
        <w:r w:rsidR="006F5A12">
          <w:delText>²)</w:delText>
        </w:r>
      </w:del>
      <w:ins w:id="1200" w:author="Alex Messina" w:date="2016-03-08T15:54:00Z">
        <w:r w:rsidR="006F5A12" w:rsidRPr="00AA3FBB">
          <w:rPr>
            <w:rFonts w:cs="Times"/>
          </w:rPr>
          <w:t>²)</w:t>
        </w:r>
        <w:r w:rsidR="00A9019A" w:rsidRPr="00AA3FBB">
          <w:rPr>
            <w:rFonts w:cs="Times"/>
          </w:rPr>
          <w:t>,</w:t>
        </w:r>
        <w:r w:rsidR="006F5A12" w:rsidRPr="00AA3FBB">
          <w:rPr>
            <w:rFonts w:cs="Times"/>
          </w:rPr>
          <w:t xml:space="preserve"> intercepts ranged from 25-5,039</w:t>
        </w:r>
      </w:ins>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Duvert et al., 2012)</w:t>
      </w:r>
      <w:r w:rsidR="00A9019A" w:rsidRPr="00AA3FBB">
        <w:rPr>
          <w:rFonts w:cs="Times"/>
        </w:rPr>
        <w:fldChar w:fldCharType="end"/>
      </w:r>
      <w:del w:id="1201" w:author="Alex Messina" w:date="2016-03-08T15:54:00Z">
        <w:r w:rsidR="00F26C92">
          <w:delText xml:space="preserve">, </w:delText>
        </w:r>
        <w:r w:rsidR="006F5A12">
          <w:delText>the intercepts ranged from 25-5,039.</w:delText>
        </w:r>
      </w:del>
      <w:ins w:id="1202" w:author="Alex Messina" w:date="2016-03-08T15:54:00Z">
        <w:r w:rsidR="006F5A12" w:rsidRPr="00AA3FBB">
          <w:rPr>
            <w:rFonts w:cs="Times"/>
          </w:rPr>
          <w:t>.</w:t>
        </w:r>
      </w:ins>
      <w:r w:rsidR="006F5A12" w:rsidRPr="00AA3FBB">
        <w:rPr>
          <w:rFonts w:cs="Times"/>
        </w:rPr>
        <w:t xml:space="preserve"> In Faga'alu, </w:t>
      </w:r>
      <w:del w:id="1203" w:author="Alex Messina" w:date="2016-03-08T15:54:00Z">
        <w:r w:rsidR="006F5A12">
          <w:delText>the intercept</w:delText>
        </w:r>
      </w:del>
      <w:ins w:id="1204" w:author="Alex Messina" w:date="2016-03-08T15:54:00Z">
        <w:r w:rsidR="006F5A12" w:rsidRPr="00AA3FBB">
          <w:rPr>
            <w:rFonts w:cs="Times"/>
          </w:rPr>
          <w:t>intercept</w:t>
        </w:r>
        <w:r w:rsidR="00A9019A" w:rsidRPr="00AA3FBB">
          <w:rPr>
            <w:rFonts w:cs="Times"/>
          </w:rPr>
          <w:t>s were</w:t>
        </w:r>
        <w:r w:rsidR="006F5A12" w:rsidRPr="00AA3FBB">
          <w:rPr>
            <w:rFonts w:cs="Times"/>
          </w:rPr>
          <w:t xml:space="preserve"> </w:t>
        </w:r>
        <w:r w:rsidR="00A9019A" w:rsidRPr="00AA3FBB">
          <w:rPr>
            <w:rFonts w:cs="Times"/>
          </w:rPr>
          <w:t>0.</w:t>
        </w:r>
        <w:r w:rsidR="001C7A16">
          <w:rPr>
            <w:rFonts w:cs="Times"/>
          </w:rPr>
          <w:t>4</w:t>
        </w:r>
        <w:r w:rsidR="00154474">
          <w:rPr>
            <w:rFonts w:cs="Times"/>
          </w:rPr>
          <w:t xml:space="preserve"> and 2</w:t>
        </w:r>
        <w:r w:rsidR="00A9019A" w:rsidRPr="00AA3FBB">
          <w:rPr>
            <w:rFonts w:cs="Times"/>
          </w:rPr>
          <w:t>.</w:t>
        </w:r>
        <w:r w:rsidR="00154474">
          <w:rPr>
            <w:rFonts w:cs="Times"/>
          </w:rPr>
          <w:t>4</w:t>
        </w:r>
      </w:ins>
      <w:r w:rsidR="00A9019A" w:rsidRPr="00AA3FBB">
        <w:rPr>
          <w:rFonts w:cs="Times"/>
        </w:rPr>
        <w:t xml:space="preserve"> </w:t>
      </w:r>
      <w:r w:rsidR="006F5A12" w:rsidRPr="00AA3FBB">
        <w:rPr>
          <w:rFonts w:cs="Times"/>
        </w:rPr>
        <w:t>in the undisturbed</w:t>
      </w:r>
      <w:del w:id="1205" w:author="Alex Messina" w:date="2016-03-08T15:54:00Z">
        <w:r w:rsidR="006F5A12">
          <w:delText>, UPPER subwatershed was 0.35, and in the</w:delText>
        </w:r>
      </w:del>
      <w:ins w:id="1206" w:author="Alex Messina" w:date="2016-03-08T15:54:00Z">
        <w:r w:rsidR="00A9019A" w:rsidRPr="00AA3FBB">
          <w:rPr>
            <w:rFonts w:cs="Times"/>
          </w:rPr>
          <w:t xml:space="preserve"> and</w:t>
        </w:r>
      </w:ins>
      <w:r w:rsidR="00A9019A" w:rsidRPr="00AA3FBB">
        <w:rPr>
          <w:rFonts w:cs="Times"/>
        </w:rPr>
        <w:t xml:space="preserve"> disturbed</w:t>
      </w:r>
      <w:del w:id="1207" w:author="Alex Messina" w:date="2016-03-08T15:54:00Z">
        <w:r w:rsidR="006F5A12">
          <w:delText xml:space="preserve">, TOTAL watershed the intercept was 1.38, which </w:delText>
        </w:r>
      </w:del>
      <w:ins w:id="1208" w:author="Alex Messina" w:date="2016-03-08T15:54:00Z">
        <w:r w:rsidR="00122ED6" w:rsidRPr="00AA3FBB">
          <w:rPr>
            <w:rFonts w:cs="Times"/>
          </w:rPr>
          <w:t xml:space="preserve"> </w:t>
        </w:r>
        <w:r w:rsidR="00F100CB" w:rsidRPr="00AA3FBB">
          <w:rPr>
            <w:rFonts w:cs="Times"/>
          </w:rPr>
          <w:t>watersheds, respectively</w:t>
        </w:r>
        <w:r w:rsidR="00A9019A" w:rsidRPr="00AA3FBB">
          <w:rPr>
            <w:rFonts w:cs="Times"/>
          </w:rPr>
          <w:t>. These</w:t>
        </w:r>
        <w:r w:rsidR="00A64267" w:rsidRPr="00AA3FBB">
          <w:rPr>
            <w:rFonts w:cs="Times"/>
          </w:rPr>
          <w:t xml:space="preserve"> intercepts</w:t>
        </w:r>
        <w:r w:rsidR="00A9019A" w:rsidRPr="00AA3FBB">
          <w:rPr>
            <w:rFonts w:cs="Times"/>
          </w:rPr>
          <w:t xml:space="preserve"> </w:t>
        </w:r>
      </w:ins>
      <w:r w:rsidR="00A9019A" w:rsidRPr="00AA3FBB">
        <w:rPr>
          <w:rFonts w:cs="Times"/>
        </w:rPr>
        <w:t>are</w:t>
      </w:r>
      <w:r w:rsidR="00122ED6" w:rsidRPr="00AA3FBB">
        <w:rPr>
          <w:rFonts w:cs="Times"/>
        </w:rPr>
        <w:t xml:space="preserve"> </w:t>
      </w:r>
      <w:del w:id="1209" w:author="Alex Messina" w:date="2016-03-08T15:54:00Z">
        <w:r w:rsidR="006F5A12">
          <w:delText>an order</w:delText>
        </w:r>
      </w:del>
      <w:ins w:id="1210" w:author="Alex Messina" w:date="2016-03-08T15:54:00Z">
        <w:r w:rsidR="00122ED6" w:rsidRPr="00AA3FBB">
          <w:rPr>
            <w:rFonts w:cs="Times"/>
          </w:rPr>
          <w:t>1-2</w:t>
        </w:r>
        <w:r w:rsidR="006F5A12" w:rsidRPr="00AA3FBB">
          <w:rPr>
            <w:rFonts w:cs="Times"/>
          </w:rPr>
          <w:t xml:space="preserve"> order</w:t>
        </w:r>
        <w:r w:rsidR="00122ED6" w:rsidRPr="00AA3FBB">
          <w:rPr>
            <w:rFonts w:cs="Times"/>
          </w:rPr>
          <w:t>s</w:t>
        </w:r>
      </w:ins>
      <w:r w:rsidR="00122ED6" w:rsidRPr="00AA3FBB">
        <w:rPr>
          <w:rFonts w:cs="Times"/>
        </w:rPr>
        <w:t xml:space="preserve"> of magnitude</w:t>
      </w:r>
      <w:r w:rsidR="006F5A12" w:rsidRPr="00AA3FBB">
        <w:rPr>
          <w:rFonts w:cs="Times"/>
        </w:rPr>
        <w:t xml:space="preserve"> </w:t>
      </w:r>
      <w:del w:id="1211" w:author="Alex Messina" w:date="2016-03-08T15:54:00Z">
        <w:r w:rsidR="006F5A12">
          <w:delText xml:space="preserve">or two </w:delText>
        </w:r>
      </w:del>
      <w:r w:rsidR="00461A14" w:rsidRPr="00AA3FBB">
        <w:rPr>
          <w:rFonts w:cs="Times"/>
        </w:rPr>
        <w:t>l</w:t>
      </w:r>
      <w:r w:rsidR="00CB6F88" w:rsidRPr="00AA3FBB">
        <w:rPr>
          <w:rFonts w:cs="Times"/>
        </w:rPr>
        <w:t>ower</w:t>
      </w:r>
      <w:r w:rsidR="006F5A12" w:rsidRPr="00AA3FBB">
        <w:rPr>
          <w:rFonts w:cs="Times"/>
        </w:rPr>
        <w:t xml:space="preserve"> than </w:t>
      </w:r>
      <w:del w:id="1212" w:author="Alex Messina" w:date="2016-03-08T15:54:00Z">
        <w:r w:rsidR="006F5A12">
          <w:delText xml:space="preserve">the lowest intercepts </w:delText>
        </w:r>
      </w:del>
      <w:r w:rsidR="006F5A12" w:rsidRPr="00AA3FBB">
        <w:rPr>
          <w:rFonts w:cs="Times"/>
        </w:rPr>
        <w:t xml:space="preserve">in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ED69F9" w:rsidRPr="00AA3FBB">
        <w:rPr>
          <w:rFonts w:cs="Times"/>
        </w:rPr>
        <w:t xml:space="preserve"> </w:t>
      </w:r>
      <w:r w:rsidR="006F5A12" w:rsidRPr="00AA3FBB">
        <w:rPr>
          <w:rFonts w:cs="Times"/>
        </w:rPr>
        <w:t>and</w:t>
      </w:r>
      <w:r w:rsidR="00ED69F9" w:rsidRPr="00AA3FBB">
        <w:rPr>
          <w:rFonts w:cs="Times"/>
        </w:rPr>
        <w:t xml:space="preserve">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del w:id="1213" w:author="Alex Messina" w:date="2016-03-08T15:54:00Z">
        <w:r w:rsidR="006F5A12">
          <w:delText>. This suggests</w:delText>
        </w:r>
      </w:del>
      <w:ins w:id="1214" w:author="Alex Messina" w:date="2016-03-08T15:54:00Z">
        <w:r w:rsidR="00A9019A" w:rsidRPr="00AA3FBB">
          <w:rPr>
            <w:rFonts w:cs="Times"/>
          </w:rPr>
          <w:t>, suggesting</w:t>
        </w:r>
      </w:ins>
      <w:r w:rsidR="00A9019A" w:rsidRPr="00AA3FBB">
        <w:rPr>
          <w:rFonts w:cs="Times"/>
        </w:rPr>
        <w:t xml:space="preserve"> </w:t>
      </w:r>
      <w:r w:rsidR="006F5A12" w:rsidRPr="00AA3FBB">
        <w:rPr>
          <w:rFonts w:cs="Times"/>
        </w:rPr>
        <w:t>that sediment a</w:t>
      </w:r>
      <w:r w:rsidR="001C7A16">
        <w:rPr>
          <w:rFonts w:cs="Times"/>
        </w:rPr>
        <w:t xml:space="preserve">vailability is relatively low </w:t>
      </w:r>
      <w:del w:id="1215" w:author="Alex Messina" w:date="2016-03-08T15:54:00Z">
        <w:r w:rsidR="006F5A12">
          <w:delText xml:space="preserve">in Faga'alu, </w:delText>
        </w:r>
      </w:del>
      <w:r w:rsidR="001C7A16">
        <w:rPr>
          <w:rFonts w:cs="Times"/>
        </w:rPr>
        <w:t>under</w:t>
      </w:r>
      <w:r w:rsidR="00A9019A" w:rsidRPr="00AA3FBB">
        <w:rPr>
          <w:rFonts w:cs="Times"/>
        </w:rPr>
        <w:t xml:space="preserve"> natural and human-disturbed conditions</w:t>
      </w:r>
      <w:ins w:id="1216" w:author="Alex Messina" w:date="2016-03-08T15:54:00Z">
        <w:r w:rsidR="00A9019A" w:rsidRPr="00AA3FBB">
          <w:rPr>
            <w:rFonts w:cs="Times"/>
          </w:rPr>
          <w:t xml:space="preserve"> in Faga'alu</w:t>
        </w:r>
      </w:ins>
      <w:r w:rsidR="006F5A12" w:rsidRPr="00AA3FBB">
        <w:rPr>
          <w:rFonts w:cs="Times"/>
        </w:rPr>
        <w:t>, likely due to the dense forest cover.</w:t>
      </w:r>
    </w:p>
    <w:p w14:paraId="4F1A615F" w14:textId="7660A0EA" w:rsidR="00A955CD" w:rsidRPr="00AA3FBB" w:rsidRDefault="006F5A12">
      <w:pPr>
        <w:rPr>
          <w:rFonts w:cs="Times"/>
        </w:rPr>
      </w:pPr>
      <w:r w:rsidRPr="00AA3FBB">
        <w:rPr>
          <w:rFonts w:cs="Times"/>
        </w:rPr>
        <w:t>High slope values</w:t>
      </w:r>
      <w:r w:rsidR="009C56F9" w:rsidRPr="00AA3FBB">
        <w:rPr>
          <w:rFonts w:cs="Times"/>
        </w:rPr>
        <w:t xml:space="preserve"> </w:t>
      </w:r>
      <w:r w:rsidRPr="00AA3FBB">
        <w:rPr>
          <w:rFonts w:cs="Times"/>
        </w:rPr>
        <w:t xml:space="preserve">in the log-log plots (β coefficient) suggest that small </w:t>
      </w:r>
      <w:del w:id="1217" w:author="Alex Messina" w:date="2016-03-08T15:54:00Z">
        <w:r>
          <w:delText>changes</w:delText>
        </w:r>
      </w:del>
      <w:ins w:id="1218" w:author="Alex Messina" w:date="2016-03-08T15:54:00Z">
        <w:r w:rsidR="00A9019A" w:rsidRPr="00AA3FBB">
          <w:rPr>
            <w:rFonts w:cs="Times"/>
          </w:rPr>
          <w:t>increases</w:t>
        </w:r>
      </w:ins>
      <w:r w:rsidRPr="00AA3FBB">
        <w:rPr>
          <w:rFonts w:cs="Times"/>
        </w:rPr>
        <w:t xml:space="preserve"> in stream discharge </w:t>
      </w:r>
      <w:del w:id="1219" w:author="Alex Messina" w:date="2016-03-08T15:54:00Z">
        <w:r>
          <w:delText>lead to</w:delText>
        </w:r>
      </w:del>
      <w:ins w:id="1220" w:author="Alex Messina" w:date="2016-03-08T15:54:00Z">
        <w:r w:rsidR="00A9019A" w:rsidRPr="00AA3FBB">
          <w:rPr>
            <w:rFonts w:cs="Times"/>
          </w:rPr>
          <w:t>correlate with</w:t>
        </w:r>
      </w:ins>
      <w:r w:rsidR="00A9019A" w:rsidRPr="00AA3FBB">
        <w:rPr>
          <w:rFonts w:cs="Times"/>
        </w:rPr>
        <w:t xml:space="preserve"> </w:t>
      </w:r>
      <w:r w:rsidRPr="00AA3FBB">
        <w:rPr>
          <w:rFonts w:cs="Times"/>
        </w:rPr>
        <w:t xml:space="preserve">large increases in sediment load due to the erosive power of the </w:t>
      </w:r>
      <w:del w:id="1221" w:author="Alex Messina" w:date="2016-03-08T15:54:00Z">
        <w:r>
          <w:delText>river</w:delText>
        </w:r>
      </w:del>
      <w:ins w:id="1222" w:author="Alex Messina" w:date="2016-03-08T15:54:00Z">
        <w:r w:rsidR="00A9019A" w:rsidRPr="00AA3FBB">
          <w:rPr>
            <w:rFonts w:cs="Times"/>
          </w:rPr>
          <w:t>stream</w:t>
        </w:r>
      </w:ins>
      <w:r w:rsidRPr="00AA3FBB">
        <w:rPr>
          <w:rFonts w:cs="Times"/>
        </w:rPr>
        <w:t xml:space="preserve"> or the availability of new sediment sources at high Q </w:t>
      </w:r>
      <w:r w:rsidR="00ED69F9" w:rsidRPr="00AA3FBB">
        <w:rPr>
          <w:rFonts w:cs="Times"/>
        </w:rPr>
        <w:fldChar w:fldCharType="begin" w:fldLock="1"/>
      </w:r>
      <w:r w:rsidR="00E153E3"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(Asselman, 2000)</w:t>
      </w:r>
      <w:r w:rsidR="00ED69F9" w:rsidRPr="00AA3FBB">
        <w:rPr>
          <w:rFonts w:cs="Times"/>
        </w:rPr>
        <w:fldChar w:fldCharType="end"/>
      </w:r>
      <w:r w:rsidRPr="00AA3FBB">
        <w:rPr>
          <w:rFonts w:cs="Times"/>
        </w:rPr>
        <w:t xml:space="preserve">.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Pr="00AA3FBB">
        <w:rPr>
          <w:rFonts w:cs="Times"/>
        </w:rPr>
        <w:t xml:space="preserve"> assumed that the slope was a function of r</w:t>
      </w:r>
      <w:r w:rsidR="00122ED6" w:rsidRPr="00AA3FBB">
        <w:rPr>
          <w:rFonts w:cs="Times"/>
        </w:rPr>
        <w:t>ainfall intensity on hillslopes</w:t>
      </w:r>
      <w:del w:id="1223" w:author="Alex Messina" w:date="2016-03-08T15:54:00Z">
        <w:r>
          <w:delText>,</w:delText>
        </w:r>
      </w:del>
      <w:r w:rsidR="00122ED6" w:rsidRPr="00AA3FBB">
        <w:rPr>
          <w:rFonts w:cs="Times"/>
        </w:rPr>
        <w:t xml:space="preserve"> and </w:t>
      </w:r>
      <w:r w:rsidRPr="00AA3FBB">
        <w:rPr>
          <w:rFonts w:cs="Times"/>
        </w:rPr>
        <w:t xml:space="preserve">found that the slopes </w:t>
      </w:r>
      <w:del w:id="1224" w:author="Alex Messina" w:date="2016-03-08T15:54:00Z">
        <w:r>
          <w:delText xml:space="preserve">ranged from 1.07-1.29 in five semi-arid to arid watersheds in Wyoming, and </w:delText>
        </w:r>
      </w:del>
      <w:r w:rsidR="00122ED6" w:rsidRPr="00AA3FBB">
        <w:rPr>
          <w:rFonts w:cs="Times"/>
        </w:rPr>
        <w:t xml:space="preserve">were </w:t>
      </w:r>
      <w:r w:rsidR="00122ED6" w:rsidRPr="00AA3FBB">
        <w:rPr>
          <w:rFonts w:cs="Times"/>
        </w:rPr>
        <w:lastRenderedPageBreak/>
        <w:t>not statistically different among watersheds</w:t>
      </w:r>
      <w:del w:id="1225" w:author="Alex Messina" w:date="2016-03-08T15:54:00Z">
        <w:r>
          <w:delText>.</w:delText>
        </w:r>
      </w:del>
      <w:ins w:id="1226" w:author="Alex Messina" w:date="2016-03-08T15:54:00Z">
        <w:r w:rsidR="00122ED6" w:rsidRPr="00AA3FBB">
          <w:rPr>
            <w:rFonts w:cs="Times"/>
          </w:rPr>
          <w:t xml:space="preserve"> and </w:t>
        </w:r>
        <w:r w:rsidRPr="00AA3FBB">
          <w:rPr>
            <w:rFonts w:cs="Times"/>
          </w:rPr>
          <w:t>ranged from 1.07-1.29</w:t>
        </w:r>
        <w:r w:rsidR="00A9019A" w:rsidRPr="00AA3FBB">
          <w:rPr>
            <w:rFonts w:cs="Times"/>
          </w:rPr>
          <w:t xml:space="preserve"> in semi-arid Wyoming.</w:t>
        </w:r>
      </w:ins>
      <w:r w:rsidR="00A9019A" w:rsidRPr="00AA3FBB">
        <w:rPr>
          <w:rFonts w:cs="Times"/>
        </w:rPr>
        <w:t xml:space="preserve"> In</w:t>
      </w:r>
      <w:del w:id="1227" w:author="Alex Messina" w:date="2016-03-08T15:54:00Z">
        <w:r>
          <w:delText xml:space="preserve"> the</w:delText>
        </w:r>
      </w:del>
      <w:r w:rsidRPr="00AA3FBB">
        <w:rPr>
          <w:rFonts w:cs="Times"/>
        </w:rPr>
        <w:t xml:space="preserve"> watersheds in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Pr="00AA3FBB">
        <w:rPr>
          <w:rFonts w:cs="Times"/>
        </w:rPr>
        <w:t xml:space="preserve">, slopes ranged from 0.95-1.82, and from 1.06-2.45 in eighteen other watersheds (0.60-1,538 km²) in diverse geographical settings </w:t>
      </w:r>
      <w:r w:rsidR="00ED69F9" w:rsidRPr="00AA3FBB">
        <w:rPr>
          <w:rFonts w:cs="Times"/>
        </w:rPr>
        <w:fldChar w:fldCharType="begin" w:fldLock="1"/>
      </w:r>
      <w:r w:rsidR="00E153E3" w:rsidRPr="00AA3FBB">
        <w:rPr>
          <w:rFonts w:cs="Times"/>
        </w:rPr>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(Basher et al., 1997; Fahey and Marden, 2000; Hicks et al., 2009; Rankl, 2004; Tropeano, 1991)</w:t>
      </w:r>
      <w:r w:rsidR="00ED69F9" w:rsidRPr="00AA3FBB">
        <w:rPr>
          <w:rFonts w:cs="Times"/>
        </w:rPr>
        <w:fldChar w:fldCharType="end"/>
      </w:r>
      <w:del w:id="1228" w:author="Alex Messina" w:date="2016-03-08T15:54:00Z">
        <w:r w:rsidR="00ED69F9">
          <w:delText xml:space="preserve"> </w:delText>
        </w:r>
        <w:r>
          <w:delText xml:space="preserve">compiled by </w:delText>
        </w:r>
        <w:r w:rsidR="00ED69F9">
          <w:fldChar w:fldCharType="begin" w:fldLock="1"/>
        </w:r>
        <w:r w:rsidR="00E153E3">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delInstrText>
        </w:r>
        <w:r w:rsidR="00ED69F9">
          <w:fldChar w:fldCharType="separate"/>
        </w:r>
        <w:r w:rsidR="00ED69F9" w:rsidRPr="00ED69F9">
          <w:rPr>
            <w:noProof/>
          </w:rPr>
          <w:delText xml:space="preserve">Duvert et al. </w:delText>
        </w:r>
        <w:r w:rsidR="00ED69F9">
          <w:rPr>
            <w:noProof/>
          </w:rPr>
          <w:delText>(</w:delText>
        </w:r>
        <w:r w:rsidR="00ED69F9" w:rsidRPr="00ED69F9">
          <w:rPr>
            <w:noProof/>
          </w:rPr>
          <w:delText>2012)</w:delText>
        </w:r>
        <w:r w:rsidR="00ED69F9">
          <w:fldChar w:fldCharType="end"/>
        </w:r>
        <w:r>
          <w:delText>. In Faga'alu, slopes were 1.51 and 1.4</w:delText>
        </w:r>
        <w:r w:rsidR="00F26C92">
          <w:delText>0</w:delText>
        </w:r>
        <w:r w:rsidR="008C3132">
          <w:delText xml:space="preserve"> in the UPPER and TOTAL watersheds, respectively. These slopes</w:delText>
        </w:r>
        <w:r>
          <w:delText xml:space="preserve"> are very consistent with the</w:delText>
        </w:r>
        <w:r w:rsidR="00F26C92">
          <w:delText xml:space="preserve"> slopes</w:delText>
        </w:r>
        <w:r>
          <w:delText xml:space="preserve"> presented</w:delText>
        </w:r>
      </w:del>
      <w:ins w:id="1229" w:author="Alex Messina" w:date="2016-03-08T15:54:00Z">
        <w:r w:rsidRPr="00AA3FBB">
          <w:rPr>
            <w:rFonts w:cs="Times"/>
          </w:rPr>
          <w:t>. In Fa</w:t>
        </w:r>
        <w:r w:rsidR="001C7A16">
          <w:rPr>
            <w:rFonts w:cs="Times"/>
          </w:rPr>
          <w:t>ga'alu, slopes were 1.51 and 1.4</w:t>
        </w:r>
        <w:r w:rsidR="00154474">
          <w:rPr>
            <w:rFonts w:cs="Times"/>
          </w:rPr>
          <w:t>1</w:t>
        </w:r>
        <w:r w:rsidR="008C3132" w:rsidRPr="00AA3FBB">
          <w:rPr>
            <w:rFonts w:cs="Times"/>
          </w:rPr>
          <w:t xml:space="preserve"> in the </w:t>
        </w:r>
        <w:r w:rsidR="00A9019A" w:rsidRPr="00AA3FBB">
          <w:rPr>
            <w:rFonts w:cs="Times"/>
          </w:rPr>
          <w:t>undisturbed</w:t>
        </w:r>
        <w:r w:rsidR="008C3132" w:rsidRPr="00AA3FBB">
          <w:rPr>
            <w:rFonts w:cs="Times"/>
          </w:rPr>
          <w:t xml:space="preserve"> and </w:t>
        </w:r>
        <w:r w:rsidR="00A9019A" w:rsidRPr="00AA3FBB">
          <w:rPr>
            <w:rFonts w:cs="Times"/>
          </w:rPr>
          <w:t>disturbed</w:t>
        </w:r>
        <w:r w:rsidR="008C3132" w:rsidRPr="00AA3FBB">
          <w:rPr>
            <w:rFonts w:cs="Times"/>
          </w:rPr>
          <w:t xml:space="preserve"> watersheds, respectively</w:t>
        </w:r>
        <w:r w:rsidR="001C7A16">
          <w:rPr>
            <w:rFonts w:cs="Times"/>
          </w:rPr>
          <w:t xml:space="preserve">. </w:t>
        </w:r>
        <w:r w:rsidR="008C3132" w:rsidRPr="00AA3FBB">
          <w:rPr>
            <w:rFonts w:cs="Times"/>
          </w:rPr>
          <w:t>These slopes</w:t>
        </w:r>
        <w:r w:rsidR="00A64267" w:rsidRPr="00AA3FBB">
          <w:rPr>
            <w:rFonts w:cs="Times"/>
          </w:rPr>
          <w:t xml:space="preserve"> are</w:t>
        </w:r>
        <w:r w:rsidRPr="00AA3FBB">
          <w:rPr>
            <w:rFonts w:cs="Times"/>
          </w:rPr>
          <w:t xml:space="preserve"> consistent with the</w:t>
        </w:r>
        <w:r w:rsidR="00F26C92" w:rsidRPr="00AA3FBB">
          <w:rPr>
            <w:rFonts w:cs="Times"/>
          </w:rPr>
          <w:t xml:space="preserve"> slopes</w:t>
        </w:r>
      </w:ins>
      <w:r w:rsidRPr="00AA3FBB">
        <w:rPr>
          <w:rFonts w:cs="Times"/>
        </w:rPr>
        <w:t xml:space="preserve"> in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ED69F9" w:rsidRPr="00AA3FBB">
        <w:rPr>
          <w:rFonts w:cs="Times"/>
        </w:rPr>
        <w:t xml:space="preserve"> </w:t>
      </w:r>
      <w:r w:rsidRPr="00AA3FBB">
        <w:rPr>
          <w:rFonts w:cs="Times"/>
        </w:rPr>
        <w:t xml:space="preserve">and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005F6814" w:rsidRPr="00AA3FBB">
        <w:rPr>
          <w:rFonts w:cs="Times"/>
        </w:rPr>
        <w:t>, despite large differences in climate and land cover</w:t>
      </w:r>
      <w:r w:rsidRPr="00AA3FBB">
        <w:rPr>
          <w:rFonts w:cs="Times"/>
        </w:rPr>
        <w:t>.</w:t>
      </w:r>
    </w:p>
    <w:p w14:paraId="1C47E668" w14:textId="77777777" w:rsidR="00A955CD" w:rsidRDefault="006F5A12">
      <w:pPr>
        <w:rPr>
          <w:del w:id="1230" w:author="Alex Messina" w:date="2016-03-08T15:54:00Z"/>
        </w:rPr>
      </w:pPr>
      <w:del w:id="1231" w:author="Alex Messina" w:date="2016-03-08T15:54:00Z">
        <w:r>
          <w:delText xml:space="preserve">In Faga'alu, </w:delText>
        </w:r>
        <w:r w:rsidR="00003545">
          <w:delText>SSY</w:delText>
        </w:r>
        <w:r w:rsidR="00003545">
          <w:rPr>
            <w:vertAlign w:val="subscript"/>
          </w:rPr>
          <w:delText>EV</w:delText>
        </w:r>
        <w:r>
          <w:delText xml:space="preserve"> was least correlated with the Erosivity Index (EI30). </w:delText>
        </w:r>
        <w:r w:rsidR="00ED69F9">
          <w:fldChar w:fldCharType="begin" w:fldLock="1"/>
        </w:r>
        <w:r w:rsidR="00E153E3">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delInstrText>
        </w:r>
        <w:r w:rsidR="00ED69F9">
          <w:fldChar w:fldCharType="separate"/>
        </w:r>
        <w:r w:rsidR="00ED69F9" w:rsidRPr="00ED69F9">
          <w:rPr>
            <w:noProof/>
          </w:rPr>
          <w:delText xml:space="preserve">Duvert et al. </w:delText>
        </w:r>
        <w:r w:rsidR="00ED69F9">
          <w:rPr>
            <w:noProof/>
          </w:rPr>
          <w:delText>(</w:delText>
        </w:r>
        <w:r w:rsidR="00ED69F9" w:rsidRPr="00ED69F9">
          <w:rPr>
            <w:noProof/>
          </w:rPr>
          <w:delText>2012)</w:delText>
        </w:r>
        <w:r w:rsidR="00ED69F9">
          <w:fldChar w:fldCharType="end"/>
        </w:r>
        <w:r>
          <w:delText xml:space="preserve"> also found low correlation coefficients with 5 min rainfall intensity for 8 watersheds in France and Mexico. </w:delText>
        </w:r>
        <w:r w:rsidR="00ED69F9">
          <w:fldChar w:fldCharType="begin" w:fldLock="1"/>
        </w:r>
        <w:r w:rsidR="00E153E3">
          <w:del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delInstrText>
        </w:r>
        <w:r w:rsidR="00ED69F9">
          <w:fldChar w:fldCharType="separate"/>
        </w:r>
        <w:r w:rsidR="00ED69F9" w:rsidRPr="00ED69F9">
          <w:rPr>
            <w:noProof/>
          </w:rPr>
          <w:delText>Rodrigues et al. (2013)</w:delText>
        </w:r>
        <w:r w:rsidR="00ED69F9">
          <w:fldChar w:fldCharType="end"/>
        </w:r>
        <w:r w:rsidR="00ED69F9">
          <w:delText xml:space="preserve"> </w:delText>
        </w:r>
        <w:r>
          <w:delText>hypothesized that EI30 is poorly correlated with SSY</w:delText>
        </w:r>
        <w:r w:rsidR="00923D73" w:rsidRPr="001E37AA">
          <w:rPr>
            <w:vertAlign w:val="subscript"/>
          </w:rPr>
          <w:delText>EV</w:delText>
        </w:r>
        <w:r>
          <w:delText xml:space="preserve"> due to the effect of previous events on antecedent moisture conditions and in-channel sediment storage. </w:delText>
        </w:r>
        <w:r w:rsidR="00ED69F9">
          <w:fldChar w:fldCharType="begin" w:fldLock="1"/>
        </w:r>
        <w:r w:rsidR="00E153E3">
          <w:del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delInstrText>
        </w:r>
        <w:r w:rsidR="00ED69F9">
          <w:fldChar w:fldCharType="separate"/>
        </w:r>
        <w:r w:rsidR="00ED69F9" w:rsidRPr="00ED69F9">
          <w:rPr>
            <w:noProof/>
          </w:rPr>
          <w:delText>Cox et al. (2006)</w:delText>
        </w:r>
        <w:r w:rsidR="00ED69F9">
          <w:fldChar w:fldCharType="end"/>
        </w:r>
        <w:r w:rsidR="00ED69F9">
          <w:delText xml:space="preserve"> </w:delText>
        </w:r>
        <w:r>
          <w:delText xml:space="preserve">found EI30 was more correlated with soil loss in an agricultural watershed than a forested watershed, and Faga'alu is mainly covered in dense forest. </w:delText>
        </w:r>
      </w:del>
      <w:moveFromRangeStart w:id="1232" w:author="Alex Messina" w:date="2016-03-08T15:54:00Z" w:name="move445215831"/>
      <w:moveFrom w:id="1233" w:author="Alex Messina" w:date="2016-03-08T15:54:00Z">
        <w:r w:rsidR="001C7A16" w:rsidRPr="00AA3FBB">
          <w:rPr>
            <w:rFonts w:cs="Times"/>
          </w:rPr>
          <w:t>Similar to other studies, the highest correlations with SSY</w:t>
        </w:r>
        <w:r w:rsidR="001C7A16" w:rsidRPr="00AA3FBB">
          <w:rPr>
            <w:rFonts w:cs="Times"/>
            <w:vertAlign w:val="subscript"/>
          </w:rPr>
          <w:t>EV</w:t>
        </w:r>
        <w:r w:rsidR="001C7A16" w:rsidRPr="00AA3FBB">
          <w:rPr>
            <w:rFonts w:cs="Times"/>
          </w:rPr>
          <w:t xml:space="preserve"> at Faga'alu were observed for discharge metrics Qsum and Qmax </w:t>
        </w:r>
        <w:r w:rsidR="001C7A16" w:rsidRPr="00AA3FBB">
          <w:rPr>
            <w:rFonts w:cs="Times"/>
          </w:rPr>
          <w:fldChar w:fldCharType="begin" w:fldLock="1"/>
        </w:r>
        <w:r w:rsidR="001C7A16"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1C7A16" w:rsidRPr="00AA3FBB">
          <w:rPr>
            <w:rFonts w:cs="Times"/>
          </w:rPr>
          <w:fldChar w:fldCharType="separate"/>
        </w:r>
        <w:r w:rsidR="001C7A16" w:rsidRPr="00AA3FBB">
          <w:rPr>
            <w:rFonts w:cs="Times"/>
            <w:noProof/>
          </w:rPr>
          <w:t>(Basher et al., 2011; Duvert et al., 2012; Fahey et al., 2003; Hicks, 1990; Rankl, 2004; Rodrigues et al., 2013)</w:t>
        </w:r>
        <w:r w:rsidR="001C7A16" w:rsidRPr="00AA3FBB">
          <w:rPr>
            <w:rFonts w:cs="Times"/>
          </w:rPr>
          <w:fldChar w:fldCharType="end"/>
        </w:r>
        <w:r w:rsidR="001C7A16" w:rsidRPr="00AA3FBB">
          <w:rPr>
            <w:rFonts w:cs="Times"/>
          </w:rPr>
          <w:t xml:space="preserve">. </w:t>
        </w:r>
      </w:moveFrom>
      <w:moveFromRangeEnd w:id="1232"/>
      <w:del w:id="1234" w:author="Alex Messina" w:date="2016-03-08T15:54:00Z">
        <w:r>
          <w:delText xml:space="preserve">While Qsum and Psum had higher correlations in individual watersheds, Qmax was a good predictor of </w:delText>
        </w:r>
        <w:r w:rsidR="00003545">
          <w:delText>SSY</w:delText>
        </w:r>
        <w:r w:rsidR="00003545">
          <w:rPr>
            <w:vertAlign w:val="subscript"/>
          </w:rPr>
          <w:delText>EV</w:delText>
        </w:r>
        <w:r>
          <w:delText xml:space="preserve"> in both the disturbed and undisturbed watershed.</w:delText>
        </w:r>
      </w:del>
    </w:p>
    <w:p w14:paraId="421654A0" w14:textId="0E20C65D" w:rsidR="00A955CD" w:rsidRPr="00AA3FBB" w:rsidRDefault="00A31439" w:rsidP="004E5982">
      <w:pPr>
        <w:pStyle w:val="Heading3"/>
        <w:rPr>
          <w:rFonts w:ascii="Times" w:hAnsi="Times"/>
          <w:rPrChange w:id="1235" w:author="Alex Messina" w:date="2016-03-08T15:54:00Z">
            <w:rPr/>
          </w:rPrChange>
        </w:rPr>
      </w:pPr>
      <w:r w:rsidRPr="00AA3FBB">
        <w:rPr>
          <w:rFonts w:ascii="Times" w:hAnsi="Times"/>
          <w:rPrChange w:id="1236" w:author="Alex Messina" w:date="2016-03-08T15:54:00Z">
            <w:rPr/>
          </w:rPrChange>
        </w:rPr>
        <w:t xml:space="preserve">5.3 </w:t>
      </w:r>
      <w:del w:id="1237" w:author="Alex Messina" w:date="2016-03-08T15:54:00Z">
        <w:r w:rsidR="007B58A4" w:rsidRPr="004E5982">
          <w:delText>Objective 3:</w:delText>
        </w:r>
        <w:r w:rsidR="000B0813" w:rsidRPr="004E5982">
          <w:delText xml:space="preserve"> </w:delText>
        </w:r>
      </w:del>
      <w:r w:rsidR="00404E3D" w:rsidRPr="00AA3FBB">
        <w:rPr>
          <w:rFonts w:ascii="Times" w:hAnsi="Times"/>
          <w:rPrChange w:id="1238" w:author="Alex Messina" w:date="2016-03-08T15:54:00Z">
            <w:rPr/>
          </w:rPrChange>
        </w:rPr>
        <w:t>Estimation of annual SSY</w:t>
      </w:r>
      <w:del w:id="1239" w:author="Alex Messina" w:date="2016-03-08T15:54:00Z">
        <w:r w:rsidR="007B58A4" w:rsidRPr="004E5982">
          <w:delText xml:space="preserve"> and</w:delText>
        </w:r>
      </w:del>
      <w:ins w:id="1240" w:author="Alex Messina" w:date="2016-03-08T15:54:00Z">
        <w:r w:rsidR="00404E3D" w:rsidRPr="00AA3FBB">
          <w:rPr>
            <w:rFonts w:ascii="Times" w:hAnsi="Times" w:cs="Times"/>
          </w:rPr>
          <w:t>:</w:t>
        </w:r>
      </w:ins>
      <w:r w:rsidR="007B58A4" w:rsidRPr="00AA3FBB">
        <w:rPr>
          <w:rFonts w:ascii="Times" w:hAnsi="Times"/>
          <w:rPrChange w:id="1241" w:author="Alex Messina" w:date="2016-03-08T15:54:00Z">
            <w:rPr/>
          </w:rPrChange>
        </w:rPr>
        <w:t xml:space="preserve"> comparison with other tropical islands</w:t>
      </w:r>
    </w:p>
    <w:p w14:paraId="6DB9532B" w14:textId="27B7E99C" w:rsidR="00A955CD" w:rsidRPr="00AA3FBB" w:rsidRDefault="006F5A12">
      <w:pPr>
        <w:rPr>
          <w:rFonts w:cs="Times"/>
        </w:rPr>
      </w:pPr>
      <w:r w:rsidRPr="00AA3FBB">
        <w:rPr>
          <w:rFonts w:cs="Times"/>
        </w:rPr>
        <w:t>Sediment yield is highly variable among</w:t>
      </w:r>
      <w:del w:id="1242" w:author="Alex Messina" w:date="2016-03-08T15:54:00Z">
        <w:r>
          <w:delText xml:space="preserve"> individual</w:delText>
        </w:r>
      </w:del>
      <w:r w:rsidRPr="00AA3FBB">
        <w:rPr>
          <w:rFonts w:cs="Times"/>
        </w:rPr>
        <w:t xml:space="preserve"> watersheds, but is generally controlled by climate, vegetation cover, and geology, with human disturbance playing an </w:t>
      </w:r>
      <w:r w:rsidRPr="00AA3FBB">
        <w:rPr>
          <w:rFonts w:cs="Times"/>
        </w:rPr>
        <w:lastRenderedPageBreak/>
        <w:t>incre</w:t>
      </w:r>
      <w:r w:rsidR="00ED69F9" w:rsidRPr="00AA3FBB">
        <w:rPr>
          <w:rFonts w:cs="Times"/>
        </w:rPr>
        <w:t xml:space="preserve">asing role in the 20th century </w:t>
      </w:r>
      <w:r w:rsidR="00ED69F9" w:rsidRPr="00AA3FBB">
        <w:rPr>
          <w:rFonts w:cs="Times"/>
        </w:rPr>
        <w:fldChar w:fldCharType="begin" w:fldLock="1"/>
      </w:r>
      <w:r w:rsidR="00E153E3" w:rsidRPr="00AA3FBB">
        <w:rPr>
          <w:rFonts w:cs="Times"/>
        </w:rPr>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(Syvitski et al., 2005)</w:t>
      </w:r>
      <w:r w:rsidR="00ED69F9" w:rsidRPr="00AA3FBB">
        <w:rPr>
          <w:rFonts w:cs="Times"/>
        </w:rPr>
        <w:fldChar w:fldCharType="end"/>
      </w:r>
      <w:r w:rsidRPr="00AA3FBB">
        <w:rPr>
          <w:rFonts w:cs="Times"/>
        </w:rP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rsidRPr="00AA3FBB">
        <w:rPr>
          <w:rFonts w:cs="Times"/>
        </w:rPr>
        <w:fldChar w:fldCharType="begin" w:fldLock="1"/>
      </w:r>
      <w:r w:rsidR="00E153E3" w:rsidRPr="00AA3FBB">
        <w:rPr>
          <w:rFonts w:cs="Times"/>
        </w:rPr>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(Douglas, 1996)</w:t>
      </w:r>
      <w:r w:rsidR="00ED69F9" w:rsidRPr="00AA3FBB">
        <w:rPr>
          <w:rFonts w:cs="Times"/>
        </w:rPr>
        <w:fldChar w:fldCharType="end"/>
      </w:r>
      <w:r w:rsidRPr="00AA3FBB">
        <w:rPr>
          <w:rFonts w:cs="Times"/>
        </w:rPr>
        <w:t xml:space="preserve">. Sediment yields from Faga'alu are on the </w:t>
      </w:r>
      <w:r w:rsidR="00461A14" w:rsidRPr="00AA3FBB">
        <w:rPr>
          <w:rFonts w:cs="Times"/>
        </w:rPr>
        <w:t>l</w:t>
      </w:r>
      <w:r w:rsidR="00CB6F88" w:rsidRPr="00AA3FBB">
        <w:rPr>
          <w:rFonts w:cs="Times"/>
        </w:rPr>
        <w:t>ower</w:t>
      </w:r>
      <w:r w:rsidRPr="00AA3FBB">
        <w:rPr>
          <w:rFonts w:cs="Times"/>
        </w:rPr>
        <w:t xml:space="preserve"> end of the range, with sSSY of </w:t>
      </w:r>
      <w:r w:rsidR="00F26C92" w:rsidRPr="00AA3FBB">
        <w:rPr>
          <w:rFonts w:cs="Times"/>
        </w:rPr>
        <w:t>45</w:t>
      </w:r>
      <w:r w:rsidRPr="00AA3FBB">
        <w:rPr>
          <w:rFonts w:cs="Times"/>
        </w:rPr>
        <w:t>-</w:t>
      </w:r>
      <w:del w:id="1243" w:author="Alex Messina" w:date="2016-03-08T15:54:00Z">
        <w:r>
          <w:delText>68</w:delText>
        </w:r>
      </w:del>
      <w:ins w:id="1244" w:author="Alex Messina" w:date="2016-03-08T15:54:00Z">
        <w:r w:rsidR="001C7A16">
          <w:rPr>
            <w:rFonts w:cs="Times"/>
          </w:rPr>
          <w:t>143</w:t>
        </w:r>
      </w:ins>
      <w:r w:rsidRPr="00AA3FBB">
        <w:rPr>
          <w:rFonts w:cs="Times"/>
        </w:rPr>
        <w:t xml:space="preserve"> tons/km²/yr from the undisturbed </w:t>
      </w:r>
      <w:del w:id="1245" w:author="Alex Messina" w:date="2016-03-08T15:54:00Z">
        <w:r>
          <w:delText>UPPER</w:delText>
        </w:r>
      </w:del>
      <w:ins w:id="1246" w:author="Alex Messina" w:date="2016-03-08T15:54:00Z">
        <w:r w:rsidR="00914625" w:rsidRPr="00AA3FBB">
          <w:rPr>
            <w:rFonts w:cs="Times"/>
          </w:rPr>
          <w:t>Upper</w:t>
        </w:r>
      </w:ins>
      <w:r w:rsidRPr="00AA3FBB">
        <w:rPr>
          <w:rFonts w:cs="Times"/>
        </w:rPr>
        <w:t xml:space="preserve"> watershed, and </w:t>
      </w:r>
      <w:r w:rsidR="005F6814" w:rsidRPr="00AA3FBB">
        <w:rPr>
          <w:rFonts w:cs="Times"/>
        </w:rPr>
        <w:t>241</w:t>
      </w:r>
      <w:r w:rsidRPr="00AA3FBB">
        <w:rPr>
          <w:rFonts w:cs="Times"/>
        </w:rPr>
        <w:t>-</w:t>
      </w:r>
      <w:del w:id="1247" w:author="Alex Messina" w:date="2016-03-08T15:54:00Z">
        <w:r>
          <w:delText>247</w:delText>
        </w:r>
      </w:del>
      <w:ins w:id="1248" w:author="Alex Messina" w:date="2016-03-08T15:54:00Z">
        <w:r w:rsidR="001C7A16">
          <w:rPr>
            <w:rFonts w:cs="Times"/>
          </w:rPr>
          <w:t>368</w:t>
        </w:r>
      </w:ins>
      <w:r w:rsidRPr="00AA3FBB">
        <w:rPr>
          <w:rFonts w:cs="Times"/>
        </w:rPr>
        <w:t xml:space="preserve"> tons/km²/yr from the disturbed </w:t>
      </w:r>
      <w:del w:id="1249" w:author="Alex Messina" w:date="2016-03-08T15:54:00Z">
        <w:r>
          <w:delText>TOTAL</w:delText>
        </w:r>
      </w:del>
      <w:ins w:id="1250" w:author="Alex Messina" w:date="2016-03-08T15:54:00Z">
        <w:r w:rsidR="00E66635" w:rsidRPr="00AA3FBB">
          <w:rPr>
            <w:rFonts w:cs="Times"/>
          </w:rPr>
          <w:t>Total</w:t>
        </w:r>
      </w:ins>
      <w:r w:rsidRPr="00AA3FBB">
        <w:rPr>
          <w:rFonts w:cs="Times"/>
        </w:rPr>
        <w:t xml:space="preserve"> watershed</w:t>
      </w:r>
      <w:del w:id="1251" w:author="Alex Messina" w:date="2016-03-08T15:54:00Z">
        <w:r>
          <w:delText>.</w:delText>
        </w:r>
      </w:del>
      <w:ins w:id="1252" w:author="Alex Messina" w:date="2016-03-08T15:54:00Z">
        <w:r w:rsidR="001C7A16">
          <w:rPr>
            <w:rFonts w:cs="Times"/>
          </w:rPr>
          <w:t xml:space="preserve"> (estimated from Qmax model with bias correction and Equation 6 with all events)</w:t>
        </w:r>
        <w:r w:rsidRPr="00AA3FBB">
          <w:rPr>
            <w:rFonts w:cs="Times"/>
          </w:rPr>
          <w:t>.</w:t>
        </w:r>
      </w:ins>
    </w:p>
    <w:p w14:paraId="79B878AD" w14:textId="10CAA7D3" w:rsidR="00A955CD" w:rsidRPr="00AA3FBB" w:rsidRDefault="00ED69F9">
      <w:pPr>
        <w:rPr>
          <w:rFonts w:cs="Times"/>
        </w:rPr>
      </w:pPr>
      <w:r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Pr="00AA3FBB">
        <w:rPr>
          <w:rFonts w:cs="Times"/>
        </w:rPr>
        <w:fldChar w:fldCharType="separate"/>
      </w:r>
      <w:r w:rsidRPr="00AA3FBB">
        <w:rPr>
          <w:rFonts w:cs="Times"/>
          <w:noProof/>
        </w:rPr>
        <w:t>Milliman and Syvitski (1992)</w:t>
      </w:r>
      <w:r w:rsidRPr="00AA3FBB">
        <w:rPr>
          <w:rFonts w:cs="Times"/>
        </w:rPr>
        <w:fldChar w:fldCharType="end"/>
      </w:r>
      <w:r w:rsidR="006F5A12" w:rsidRPr="00AA3FBB">
        <w:rPr>
          <w:rFonts w:cs="Times"/>
        </w:rPr>
        <w:t xml:space="preserve"> report high average sSSY </w:t>
      </w:r>
      <w:r w:rsidR="007D5FB8" w:rsidRPr="00AA3FBB">
        <w:rPr>
          <w:rFonts w:cs="Times"/>
        </w:rPr>
        <w:t>(</w:t>
      </w:r>
      <w:r w:rsidR="005F6814" w:rsidRPr="00AA3FBB">
        <w:rPr>
          <w:rFonts w:cs="Times"/>
        </w:rPr>
        <w:t>1,000-3,000 tons/km²/y</w:t>
      </w:r>
      <w:r w:rsidR="006F5A12" w:rsidRPr="00AA3FBB">
        <w:rPr>
          <w:rFonts w:cs="Times"/>
        </w:rPr>
        <w:t>r</w:t>
      </w:r>
      <w:r w:rsidR="007D5FB8" w:rsidRPr="00AA3FBB">
        <w:rPr>
          <w:rFonts w:cs="Times"/>
        </w:rPr>
        <w:t>)</w:t>
      </w:r>
      <w:r w:rsidR="006F5A12" w:rsidRPr="00AA3FBB">
        <w:rPr>
          <w:rFonts w:cs="Times"/>
        </w:rPr>
        <w:t xml:space="preserve"> from watersheds (10-100,000 km²) in tropical Asia and Oceania</w:t>
      </w:r>
      <w:del w:id="1253" w:author="Alex Messina" w:date="2016-03-08T15:54:00Z">
        <w:r w:rsidR="002D34DE">
          <w:delText>, though their</w:delText>
        </w:r>
      </w:del>
      <w:ins w:id="1254" w:author="Alex Messina" w:date="2016-03-08T15:54:00Z">
        <w:r w:rsidR="00C1789F" w:rsidRPr="00AA3FBB">
          <w:rPr>
            <w:rFonts w:cs="Times"/>
          </w:rPr>
          <w:t>. T</w:t>
        </w:r>
        <w:r w:rsidR="002D34DE" w:rsidRPr="00AA3FBB">
          <w:rPr>
            <w:rFonts w:cs="Times"/>
          </w:rPr>
          <w:t>heir</w:t>
        </w:r>
      </w:ins>
      <w:r w:rsidR="002D34DE" w:rsidRPr="00AA3FBB">
        <w:rPr>
          <w:rFonts w:cs="Times"/>
        </w:rPr>
        <w:t xml:space="preserve"> </w:t>
      </w:r>
      <w:r w:rsidR="006F5A12" w:rsidRPr="00AA3FBB">
        <w:rPr>
          <w:rFonts w:cs="Times"/>
        </w:rPr>
        <w:t>regional models of sSSY as a function of basin size and maximum elevat</w:t>
      </w:r>
      <w:r w:rsidR="005F6814" w:rsidRPr="00AA3FBB">
        <w:rPr>
          <w:rFonts w:cs="Times"/>
        </w:rPr>
        <w:t>ion</w:t>
      </w:r>
      <w:r w:rsidR="00C1789F" w:rsidRPr="00AA3FBB">
        <w:rPr>
          <w:rFonts w:cs="Times"/>
        </w:rPr>
        <w:t xml:space="preserve"> </w:t>
      </w:r>
      <w:ins w:id="1255" w:author="Alex Messina" w:date="2016-03-08T15:54:00Z">
        <w:r w:rsidR="00C1789F" w:rsidRPr="00AA3FBB">
          <w:rPr>
            <w:rFonts w:cs="Times"/>
          </w:rPr>
          <w:t>were not corrected for log-transform bias, but</w:t>
        </w:r>
        <w:r w:rsidR="005F6814" w:rsidRPr="00AA3FBB">
          <w:rPr>
            <w:rFonts w:cs="Times"/>
          </w:rPr>
          <w:t xml:space="preserve"> </w:t>
        </w:r>
      </w:ins>
      <w:r w:rsidR="005F6814" w:rsidRPr="00AA3FBB">
        <w:rPr>
          <w:rFonts w:cs="Times"/>
        </w:rPr>
        <w:t>predict only 13 tons/km²/y</w:t>
      </w:r>
      <w:r w:rsidR="006F5A12" w:rsidRPr="00AA3FBB">
        <w:rPr>
          <w:rFonts w:cs="Times"/>
        </w:rPr>
        <w:t xml:space="preserve">r from watersheds with peak elevation 500-1,000 m (highest point of </w:t>
      </w:r>
      <w:del w:id="1256" w:author="Alex Messina" w:date="2016-03-08T15:54:00Z">
        <w:r w:rsidR="006F5A12">
          <w:delText>UPPER</w:delText>
        </w:r>
      </w:del>
      <w:ins w:id="1257" w:author="Alex Messina" w:date="2016-03-08T15:54:00Z">
        <w:r w:rsidR="00914625" w:rsidRPr="00AA3FBB">
          <w:rPr>
            <w:rFonts w:cs="Times"/>
          </w:rPr>
          <w:t>Upper</w:t>
        </w:r>
      </w:ins>
      <w:r w:rsidR="006F5A12" w:rsidRPr="00AA3FBB">
        <w:rPr>
          <w:rFonts w:cs="Times"/>
        </w:rPr>
        <w:t xml:space="preserve"> Faga'alu subwatershed is 653 m), </w:t>
      </w:r>
      <w:r w:rsidR="002D34DE" w:rsidRPr="00AA3FBB">
        <w:rPr>
          <w:rFonts w:cs="Times"/>
        </w:rPr>
        <w:t>and</w:t>
      </w:r>
      <w:r w:rsidR="005F6814" w:rsidRPr="00AA3FBB">
        <w:rPr>
          <w:rFonts w:cs="Times"/>
        </w:rPr>
        <w:t xml:space="preserve"> 68 tons/km²/y</w:t>
      </w:r>
      <w:r w:rsidR="006F5A12" w:rsidRPr="00AA3FBB">
        <w:rPr>
          <w:rFonts w:cs="Times"/>
        </w:rPr>
        <w:t>r for max</w:t>
      </w:r>
      <w:r w:rsidR="00E153E3" w:rsidRPr="00AA3FBB">
        <w:rPr>
          <w:rFonts w:cs="Times"/>
        </w:rPr>
        <w:t xml:space="preserve"> elevations of 1,000-3,000</w:t>
      </w:r>
      <w:del w:id="1258" w:author="Alex Messina" w:date="2016-03-08T15:54:00Z">
        <w:r w:rsidR="006F5A12">
          <w:delText>.</w:delText>
        </w:r>
      </w:del>
      <w:ins w:id="1259" w:author="Alex Messina" w:date="2016-03-08T15:54:00Z">
        <w:r w:rsidR="001C7A16">
          <w:rPr>
            <w:rFonts w:cs="Times"/>
          </w:rPr>
          <w:t xml:space="preserve"> (Table 8)</w:t>
        </w:r>
        <w:r w:rsidR="006F5A12" w:rsidRPr="00AA3FBB">
          <w:rPr>
            <w:rFonts w:cs="Times"/>
          </w:rPr>
          <w:t>.</w:t>
        </w:r>
      </w:ins>
      <w:r w:rsidR="006F5A12" w:rsidRPr="00AA3FBB">
        <w:rPr>
          <w:rFonts w:cs="Times"/>
        </w:rPr>
        <w:t xml:space="preserve"> Given the high vegetation cover and lack of human </w:t>
      </w:r>
      <w:del w:id="1260" w:author="Alex Messina" w:date="2016-03-08T15:54:00Z">
        <w:r w:rsidR="006F5A12">
          <w:delText>activity</w:delText>
        </w:r>
      </w:del>
      <w:ins w:id="1261" w:author="Alex Messina" w:date="2016-03-08T15:54:00Z">
        <w:r w:rsidR="00A64267" w:rsidRPr="00AA3FBB">
          <w:rPr>
            <w:rFonts w:cs="Times"/>
          </w:rPr>
          <w:t>disturbance</w:t>
        </w:r>
      </w:ins>
      <w:r w:rsidR="006F5A12" w:rsidRPr="00AA3FBB">
        <w:rPr>
          <w:rFonts w:cs="Times"/>
        </w:rPr>
        <w:t xml:space="preserve"> in the </w:t>
      </w:r>
      <w:del w:id="1262" w:author="Alex Messina" w:date="2016-03-08T15:54:00Z">
        <w:r w:rsidR="006F5A12">
          <w:delText>UPPER Faga'alu</w:delText>
        </w:r>
      </w:del>
      <w:ins w:id="1263" w:author="Alex Messina" w:date="2016-03-08T15:54:00Z">
        <w:r w:rsidR="00914625" w:rsidRPr="00AA3FBB">
          <w:rPr>
            <w:rFonts w:cs="Times"/>
          </w:rPr>
          <w:t>Upper</w:t>
        </w:r>
      </w:ins>
      <w:r w:rsidR="006F5A12" w:rsidRPr="00AA3FBB">
        <w:rPr>
          <w:rFonts w:cs="Times"/>
        </w:rPr>
        <w:t xml:space="preserve"> subwatershed, </w:t>
      </w:r>
      <w:del w:id="1264" w:author="Alex Messina" w:date="2016-03-08T15:54:00Z">
        <w:r w:rsidR="002D34DE">
          <w:delText xml:space="preserve">its </w:delText>
        </w:r>
      </w:del>
      <w:r w:rsidR="006F5A12" w:rsidRPr="00AA3FBB">
        <w:rPr>
          <w:rFonts w:cs="Times"/>
        </w:rPr>
        <w:t xml:space="preserve">sSSY </w:t>
      </w:r>
      <w:del w:id="1265" w:author="Alex Messina" w:date="2016-03-08T15:54:00Z">
        <w:r w:rsidR="006F5A12">
          <w:delText>should</w:delText>
        </w:r>
      </w:del>
      <w:ins w:id="1266" w:author="Alex Messina" w:date="2016-03-08T15:54:00Z">
        <w:r w:rsidR="00A64267" w:rsidRPr="00AA3FBB">
          <w:rPr>
            <w:rFonts w:cs="Times"/>
          </w:rPr>
          <w:t>is expected to</w:t>
        </w:r>
      </w:ins>
      <w:r w:rsidR="00A64267" w:rsidRPr="00AA3FBB">
        <w:rPr>
          <w:rFonts w:cs="Times"/>
        </w:rPr>
        <w:t xml:space="preserve"> be</w:t>
      </w:r>
      <w:r w:rsidR="006F5A12" w:rsidRPr="00AA3FBB">
        <w:rPr>
          <w:rFonts w:cs="Times"/>
        </w:rPr>
        <w:t xml:space="preserve"> </w:t>
      </w:r>
      <w:r w:rsidR="00461A14" w:rsidRPr="00AA3FBB">
        <w:rPr>
          <w:rFonts w:cs="Times"/>
        </w:rPr>
        <w:t>l</w:t>
      </w:r>
      <w:r w:rsidR="00CB6F88" w:rsidRPr="00AA3FBB">
        <w:rPr>
          <w:rFonts w:cs="Times"/>
        </w:rPr>
        <w:t>ower</w:t>
      </w:r>
      <w:r w:rsidR="006F5A12" w:rsidRPr="00AA3FBB">
        <w:rPr>
          <w:rFonts w:cs="Times"/>
        </w:rPr>
        <w:t xml:space="preserve"> than</w:t>
      </w:r>
      <w:del w:id="1267" w:author="Alex Messina" w:date="2016-03-08T15:54:00Z">
        <w:r w:rsidR="006F5A12">
          <w:delText xml:space="preserve"> </w:delText>
        </w:r>
        <w:r w:rsidR="002D34DE">
          <w:delText>sSSY from</w:delText>
        </w:r>
      </w:del>
      <w:r w:rsidR="006F5A12" w:rsidRPr="00AA3FBB">
        <w:rPr>
          <w:rFonts w:cs="Times"/>
        </w:rPr>
        <w:t xml:space="preserve"> watersheds presented in </w:t>
      </w:r>
      <w:r w:rsidR="00E153E3"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rsidRPr="00AA3FBB">
        <w:rPr>
          <w:rFonts w:cs="Times"/>
        </w:rPr>
        <w:fldChar w:fldCharType="separate"/>
      </w:r>
      <w:r w:rsidR="00E153E3" w:rsidRPr="00AA3FBB">
        <w:rPr>
          <w:rFonts w:cs="Times"/>
          <w:noProof/>
        </w:rPr>
        <w:t>Milliman and Syvitski (1992)</w:t>
      </w:r>
      <w:r w:rsidR="00E153E3" w:rsidRPr="00AA3FBB">
        <w:rPr>
          <w:rFonts w:cs="Times"/>
        </w:rPr>
        <w:fldChar w:fldCharType="end"/>
      </w:r>
      <w:r w:rsidR="007D5FB8" w:rsidRPr="00AA3FBB">
        <w:rPr>
          <w:rFonts w:cs="Times"/>
        </w:rPr>
        <w:t xml:space="preserve">, </w:t>
      </w:r>
      <w:del w:id="1268" w:author="Alex Messina" w:date="2016-03-08T15:54:00Z">
        <w:r w:rsidR="007D5FB8">
          <w:delText>which included watersheds with human disturbance</w:delText>
        </w:r>
        <w:r w:rsidR="008C242D">
          <w:delText>.</w:delText>
        </w:r>
      </w:del>
      <w:ins w:id="1269" w:author="Alex Messina" w:date="2016-03-08T15:54:00Z">
        <w:r w:rsidR="00A64267" w:rsidRPr="00AA3FBB">
          <w:rPr>
            <w:rFonts w:cs="Times"/>
          </w:rPr>
          <w:t>but</w:t>
        </w:r>
      </w:ins>
      <w:r w:rsidR="006F5A12" w:rsidRPr="00AA3FBB">
        <w:rPr>
          <w:rFonts w:cs="Times"/>
        </w:rPr>
        <w:t xml:space="preserve"> sSSY</w:t>
      </w:r>
      <w:r w:rsidR="00CE1E69" w:rsidRPr="00AA3FBB">
        <w:rPr>
          <w:rFonts w:cs="Times"/>
        </w:rPr>
        <w:t xml:space="preserve"> </w:t>
      </w:r>
      <w:ins w:id="1270" w:author="Alex Messina" w:date="2016-03-08T15:54:00Z">
        <w:r w:rsidR="00CE1E69" w:rsidRPr="00AA3FBB">
          <w:rPr>
            <w:rFonts w:cs="Times"/>
          </w:rPr>
          <w:t>(uncorrected for log-transform bias)</w:t>
        </w:r>
        <w:r w:rsidR="006F5A12" w:rsidRPr="00AA3FBB">
          <w:rPr>
            <w:rFonts w:cs="Times"/>
          </w:rPr>
          <w:t xml:space="preserve"> </w:t>
        </w:r>
      </w:ins>
      <w:r w:rsidR="006F5A12" w:rsidRPr="00AA3FBB">
        <w:rPr>
          <w:rFonts w:cs="Times"/>
        </w:rPr>
        <w:t xml:space="preserve">from the forested </w:t>
      </w:r>
      <w:del w:id="1271" w:author="Alex Messina" w:date="2016-03-08T15:54:00Z">
        <w:r w:rsidR="006F5A12">
          <w:delText>UPPER</w:delText>
        </w:r>
      </w:del>
      <w:ins w:id="1272" w:author="Alex Messina" w:date="2016-03-08T15:54:00Z">
        <w:r w:rsidR="00914625" w:rsidRPr="00AA3FBB">
          <w:rPr>
            <w:rFonts w:cs="Times"/>
          </w:rPr>
          <w:t>Upper</w:t>
        </w:r>
      </w:ins>
      <w:r w:rsidR="006F5A12" w:rsidRPr="00AA3FBB">
        <w:rPr>
          <w:rFonts w:cs="Times"/>
        </w:rPr>
        <w:t xml:space="preserve"> Faga'alu subwatershed </w:t>
      </w:r>
      <w:r w:rsidR="005F6814" w:rsidRPr="00AA3FBB">
        <w:rPr>
          <w:rFonts w:cs="Times"/>
        </w:rPr>
        <w:t>(45-68 tons/km²/y</w:t>
      </w:r>
      <w:r w:rsidR="007D5FB8" w:rsidRPr="00AA3FBB">
        <w:rPr>
          <w:rFonts w:cs="Times"/>
        </w:rPr>
        <w:t xml:space="preserve">r) </w:t>
      </w:r>
      <w:r w:rsidR="006F5A12" w:rsidRPr="00AA3FBB">
        <w:rPr>
          <w:rFonts w:cs="Times"/>
        </w:rPr>
        <w:t>was approximately t</w:t>
      </w:r>
      <w:r w:rsidR="007D5FB8" w:rsidRPr="00AA3FBB">
        <w:rPr>
          <w:rFonts w:cs="Times"/>
        </w:rPr>
        <w:t>hree to five</w:t>
      </w:r>
      <w:r w:rsidR="006F5A12" w:rsidRPr="00AA3FBB">
        <w:rPr>
          <w:rFonts w:cs="Times"/>
        </w:rPr>
        <w:t xml:space="preserve"> times higher</w:t>
      </w:r>
      <w:r w:rsidR="002D34DE" w:rsidRPr="00AA3FBB">
        <w:rPr>
          <w:rFonts w:cs="Times"/>
        </w:rPr>
        <w:t xml:space="preserve"> than the </w:t>
      </w:r>
      <w:r w:rsidR="007D5FB8" w:rsidRPr="00AA3FBB">
        <w:rPr>
          <w:rFonts w:cs="Times"/>
        </w:rPr>
        <w:t>prediction</w:t>
      </w:r>
      <w:r w:rsidR="002D34DE" w:rsidRPr="00AA3FBB">
        <w:rPr>
          <w:rFonts w:cs="Times"/>
        </w:rPr>
        <w:t xml:space="preserve"> from the Milliman and Syvitski (1992) model</w:t>
      </w:r>
      <w:r w:rsidR="005F6814" w:rsidRPr="00AA3FBB">
        <w:rPr>
          <w:rFonts w:cs="Times"/>
        </w:rPr>
        <w:t xml:space="preserve"> (13 tons/km²/y</w:t>
      </w:r>
      <w:r w:rsidR="007D5FB8" w:rsidRPr="00AA3FBB">
        <w:rPr>
          <w:rFonts w:cs="Times"/>
        </w:rPr>
        <w:t>r</w:t>
      </w:r>
      <w:del w:id="1273" w:author="Alex Messina" w:date="2016-03-08T15:54:00Z">
        <w:r w:rsidR="007D5FB8">
          <w:delText>)</w:delText>
        </w:r>
        <w:r w:rsidR="000B2FAB">
          <w:delText>, though t</w:delText>
        </w:r>
        <w:r w:rsidR="002D34DE">
          <w:delText>he</w:delText>
        </w:r>
      </w:del>
      <w:ins w:id="1274" w:author="Alex Messina" w:date="2016-03-08T15:54:00Z">
        <w:r w:rsidR="007D5FB8" w:rsidRPr="00AA3FBB">
          <w:rPr>
            <w:rFonts w:cs="Times"/>
          </w:rPr>
          <w:t>)</w:t>
        </w:r>
        <w:r w:rsidR="00A64267" w:rsidRPr="00AA3FBB">
          <w:rPr>
            <w:rFonts w:cs="Times"/>
          </w:rPr>
          <w:t>. T</w:t>
        </w:r>
        <w:r w:rsidR="002D34DE" w:rsidRPr="00AA3FBB">
          <w:rPr>
            <w:rFonts w:cs="Times"/>
          </w:rPr>
          <w:t>he</w:t>
        </w:r>
        <w:r w:rsidR="00831BE4" w:rsidRPr="00AA3FBB">
          <w:rPr>
            <w:rFonts w:cs="Times"/>
          </w:rPr>
          <w:t>re is large</w:t>
        </w:r>
      </w:ins>
      <w:r w:rsidR="002D34DE" w:rsidRPr="00AA3FBB">
        <w:rPr>
          <w:rFonts w:cs="Times"/>
        </w:rPr>
        <w:t xml:space="preserve"> </w:t>
      </w:r>
      <w:r w:rsidR="006F5A12" w:rsidRPr="00AA3FBB">
        <w:rPr>
          <w:rFonts w:cs="Times"/>
        </w:rPr>
        <w:t xml:space="preserve">scatter </w:t>
      </w:r>
      <w:r w:rsidR="007D5FB8" w:rsidRPr="00AA3FBB">
        <w:rPr>
          <w:rFonts w:cs="Times"/>
        </w:rPr>
        <w:t>around their model</w:t>
      </w:r>
      <w:del w:id="1275" w:author="Alex Messina" w:date="2016-03-08T15:54:00Z">
        <w:r w:rsidR="007D5FB8">
          <w:delText xml:space="preserve"> </w:delText>
        </w:r>
        <w:r w:rsidR="007D2E42">
          <w:delText>is large</w:delText>
        </w:r>
      </w:del>
      <w:r w:rsidR="007D5FB8" w:rsidRPr="00AA3FBB">
        <w:rPr>
          <w:rFonts w:cs="Times"/>
        </w:rPr>
        <w:t xml:space="preserve"> </w:t>
      </w:r>
      <w:r w:rsidR="006F5A12" w:rsidRPr="00AA3FBB">
        <w:rPr>
          <w:rFonts w:cs="Times"/>
        </w:rPr>
        <w:t>for smaller watersheds</w:t>
      </w:r>
      <w:r w:rsidR="002D34DE" w:rsidRPr="00AA3FBB">
        <w:rPr>
          <w:rFonts w:cs="Times"/>
        </w:rPr>
        <w:t>, and the Faga’</w:t>
      </w:r>
      <w:r w:rsidR="007D2E42" w:rsidRPr="00AA3FBB">
        <w:rPr>
          <w:rFonts w:cs="Times"/>
        </w:rPr>
        <w:t xml:space="preserve">alu data fall </w:t>
      </w:r>
      <w:r w:rsidR="002D34DE" w:rsidRPr="00AA3FBB">
        <w:rPr>
          <w:rFonts w:cs="Times"/>
        </w:rPr>
        <w:t>within the range of scatter</w:t>
      </w:r>
      <w:r w:rsidR="006F5A12" w:rsidRPr="00AA3FBB">
        <w:rPr>
          <w:rFonts w:cs="Times"/>
        </w:rPr>
        <w:t xml:space="preserve"> (Figures 5e and 6e in </w:t>
      </w:r>
      <w:r w:rsidR="00E153E3"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rsidRPr="00AA3FBB">
        <w:rPr>
          <w:rFonts w:cs="Times"/>
        </w:rPr>
        <w:fldChar w:fldCharType="separate"/>
      </w:r>
      <w:r w:rsidR="00E153E3" w:rsidRPr="00AA3FBB">
        <w:rPr>
          <w:rFonts w:cs="Times"/>
          <w:noProof/>
        </w:rPr>
        <w:t>Milliman and Syvitski (1992)</w:t>
      </w:r>
      <w:r w:rsidR="00E153E3" w:rsidRPr="00AA3FBB">
        <w:rPr>
          <w:rFonts w:cs="Times"/>
        </w:rPr>
        <w:fldChar w:fldCharType="end"/>
      </w:r>
      <w:r w:rsidR="006F5A12" w:rsidRPr="00AA3FBB">
        <w:rPr>
          <w:rFonts w:cs="Times"/>
        </w:rPr>
        <w:t>).</w:t>
      </w:r>
      <w:ins w:id="1276" w:author="Alex Messina" w:date="2016-03-08T15:54:00Z">
        <w:r w:rsidR="00831BE4" w:rsidRPr="00AA3FBB">
          <w:rPr>
            <w:rFonts w:cs="Times"/>
          </w:rPr>
          <w:t xml:space="preserve"> Faga’alu is </w:t>
        </w:r>
        <w:r w:rsidR="00A64267" w:rsidRPr="00AA3FBB">
          <w:rPr>
            <w:rFonts w:cs="Times"/>
          </w:rPr>
          <w:t xml:space="preserve">also </w:t>
        </w:r>
        <w:r w:rsidR="00831BE4" w:rsidRPr="00AA3FBB">
          <w:rPr>
            <w:rFonts w:cs="Times"/>
          </w:rPr>
          <w:t xml:space="preserve">a much smaller watershed and the study period was </w:t>
        </w:r>
        <w:r w:rsidR="00885223" w:rsidRPr="00AA3FBB">
          <w:rPr>
            <w:rFonts w:cs="Times"/>
          </w:rPr>
          <w:t>relatively</w:t>
        </w:r>
        <w:r w:rsidR="00831BE4" w:rsidRPr="00AA3FBB">
          <w:rPr>
            <w:rFonts w:cs="Times"/>
          </w:rPr>
          <w:t xml:space="preserve"> short </w:t>
        </w:r>
        <w:r w:rsidR="00711059" w:rsidRPr="00AA3FBB">
          <w:rPr>
            <w:rFonts w:cs="Times"/>
          </w:rPr>
          <w:t xml:space="preserve">(3 years) </w:t>
        </w:r>
        <w:r w:rsidR="00831BE4" w:rsidRPr="00AA3FBB">
          <w:rPr>
            <w:rFonts w:cs="Times"/>
          </w:rPr>
          <w:t>compared to others included in their models.</w:t>
        </w:r>
      </w:ins>
    </w:p>
    <w:p w14:paraId="34FA7FF5" w14:textId="57208960" w:rsidR="00ED168C" w:rsidRPr="00AA3FBB" w:rsidRDefault="00C0550D" w:rsidP="00AD338E">
      <w:pPr>
        <w:rPr>
          <w:rFonts w:cs="Times"/>
        </w:rPr>
      </w:pPr>
      <w:del w:id="1277" w:author="Alex Messina" w:date="2016-03-08T15:54:00Z">
        <w:r>
          <w:lastRenderedPageBreak/>
          <w:delText>Sediment yield has been</w:delText>
        </w:r>
      </w:del>
      <w:ins w:id="1278" w:author="Alex Messina" w:date="2016-03-08T15:54:00Z">
        <w:r w:rsidR="001C7A16">
          <w:rPr>
            <w:rFonts w:cs="Times"/>
          </w:rPr>
          <w:t>SSY</w:t>
        </w:r>
        <w:r w:rsidRPr="00AA3FBB">
          <w:rPr>
            <w:rFonts w:cs="Times"/>
          </w:rPr>
          <w:t xml:space="preserve"> </w:t>
        </w:r>
        <w:r w:rsidR="00A64267" w:rsidRPr="00AA3FBB">
          <w:rPr>
            <w:rFonts w:cs="Times"/>
          </w:rPr>
          <w:t>was</w:t>
        </w:r>
      </w:ins>
      <w:r w:rsidRPr="00AA3FBB">
        <w:rPr>
          <w:rFonts w:cs="Times"/>
        </w:rPr>
        <w:t xml:space="preserve"> measured </w:t>
      </w:r>
      <w:del w:id="1279" w:author="Alex Messina" w:date="2016-03-08T15:54:00Z">
        <w:r w:rsidR="00625274">
          <w:delText xml:space="preserve">using modern fluvial measurements similar to ours </w:delText>
        </w:r>
        <w:r>
          <w:delText>for</w:delText>
        </w:r>
      </w:del>
      <w:ins w:id="1280" w:author="Alex Messina" w:date="2016-03-08T15:54:00Z">
        <w:r w:rsidR="00A64267" w:rsidRPr="00AA3FBB">
          <w:rPr>
            <w:rFonts w:cs="Times"/>
          </w:rPr>
          <w:t>from</w:t>
        </w:r>
      </w:ins>
      <w:r w:rsidR="00A64267" w:rsidRPr="00AA3FBB">
        <w:rPr>
          <w:rFonts w:cs="Times"/>
        </w:rPr>
        <w:t xml:space="preserve"> </w:t>
      </w:r>
      <w:r w:rsidRPr="00AA3FBB">
        <w:rPr>
          <w:rFonts w:cs="Times"/>
        </w:rPr>
        <w:t xml:space="preserve">two </w:t>
      </w:r>
      <w:r w:rsidR="006F5A12" w:rsidRPr="00AA3FBB">
        <w:rPr>
          <w:rFonts w:cs="Times"/>
        </w:rPr>
        <w:t>Hawaiian watersheds</w:t>
      </w:r>
      <w:del w:id="1281" w:author="Alex Messina" w:date="2016-03-08T15:54:00Z">
        <w:r w:rsidR="006F5A12">
          <w:delText>:</w:delText>
        </w:r>
      </w:del>
      <w:ins w:id="1282" w:author="Alex Messina" w:date="2016-03-08T15:54:00Z">
        <w:r w:rsidR="00A64267" w:rsidRPr="00AA3FBB">
          <w:rPr>
            <w:rFonts w:cs="Times"/>
          </w:rPr>
          <w:t xml:space="preserve"> which are physiographically similar </w:t>
        </w:r>
        <w:r w:rsidR="00711059" w:rsidRPr="00AA3FBB">
          <w:rPr>
            <w:rFonts w:cs="Times"/>
          </w:rPr>
          <w:t>though much larger than</w:t>
        </w:r>
        <w:r w:rsidR="00A64267" w:rsidRPr="00AA3FBB">
          <w:rPr>
            <w:rFonts w:cs="Times"/>
          </w:rPr>
          <w:t xml:space="preserve"> Faga’alu,</w:t>
        </w:r>
        <w:r w:rsidR="006F5A12" w:rsidRPr="00AA3FBB">
          <w:rPr>
            <w:rFonts w:cs="Times"/>
          </w:rPr>
          <w:t>:</w:t>
        </w:r>
      </w:ins>
      <w:r w:rsidR="006F5A12" w:rsidRPr="00AA3FBB">
        <w:rPr>
          <w:rFonts w:cs="Times"/>
        </w:rPr>
        <w:t xml:space="preserve"> Hanalei watershed on Kauai</w:t>
      </w:r>
      <w:r w:rsidRPr="00AA3FBB">
        <w:rPr>
          <w:rFonts w:cs="Times"/>
        </w:rPr>
        <w:t xml:space="preserve"> (“Hanalei</w:t>
      </w:r>
      <w:del w:id="1283" w:author="Alex Messina" w:date="2016-03-08T15:54:00Z">
        <w:r>
          <w:delText>”)</w:delText>
        </w:r>
        <w:r w:rsidR="006F5A12">
          <w:delText>,</w:delText>
        </w:r>
      </w:del>
      <w:ins w:id="1284" w:author="Alex Messina" w:date="2016-03-08T15:54:00Z">
        <w:r w:rsidR="00A64267" w:rsidRPr="00AA3FBB">
          <w:rPr>
            <w:rFonts w:cs="Times"/>
          </w:rPr>
          <w:t>”, 54 km²</w:t>
        </w:r>
        <w:r w:rsidRPr="00AA3FBB">
          <w:rPr>
            <w:rFonts w:cs="Times"/>
          </w:rPr>
          <w:t>)</w:t>
        </w:r>
        <w:r w:rsidR="006F5A12" w:rsidRPr="00AA3FBB">
          <w:rPr>
            <w:rFonts w:cs="Times"/>
          </w:rPr>
          <w:t>,</w:t>
        </w:r>
      </w:ins>
      <w:r w:rsidR="006F5A12" w:rsidRPr="00AA3FBB">
        <w:rPr>
          <w:rFonts w:cs="Times"/>
        </w:rPr>
        <w:t xml:space="preserve"> and Kawela watershed on Molokai</w:t>
      </w:r>
      <w:r w:rsidRPr="00AA3FBB">
        <w:rPr>
          <w:rFonts w:cs="Times"/>
        </w:rPr>
        <w:t xml:space="preserve"> (“Kawela</w:t>
      </w:r>
      <w:del w:id="1285" w:author="Alex Messina" w:date="2016-03-08T15:54:00Z">
        <w:r>
          <w:delText>”)</w:delText>
        </w:r>
      </w:del>
      <w:ins w:id="1286" w:author="Alex Messina" w:date="2016-03-08T15:54:00Z">
        <w:r w:rsidRPr="00AA3FBB">
          <w:rPr>
            <w:rFonts w:cs="Times"/>
          </w:rPr>
          <w:t>”</w:t>
        </w:r>
        <w:r w:rsidR="00A64267" w:rsidRPr="00AA3FBB">
          <w:rPr>
            <w:rFonts w:cs="Times"/>
          </w:rPr>
          <w:t xml:space="preserve">, </w:t>
        </w:r>
        <w:r w:rsidR="00ED168C" w:rsidRPr="00AA3FBB">
          <w:rPr>
            <w:rFonts w:cs="Times"/>
          </w:rPr>
          <w:t>14 km²)</w:t>
        </w:r>
      </w:ins>
      <w:r w:rsidR="006F5A12" w:rsidRPr="00AA3FBB">
        <w:rPr>
          <w:rFonts w:cs="Times"/>
        </w:rPr>
        <w:t xml:space="preserve"> (Table 8)</w:t>
      </w:r>
      <w:r w:rsidRPr="00AA3FBB">
        <w:rPr>
          <w:rFonts w:cs="Times"/>
        </w:rPr>
        <w:t xml:space="preserve"> </w:t>
      </w:r>
      <w:r w:rsidRPr="00AA3FBB">
        <w:rPr>
          <w:rFonts w:cs="Times"/>
        </w:rPr>
        <w:fldChar w:fldCharType="begin" w:fldLock="1"/>
      </w:r>
      <w:r w:rsidR="00872712"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Pr="00AA3FBB">
        <w:rPr>
          <w:rFonts w:cs="Times"/>
        </w:rPr>
        <w:fldChar w:fldCharType="separate"/>
      </w:r>
      <w:r w:rsidR="00872712" w:rsidRPr="00AA3FBB">
        <w:rPr>
          <w:rFonts w:cs="Times"/>
          <w:noProof/>
        </w:rPr>
        <w:t>(Ferrier et al., 2013; Stock and Tribble, 2010)</w:t>
      </w:r>
      <w:r w:rsidRPr="00AA3FBB">
        <w:rPr>
          <w:rFonts w:cs="Times"/>
        </w:rPr>
        <w:fldChar w:fldCharType="end"/>
      </w:r>
      <w:r w:rsidR="006F5A12" w:rsidRPr="00AA3FBB">
        <w:rPr>
          <w:rFonts w:cs="Times"/>
        </w:rPr>
        <w:t xml:space="preserve">. </w:t>
      </w:r>
      <w:del w:id="1287" w:author="Alex Messina" w:date="2016-03-08T15:54:00Z">
        <w:r w:rsidR="006F5A12">
          <w:delText xml:space="preserve">Hanalei (54 km²) has steep relief and </w:delText>
        </w:r>
        <w:r w:rsidR="005F6814">
          <w:delText>mean areal precipitation</w:delText>
        </w:r>
        <w:r w:rsidR="00FE071C">
          <w:delText xml:space="preserve"> of</w:delText>
        </w:r>
        <w:r w:rsidR="00D061B5">
          <w:delText xml:space="preserve"> 3</w:delText>
        </w:r>
        <w:r w:rsidR="008C242D">
          <w:delText>,</w:delText>
        </w:r>
        <w:r w:rsidR="00D061B5">
          <w:delText>866</w:delText>
        </w:r>
        <w:r w:rsidR="00FE071C">
          <w:delText xml:space="preserve"> mm</w:delText>
        </w:r>
      </w:del>
      <w:ins w:id="1288" w:author="Alex Messina" w:date="2016-03-08T15:54:00Z">
        <w:r w:rsidR="00C2245B" w:rsidRPr="00AA3FBB">
          <w:rPr>
            <w:rFonts w:cs="Times"/>
          </w:rPr>
          <w:t xml:space="preserve">Hanalei had slightly higher rainfall (3,866 mm/yr) than Faga’alu (3,247 mm/yr) but slightly lower SSC (mean 63 mg/L, maximum of 2,750 mg/L) than the Total Faga’alu watershed (mean 148 mg/L, maximum 3,500 mg/L) </w:t>
        </w:r>
        <w:r w:rsidR="00C2245B" w:rsidRPr="00AA3FBB">
          <w:rPr>
            <w:rFonts w:cs="Times"/>
          </w:rPr>
          <w:fldChar w:fldCharType="begin" w:fldLock="1"/>
        </w:r>
        <w:r w:rsidR="005C06DF" w:rsidRPr="00AA3FBB">
          <w:rPr>
            <w:rFonts w:cs="Times"/>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rsidRPr="00AA3FBB">
          <w:rPr>
            <w:rFonts w:cs="Times"/>
          </w:rPr>
          <w:fldChar w:fldCharType="separate"/>
        </w:r>
        <w:r w:rsidR="00AD338E" w:rsidRPr="00AA3FBB">
          <w:rPr>
            <w:rFonts w:cs="Times"/>
            <w:noProof/>
          </w:rPr>
          <w:t>(Ferrier et al., 2013; Stock and Tribble, 2010)</w:t>
        </w:r>
        <w:r w:rsidR="00C2245B" w:rsidRPr="00AA3FBB">
          <w:rPr>
            <w:rFonts w:cs="Times"/>
          </w:rPr>
          <w:fldChar w:fldCharType="end"/>
        </w:r>
        <w:r w:rsidR="00C2245B" w:rsidRPr="00AA3FBB">
          <w:rPr>
            <w:rFonts w:cs="Times"/>
          </w:rPr>
          <w:t xml:space="preserve">. </w:t>
        </w:r>
        <w:r w:rsidR="00AD338E" w:rsidRPr="00AA3FBB">
          <w:rPr>
            <w:rFonts w:cs="Times"/>
          </w:rPr>
          <w:t xml:space="preserve">Kawela is drier than Faga’alu (P varies with elevation from 500-3,000 mm) and had much higher SSC (mean 3,490 mg/L, maximum 54,000 mg/L) than the Total Faga’alu watershed. </w:t>
        </w:r>
        <w:r w:rsidR="00C2245B" w:rsidRPr="00AA3FBB">
          <w:rPr>
            <w:rFonts w:cs="Times"/>
          </w:rPr>
          <w:t>SSY from Hanalei was 369 ± 114 tons/km</w:t>
        </w:r>
        <w:r w:rsidR="00C2245B" w:rsidRPr="00AA3FBB">
          <w:rPr>
            <w:rFonts w:cs="Times"/>
            <w:vertAlign w:val="superscript"/>
          </w:rPr>
          <w:t>2</w:t>
        </w:r>
      </w:ins>
      <w:r w:rsidR="00C2245B" w:rsidRPr="00AA3FBB">
        <w:rPr>
          <w:rFonts w:cs="Times"/>
        </w:rPr>
        <w:t xml:space="preserve">/yr </w:t>
      </w:r>
      <w:r w:rsidR="00C2245B" w:rsidRPr="00AA3FBB">
        <w:rPr>
          <w:rFonts w:cs="Times"/>
        </w:rPr>
        <w:fldChar w:fldCharType="begin" w:fldLock="1"/>
      </w:r>
      <w:r w:rsidR="00C2245B" w:rsidRPr="00AA3FBB">
        <w:rPr>
          <w:rFonts w:cs="Times"/>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rsidRPr="00AA3FBB">
        <w:rPr>
          <w:rFonts w:cs="Times"/>
        </w:rPr>
        <w:fldChar w:fldCharType="separate"/>
      </w:r>
      <w:r w:rsidR="00C2245B" w:rsidRPr="00AA3FBB">
        <w:rPr>
          <w:rFonts w:cs="Times"/>
          <w:noProof/>
        </w:rPr>
        <w:t>(Ferrier et al., 2013)</w:t>
      </w:r>
      <w:r w:rsidR="00C2245B" w:rsidRPr="00AA3FBB">
        <w:rPr>
          <w:rFonts w:cs="Times"/>
        </w:rPr>
        <w:fldChar w:fldCharType="end"/>
      </w:r>
      <w:r w:rsidR="00C2245B" w:rsidRPr="00AA3FBB">
        <w:rPr>
          <w:rFonts w:cs="Times"/>
        </w:rPr>
        <w:t xml:space="preserve">, which is </w:t>
      </w:r>
      <w:del w:id="1289" w:author="Alex Messina" w:date="2016-03-08T15:54:00Z">
        <w:r w:rsidR="00A20F2F">
          <w:delText>slightly higher than</w:delText>
        </w:r>
        <w:r w:rsidR="00F55358">
          <w:delText xml:space="preserve"> rainfall at Faga’alu</w:delText>
        </w:r>
        <w:r w:rsidR="00A20F2F">
          <w:delText xml:space="preserve"> during the </w:delText>
        </w:r>
        <w:r w:rsidR="008C3132">
          <w:delText>monitoring</w:delText>
        </w:r>
        <w:r w:rsidR="00A20F2F">
          <w:delText xml:space="preserve"> period</w:delText>
        </w:r>
        <w:r w:rsidR="00F55358">
          <w:delText xml:space="preserve"> (3</w:delText>
        </w:r>
        <w:r w:rsidR="00856346">
          <w:delText>,</w:delText>
        </w:r>
        <w:r w:rsidR="00F55358">
          <w:delText>247 mm/yr)</w:delText>
        </w:r>
        <w:r w:rsidR="008C242D">
          <w:delText>.</w:delText>
        </w:r>
        <w:r w:rsidR="007439B6">
          <w:delText xml:space="preserve"> </w:delText>
        </w:r>
        <w:r w:rsidR="008C242D">
          <w:delText>Over a four</w:delText>
        </w:r>
        <w:r w:rsidR="00FE071C">
          <w:delText xml:space="preserve"> year period, </w:delText>
        </w:r>
        <w:r w:rsidR="006F5A12">
          <w:delText xml:space="preserve">SSC </w:delText>
        </w:r>
        <w:r w:rsidR="007439B6">
          <w:delText>at Hanalei averaged</w:delText>
        </w:r>
        <w:r w:rsidR="006F5A12">
          <w:delText xml:space="preserve"> 63 mg/L and </w:delText>
        </w:r>
        <w:r w:rsidR="007439B6">
          <w:delText xml:space="preserve">reached a </w:delText>
        </w:r>
        <w:r w:rsidR="006F5A12">
          <w:delText>maximum</w:delText>
        </w:r>
        <w:r w:rsidR="007439B6">
          <w:delText xml:space="preserve"> of </w:delText>
        </w:r>
        <w:r w:rsidR="006F5A12">
          <w:delText>2,750 mg/</w:delText>
        </w:r>
        <w:r w:rsidR="00D061B5">
          <w:delText>L</w:delText>
        </w:r>
        <w:r w:rsidR="008C242D">
          <w:delText xml:space="preserve"> </w:delText>
        </w:r>
        <w:r w:rsidR="008C242D">
          <w:fldChar w:fldCharType="begin" w:fldLock="1"/>
        </w:r>
        <w:r w:rsidR="0007662E">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delInstrText>
        </w:r>
        <w:r w:rsidR="008C242D">
          <w:fldChar w:fldCharType="separate"/>
        </w:r>
        <w:r w:rsidR="008C242D" w:rsidRPr="008C242D">
          <w:rPr>
            <w:noProof/>
          </w:rPr>
          <w:delText>(Stock and Tribble, 2010)</w:delText>
        </w:r>
        <w:r w:rsidR="008C242D">
          <w:fldChar w:fldCharType="end"/>
        </w:r>
        <w:r w:rsidR="003C00D9">
          <w:delText>, which is slightly lower than</w:delText>
        </w:r>
        <w:r w:rsidR="00A20F2F">
          <w:delText xml:space="preserve"> observations at </w:delText>
        </w:r>
        <w:r w:rsidR="000B2FAB">
          <w:delText xml:space="preserve">the outlet of </w:delText>
        </w:r>
        <w:r w:rsidR="00A20F2F">
          <w:delText>Fag</w:delText>
        </w:r>
        <w:r w:rsidR="008C242D">
          <w:delText>a</w:delText>
        </w:r>
        <w:r w:rsidR="00A20F2F">
          <w:delText>’alu (mean 148 mg/L, maximum 3,500 mg/L)</w:delText>
        </w:r>
        <w:r w:rsidR="006F5A12">
          <w:delText xml:space="preserve">. </w:delText>
        </w:r>
        <w:r w:rsidR="00E153E3">
          <w:fldChar w:fldCharType="begin" w:fldLock="1"/>
        </w:r>
        <w:r w:rsidR="00E153E3">
          <w:del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delInstrText>
        </w:r>
        <w:r w:rsidR="00E153E3">
          <w:fldChar w:fldCharType="separate"/>
        </w:r>
        <w:r w:rsidR="00E153E3" w:rsidRPr="00E153E3">
          <w:rPr>
            <w:noProof/>
          </w:rPr>
          <w:delText>Calhoun and Fletcher (1999)</w:delText>
        </w:r>
        <w:r w:rsidR="00E153E3">
          <w:fldChar w:fldCharType="end"/>
        </w:r>
        <w:r w:rsidR="00E153E3">
          <w:delText xml:space="preserve"> </w:delText>
        </w:r>
        <w:r w:rsidR="006F5A12">
          <w:delText>estimated sSSY fro</w:delText>
        </w:r>
        <w:r w:rsidR="005F6814">
          <w:delText>m Hanalei as 140±55 tons/km²/y</w:delText>
        </w:r>
        <w:r w:rsidR="006F5A12">
          <w:delText xml:space="preserve">r, but had fewer data than </w:delText>
        </w:r>
        <w:r w:rsidR="00E153E3">
          <w:fldChar w:fldCharType="begin" w:fldLock="1"/>
        </w:r>
        <w:r w:rsidR="00E153E3">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delInstrText>
        </w:r>
        <w:r w:rsidR="00E153E3">
          <w:fldChar w:fldCharType="separate"/>
        </w:r>
        <w:r w:rsidR="00E153E3" w:rsidRPr="00E153E3">
          <w:rPr>
            <w:noProof/>
          </w:rPr>
          <w:delText>Stock and Tribble (2010)</w:delText>
        </w:r>
        <w:r w:rsidR="00E153E3">
          <w:fldChar w:fldCharType="end"/>
        </w:r>
        <w:r w:rsidR="006F5A12">
          <w:delText>, who estimated sSSY as 525 tons/km²/yr</w:delText>
        </w:r>
        <w:r w:rsidR="00144A6A">
          <w:delText>.</w:delText>
        </w:r>
        <w:r w:rsidR="009C56F9">
          <w:delText xml:space="preserve"> </w:delText>
        </w:r>
        <w:r w:rsidR="00872712">
          <w:fldChar w:fldCharType="begin" w:fldLock="1"/>
        </w:r>
        <w:r w:rsidR="00872712">
          <w:del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delInstrText>
        </w:r>
        <w:r w:rsidR="00872712">
          <w:fldChar w:fldCharType="separate"/>
        </w:r>
        <w:r w:rsidR="00872712" w:rsidRPr="00872712">
          <w:rPr>
            <w:noProof/>
          </w:rPr>
          <w:delText>Ferrier et al., (2013)</w:delText>
        </w:r>
        <w:r w:rsidR="00872712">
          <w:fldChar w:fldCharType="end"/>
        </w:r>
        <w:r w:rsidR="00144A6A">
          <w:delText xml:space="preserve"> reported</w:delText>
        </w:r>
        <w:r w:rsidR="00D061B5">
          <w:delText xml:space="preserve"> annual suspended sediment </w:delText>
        </w:r>
        <w:r w:rsidR="003C00D9">
          <w:delText>yield at Hanalei</w:delText>
        </w:r>
        <w:r w:rsidR="00D061B5">
          <w:delText xml:space="preserve"> as 369 </w:delText>
        </w:r>
        <w:r w:rsidR="00D061B5">
          <w:rPr>
            <w:rFonts w:cs="Times"/>
          </w:rPr>
          <w:delText>±</w:delText>
        </w:r>
        <w:r w:rsidR="00D061B5">
          <w:delText xml:space="preserve"> 114 tons/km</w:delText>
        </w:r>
        <w:r w:rsidR="00D061B5" w:rsidRPr="00872712">
          <w:rPr>
            <w:vertAlign w:val="superscript"/>
          </w:rPr>
          <w:delText>2</w:delText>
        </w:r>
        <w:r w:rsidR="00D061B5">
          <w:delText>/yr.</w:delText>
        </w:r>
        <w:r w:rsidR="009C56F9">
          <w:delText xml:space="preserve"> </w:delText>
        </w:r>
        <w:r w:rsidR="00D061B5">
          <w:delText xml:space="preserve">These values are </w:delText>
        </w:r>
        <w:r w:rsidR="008C3132">
          <w:delText>higher than observed from the undisturbed subwatershed in</w:delText>
        </w:r>
        <w:r w:rsidR="00D061B5">
          <w:delText xml:space="preserve"> Faga’</w:delText>
        </w:r>
        <w:r w:rsidR="008C3132">
          <w:delText xml:space="preserve">alu </w:delText>
        </w:r>
        <w:r w:rsidR="0007173E">
          <w:delText>(45-68 tons/km</w:delText>
        </w:r>
        <w:r w:rsidR="0007173E" w:rsidRPr="005F6814">
          <w:rPr>
            <w:vertAlign w:val="superscript"/>
          </w:rPr>
          <w:delText>2</w:delText>
        </w:r>
        <w:r w:rsidR="008C3132">
          <w:delText xml:space="preserve">/yr) but similar to the </w:delText>
        </w:r>
        <w:r w:rsidR="0007173E">
          <w:delText>disturbed (</w:delText>
        </w:r>
        <w:r w:rsidR="00872712">
          <w:delText>430</w:delText>
        </w:r>
        <w:r w:rsidR="0007173E">
          <w:delText>-</w:delText>
        </w:r>
        <w:r w:rsidR="00872712">
          <w:delText>441</w:delText>
        </w:r>
        <w:r w:rsidR="00D061B5">
          <w:delText xml:space="preserve"> tons/km</w:delText>
        </w:r>
        <w:r w:rsidR="00D061B5" w:rsidRPr="00872712">
          <w:rPr>
            <w:vertAlign w:val="superscript"/>
          </w:rPr>
          <w:delText>2</w:delText>
        </w:r>
        <w:r w:rsidR="00D061B5">
          <w:delText>/yr) subwater</w:delText>
        </w:r>
        <w:r w:rsidR="00144A6A">
          <w:delText>s</w:delText>
        </w:r>
        <w:r w:rsidR="00B87E64">
          <w:delText>heds.</w:delText>
        </w:r>
        <w:r w:rsidR="00D061B5">
          <w:delText xml:space="preserve"> </w:delText>
        </w:r>
        <w:r w:rsidR="006C59D9">
          <w:delText xml:space="preserve">Rocks at </w:delText>
        </w:r>
        <w:r w:rsidR="009F0A05">
          <w:delText>Hanalei</w:delText>
        </w:r>
        <w:r w:rsidR="006C59D9">
          <w:delText xml:space="preserve"> are of similar</w:delText>
        </w:r>
        <w:r w:rsidR="005F6814">
          <w:delText xml:space="preserve"> age</w:delText>
        </w:r>
        <w:r w:rsidR="006C59D9">
          <w:delText xml:space="preserve"> (1.5 Mya) or older (3.95-4.43 Mya) </w:delText>
        </w:r>
        <w:r w:rsidR="00B87E64">
          <w:fldChar w:fldCharType="begin" w:fldLock="1"/>
        </w:r>
        <w:r w:rsidR="00875513">
          <w:del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delInstrText>
        </w:r>
        <w:r w:rsidR="00B87E64">
          <w:fldChar w:fldCharType="separate"/>
        </w:r>
        <w:r w:rsidR="00B87E64" w:rsidRPr="00B87E64">
          <w:rPr>
            <w:noProof/>
          </w:rPr>
          <w:delText>(Ferrier et al., 2013)</w:delText>
        </w:r>
        <w:r w:rsidR="00B87E64">
          <w:fldChar w:fldCharType="end"/>
        </w:r>
        <w:r w:rsidR="00B87E64">
          <w:delText xml:space="preserve"> </w:delText>
        </w:r>
        <w:r w:rsidR="006C59D9">
          <w:delText xml:space="preserve">compared with Faga’alu (1.2 Mya) </w:delText>
        </w:r>
        <w:r w:rsidR="00923D73">
          <w:fldChar w:fldCharType="begin" w:fldLock="1"/>
        </w:r>
        <w:r w:rsidR="00872712">
          <w:del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delInstrText>
        </w:r>
        <w:r w:rsidR="00923D73">
          <w:fldChar w:fldCharType="separate"/>
        </w:r>
        <w:r w:rsidR="00923D73" w:rsidRPr="00923D73">
          <w:rPr>
            <w:noProof/>
          </w:rPr>
          <w:delText>(McDougall, 1985)</w:delText>
        </w:r>
        <w:r w:rsidR="00923D73">
          <w:fldChar w:fldCharType="end"/>
        </w:r>
        <w:r w:rsidR="00923D73">
          <w:delText xml:space="preserve">, </w:delText>
        </w:r>
        <w:r w:rsidR="003C00D9">
          <w:delText>so landscape age</w:delText>
        </w:r>
        <w:r w:rsidR="006C59D9">
          <w:delText xml:space="preserve"> does not explain the difference in observed SSY</w:delText>
        </w:r>
        <w:r w:rsidR="003C00D9">
          <w:delText xml:space="preserve"> between Hanalei and Faga’alu</w:delText>
        </w:r>
        <w:r w:rsidR="008C242D">
          <w:delText xml:space="preserve">. </w:delText>
        </w:r>
        <w:r w:rsidR="006F5A12">
          <w:delText>Kawela (14 km²)</w:delText>
        </w:r>
        <w:r w:rsidR="007439B6">
          <w:delText xml:space="preserve"> is</w:delText>
        </w:r>
        <w:r w:rsidR="006F5A12">
          <w:delText xml:space="preserve"> </w:delText>
        </w:r>
        <w:r w:rsidR="007439B6">
          <w:delText>disturbed by grazing and is in a sub-humid climate</w:delText>
        </w:r>
        <w:r>
          <w:delText xml:space="preserve">, where </w:delText>
        </w:r>
        <w:r w:rsidR="006F5A12">
          <w:delText>precipitation varies with elevation from 500-3,000 mm</w:delText>
        </w:r>
        <w:r w:rsidR="008C242D">
          <w:delText xml:space="preserve">. </w:delText>
        </w:r>
        <w:r w:rsidR="00E153E3">
          <w:fldChar w:fldCharType="begin" w:fldLock="1"/>
        </w:r>
        <w:r w:rsidR="00E153E3">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delInstrText>
        </w:r>
        <w:r w:rsidR="00E153E3">
          <w:fldChar w:fldCharType="separate"/>
        </w:r>
        <w:r w:rsidR="00E153E3" w:rsidRPr="00E153E3">
          <w:rPr>
            <w:noProof/>
          </w:rPr>
          <w:delText>Stock and Tribble (2010)</w:delText>
        </w:r>
        <w:r w:rsidR="00E153E3">
          <w:fldChar w:fldCharType="end"/>
        </w:r>
      </w:del>
      <w:ins w:id="1290" w:author="Alex Messina" w:date="2016-03-08T15:54:00Z">
        <w:r w:rsidR="00C2245B" w:rsidRPr="00AA3FBB">
          <w:rPr>
            <w:rFonts w:cs="Times"/>
          </w:rPr>
          <w:t xml:space="preserve">higher </w:t>
        </w:r>
        <w:r w:rsidR="00C2245B" w:rsidRPr="00AA3FBB">
          <w:rPr>
            <w:rFonts w:cs="Times"/>
          </w:rPr>
          <w:lastRenderedPageBreak/>
          <w:t>than the undisturbed subwatershed in Faga’alu (4</w:t>
        </w:r>
        <w:r w:rsidR="001C7A16">
          <w:rPr>
            <w:rFonts w:cs="Times"/>
          </w:rPr>
          <w:t>5</w:t>
        </w:r>
        <w:r w:rsidR="00C2245B" w:rsidRPr="00AA3FBB">
          <w:rPr>
            <w:rFonts w:cs="Times"/>
          </w:rPr>
          <w:t>-</w:t>
        </w:r>
        <w:r w:rsidR="00C1789F" w:rsidRPr="00AA3FBB">
          <w:rPr>
            <w:rFonts w:cs="Times"/>
          </w:rPr>
          <w:t>143</w:t>
        </w:r>
        <w:r w:rsidR="00C2245B" w:rsidRPr="00AA3FBB">
          <w:rPr>
            <w:rFonts w:cs="Times"/>
          </w:rPr>
          <w:t xml:space="preserve"> tons/km</w:t>
        </w:r>
        <w:r w:rsidR="00C2245B" w:rsidRPr="00AA3FBB">
          <w:rPr>
            <w:rFonts w:cs="Times"/>
            <w:vertAlign w:val="superscript"/>
          </w:rPr>
          <w:t>2</w:t>
        </w:r>
        <w:r w:rsidR="00C2245B" w:rsidRPr="00AA3FBB">
          <w:rPr>
            <w:rFonts w:cs="Times"/>
          </w:rPr>
          <w:t>/yr) but similar to the disturbed</w:t>
        </w:r>
        <w:r w:rsidR="00C1789F" w:rsidRPr="00AA3FBB">
          <w:rPr>
            <w:rFonts w:cs="Times"/>
          </w:rPr>
          <w:t xml:space="preserve"> Lower</w:t>
        </w:r>
        <w:r w:rsidR="00C2245B" w:rsidRPr="00AA3FBB">
          <w:rPr>
            <w:rFonts w:cs="Times"/>
          </w:rPr>
          <w:t xml:space="preserve"> (</w:t>
        </w:r>
        <w:r w:rsidR="00C1789F" w:rsidRPr="00AA3FBB">
          <w:rPr>
            <w:rFonts w:cs="Times"/>
          </w:rPr>
          <w:t>4</w:t>
        </w:r>
        <w:r w:rsidR="001C7A16">
          <w:rPr>
            <w:rFonts w:cs="Times"/>
          </w:rPr>
          <w:t>41</w:t>
        </w:r>
        <w:r w:rsidR="00C1789F" w:rsidRPr="00AA3FBB">
          <w:rPr>
            <w:rFonts w:cs="Times"/>
          </w:rPr>
          <w:t>-5</w:t>
        </w:r>
        <w:r w:rsidR="001C7A16">
          <w:rPr>
            <w:rFonts w:cs="Times"/>
          </w:rPr>
          <w:t>98</w:t>
        </w:r>
        <w:r w:rsidR="00C2245B" w:rsidRPr="00AA3FBB">
          <w:rPr>
            <w:rFonts w:cs="Times"/>
          </w:rPr>
          <w:t xml:space="preserve"> tons/km</w:t>
        </w:r>
        <w:r w:rsidR="00C2245B" w:rsidRPr="00AA3FBB">
          <w:rPr>
            <w:rFonts w:cs="Times"/>
            <w:vertAlign w:val="superscript"/>
          </w:rPr>
          <w:t>2</w:t>
        </w:r>
        <w:r w:rsidR="00C2245B" w:rsidRPr="00AA3FBB">
          <w:rPr>
            <w:rFonts w:cs="Times"/>
          </w:rPr>
          <w:t xml:space="preserve">/yr) subwatersheds. </w:t>
        </w:r>
        <w:r w:rsidR="00AD338E" w:rsidRPr="00AA3FBB">
          <w:rPr>
            <w:rFonts w:cs="Times"/>
          </w:rPr>
          <w:fldChar w:fldCharType="begin" w:fldLock="1"/>
        </w:r>
        <w:r w:rsidR="00AD338E"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rsidRPr="00AA3FBB">
          <w:rPr>
            <w:rFonts w:cs="Times"/>
          </w:rPr>
          <w:fldChar w:fldCharType="separate"/>
        </w:r>
        <w:r w:rsidR="00AD338E" w:rsidRPr="00AA3FBB">
          <w:rPr>
            <w:rFonts w:cs="Times"/>
            <w:noProof/>
          </w:rPr>
          <w:t>Stock and Tribble (2010)</w:t>
        </w:r>
        <w:r w:rsidR="00AD338E" w:rsidRPr="00AA3FBB">
          <w:rPr>
            <w:rFonts w:cs="Times"/>
          </w:rPr>
          <w:fldChar w:fldCharType="end"/>
        </w:r>
      </w:ins>
      <w:r w:rsidR="00AD338E" w:rsidRPr="00AA3FBB">
        <w:rPr>
          <w:rFonts w:cs="Times"/>
        </w:rPr>
        <w:t xml:space="preserve"> estimated </w:t>
      </w:r>
      <w:del w:id="1291" w:author="Alex Messina" w:date="2016-03-08T15:54:00Z">
        <w:r w:rsidR="006F5A12">
          <w:delText>sSSY</w:delText>
        </w:r>
      </w:del>
      <w:ins w:id="1292" w:author="Alex Messina" w:date="2016-03-08T15:54:00Z">
        <w:r w:rsidR="00AD338E" w:rsidRPr="00AA3FBB">
          <w:rPr>
            <w:rFonts w:cs="Times"/>
          </w:rPr>
          <w:t>SSY</w:t>
        </w:r>
      </w:ins>
      <w:r w:rsidR="00AD338E" w:rsidRPr="00AA3FBB">
        <w:rPr>
          <w:rFonts w:cs="Times"/>
        </w:rPr>
        <w:t xml:space="preserve"> from Kawela was 459 tons/km²/yr, </w:t>
      </w:r>
      <w:del w:id="1293" w:author="Alex Messina" w:date="2016-03-08T15:54:00Z">
        <w:r w:rsidR="00144A6A">
          <w:delText xml:space="preserve">which is </w:delText>
        </w:r>
      </w:del>
      <w:r w:rsidR="00AD338E" w:rsidRPr="00AA3FBB">
        <w:rPr>
          <w:rFonts w:cs="Times"/>
        </w:rPr>
        <w:t xml:space="preserve">similar to the disturbed </w:t>
      </w:r>
      <w:del w:id="1294" w:author="Alex Messina" w:date="2016-03-08T15:54:00Z">
        <w:r w:rsidR="005F6814">
          <w:delText>subwatershed</w:delText>
        </w:r>
        <w:r w:rsidR="00144A6A">
          <w:delText xml:space="preserve"> </w:delText>
        </w:r>
        <w:r w:rsidR="005F6814">
          <w:delText>in</w:delText>
        </w:r>
        <w:r w:rsidR="00144A6A">
          <w:delText xml:space="preserve"> Faga’alu</w:delText>
        </w:r>
        <w:r w:rsidR="005F6814">
          <w:delText>, but nearly twice as high as the TOTAL</w:delText>
        </w:r>
      </w:del>
      <w:ins w:id="1295" w:author="Alex Messina" w:date="2016-03-08T15:54:00Z">
        <w:r w:rsidR="00711059" w:rsidRPr="00AA3FBB">
          <w:rPr>
            <w:rFonts w:cs="Times"/>
          </w:rPr>
          <w:t>Lower</w:t>
        </w:r>
      </w:ins>
      <w:r w:rsidR="00AD338E" w:rsidRPr="00AA3FBB">
        <w:rPr>
          <w:rFonts w:cs="Times"/>
        </w:rPr>
        <w:t xml:space="preserve"> Faga’alu watershed</w:t>
      </w:r>
      <w:del w:id="1296" w:author="Alex Messina" w:date="2016-03-08T15:54:00Z">
        <w:r w:rsidR="006F5A12">
          <w:delText xml:space="preserve">. In Kawela, SSC </w:delText>
        </w:r>
        <w:r w:rsidR="007439B6">
          <w:delText xml:space="preserve">(mean 3,490 mg/L, maximum 54,000 mg/L) </w:delText>
        </w:r>
        <w:r w:rsidR="006F5A12">
          <w:delText xml:space="preserve">was much </w:delText>
        </w:r>
      </w:del>
      <w:ins w:id="1297" w:author="Alex Messina" w:date="2016-03-08T15:54:00Z">
        <w:r w:rsidR="00AD338E" w:rsidRPr="00AA3FBB">
          <w:rPr>
            <w:rFonts w:cs="Times"/>
          </w:rPr>
          <w:t xml:space="preserve">, but </w:t>
        </w:r>
      </w:ins>
      <w:r w:rsidR="00C1789F" w:rsidRPr="00AA3FBB">
        <w:rPr>
          <w:rFonts w:cs="Times"/>
        </w:rPr>
        <w:t xml:space="preserve">higher than </w:t>
      </w:r>
      <w:del w:id="1298" w:author="Alex Messina" w:date="2016-03-08T15:54:00Z">
        <w:r w:rsidR="006F5A12">
          <w:delText>measured in Faga'alu</w:delText>
        </w:r>
        <w:r w:rsidR="007439B6">
          <w:delText xml:space="preserve"> TOTAL watershed</w:delText>
        </w:r>
        <w:r w:rsidR="00144A6A">
          <w:delText>, so the difference in SSY is due in part to higher SSC rather than to higher observed runoff.</w:delText>
        </w:r>
      </w:del>
      <w:ins w:id="1299" w:author="Alex Messina" w:date="2016-03-08T15:54:00Z">
        <w:r w:rsidR="00C1789F" w:rsidRPr="00AA3FBB">
          <w:rPr>
            <w:rFonts w:cs="Times"/>
          </w:rPr>
          <w:t>the</w:t>
        </w:r>
        <w:r w:rsidR="00AD338E" w:rsidRPr="00AA3FBB">
          <w:rPr>
            <w:rFonts w:cs="Times"/>
          </w:rPr>
          <w:t xml:space="preserve"> Total Faga’alu watershed</w:t>
        </w:r>
        <w:r w:rsidR="001C7A16">
          <w:rPr>
            <w:rFonts w:cs="Times"/>
          </w:rPr>
          <w:t xml:space="preserve"> (241-368</w:t>
        </w:r>
        <w:r w:rsidR="00C1789F" w:rsidRPr="00AA3FBB">
          <w:rPr>
            <w:rFonts w:cs="Times"/>
          </w:rPr>
          <w:t xml:space="preserve"> tons/km</w:t>
        </w:r>
        <w:r w:rsidR="00C1789F" w:rsidRPr="00AA3FBB">
          <w:rPr>
            <w:rFonts w:cs="Times"/>
            <w:vertAlign w:val="superscript"/>
          </w:rPr>
          <w:t>2</w:t>
        </w:r>
        <w:r w:rsidR="00C1789F" w:rsidRPr="00AA3FBB">
          <w:rPr>
            <w:rFonts w:cs="Times"/>
          </w:rPr>
          <w:t>/yr)</w:t>
        </w:r>
        <w:r w:rsidR="00AD338E" w:rsidRPr="00AA3FBB">
          <w:rPr>
            <w:rFonts w:cs="Times"/>
          </w:rPr>
          <w:t>.</w:t>
        </w:r>
      </w:ins>
      <w:r w:rsidR="00AD338E" w:rsidRPr="00AA3FBB">
        <w:rPr>
          <w:rFonts w:cs="Times"/>
        </w:rPr>
        <w:t xml:space="preserve"> </w:t>
      </w:r>
      <w:r w:rsidR="00ED168C" w:rsidRPr="00AA3FBB">
        <w:rPr>
          <w:rFonts w:cs="Times"/>
        </w:rPr>
        <w:t xml:space="preserve">Overall, both Hawaiian watersheds have higher SSY than Faga’alu, which is consistent with the low </w:t>
      </w:r>
      <w:ins w:id="1300" w:author="Alex Messina" w:date="2016-03-08T15:54:00Z">
        <w:r w:rsidR="00ED168C" w:rsidRPr="00AA3FBB">
          <w:rPr>
            <w:rFonts w:cs="Times"/>
          </w:rPr>
          <w:t>Qmax-SSY</w:t>
        </w:r>
        <w:r w:rsidR="00ED168C" w:rsidRPr="00AA3FBB">
          <w:rPr>
            <w:rFonts w:cs="Times"/>
            <w:vertAlign w:val="subscript"/>
          </w:rPr>
          <w:t>EV</w:t>
        </w:r>
        <w:r w:rsidR="00ED168C" w:rsidRPr="00AA3FBB">
          <w:rPr>
            <w:rFonts w:cs="Times"/>
          </w:rPr>
          <w:t xml:space="preserve"> </w:t>
        </w:r>
      </w:ins>
      <w:r w:rsidR="00ED168C" w:rsidRPr="00AA3FBB">
        <w:rPr>
          <w:rFonts w:cs="Times"/>
        </w:rPr>
        <w:t xml:space="preserve">intercepts </w:t>
      </w:r>
      <w:del w:id="1301" w:author="Alex Messina" w:date="2016-03-08T15:54:00Z">
        <w:r w:rsidR="006C59D9">
          <w:delText>of Faga’alu in the Qmax-SSY</w:delText>
        </w:r>
        <w:r w:rsidR="00923D73" w:rsidRPr="001E37AA">
          <w:rPr>
            <w:vertAlign w:val="subscript"/>
          </w:rPr>
          <w:delText>EV</w:delText>
        </w:r>
        <w:r w:rsidR="006C59D9">
          <w:delText xml:space="preserve"> relationships, </w:delText>
        </w:r>
      </w:del>
      <w:r w:rsidR="00ED168C" w:rsidRPr="00AA3FBB">
        <w:rPr>
          <w:rFonts w:cs="Times"/>
        </w:rPr>
        <w:t xml:space="preserve">and suggests </w:t>
      </w:r>
      <w:del w:id="1302" w:author="Alex Messina" w:date="2016-03-08T15:54:00Z">
        <w:r w:rsidR="006C59D9">
          <w:delText xml:space="preserve">that </w:delText>
        </w:r>
      </w:del>
      <w:r w:rsidR="00ED168C" w:rsidRPr="00AA3FBB">
        <w:rPr>
          <w:rFonts w:cs="Times"/>
        </w:rPr>
        <w:t xml:space="preserve">Faga’alu </w:t>
      </w:r>
      <w:del w:id="1303" w:author="Alex Messina" w:date="2016-03-08T15:54:00Z">
        <w:r w:rsidR="006C59D9">
          <w:delText>may have uniquely</w:delText>
        </w:r>
      </w:del>
      <w:ins w:id="1304" w:author="Alex Messina" w:date="2016-03-08T15:54:00Z">
        <w:r w:rsidR="00ED168C" w:rsidRPr="00AA3FBB">
          <w:rPr>
            <w:rFonts w:cs="Times"/>
          </w:rPr>
          <w:t>has relatively</w:t>
        </w:r>
      </w:ins>
      <w:r w:rsidR="00ED168C" w:rsidRPr="00AA3FBB">
        <w:rPr>
          <w:rFonts w:cs="Times"/>
        </w:rPr>
        <w:t xml:space="preserve"> low erosion rates for a steep</w:t>
      </w:r>
      <w:ins w:id="1305" w:author="Alex Messina" w:date="2016-03-08T15:54:00Z">
        <w:r w:rsidR="00ED168C" w:rsidRPr="00AA3FBB">
          <w:rPr>
            <w:rFonts w:cs="Times"/>
          </w:rPr>
          <w:t>,</w:t>
        </w:r>
      </w:ins>
      <w:r w:rsidR="00ED168C" w:rsidRPr="00AA3FBB">
        <w:rPr>
          <w:rFonts w:cs="Times"/>
        </w:rPr>
        <w:t xml:space="preserve"> volcanic watershed. Precipitation variability may contribute to the difference in SSY, so a more thorough comparison between Hanalei and Faga’alu would require a storm-wise analysis of the type performed here. </w:t>
      </w:r>
    </w:p>
    <w:p w14:paraId="090B9E44" w14:textId="77777777" w:rsidR="00625274" w:rsidRPr="00AA3FBB" w:rsidRDefault="00F0753F" w:rsidP="00C70A27">
      <w:pPr>
        <w:ind w:firstLine="0"/>
        <w:rPr>
          <w:rFonts w:cs="Times"/>
        </w:rPr>
      </w:pPr>
      <w:r w:rsidRPr="00AA3FBB">
        <w:rPr>
          <w:rFonts w:cs="Times"/>
        </w:rPr>
        <w:t>&lt;Table 8 here please&gt;</w:t>
      </w:r>
    </w:p>
    <w:p w14:paraId="245AB302" w14:textId="77777777" w:rsidR="00AD338E" w:rsidRPr="00AA3FBB" w:rsidRDefault="006F5A12" w:rsidP="00AD338E">
      <w:pPr>
        <w:rPr>
          <w:moveFrom w:id="1306" w:author="Alex Messina" w:date="2016-03-08T15:54:00Z"/>
          <w:rFonts w:cs="Times"/>
        </w:rPr>
      </w:pPr>
      <w:del w:id="1307" w:author="Alex Messina" w:date="2016-03-08T15:54:00Z">
        <w:r>
          <w:delText xml:space="preserve">Annual sSSY from the </w:delText>
        </w:r>
        <w:r w:rsidR="005F6814">
          <w:delText>quarry</w:delText>
        </w:r>
        <w:r w:rsidR="00E153E3">
          <w:delText xml:space="preserve"> </w:delText>
        </w:r>
        <w:r>
          <w:delText>was es</w:delText>
        </w:r>
        <w:r w:rsidR="005F6814">
          <w:delText>timated from Equation 6 to be approximately 2,80</w:delText>
        </w:r>
        <w:r>
          <w:delText>0 tons/km²/yr.</w:delText>
        </w:r>
      </w:del>
      <w:moveFromRangeStart w:id="1308" w:author="Alex Messina" w:date="2016-03-08T15:54:00Z" w:name="move445215830"/>
      <w:moveFrom w:id="1309" w:author="Alex Messina" w:date="2016-03-08T15:54:00Z">
        <w:r w:rsidR="00AD338E" w:rsidRPr="00AA3FBB">
          <w:rPr>
            <w:rFonts w:cs="Times"/>
          </w:rPr>
          <w:t xml:space="preserve"> The quarry surfaces are comprised of haul roads, piles of overburden, and steep rock faces which can be described as a mix of unpaved roads and cut-slopes. sSSY from cutslopes varies from 0.01 tons/km²/yr in Idaho </w:t>
        </w:r>
        <w:r w:rsidR="00AD338E" w:rsidRPr="00AA3FBB">
          <w:rPr>
            <w:rFonts w:cs="Times"/>
          </w:rPr>
          <w:fldChar w:fldCharType="begin" w:fldLock="1"/>
        </w:r>
        <w:r w:rsidR="00AD338E" w:rsidRPr="00AA3FBB">
          <w:rPr>
            <w:rFonts w:cs="Times"/>
          </w:rP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AD338E" w:rsidRPr="00AA3FBB">
          <w:rPr>
            <w:rFonts w:cs="Times"/>
          </w:rPr>
          <w:fldChar w:fldCharType="separate"/>
        </w:r>
        <w:r w:rsidR="00AD338E" w:rsidRPr="00AA3FBB">
          <w:rPr>
            <w:rFonts w:cs="Times"/>
            <w:noProof/>
          </w:rPr>
          <w:t>(Megahan, 1980)</w:t>
        </w:r>
        <w:r w:rsidR="00AD338E" w:rsidRPr="00AA3FBB">
          <w:rPr>
            <w:rFonts w:cs="Times"/>
          </w:rPr>
          <w:fldChar w:fldCharType="end"/>
        </w:r>
        <w:r w:rsidR="00AD338E" w:rsidRPr="00AA3FBB">
          <w:rPr>
            <w:rFonts w:cs="Times"/>
          </w:rPr>
          <w:t xml:space="preserve"> to 105,000 tons/km²/yr in Papua New Guinea </w:t>
        </w:r>
        <w:r w:rsidR="00AD338E" w:rsidRPr="00AA3FBB">
          <w:rPr>
            <w:rFonts w:cs="Times"/>
          </w:rPr>
          <w:fldChar w:fldCharType="begin" w:fldLock="1"/>
        </w:r>
        <w:r w:rsidR="00AD338E" w:rsidRPr="00AA3FBB">
          <w:rPr>
            <w:rFonts w:cs="Times"/>
          </w:rP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AD338E" w:rsidRPr="00AA3FBB">
          <w:rPr>
            <w:rFonts w:cs="Times"/>
          </w:rPr>
          <w:fldChar w:fldCharType="separate"/>
        </w:r>
        <w:r w:rsidR="00AD338E" w:rsidRPr="00AA3FBB">
          <w:rPr>
            <w:rFonts w:cs="Times"/>
            <w:noProof/>
          </w:rPr>
          <w:t>(Blong and Humphreys, 1982)</w:t>
        </w:r>
        <w:r w:rsidR="00AD338E" w:rsidRPr="00AA3FBB">
          <w:rPr>
            <w:rFonts w:cs="Times"/>
          </w:rPr>
          <w:fldChar w:fldCharType="end"/>
        </w:r>
        <w:r w:rsidR="00AD338E" w:rsidRPr="00AA3FBB">
          <w:rPr>
            <w:rFonts w:cs="Times"/>
          </w:rPr>
          <w:t>, so the sSSY ranges measured in this study are well within the ranges found in the literature.</w:t>
        </w:r>
      </w:moveFrom>
    </w:p>
    <w:moveFromRangeEnd w:id="1308"/>
    <w:p w14:paraId="46920FAB" w14:textId="77777777" w:rsidR="00A955CD" w:rsidRPr="004E5982" w:rsidRDefault="00A31439" w:rsidP="004E5982">
      <w:pPr>
        <w:pStyle w:val="Heading3"/>
        <w:rPr>
          <w:del w:id="1310" w:author="Alex Messina" w:date="2016-03-08T15:54:00Z"/>
        </w:rPr>
      </w:pPr>
      <w:del w:id="1311" w:author="Alex Messina" w:date="2016-03-08T15:54:00Z">
        <w:r w:rsidRPr="004E5982">
          <w:delText xml:space="preserve">5.4 </w:delText>
        </w:r>
        <w:r w:rsidR="006F5A12" w:rsidRPr="004E5982">
          <w:delText>Comparison with other kinds of sediment disturbance</w:delText>
        </w:r>
      </w:del>
    </w:p>
    <w:p w14:paraId="4BF6EC97" w14:textId="77777777" w:rsidR="00C70A27" w:rsidRDefault="000B2FAB">
      <w:pPr>
        <w:rPr>
          <w:del w:id="1312" w:author="Alex Messina" w:date="2016-03-08T15:54:00Z"/>
        </w:rPr>
      </w:pPr>
      <w:del w:id="1313" w:author="Alex Messina" w:date="2016-03-08T15:54:00Z">
        <w:r>
          <w:delText>SSY at Faga’alu was increased by 3.9x compared</w:delText>
        </w:r>
        <w:r w:rsidR="00104BD8">
          <w:delText xml:space="preserve"> with the </w:delText>
        </w:r>
        <w:r w:rsidR="00C70A27">
          <w:delText>natural</w:delText>
        </w:r>
        <w:r w:rsidR="00104BD8">
          <w:delText xml:space="preserve"> background. </w:delText>
        </w:r>
        <w:r w:rsidR="006F5A12">
          <w:delText xml:space="preserve">Other studies in small, mountainous watersheds have documented one to several orders of magnitude increases in SSY from land use that disturbs a small fraction of the watershed area. Urbanization </w:delText>
        </w:r>
        <w:r w:rsidR="006F5A12">
          <w:lastRenderedPageBreak/>
          <w:delText xml:space="preserve">and mining </w:delText>
        </w:r>
        <w:r w:rsidR="003C00D9">
          <w:delText xml:space="preserve">can </w:delText>
        </w:r>
        <w:r w:rsidR="006F5A12">
          <w:delText>increase sediment yield</w:delText>
        </w:r>
        <w:r w:rsidR="003C00D9">
          <w:delText xml:space="preserve"> </w:delText>
        </w:r>
        <w:r w:rsidR="006F5A12">
          <w:delText>by two to three orders of magnitudes in catchments of several km². Yields from construction sites can exceed those from the most unstable, tectonically active natural environments of Southeast Asia (Douglas, 1996). In Kawela watershed on Molokai, less than 5% of the land produces most of the sediment, and only 1% produces ~50% of the sediment</w:delText>
        </w:r>
      </w:del>
      <w:moveFromRangeStart w:id="1314" w:author="Alex Messina" w:date="2016-03-08T15:54:00Z" w:name="move445215799"/>
      <w:moveFrom w:id="1315" w:author="Alex Messina" w:date="2016-03-08T15:54:00Z">
        <w:r w:rsidR="005C06DF" w:rsidRPr="00AA3FBB">
          <w:rPr>
            <w:rFonts w:cs="Times"/>
          </w:rPr>
          <w:t xml:space="preserve"> </w:t>
        </w:r>
        <w:r w:rsidR="005C06DF" w:rsidRPr="00AA3FBB">
          <w:rPr>
            <w:rFonts w:cs="Times"/>
          </w:rPr>
          <w:fldChar w:fldCharType="begin" w:fldLock="1"/>
        </w:r>
        <w:r w:rsidR="005C06DF" w:rsidRPr="00AA3FBB">
          <w:rPr>
            <w:rFonts w:cs="Times"/>
          </w:rP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rsidRPr="00AA3FBB">
          <w:rPr>
            <w:rFonts w:cs="Times"/>
          </w:rPr>
          <w:fldChar w:fldCharType="separate"/>
        </w:r>
        <w:r w:rsidR="005C06DF" w:rsidRPr="00AA3FBB">
          <w:rPr>
            <w:rFonts w:cs="Times"/>
            <w:noProof/>
          </w:rPr>
          <w:t>(Risk, 2014; Stock et al., 2010)</w:t>
        </w:r>
        <w:r w:rsidR="005C06DF" w:rsidRPr="00AA3FBB">
          <w:rPr>
            <w:rFonts w:cs="Times"/>
          </w:rPr>
          <w:fldChar w:fldCharType="end"/>
        </w:r>
        <w:r w:rsidR="005C06DF" w:rsidRPr="00AA3FBB">
          <w:rPr>
            <w:rFonts w:cs="Times"/>
          </w:rPr>
          <w:t xml:space="preserve">. </w:t>
        </w:r>
        <w:moveFromRangeStart w:id="1316" w:author="Alex Messina" w:date="2016-03-08T15:54:00Z" w:name="move445215826"/>
        <w:moveFromRangeEnd w:id="1314"/>
        <w:r w:rsidR="00404E3D" w:rsidRPr="00AA3FBB">
          <w:rPr>
            <w:rFonts w:cs="Times"/>
          </w:rPr>
          <w:t xml:space="preserve">In three basins on St. John, US Virgin Islands unpaved roads increased sediment delivery rates by 3-9 times </w:t>
        </w:r>
        <w:r w:rsidR="00404E3D" w:rsidRPr="00AA3FBB">
          <w:rPr>
            <w:rFonts w:cs="Times"/>
          </w:rPr>
          <w:fldChar w:fldCharType="begin" w:fldLock="1"/>
        </w:r>
        <w:r w:rsidR="00404E3D" w:rsidRPr="00AA3FBB">
          <w:rPr>
            <w:rFonts w:cs="Times"/>
          </w:rPr>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(Ramos-Scharrón and Macdonald, 2005)</w:t>
        </w:r>
        <w:r w:rsidR="00404E3D" w:rsidRPr="00AA3FBB">
          <w:rPr>
            <w:rFonts w:cs="Times"/>
          </w:rPr>
          <w:fldChar w:fldCharType="end"/>
        </w:r>
        <w:r w:rsidR="00404E3D" w:rsidRPr="00AA3FBB">
          <w:rPr>
            <w:rFonts w:cs="Times"/>
          </w:rPr>
          <w:t xml:space="preserve">. </w:t>
        </w:r>
      </w:moveFrom>
      <w:moveFromRangeEnd w:id="1316"/>
    </w:p>
    <w:p w14:paraId="3EB56E2F" w14:textId="77777777" w:rsidR="00404E3D" w:rsidRPr="00AA3FBB" w:rsidRDefault="006F5A12" w:rsidP="00C129E4">
      <w:pPr>
        <w:rPr>
          <w:moveFrom w:id="1317" w:author="Alex Messina" w:date="2016-03-08T15:54:00Z"/>
          <w:rFonts w:cs="Times"/>
        </w:rPr>
      </w:pPr>
      <w:del w:id="1318" w:author="Alex Messina" w:date="2016-03-08T15:54:00Z">
        <w:r>
          <w:delText xml:space="preserve">Disturbances at larger scales have </w:delText>
        </w:r>
        <w:r w:rsidR="003C00D9">
          <w:delText>resulted in</w:delText>
        </w:r>
        <w:r>
          <w:delText xml:space="preserve"> increases in total SSY to coral environments</w:delText>
        </w:r>
        <w:r w:rsidR="00C70A27">
          <w:delText>, similar to Faga’alu</w:delText>
        </w:r>
        <w:r>
          <w:delText xml:space="preserve">. The development of the Great Barrier Reef (GBR) catchment </w:delText>
        </w:r>
        <w:r w:rsidR="007E0447">
          <w:delText>(423,000 km</w:delText>
        </w:r>
        <w:r w:rsidR="007E0447" w:rsidRPr="007E0447">
          <w:rPr>
            <w:vertAlign w:val="superscript"/>
          </w:rPr>
          <w:delText>2</w:delText>
        </w:r>
        <w:r w:rsidR="007E0447">
          <w:delText xml:space="preserve">) </w:delText>
        </w:r>
        <w:r>
          <w:delText>since European settlement (ca.1830) led to increases in SS</w:delText>
        </w:r>
        <w:r w:rsidR="00973768">
          <w:delText>Y by an estimated factor of 5.5</w:delText>
        </w:r>
        <w:r>
          <w:delText>x</w:delText>
        </w:r>
      </w:del>
      <w:moveFromRangeStart w:id="1319" w:author="Alex Messina" w:date="2016-03-08T15:54:00Z" w:name="move445215827"/>
      <w:moveFrom w:id="1320" w:author="Alex Messina" w:date="2016-03-08T15:54:00Z">
        <w:r w:rsidR="001B202B" w:rsidRPr="00AA3FBB">
          <w:rPr>
            <w:rFonts w:cs="Times"/>
          </w:rPr>
          <w:t xml:space="preserve"> </w:t>
        </w:r>
        <w:r w:rsidR="001B202B" w:rsidRPr="00AA3FBB">
          <w:rPr>
            <w:rFonts w:cs="Times"/>
          </w:rPr>
          <w:fldChar w:fldCharType="begin" w:fldLock="1"/>
        </w:r>
        <w:r w:rsidR="001B202B" w:rsidRPr="00AA3FBB">
          <w:rPr>
            <w:rFonts w:cs="Times"/>
          </w:rPr>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1B202B" w:rsidRPr="00AA3FBB">
          <w:rPr>
            <w:rFonts w:cs="Times"/>
          </w:rPr>
          <w:fldChar w:fldCharType="separate"/>
        </w:r>
        <w:r w:rsidR="001B202B" w:rsidRPr="00AA3FBB">
          <w:rPr>
            <w:rFonts w:cs="Times"/>
            <w:noProof/>
          </w:rPr>
          <w:t>(Kroon et al., 2012)</w:t>
        </w:r>
        <w:r w:rsidR="001B202B" w:rsidRPr="00AA3FBB">
          <w:rPr>
            <w:rFonts w:cs="Times"/>
          </w:rPr>
          <w:fldChar w:fldCharType="end"/>
        </w:r>
        <w:r w:rsidR="00404E3D" w:rsidRPr="00AA3FBB">
          <w:rPr>
            <w:rFonts w:cs="Times"/>
          </w:rPr>
          <w:t xml:space="preserve">. Mining has been a major contributor of sediment in other watersheds on volcanic islands with steep topography and high precipitation, increasing sediment yields by 5-10 times in a watershed in Papua New Guinea </w:t>
        </w:r>
        <w:r w:rsidR="00404E3D" w:rsidRPr="00AA3FBB">
          <w:rPr>
            <w:rFonts w:cs="Times"/>
          </w:rPr>
          <w:fldChar w:fldCharType="begin" w:fldLock="1"/>
        </w:r>
        <w:r w:rsidR="00404E3D" w:rsidRPr="00AA3FBB">
          <w:rPr>
            <w:rFonts w:cs="Times"/>
          </w:rPr>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(Hettler et al., 1997; Thomas et al., 2003)</w:t>
        </w:r>
        <w:r w:rsidR="00404E3D" w:rsidRPr="00AA3FBB">
          <w:rPr>
            <w:rFonts w:cs="Times"/>
          </w:rPr>
          <w:fldChar w:fldCharType="end"/>
        </w:r>
        <w:r w:rsidR="00404E3D" w:rsidRPr="00AA3FBB">
          <w:rPr>
            <w:rFonts w:cs="Times"/>
          </w:rP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rsidRPr="00AA3FBB">
          <w:rPr>
            <w:rFonts w:cs="Times"/>
          </w:rPr>
          <w:fldChar w:fldCharType="begin" w:fldLock="1"/>
        </w:r>
        <w:r w:rsidR="00404E3D" w:rsidRPr="00AA3FBB">
          <w:rPr>
            <w:rFonts w:cs="Times"/>
          </w:rPr>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(Wolman and Schick, 1967)</w:t>
        </w:r>
        <w:r w:rsidR="00404E3D" w:rsidRPr="00AA3FBB">
          <w:rPr>
            <w:rFonts w:cs="Times"/>
          </w:rPr>
          <w:fldChar w:fldCharType="end"/>
        </w:r>
        <w:r w:rsidR="00404E3D" w:rsidRPr="00AA3FBB">
          <w:rPr>
            <w:rFonts w:cs="Times"/>
          </w:rPr>
          <w:t xml:space="preserve">, or high-traffic unpaved roads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(Reid and Dunne, 1984)</w:t>
        </w:r>
        <w:r w:rsidR="00404E3D" w:rsidRPr="00AA3FBB">
          <w:rPr>
            <w:rFonts w:cs="Times"/>
          </w:rPr>
          <w:fldChar w:fldCharType="end"/>
        </w:r>
        <w:r w:rsidR="00404E3D" w:rsidRPr="00AA3FBB">
          <w:rPr>
            <w:rFonts w:cs="Times"/>
          </w:rPr>
          <w:t>, but persist or even increase over time.</w:t>
        </w:r>
      </w:moveFrom>
    </w:p>
    <w:moveFromRangeEnd w:id="1319"/>
    <w:p w14:paraId="515A6A50" w14:textId="77777777" w:rsidR="00396F2C" w:rsidRDefault="003C00D9" w:rsidP="00E029B2">
      <w:pPr>
        <w:rPr>
          <w:del w:id="1321" w:author="Alex Messina" w:date="2016-03-08T15:54:00Z"/>
        </w:rPr>
      </w:pPr>
      <w:del w:id="1322" w:author="Alex Messina" w:date="2016-03-08T15:54:00Z">
        <w:r>
          <w:delText>While unpaved roads are often identified as a source of sedi</w:delText>
        </w:r>
        <w:r w:rsidR="007E0447">
          <w:delText>ment</w:delText>
        </w:r>
      </w:del>
      <w:moveFromRangeStart w:id="1323" w:author="Alex Messina" w:date="2016-03-08T15:54:00Z" w:name="move445215828"/>
      <w:moveFrom w:id="1324" w:author="Alex Messina" w:date="2016-03-08T15:54:00Z">
        <w:r w:rsidR="00404E3D" w:rsidRPr="00AA3FBB">
          <w:rPr>
            <w:rFonts w:cs="Times"/>
          </w:rPr>
          <w:t xml:space="preserve"> in humid forested regions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(Lewis et al., 2001; Ramos-Scharrón and Macdonald, 2005; Reid and Dunne, 1984)</w:t>
        </w:r>
        <w:r w:rsidR="00404E3D" w:rsidRPr="00AA3FBB">
          <w:rPr>
            <w:rFonts w:cs="Times"/>
          </w:rPr>
          <w:fldChar w:fldCharType="end"/>
        </w:r>
        <w:r w:rsidR="00404E3D" w:rsidRPr="00AA3FBB">
          <w:rPr>
            <w:rFonts w:cs="Times"/>
          </w:rPr>
          <w:t xml:space="preserve">, </w:t>
        </w:r>
      </w:moveFrom>
      <w:moveFromRangeEnd w:id="1323"/>
      <w:del w:id="1325" w:author="Alex Messina" w:date="2016-03-08T15:54:00Z">
        <w:r>
          <w:delText>field observations at Faga’alu suggested that most roads in the urban area were stabilized with aggregate and not generating significant amounts of sediment.</w:delText>
        </w:r>
        <w:r w:rsidR="009C56F9">
          <w:delText xml:space="preserve"> </w:delText>
        </w:r>
      </w:del>
      <w:moveFromRangeStart w:id="1326" w:author="Alex Messina" w:date="2016-03-08T15:54:00Z" w:name="move445215829"/>
      <w:moveFrom w:id="1327" w:author="Alex Messina" w:date="2016-03-08T15:54:00Z">
        <w:r w:rsidR="00404E3D" w:rsidRPr="00AA3FBB">
          <w:rPr>
            <w:rFonts w:cs="Times"/>
          </w:rPr>
          <w:t xml:space="preserve">Other disturbances in Faga’alu included a few small agricultural plots, small construction sites and bare dirt on roadsides. Repeated surface disturbance at the quarry is a key process maintaining high rates of sediment </w:t>
        </w:r>
        <w:r w:rsidR="00404E3D" w:rsidRPr="00AA3FBB">
          <w:rPr>
            <w:rFonts w:cs="Times"/>
          </w:rPr>
          <w:lastRenderedPageBreak/>
          <w:t xml:space="preserve">generation. </w:t>
        </w:r>
      </w:moveFrom>
      <w:moveFromRangeEnd w:id="1326"/>
      <w:del w:id="1328" w:author="Alex Messina" w:date="2016-03-08T15:54:00Z">
        <w:r>
          <w:delText>Given the large distance to other sources of building material, aggregate mining and associated sediment disturbance may be a critical sediment source on remote island</w:delText>
        </w:r>
        <w:r w:rsidR="00E029B2">
          <w:delText>s in the Pacific and elsewhere.</w:delText>
        </w:r>
      </w:del>
    </w:p>
    <w:p w14:paraId="1DC35C64" w14:textId="42083EB4" w:rsidR="00A955CD" w:rsidRPr="00AA3FBB" w:rsidRDefault="00A31439">
      <w:pPr>
        <w:pStyle w:val="Heading2"/>
        <w:rPr>
          <w:rFonts w:ascii="Times" w:hAnsi="Times"/>
          <w:rPrChange w:id="1329" w:author="Alex Messina" w:date="2016-03-08T15:54:00Z">
            <w:rPr/>
          </w:rPrChange>
        </w:rPr>
      </w:pPr>
      <w:r w:rsidRPr="00AA3FBB">
        <w:rPr>
          <w:rFonts w:ascii="Times" w:hAnsi="Times"/>
          <w:rPrChange w:id="1330" w:author="Alex Messina" w:date="2016-03-08T15:54:00Z">
            <w:rPr/>
          </w:rPrChange>
        </w:rPr>
        <w:t xml:space="preserve">6. </w:t>
      </w:r>
      <w:r w:rsidR="006F5A12" w:rsidRPr="00AA3FBB">
        <w:rPr>
          <w:rFonts w:ascii="Times" w:hAnsi="Times"/>
          <w:rPrChange w:id="1331" w:author="Alex Messina" w:date="2016-03-08T15:54:00Z">
            <w:rPr/>
          </w:rPrChange>
        </w:rPr>
        <w:t>Conclusion</w:t>
      </w:r>
    </w:p>
    <w:p w14:paraId="6ABC18F4" w14:textId="5A607A45" w:rsidR="007D0180" w:rsidRPr="00AA3FBB" w:rsidRDefault="00685CD7">
      <w:pPr>
        <w:rPr>
          <w:rFonts w:cs="Times"/>
        </w:rPr>
      </w:pPr>
      <w:r w:rsidRPr="00AA3FBB">
        <w:rPr>
          <w:rFonts w:cs="Times"/>
        </w:rPr>
        <w:t xml:space="preserve">Human disturbance has increased sediment yield to Faga'alu Bay by 3.9x over pre-disturbance levels. The human-disturbed subwatershed accounted for the majority (87%) of </w:t>
      </w:r>
      <w:del w:id="1332" w:author="Alex Messina" w:date="2016-03-08T15:54:00Z">
        <w:r w:rsidRPr="00685CD7">
          <w:delText>total</w:delText>
        </w:r>
      </w:del>
      <w:ins w:id="1333" w:author="Alex Messina" w:date="2016-03-08T15:54:00Z">
        <w:r w:rsidR="001A74F8" w:rsidRPr="00AA3FBB">
          <w:rPr>
            <w:rFonts w:cs="Times"/>
          </w:rPr>
          <w:t>Total</w:t>
        </w:r>
      </w:ins>
      <w:r w:rsidRPr="00AA3FBB">
        <w:rPr>
          <w:rFonts w:cs="Times"/>
        </w:rPr>
        <w:t xml:space="preserve"> sediment yield, and the quarry (1.1% of watershed area) contri</w:t>
      </w:r>
      <w:r w:rsidR="00973768" w:rsidRPr="00AA3FBB">
        <w:rPr>
          <w:rFonts w:cs="Times"/>
        </w:rPr>
        <w:t xml:space="preserve">buted about a third </w:t>
      </w:r>
      <w:r w:rsidRPr="00AA3FBB">
        <w:rPr>
          <w:rFonts w:cs="Times"/>
        </w:rPr>
        <w:t xml:space="preserve">of </w:t>
      </w:r>
      <w:del w:id="1334" w:author="Alex Messina" w:date="2016-03-08T15:54:00Z">
        <w:r w:rsidRPr="00685CD7">
          <w:delText>total</w:delText>
        </w:r>
      </w:del>
      <w:ins w:id="1335" w:author="Alex Messina" w:date="2016-03-08T15:54:00Z">
        <w:r w:rsidR="001A74F8" w:rsidRPr="00AA3FBB">
          <w:rPr>
            <w:rFonts w:cs="Times"/>
          </w:rPr>
          <w:t>Total</w:t>
        </w:r>
      </w:ins>
      <w:r w:rsidRPr="00AA3FBB">
        <w:rPr>
          <w:rFonts w:cs="Times"/>
        </w:rPr>
        <w:t xml:space="preserve"> SSY to the Bay.</w:t>
      </w:r>
      <w:ins w:id="1336" w:author="Alex Messina" w:date="2016-03-08T15:54:00Z">
        <w:r w:rsidRPr="00AA3FBB">
          <w:rPr>
            <w:rFonts w:cs="Times"/>
          </w:rPr>
          <w:t xml:space="preserve"> </w:t>
        </w:r>
        <w:r w:rsidR="001C7A16" w:rsidRPr="001C7A16">
          <w:rPr>
            <w:rFonts w:cs="Times"/>
          </w:rPr>
          <w:t>The anthropogenic impact on SSY</w:t>
        </w:r>
        <w:r w:rsidR="001C7A16" w:rsidRPr="001C7A16">
          <w:rPr>
            <w:rFonts w:cs="Times"/>
            <w:vertAlign w:val="subscript"/>
          </w:rPr>
          <w:t>EV</w:t>
        </w:r>
        <w:r w:rsidR="001C7A16" w:rsidRPr="001C7A16">
          <w:rPr>
            <w:rFonts w:cs="Times"/>
          </w:rPr>
          <w:t xml:space="preserve"> may vary by storm magnitude, as documented in Pacific Northwest forests (Lewis et al., 2001), but the storm metric models developed here showed contradictory results.</w:t>
        </w:r>
      </w:ins>
      <w:r w:rsidR="001C7A16">
        <w:rPr>
          <w:rFonts w:cs="Times"/>
        </w:rPr>
        <w:t xml:space="preserve"> </w:t>
      </w:r>
      <w:r w:rsidRPr="00AA3FBB">
        <w:rPr>
          <w:rFonts w:cs="Times"/>
        </w:rPr>
        <w:t xml:space="preserve">Qmax was a good predictor of </w:t>
      </w:r>
      <w:r w:rsidR="001A74F8" w:rsidRPr="00AA3FBB">
        <w:rPr>
          <w:rFonts w:cs="Times"/>
        </w:rPr>
        <w:t>SSY</w:t>
      </w:r>
      <w:r w:rsidR="001A74F8" w:rsidRPr="00AA3FBB">
        <w:rPr>
          <w:rFonts w:cs="Times"/>
          <w:vertAlign w:val="subscript"/>
        </w:rPr>
        <w:t>EV</w:t>
      </w:r>
      <w:r w:rsidRPr="00AA3FBB">
        <w:rPr>
          <w:rFonts w:cs="Times"/>
        </w:rPr>
        <w:t xml:space="preserve"> in both the disturbed and undisturbed watershed</w:t>
      </w:r>
      <w:r w:rsidR="00D50CAA" w:rsidRPr="00AA3FBB">
        <w:rPr>
          <w:rFonts w:cs="Times"/>
        </w:rPr>
        <w:t>s</w:t>
      </w:r>
      <w:r w:rsidRPr="00AA3FBB">
        <w:rPr>
          <w:rFonts w:cs="Times"/>
        </w:rPr>
        <w:t>, making it a promising predictor in diverse environments. The slopes of the Qmax-</w:t>
      </w:r>
      <w:r w:rsidR="001A74F8" w:rsidRPr="00AA3FBB">
        <w:rPr>
          <w:rFonts w:cs="Times"/>
        </w:rPr>
        <w:t>SSY</w:t>
      </w:r>
      <w:r w:rsidR="001A74F8" w:rsidRPr="00AA3FBB">
        <w:rPr>
          <w:rFonts w:cs="Times"/>
          <w:vertAlign w:val="subscript"/>
        </w:rPr>
        <w:t>EV</w:t>
      </w:r>
      <w:r w:rsidRPr="00AA3FBB">
        <w:rPr>
          <w:rFonts w:cs="Times"/>
        </w:rPr>
        <w:t xml:space="preserve"> relationships were comparable with other studies, but the model intercepts were an order of magnitude </w:t>
      </w:r>
      <w:r w:rsidR="00461A14" w:rsidRPr="00AA3FBB">
        <w:rPr>
          <w:rFonts w:cs="Times"/>
        </w:rPr>
        <w:t>l</w:t>
      </w:r>
      <w:r w:rsidR="00CB6F88" w:rsidRPr="00AA3FBB">
        <w:rPr>
          <w:rFonts w:cs="Times"/>
        </w:rPr>
        <w:t>ower</w:t>
      </w:r>
      <w:r w:rsidRPr="00AA3FBB">
        <w:rPr>
          <w:rFonts w:cs="Times"/>
        </w:rPr>
        <w:t xml:space="preserve"> than intercepts from watersheds in semi-arid to semi-humid climates. This suggests that sediment availability is relatively low in the Faga'alu watershed, either because of the heavy forest cover or volcanic rock type. </w:t>
      </w:r>
    </w:p>
    <w:p w14:paraId="4D16446C" w14:textId="423F7FFC" w:rsidR="007D0180" w:rsidRPr="00AA3FBB" w:rsidRDefault="00685CD7" w:rsidP="007D0180">
      <w:pPr>
        <w:rPr>
          <w:ins w:id="1337" w:author="Alex Messina" w:date="2016-03-08T15:54:00Z"/>
          <w:rFonts w:cs="Times"/>
        </w:rPr>
      </w:pPr>
      <w:del w:id="1338" w:author="Alex Messina" w:date="2016-03-08T15:54:00Z">
        <w:r w:rsidRPr="00685CD7">
          <w:delText xml:space="preserve">The event-wise approach did not require continuous in situ monitoring for a single or multiple years, which would not have been logistically possible in this remote study area. </w:delText>
        </w:r>
      </w:del>
      <w:r w:rsidRPr="00AA3FBB">
        <w:rPr>
          <w:rFonts w:cs="Times"/>
        </w:rPr>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ins w:id="1339" w:author="Alex Messina" w:date="2016-03-08T15:54:00Z">
        <w:r w:rsidR="007D0180" w:rsidRPr="00AA3FBB">
          <w:rPr>
            <w:rFonts w:cs="Times"/>
          </w:rPr>
          <w:t xml:space="preserve"> While the instantaneous Q-SSC relationship illustrated large increases in SSC downstream of the quarry, the hysteresis and interstorm variability meant that a single Q-SSC relationship could not be used to estimate sediment loading, which is common in many </w:t>
        </w:r>
        <w:r w:rsidR="007D0180" w:rsidRPr="00AA3FBB">
          <w:rPr>
            <w:rFonts w:cs="Times"/>
          </w:rPr>
          <w:lastRenderedPageBreak/>
          <w:t xml:space="preserve">watersheds </w:t>
        </w:r>
        <w:r w:rsidR="007D0180" w:rsidRPr="00AA3FBB">
          <w:rPr>
            <w:rFonts w:cs="Times"/>
          </w:rPr>
          <w:fldChar w:fldCharType="begin" w:fldLock="1"/>
        </w:r>
        <w:r w:rsidR="007D0180"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rsidRPr="00AA3FBB">
          <w:rPr>
            <w:rFonts w:cs="Times"/>
          </w:rPr>
          <w:fldChar w:fldCharType="separate"/>
        </w:r>
        <w:r w:rsidR="007D0180" w:rsidRPr="00AA3FBB">
          <w:rPr>
            <w:rFonts w:cs="Times"/>
            <w:noProof/>
          </w:rPr>
          <w:t>(Asselman, 2000; Stock and Tribble, 2010)</w:t>
        </w:r>
        <w:r w:rsidR="007D0180" w:rsidRPr="00AA3FBB">
          <w:rPr>
            <w:rFonts w:cs="Times"/>
          </w:rPr>
          <w:fldChar w:fldCharType="end"/>
        </w:r>
        <w:r w:rsidR="007D0180" w:rsidRPr="00AA3FBB">
          <w:rPr>
            <w:rFonts w:cs="Times"/>
          </w:rPr>
          <w:t xml:space="preserve">. From a management perspective, the event-wise approach was useful for determining change over space and time without the problem of interannual variability in precipitation or the need for continuous, multi-year monitoring in a remote area. This approach is less expensive than efforts to measure annual yields and can be rapidly conducted if mitigation or disturbance activities are already planned. </w:t>
        </w:r>
      </w:ins>
    </w:p>
    <w:p w14:paraId="6A4BBFC5" w14:textId="77777777" w:rsidR="00A955CD" w:rsidRPr="00AA3FBB" w:rsidRDefault="00A955CD">
      <w:pPr>
        <w:rPr>
          <w:rFonts w:cs="Times"/>
        </w:rPr>
      </w:pPr>
    </w:p>
    <w:p w14:paraId="7708CEEA" w14:textId="77777777" w:rsidR="00A955CD" w:rsidRPr="00AA3FBB" w:rsidRDefault="006F5A12">
      <w:pPr>
        <w:pStyle w:val="Heading2"/>
        <w:rPr>
          <w:rFonts w:ascii="Times" w:hAnsi="Times"/>
          <w:rPrChange w:id="1340" w:author="Alex Messina" w:date="2016-03-08T15:54:00Z">
            <w:rPr/>
          </w:rPrChange>
        </w:rPr>
      </w:pPr>
      <w:r w:rsidRPr="00AA3FBB">
        <w:rPr>
          <w:rFonts w:ascii="Times" w:hAnsi="Times"/>
          <w:rPrChange w:id="1341" w:author="Alex Messina" w:date="2016-03-08T15:54:00Z">
            <w:rPr/>
          </w:rPrChange>
        </w:rPr>
        <w:t>Acknowledgements</w:t>
      </w:r>
    </w:p>
    <w:p w14:paraId="27F6EBDC" w14:textId="5258B6B6" w:rsidR="00A955CD" w:rsidRPr="00AA3FBB" w:rsidRDefault="006F5A12">
      <w:pPr>
        <w:rPr>
          <w:rFonts w:cs="Times"/>
        </w:rPr>
      </w:pPr>
      <w:r w:rsidRPr="00AA3FBB">
        <w:rPr>
          <w:rFonts w:cs="Times"/>
        </w:rPr>
        <w:t>Funding for this project was provided by NOAA Coral Reef Conservation Program (CRCP) through the American Samoa Coral Reef Advisory Group (CRAG). Kristine Bucchianeri at CRAG and Susie Holst at NOAA CRCP provided</w:t>
      </w:r>
      <w:r w:rsidR="008E5027" w:rsidRPr="00AA3FBB">
        <w:rPr>
          <w:rFonts w:cs="Times"/>
        </w:rPr>
        <w:t xml:space="preserve"> </w:t>
      </w:r>
      <w:del w:id="1342" w:author="Alex Messina" w:date="2016-03-08T15:54:00Z">
        <w:r>
          <w:delText xml:space="preserve">necessary and </w:delText>
        </w:r>
      </w:del>
      <w:r w:rsidRPr="00AA3FBB">
        <w:rPr>
          <w:rFonts w:cs="Times"/>
        </w:rPr>
        <w:t>significant support. Christiane</w:t>
      </w:r>
      <w:r w:rsidR="00912AC5" w:rsidRPr="00AA3FBB">
        <w:rPr>
          <w:rFonts w:cs="Times"/>
        </w:rPr>
        <w:t xml:space="preserve">ra Tuitele, Phil Wiles, </w:t>
      </w:r>
      <w:r w:rsidRPr="00AA3FBB">
        <w:rPr>
          <w:rFonts w:cs="Times"/>
        </w:rPr>
        <w:t xml:space="preserve">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w:t>
      </w:r>
      <w:del w:id="1343" w:author="Alex Messina" w:date="2016-03-08T15:54:00Z">
        <w:r>
          <w:delText xml:space="preserve">Many others helped and supported the field and laboratory work including </w:delText>
        </w:r>
      </w:del>
      <w:r w:rsidRPr="00AA3FBB">
        <w:rPr>
          <w:rFonts w:cs="Times"/>
        </w:rPr>
        <w:t>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w:t>
      </w:r>
      <w:del w:id="1344" w:author="Alex Messina" w:date="2016-03-08T15:54:00Z">
        <w:r>
          <w:delText>.</w:delText>
        </w:r>
      </w:del>
      <w:ins w:id="1345" w:author="Alex Messina" w:date="2016-03-08T15:54:00Z">
        <w:r w:rsidR="008E5027" w:rsidRPr="00AA3FBB">
          <w:rPr>
            <w:rFonts w:cs="Times"/>
          </w:rPr>
          <w:t xml:space="preserve"> supported the field and laboratory work</w:t>
        </w:r>
        <w:r w:rsidRPr="00AA3FBB">
          <w:rPr>
            <w:rFonts w:cs="Times"/>
          </w:rPr>
          <w:t>.</w:t>
        </w:r>
      </w:ins>
      <w:r w:rsidRPr="00AA3FBB">
        <w:rPr>
          <w:rFonts w:cs="Times"/>
        </w:rPr>
        <w:t xml:space="preserve"> George Poysky, Jr., George Poysky III, and Mitch Shimisaki at Samoa </w:t>
      </w:r>
      <w:r w:rsidRPr="00AA3FBB">
        <w:rPr>
          <w:rFonts w:cs="Times"/>
        </w:rPr>
        <w:lastRenderedPageBreak/>
        <w:t>Maritime Ltd. provided unrestricted ac</w:t>
      </w:r>
      <w:r w:rsidR="008E5027" w:rsidRPr="00AA3FBB">
        <w:rPr>
          <w:rFonts w:cs="Times"/>
        </w:rPr>
        <w:t>cess to the Faga'alu quarry</w:t>
      </w:r>
      <w:del w:id="1346" w:author="Alex Messina" w:date="2016-03-08T15:54:00Z">
        <w:r>
          <w:delText xml:space="preserve"> site</w:delText>
        </w:r>
      </w:del>
      <w:r w:rsidRPr="00AA3FBB">
        <w:rPr>
          <w:rFonts w:cs="Times"/>
        </w:rPr>
        <w:t>, and historical operation information. Faafetai tele lava.</w:t>
      </w:r>
    </w:p>
    <w:p w14:paraId="46C30C58" w14:textId="77777777" w:rsidR="007D0180" w:rsidRPr="00AA3FBB" w:rsidRDefault="007D0180">
      <w:pPr>
        <w:rPr>
          <w:rFonts w:cs="Times"/>
        </w:rPr>
      </w:pPr>
    </w:p>
    <w:p w14:paraId="43BD795D" w14:textId="77777777" w:rsidR="00A955CD" w:rsidRPr="00AA3FBB" w:rsidRDefault="006F5A12">
      <w:pPr>
        <w:pStyle w:val="Heading2"/>
        <w:rPr>
          <w:rFonts w:ascii="Times" w:hAnsi="Times"/>
          <w:rPrChange w:id="1347" w:author="Alex Messina" w:date="2016-03-08T15:54:00Z">
            <w:rPr/>
          </w:rPrChange>
        </w:rPr>
      </w:pPr>
      <w:r w:rsidRPr="00AA3FBB">
        <w:rPr>
          <w:rFonts w:ascii="Times" w:hAnsi="Times"/>
          <w:rPrChange w:id="1348" w:author="Alex Messina" w:date="2016-03-08T15:54:00Z">
            <w:rPr/>
          </w:rPrChange>
        </w:rPr>
        <w:t>References</w:t>
      </w:r>
    </w:p>
    <w:p w14:paraId="56E5C61E" w14:textId="77777777" w:rsidR="000036A9" w:rsidRPr="000036A9" w:rsidRDefault="006E1D48" w:rsidP="00FE42C6">
      <w:pPr>
        <w:pStyle w:val="NormalWeb"/>
        <w:ind w:left="480" w:hanging="480"/>
        <w:divId w:val="539439113"/>
        <w:rPr>
          <w:rFonts w:ascii="Times" w:hAnsi="Times" w:cs="Times"/>
          <w:noProof/>
        </w:rPr>
      </w:pPr>
      <w:r w:rsidRPr="00AA3FBB">
        <w:rPr>
          <w:rFonts w:ascii="Times" w:hAnsi="Times"/>
          <w:rPrChange w:id="1349" w:author="Alex Messina" w:date="2016-03-08T15:54:00Z">
            <w:rPr/>
          </w:rPrChange>
        </w:rPr>
        <w:fldChar w:fldCharType="begin" w:fldLock="1"/>
      </w:r>
      <w:r w:rsidRPr="00AA3FBB">
        <w:rPr>
          <w:rFonts w:ascii="Times" w:hAnsi="Times" w:cs="Times"/>
        </w:rPr>
        <w:instrText xml:space="preserve">ADDIN Mendeley Bibliography CSL_BIBLIOGRAPHY </w:instrText>
      </w:r>
      <w:r w:rsidRPr="00AA3FBB">
        <w:rPr>
          <w:rFonts w:ascii="Times" w:hAnsi="Times"/>
          <w:rPrChange w:id="1350" w:author="Alex Messina" w:date="2016-03-08T15:54:00Z">
            <w:rPr/>
          </w:rPrChange>
        </w:rPr>
        <w:fldChar w:fldCharType="separate"/>
      </w:r>
      <w:r w:rsidR="000036A9" w:rsidRPr="000036A9">
        <w:rPr>
          <w:rFonts w:ascii="Times" w:hAnsi="Times" w:cs="Times"/>
          <w:noProof/>
        </w:rPr>
        <w:t>Asselman, N.E.M., 2000. Fitting and interpretation of sediment rating curves. J. Hydrol. 234, 228–248. doi:10.1016/S0022-1694(00)00253-5</w:t>
      </w:r>
    </w:p>
    <w:p w14:paraId="47EE44DD" w14:textId="77777777" w:rsidR="000036A9" w:rsidRPr="000036A9" w:rsidRDefault="000036A9">
      <w:pPr>
        <w:pStyle w:val="NormalWeb"/>
        <w:ind w:left="480" w:hanging="480"/>
        <w:divId w:val="539439113"/>
        <w:rPr>
          <w:rFonts w:ascii="Times" w:hAnsi="Times" w:cs="Times"/>
          <w:noProof/>
        </w:rPr>
        <w:pPrChange w:id="1351" w:author="Alex Messina" w:date="2016-03-08T15:54:00Z">
          <w:pPr>
            <w:pStyle w:val="NormalWeb"/>
            <w:ind w:left="480" w:hanging="480"/>
            <w:divId w:val="539439113"/>
          </w:pPr>
        </w:pPrChange>
      </w:pPr>
      <w:r w:rsidRPr="000036A9">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1AD4B591" w14:textId="77777777" w:rsidR="000036A9" w:rsidRPr="000036A9" w:rsidRDefault="000036A9">
      <w:pPr>
        <w:pStyle w:val="NormalWeb"/>
        <w:ind w:left="480" w:hanging="480"/>
        <w:divId w:val="539439113"/>
        <w:rPr>
          <w:rFonts w:ascii="Times" w:hAnsi="Times" w:cs="Times"/>
          <w:noProof/>
        </w:rPr>
        <w:pPrChange w:id="1352" w:author="Alex Messina" w:date="2016-03-08T15:54:00Z">
          <w:pPr>
            <w:pStyle w:val="NormalWeb"/>
            <w:ind w:left="480" w:hanging="480"/>
            <w:divId w:val="539439113"/>
          </w:pPr>
        </w:pPrChange>
      </w:pPr>
      <w:r w:rsidRPr="000036A9">
        <w:rPr>
          <w:rFonts w:ascii="Times" w:hAnsi="Times" w:cs="Times"/>
          <w:noProof/>
        </w:rPr>
        <w:t>Basher, L.R., Hicks, D.M., Handyside, B., Ross, C.W., 1997. Erosion and sediment transport from the market gardening lands at Pukekohe, Auckland, New Zealand. J. Hydrol. 36, 73–95.</w:t>
      </w:r>
    </w:p>
    <w:p w14:paraId="6D464900" w14:textId="77777777" w:rsidR="000036A9" w:rsidRPr="000036A9" w:rsidRDefault="000036A9">
      <w:pPr>
        <w:pStyle w:val="NormalWeb"/>
        <w:ind w:left="480" w:hanging="480"/>
        <w:divId w:val="539439113"/>
        <w:rPr>
          <w:ins w:id="1353" w:author="Alex Messina" w:date="2016-03-08T15:54:00Z"/>
          <w:rFonts w:ascii="Times" w:hAnsi="Times" w:cs="Times"/>
          <w:noProof/>
        </w:rPr>
      </w:pPr>
      <w:ins w:id="1354" w:author="Alex Messina" w:date="2016-03-08T15:54:00Z">
        <w:r w:rsidRPr="000036A9">
          <w:rPr>
            <w:rFonts w:ascii="Times" w:hAnsi="Times" w:cs="Times"/>
            <w:noProof/>
          </w:rPr>
          <w:t>Bégin, C., Brooks, G., Larson, R. a., Dragićević, S., Ramos Scharrón, C.E., Coté, I.M., 2014. Increased sediment loads over coral reefs in Saint Lucia in relation to land use change in contributing watersheds. Ocean Coast. Manag. 95, 35–45. doi:10.1016/j.ocecoaman.2014.03.018</w:t>
        </w:r>
      </w:ins>
    </w:p>
    <w:p w14:paraId="3C6B7039"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Blong, R.J., Humphreys, G.S., 1982. Erosion of road batters in Chim Shale, Papua New Guinea. Civ. Eng. Trans. Inst. Eng. Aust. CE24 1, 62–68.</w:t>
      </w:r>
    </w:p>
    <w:p w14:paraId="00BD11DA" w14:textId="77777777" w:rsidR="000036A9" w:rsidRPr="000036A9" w:rsidRDefault="000036A9">
      <w:pPr>
        <w:pStyle w:val="NormalWeb"/>
        <w:ind w:left="480" w:hanging="480"/>
        <w:divId w:val="539439113"/>
        <w:rPr>
          <w:ins w:id="1355" w:author="Alex Messina" w:date="2016-03-08T15:54:00Z"/>
          <w:rFonts w:ascii="Times" w:hAnsi="Times" w:cs="Times"/>
          <w:noProof/>
        </w:rPr>
      </w:pPr>
      <w:ins w:id="1356" w:author="Alex Messina" w:date="2016-03-08T15:54:00Z">
        <w:r w:rsidRPr="000036A9">
          <w:rPr>
            <w:rFonts w:ascii="Times" w:hAnsi="Times" w:cs="Times"/>
            <w:noProof/>
          </w:rPr>
          <w:t>Boning, C., 1992. Recommendations for use of retransformation methods in regression models used to estimate sediment loads (“The bias correction problem”).</w:t>
        </w:r>
      </w:ins>
    </w:p>
    <w:p w14:paraId="7062952F"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lastRenderedPageBreak/>
        <w:t>Bonta, J. V, 2000. Impact of Coal Surface Mining and Reclamation on Suspended Sediment in Three Ohio Watersheds. JAWRA J. Am. Water Resour. Assoc. 36, 869–887.</w:t>
      </w:r>
    </w:p>
    <w:p w14:paraId="110226BC" w14:textId="77777777" w:rsidR="000036A9" w:rsidRPr="000036A9" w:rsidRDefault="000036A9">
      <w:pPr>
        <w:pStyle w:val="NormalWeb"/>
        <w:ind w:left="480" w:hanging="480"/>
        <w:divId w:val="539439113"/>
        <w:rPr>
          <w:rFonts w:ascii="Times" w:hAnsi="Times" w:cs="Times"/>
          <w:noProof/>
        </w:rPr>
        <w:pPrChange w:id="1357" w:author="Alex Messina" w:date="2016-03-08T15:54:00Z">
          <w:pPr>
            <w:pStyle w:val="NormalWeb"/>
            <w:ind w:left="480" w:hanging="480"/>
            <w:divId w:val="539439113"/>
          </w:pPr>
        </w:pPrChange>
      </w:pPr>
      <w:r w:rsidRPr="000036A9">
        <w:rPr>
          <w:rFonts w:ascii="Times" w:hAnsi="Times" w:cs="Times"/>
          <w:noProof/>
        </w:rPr>
        <w:t>Brunner, G., 2010. HEC-RAS River Analysis System.</w:t>
      </w:r>
    </w:p>
    <w:p w14:paraId="1A94C6A7" w14:textId="77777777" w:rsidR="000036A9" w:rsidRPr="000036A9" w:rsidRDefault="000036A9">
      <w:pPr>
        <w:pStyle w:val="NormalWeb"/>
        <w:ind w:left="480" w:hanging="480"/>
        <w:divId w:val="539439113"/>
        <w:rPr>
          <w:rFonts w:ascii="Times" w:hAnsi="Times" w:cs="Times"/>
          <w:noProof/>
        </w:rPr>
        <w:pPrChange w:id="1358" w:author="Alex Messina" w:date="2016-03-08T15:54:00Z">
          <w:pPr>
            <w:pStyle w:val="NormalWeb"/>
            <w:ind w:left="480" w:hanging="480"/>
            <w:divId w:val="539439113"/>
          </w:pPr>
        </w:pPrChange>
      </w:pPr>
      <w:r w:rsidRPr="000036A9">
        <w:rPr>
          <w:rFonts w:ascii="Times" w:hAnsi="Times" w:cs="Times"/>
          <w:noProof/>
        </w:rPr>
        <w:t>Calhoun, R.S., Fletcher, C.H., 1999. Measured and predicted sediment yield from a subtropical, heavy rainfall, steep-sided river basin: Hanalei, Kauai, Hawaiian Islands. Geomorphology 30, 213–226.</w:t>
      </w:r>
    </w:p>
    <w:p w14:paraId="5895ABAA" w14:textId="77777777" w:rsidR="000036A9" w:rsidRPr="000036A9" w:rsidRDefault="000036A9">
      <w:pPr>
        <w:pStyle w:val="NormalWeb"/>
        <w:ind w:left="480" w:hanging="480"/>
        <w:divId w:val="539439113"/>
        <w:rPr>
          <w:rFonts w:ascii="Times" w:hAnsi="Times" w:cs="Times"/>
          <w:noProof/>
        </w:rPr>
        <w:pPrChange w:id="1359" w:author="Alex Messina" w:date="2016-03-08T15:54:00Z">
          <w:pPr>
            <w:pStyle w:val="NormalWeb"/>
            <w:ind w:left="480" w:hanging="480"/>
            <w:divId w:val="539439113"/>
          </w:pPr>
        </w:pPrChange>
      </w:pPr>
      <w:r w:rsidRPr="000036A9">
        <w:rPr>
          <w:rFonts w:ascii="Times" w:hAnsi="Times" w:cs="Times"/>
          <w:noProof/>
        </w:rPr>
        <w:t>Cox, C.A., Sarangi, A., Madramootoo, C.A., 2006. Effect of land management on runoff and soil losses from two small watersheds in St Lucia. L. Degrad. Dev. 17, 55–72. doi:10.1002/ldr.694</w:t>
      </w:r>
    </w:p>
    <w:p w14:paraId="00E77F0A" w14:textId="77777777" w:rsidR="000036A9" w:rsidRPr="000036A9" w:rsidRDefault="000036A9">
      <w:pPr>
        <w:pStyle w:val="NormalWeb"/>
        <w:ind w:left="480" w:hanging="480"/>
        <w:divId w:val="539439113"/>
        <w:rPr>
          <w:rFonts w:ascii="Times" w:hAnsi="Times" w:cs="Times"/>
          <w:noProof/>
        </w:rPr>
        <w:pPrChange w:id="1360" w:author="Alex Messina" w:date="2016-03-08T15:54:00Z">
          <w:pPr>
            <w:pStyle w:val="NormalWeb"/>
            <w:ind w:left="480" w:hanging="480"/>
            <w:divId w:val="539439113"/>
          </w:pPr>
        </w:pPrChange>
      </w:pPr>
      <w:r w:rsidRPr="000036A9">
        <w:rPr>
          <w:rFonts w:ascii="Times" w:hAnsi="Times" w:cs="Times"/>
          <w:noProof/>
        </w:rPr>
        <w:t>Craig, P., 2009. Natural History Guide to American Samoa. National Park of American Samoa, Pago Pago, American Samoa.</w:t>
      </w:r>
    </w:p>
    <w:p w14:paraId="30665470" w14:textId="77777777" w:rsidR="00D50CAA" w:rsidRPr="00D50CAA" w:rsidRDefault="00D50CAA">
      <w:pPr>
        <w:pStyle w:val="NormalWeb"/>
        <w:ind w:left="480" w:hanging="480"/>
        <w:divId w:val="1641614950"/>
        <w:rPr>
          <w:del w:id="1361" w:author="Alex Messina" w:date="2016-03-08T15:54:00Z"/>
          <w:rFonts w:ascii="Times" w:hAnsi="Times" w:cs="Times"/>
          <w:noProof/>
        </w:rPr>
      </w:pPr>
      <w:del w:id="1362" w:author="Alex Messina" w:date="2016-03-08T15:54:00Z">
        <w:r w:rsidRPr="00D50CAA">
          <w:rPr>
            <w:rFonts w:ascii="Times" w:hAnsi="Times" w:cs="Times"/>
            <w:noProof/>
          </w:rPr>
          <w:delText>Daly, C., Halbleib, M., Smith, J.I., Gibson, W.P., Doggett, M.K., Taylor, G.H., Curtis, J., Passteris, P.P., 2008. Physiographically sensitive mapping of climatological temperature and precipitation across the conterminous United States. Int. J. Climatol. 28, 2031. doi:10.1002/joc</w:delText>
        </w:r>
      </w:del>
    </w:p>
    <w:p w14:paraId="4C0153C9"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Dames &amp; Moore, 1981. Hydrologic Investigation of Surface Water for Water Supply and Hydropower.</w:t>
      </w:r>
    </w:p>
    <w:p w14:paraId="69F825DA"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lastRenderedPageBreak/>
        <w:t>Douglas, I., 1996. The impact of land-use changes, especially logging, shifting cultivation, mining and urbanization on sediment yields in humid tropical Southeast Asia: A review with special reference to Borneo. IAHS-AISH Publ. 236, 463–471.</w:t>
      </w:r>
    </w:p>
    <w:p w14:paraId="6FD10DB6" w14:textId="77777777" w:rsidR="000036A9" w:rsidRPr="000036A9" w:rsidRDefault="000036A9">
      <w:pPr>
        <w:pStyle w:val="NormalWeb"/>
        <w:ind w:left="480" w:hanging="480"/>
        <w:divId w:val="539439113"/>
        <w:rPr>
          <w:ins w:id="1363" w:author="Alex Messina" w:date="2016-03-08T15:54:00Z"/>
          <w:rFonts w:ascii="Times" w:hAnsi="Times" w:cs="Times"/>
          <w:noProof/>
        </w:rPr>
      </w:pPr>
      <w:ins w:id="1364" w:author="Alex Messina" w:date="2016-03-08T15:54:00Z">
        <w:r w:rsidRPr="000036A9">
          <w:rPr>
            <w:rFonts w:ascii="Times" w:hAnsi="Times" w:cs="Times"/>
            <w:noProof/>
          </w:rPr>
          <w:t>Duan, N., 2016. Smearing Estimate : A Nonparametric Retransformation Method Author ( s ): Naihua Duan Source : Journal of the American Statistical Association , Vol . 78 , No . 383 ( Sep ., 1983 ), pp . 605-610 Published by : Taylor &amp; Francis , Ltd . on behalf of the Ame. J. Am. Stat. Assoc. 78, 605–610.</w:t>
        </w:r>
      </w:ins>
    </w:p>
    <w:p w14:paraId="4207E013" w14:textId="77777777" w:rsidR="000036A9" w:rsidRPr="000036A9" w:rsidRDefault="000036A9">
      <w:pPr>
        <w:pStyle w:val="NormalWeb"/>
        <w:ind w:left="480" w:hanging="480"/>
        <w:divId w:val="539439113"/>
        <w:rPr>
          <w:ins w:id="1365" w:author="Alex Messina" w:date="2016-03-08T15:54:00Z"/>
          <w:rFonts w:ascii="Times" w:hAnsi="Times" w:cs="Times"/>
          <w:noProof/>
        </w:rPr>
      </w:pPr>
      <w:ins w:id="1366" w:author="Alex Messina" w:date="2016-03-08T15:54:00Z">
        <w:r w:rsidRPr="000036A9">
          <w:rPr>
            <w:rFonts w:ascii="Times" w:hAnsi="Times" w:cs="Times"/>
            <w:noProof/>
          </w:rPr>
          <w:t>Duvert, C., Gratiot, N., 2010. Construction of the stage-discharge rating curve and the SSC-turbidity calibration curve in San Antonio Coapa 2009 hydrological season.</w:t>
        </w:r>
      </w:ins>
    </w:p>
    <w:p w14:paraId="432C148A"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0D1CD198" w14:textId="77777777" w:rsidR="000036A9" w:rsidRPr="000036A9" w:rsidRDefault="000036A9">
      <w:pPr>
        <w:pStyle w:val="NormalWeb"/>
        <w:ind w:left="480" w:hanging="480"/>
        <w:divId w:val="539439113"/>
        <w:rPr>
          <w:rFonts w:ascii="Times" w:hAnsi="Times" w:cs="Times"/>
          <w:noProof/>
        </w:rPr>
        <w:pPrChange w:id="1367" w:author="Alex Messina" w:date="2016-03-08T15:54:00Z">
          <w:pPr>
            <w:pStyle w:val="NormalWeb"/>
            <w:ind w:left="480" w:hanging="480"/>
            <w:divId w:val="539439113"/>
          </w:pPr>
        </w:pPrChange>
      </w:pPr>
      <w:r w:rsidRPr="000036A9">
        <w:rPr>
          <w:rFonts w:ascii="Times" w:hAnsi="Times" w:cs="Times"/>
          <w:noProof/>
        </w:rPr>
        <w:t>Fabricius, K.E., 2005. Effects of terrestrial runoff on the ecology of corals and coral reefs: review and synthesis. Mar. Pollut. Bull. 50, 125–46. doi:10.1016/j.marpolbul.2004.11.028</w:t>
      </w:r>
    </w:p>
    <w:p w14:paraId="25A1776E" w14:textId="77777777" w:rsidR="000036A9" w:rsidRPr="000036A9" w:rsidRDefault="000036A9">
      <w:pPr>
        <w:pStyle w:val="NormalWeb"/>
        <w:ind w:left="480" w:hanging="480"/>
        <w:divId w:val="539439113"/>
        <w:rPr>
          <w:rFonts w:ascii="Times" w:hAnsi="Times" w:cs="Times"/>
          <w:noProof/>
        </w:rPr>
        <w:pPrChange w:id="1368" w:author="Alex Messina" w:date="2016-03-08T15:54:00Z">
          <w:pPr>
            <w:pStyle w:val="NormalWeb"/>
            <w:ind w:left="480" w:hanging="480"/>
            <w:divId w:val="539439113"/>
          </w:pPr>
        </w:pPrChange>
      </w:pPr>
      <w:r w:rsidRPr="000036A9">
        <w:rPr>
          <w:rFonts w:ascii="Times" w:hAnsi="Times" w:cs="Times"/>
          <w:noProof/>
        </w:rPr>
        <w:t>Fahey, B.D., Marden, M., 2000. Sediment yields from a forested and a pasture catchment, coastal Hawke’s Bay, North Island, New Zealand. J. Hydrol. 39, 49–63.</w:t>
      </w:r>
    </w:p>
    <w:p w14:paraId="3E6F8E2E" w14:textId="77777777" w:rsidR="000036A9" w:rsidRPr="000036A9" w:rsidRDefault="000036A9">
      <w:pPr>
        <w:pStyle w:val="NormalWeb"/>
        <w:ind w:left="480" w:hanging="480"/>
        <w:divId w:val="539439113"/>
        <w:rPr>
          <w:rFonts w:ascii="Times" w:hAnsi="Times" w:cs="Times"/>
          <w:noProof/>
        </w:rPr>
        <w:pPrChange w:id="1369" w:author="Alex Messina" w:date="2016-03-08T15:54:00Z">
          <w:pPr>
            <w:pStyle w:val="NormalWeb"/>
            <w:ind w:left="480" w:hanging="480"/>
            <w:divId w:val="539439113"/>
          </w:pPr>
        </w:pPrChange>
      </w:pPr>
      <w:r w:rsidRPr="000036A9">
        <w:rPr>
          <w:rFonts w:ascii="Times" w:hAnsi="Times" w:cs="Times"/>
          <w:noProof/>
        </w:rPr>
        <w:t>Fahey, B.D., Marden, M., Phillips, C.J., 2003. Sediment yields from plantation forestry and pastoral farming, coastal Hawke’s Bay, North Island, New Zealand. J. Hydrol. 42, 27–38.</w:t>
      </w:r>
    </w:p>
    <w:p w14:paraId="58AE3EAB" w14:textId="77777777" w:rsidR="000036A9" w:rsidRPr="000036A9" w:rsidRDefault="000036A9">
      <w:pPr>
        <w:pStyle w:val="NormalWeb"/>
        <w:ind w:left="480" w:hanging="480"/>
        <w:divId w:val="539439113"/>
        <w:rPr>
          <w:ins w:id="1370" w:author="Alex Messina" w:date="2016-03-08T15:54:00Z"/>
          <w:rFonts w:ascii="Times" w:hAnsi="Times" w:cs="Times"/>
          <w:noProof/>
        </w:rPr>
      </w:pPr>
      <w:ins w:id="1371" w:author="Alex Messina" w:date="2016-03-08T15:54:00Z">
        <w:r w:rsidRPr="000036A9">
          <w:rPr>
            <w:rFonts w:ascii="Times" w:hAnsi="Times" w:cs="Times"/>
            <w:noProof/>
          </w:rPr>
          <w:lastRenderedPageBreak/>
          <w:t>Fallon, S.J., White, J. c., McCulloch, M.T., 2002. Porites corals as recorders of mining and environmental impacts : Misima Island , Papua New Guinea 66, 45–62.</w:t>
        </w:r>
      </w:ins>
    </w:p>
    <w:p w14:paraId="2FA71CA9"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39034082" w14:textId="77777777" w:rsidR="000036A9" w:rsidRPr="000036A9" w:rsidRDefault="000036A9">
      <w:pPr>
        <w:pStyle w:val="NormalWeb"/>
        <w:ind w:left="480" w:hanging="480"/>
        <w:divId w:val="539439113"/>
        <w:rPr>
          <w:ins w:id="1372" w:author="Alex Messina" w:date="2016-03-08T15:54:00Z"/>
          <w:rFonts w:ascii="Times" w:hAnsi="Times" w:cs="Times"/>
          <w:noProof/>
        </w:rPr>
      </w:pPr>
      <w:ins w:id="1373" w:author="Alex Messina" w:date="2016-03-08T15:54:00Z">
        <w:r w:rsidRPr="000036A9">
          <w:rPr>
            <w:rFonts w:ascii="Times" w:hAnsi="Times" w:cs="Times"/>
            <w:noProof/>
          </w:rPr>
          <w:t>Ferguson, R.I., 1986. River Loads Underestimated by Rating Curves. Water Resour. Res. 22, 74–76. doi:10.1029/WR022i001p00074</w:t>
        </w:r>
      </w:ins>
    </w:p>
    <w:p w14:paraId="4CCE8F25" w14:textId="77777777" w:rsidR="000036A9" w:rsidRPr="000036A9" w:rsidRDefault="000036A9">
      <w:pPr>
        <w:pStyle w:val="NormalWeb"/>
        <w:ind w:left="480" w:hanging="480"/>
        <w:divId w:val="539439113"/>
        <w:rPr>
          <w:ins w:id="1374" w:author="Alex Messina" w:date="2016-03-08T15:54:00Z"/>
          <w:rFonts w:ascii="Times" w:hAnsi="Times" w:cs="Times"/>
          <w:noProof/>
        </w:rPr>
      </w:pPr>
      <w:ins w:id="1375" w:author="Alex Messina" w:date="2016-03-08T15:54:00Z">
        <w:r w:rsidRPr="000036A9">
          <w:rPr>
            <w:rFonts w:ascii="Times" w:hAnsi="Times" w:cs="Times"/>
            <w:noProof/>
          </w:rPr>
          <w:t>Ferguson, R.I., Grieve, I.C., Harrison, D.J., 1991. Disentangling land use effects on sediment yield from year to year climatic variability. Sediment Stream Water Qual. a Chang. Environ. Trends Explan. 203, 13–20.</w:t>
        </w:r>
      </w:ins>
    </w:p>
    <w:p w14:paraId="2B566911"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2D0976DC" w14:textId="77777777" w:rsidR="000036A9" w:rsidRPr="000036A9" w:rsidRDefault="000036A9">
      <w:pPr>
        <w:pStyle w:val="NormalWeb"/>
        <w:ind w:left="480" w:hanging="480"/>
        <w:divId w:val="539439113"/>
        <w:rPr>
          <w:rFonts w:ascii="Times" w:hAnsi="Times" w:cs="Times"/>
          <w:noProof/>
        </w:rPr>
        <w:pPrChange w:id="1376" w:author="Alex Messina" w:date="2016-03-08T15:54:00Z">
          <w:pPr>
            <w:pStyle w:val="NormalWeb"/>
            <w:ind w:left="480" w:hanging="480"/>
            <w:divId w:val="539439113"/>
          </w:pPr>
        </w:pPrChange>
      </w:pPr>
      <w:r w:rsidRPr="000036A9">
        <w:rPr>
          <w:rFonts w:ascii="Times" w:hAnsi="Times" w:cs="Times"/>
          <w:noProof/>
        </w:rPr>
        <w:t>Fuka, D., Walter, M., Archibald, J., Steenhuis, T., Easton, Z., 2014. EcoHydRology.</w:t>
      </w:r>
    </w:p>
    <w:p w14:paraId="5F21ACE9" w14:textId="77777777" w:rsidR="000036A9" w:rsidRPr="000036A9" w:rsidRDefault="000036A9">
      <w:pPr>
        <w:pStyle w:val="NormalWeb"/>
        <w:ind w:left="480" w:hanging="480"/>
        <w:divId w:val="539439113"/>
        <w:rPr>
          <w:rFonts w:ascii="Times" w:hAnsi="Times" w:cs="Times"/>
          <w:noProof/>
        </w:rPr>
        <w:pPrChange w:id="1377" w:author="Alex Messina" w:date="2016-03-08T15:54:00Z">
          <w:pPr>
            <w:pStyle w:val="NormalWeb"/>
            <w:ind w:left="480" w:hanging="480"/>
            <w:divId w:val="539439113"/>
          </w:pPr>
        </w:pPrChange>
      </w:pPr>
      <w:r w:rsidRPr="000036A9">
        <w:rPr>
          <w:rFonts w:ascii="Times" w:hAnsi="Times" w:cs="Times"/>
          <w:noProof/>
        </w:rPr>
        <w:lastRenderedPageBreak/>
        <w:t>Gellis, A.C., 2013. Factors influencing storm-generated suspended-sediment concentrations and loads in four basins of contrasting land use, humid-tropical Puerto Rico. Catena 104, 39–57. doi:10.1016/j.catena.2012.10.018</w:t>
      </w:r>
    </w:p>
    <w:p w14:paraId="29F3626E" w14:textId="77777777" w:rsidR="000036A9" w:rsidRPr="000036A9" w:rsidRDefault="000036A9">
      <w:pPr>
        <w:pStyle w:val="NormalWeb"/>
        <w:ind w:left="480" w:hanging="480"/>
        <w:divId w:val="539439113"/>
        <w:rPr>
          <w:rFonts w:ascii="Times" w:hAnsi="Times" w:cs="Times"/>
          <w:noProof/>
        </w:rPr>
        <w:pPrChange w:id="1378" w:author="Alex Messina" w:date="2016-03-08T15:54:00Z">
          <w:pPr>
            <w:pStyle w:val="NormalWeb"/>
            <w:ind w:left="480" w:hanging="480"/>
            <w:divId w:val="539439113"/>
          </w:pPr>
        </w:pPrChange>
      </w:pPr>
      <w:r w:rsidRPr="000036A9">
        <w:rPr>
          <w:rFonts w:ascii="Times" w:hAnsi="Times" w:cs="Times"/>
          <w:noProof/>
        </w:rPr>
        <w:t>Gippel, C.J., 1995. Potential of turbidity monitoring for measuring the transport of suspended solids in streams. Hydrol. Process. 9, 83–97.</w:t>
      </w:r>
    </w:p>
    <w:p w14:paraId="7913CC22" w14:textId="77777777" w:rsidR="000036A9" w:rsidRPr="000036A9" w:rsidRDefault="000036A9">
      <w:pPr>
        <w:pStyle w:val="NormalWeb"/>
        <w:ind w:left="480" w:hanging="480"/>
        <w:divId w:val="539439113"/>
        <w:rPr>
          <w:rFonts w:ascii="Times" w:hAnsi="Times" w:cs="Times"/>
          <w:noProof/>
        </w:rPr>
        <w:pPrChange w:id="1379" w:author="Alex Messina" w:date="2016-03-08T15:54:00Z">
          <w:pPr>
            <w:pStyle w:val="NormalWeb"/>
            <w:ind w:left="480" w:hanging="480"/>
            <w:divId w:val="539439113"/>
          </w:pPr>
        </w:pPrChange>
      </w:pPr>
      <w:r w:rsidRPr="000036A9">
        <w:rPr>
          <w:rFonts w:ascii="Times" w:hAnsi="Times" w:cs="Times"/>
          <w:noProof/>
        </w:rPr>
        <w:t>Gomi, T., Moore, R.D., Hassan, M.A., 2005. Suspended sediment dynamics in small forest streams of the Pacific Northwest. J. Am. Water Resour. Assoc.</w:t>
      </w:r>
    </w:p>
    <w:p w14:paraId="078B1AB5" w14:textId="77777777" w:rsidR="000036A9" w:rsidRPr="000036A9" w:rsidRDefault="000036A9">
      <w:pPr>
        <w:pStyle w:val="NormalWeb"/>
        <w:ind w:left="480" w:hanging="480"/>
        <w:divId w:val="539439113"/>
        <w:rPr>
          <w:ins w:id="1380" w:author="Alex Messina" w:date="2016-03-08T15:54:00Z"/>
          <w:rFonts w:ascii="Times" w:hAnsi="Times" w:cs="Times"/>
          <w:noProof/>
        </w:rPr>
      </w:pPr>
      <w:ins w:id="1381" w:author="Alex Messina" w:date="2016-03-08T15:54:00Z">
        <w:r w:rsidRPr="000036A9">
          <w:rPr>
            <w:rFonts w:ascii="Times" w:hAnsi="Times" w:cs="Times"/>
            <w:noProof/>
          </w:rPr>
          <w:t>Gray, a. B., Warrick, J. a., Pasternack, G.B., Watson, E.B., Go??i, M. a., 2014. Suspended sediment behavior in a coastal dry-summer subtropical catchment: Effects of hydrologic preconditions. Geomorphology 214, 485–501. doi:10.1016/j.geomorph.2014.03.009</w:t>
        </w:r>
      </w:ins>
    </w:p>
    <w:p w14:paraId="7E8C4A06"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Gray, J.R., 2014. Measuring Suspended Sediment, in: Ahuja, S. (Ed.), Comprehensive Water Quality and Purification. Elsevier, pp. 157–204. doi:10.1016/B978-0-12-382182-9.00012-8</w:t>
      </w:r>
    </w:p>
    <w:p w14:paraId="6700B1D4" w14:textId="77777777" w:rsidR="000036A9" w:rsidRPr="000036A9" w:rsidRDefault="000036A9">
      <w:pPr>
        <w:pStyle w:val="NormalWeb"/>
        <w:ind w:left="480" w:hanging="480"/>
        <w:divId w:val="539439113"/>
        <w:rPr>
          <w:rFonts w:ascii="Times" w:hAnsi="Times" w:cs="Times"/>
          <w:noProof/>
        </w:rPr>
        <w:pPrChange w:id="1382" w:author="Alex Messina" w:date="2016-03-08T15:54:00Z">
          <w:pPr>
            <w:pStyle w:val="NormalWeb"/>
            <w:ind w:left="480" w:hanging="480"/>
            <w:divId w:val="539439113"/>
          </w:pPr>
        </w:pPrChange>
      </w:pPr>
      <w:r w:rsidRPr="000036A9">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20B2F05A" w14:textId="77777777" w:rsidR="000036A9" w:rsidRPr="000036A9" w:rsidRDefault="000036A9">
      <w:pPr>
        <w:pStyle w:val="NormalWeb"/>
        <w:ind w:left="480" w:hanging="480"/>
        <w:divId w:val="539439113"/>
        <w:rPr>
          <w:rFonts w:ascii="Times" w:hAnsi="Times" w:cs="Times"/>
          <w:noProof/>
        </w:rPr>
        <w:pPrChange w:id="1383" w:author="Alex Messina" w:date="2016-03-08T15:54:00Z">
          <w:pPr>
            <w:pStyle w:val="NormalWeb"/>
            <w:ind w:left="480" w:hanging="480"/>
            <w:divId w:val="539439113"/>
          </w:pPr>
        </w:pPrChange>
      </w:pPr>
      <w:r w:rsidRPr="000036A9">
        <w:rPr>
          <w:rFonts w:ascii="Times" w:hAnsi="Times" w:cs="Times"/>
          <w:noProof/>
        </w:rPr>
        <w:t>Harmel, R.D., Cooper, R.J., Slade, R.M., Haney, R.L., Arnold, J.G., 2006. Cumulative uncertainty in measured streamflow and water quality data for small watersheds. Trans. Am. Soc. Agric. Biol. Eng. 49, 689–701.</w:t>
      </w:r>
    </w:p>
    <w:p w14:paraId="0BBB7A79" w14:textId="77777777" w:rsidR="000036A9" w:rsidRPr="000036A9" w:rsidRDefault="000036A9">
      <w:pPr>
        <w:pStyle w:val="NormalWeb"/>
        <w:ind w:left="480" w:hanging="480"/>
        <w:divId w:val="539439113"/>
        <w:rPr>
          <w:rFonts w:ascii="Times" w:hAnsi="Times" w:cs="Times"/>
          <w:noProof/>
        </w:rPr>
        <w:pPrChange w:id="1384" w:author="Alex Messina" w:date="2016-03-08T15:54:00Z">
          <w:pPr>
            <w:pStyle w:val="NormalWeb"/>
            <w:ind w:left="480" w:hanging="480"/>
            <w:divId w:val="539439113"/>
          </w:pPr>
        </w:pPrChange>
      </w:pPr>
      <w:r w:rsidRPr="000036A9">
        <w:rPr>
          <w:rFonts w:ascii="Times" w:hAnsi="Times" w:cs="Times"/>
          <w:noProof/>
        </w:rPr>
        <w:lastRenderedPageBreak/>
        <w:t>Harmel, R.D., Smith, D.R., King, K.W., Slade, R.M., 2009. Estimating storm discharge and water quality data uncertainty: A software tool for monitoring and modeling applications. Environ. Model. Softw. 24, 832–842.</w:t>
      </w:r>
    </w:p>
    <w:p w14:paraId="32563C44" w14:textId="77777777" w:rsidR="000036A9" w:rsidRPr="000036A9" w:rsidRDefault="000036A9">
      <w:pPr>
        <w:pStyle w:val="NormalWeb"/>
        <w:ind w:left="480" w:hanging="480"/>
        <w:divId w:val="539439113"/>
        <w:rPr>
          <w:rFonts w:ascii="Times" w:hAnsi="Times" w:cs="Times"/>
          <w:noProof/>
        </w:rPr>
        <w:pPrChange w:id="1385" w:author="Alex Messina" w:date="2016-03-08T15:54:00Z">
          <w:pPr>
            <w:pStyle w:val="NormalWeb"/>
            <w:ind w:left="480" w:hanging="480"/>
            <w:divId w:val="539439113"/>
          </w:pPr>
        </w:pPrChange>
      </w:pPr>
      <w:r w:rsidRPr="000036A9">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3152BB0B" w14:textId="77777777" w:rsidR="000036A9" w:rsidRPr="000036A9" w:rsidRDefault="000036A9">
      <w:pPr>
        <w:pStyle w:val="NormalWeb"/>
        <w:ind w:left="480" w:hanging="480"/>
        <w:divId w:val="539439113"/>
        <w:rPr>
          <w:rFonts w:ascii="Times" w:hAnsi="Times" w:cs="Times"/>
          <w:noProof/>
        </w:rPr>
        <w:pPrChange w:id="1386" w:author="Alex Messina" w:date="2016-03-08T15:54:00Z">
          <w:pPr>
            <w:pStyle w:val="NormalWeb"/>
            <w:ind w:left="480" w:hanging="480"/>
            <w:divId w:val="539439113"/>
          </w:pPr>
        </w:pPrChange>
      </w:pPr>
      <w:r w:rsidRPr="000036A9">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4DDE73A1" w14:textId="77777777" w:rsidR="000036A9" w:rsidRPr="000036A9" w:rsidRDefault="000036A9">
      <w:pPr>
        <w:pStyle w:val="NormalWeb"/>
        <w:ind w:left="480" w:hanging="480"/>
        <w:divId w:val="539439113"/>
        <w:rPr>
          <w:rFonts w:ascii="Times" w:hAnsi="Times" w:cs="Times"/>
          <w:noProof/>
        </w:rPr>
        <w:pPrChange w:id="1387" w:author="Alex Messina" w:date="2016-03-08T15:54:00Z">
          <w:pPr>
            <w:pStyle w:val="NormalWeb"/>
            <w:ind w:left="480" w:hanging="480"/>
            <w:divId w:val="539439113"/>
          </w:pPr>
        </w:pPrChange>
      </w:pPr>
      <w:r w:rsidRPr="000036A9">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6A06D123" w14:textId="77777777" w:rsidR="000036A9" w:rsidRPr="000036A9" w:rsidRDefault="000036A9">
      <w:pPr>
        <w:pStyle w:val="NormalWeb"/>
        <w:ind w:left="480" w:hanging="480"/>
        <w:divId w:val="539439113"/>
        <w:rPr>
          <w:ins w:id="1388" w:author="Alex Messina" w:date="2016-03-08T15:54:00Z"/>
          <w:rFonts w:ascii="Times" w:hAnsi="Times" w:cs="Times"/>
          <w:noProof/>
        </w:rPr>
      </w:pPr>
      <w:ins w:id="1389" w:author="Alex Messina" w:date="2016-03-08T15:54:00Z">
        <w:r w:rsidRPr="000036A9">
          <w:rPr>
            <w:rFonts w:ascii="Times" w:hAnsi="Times" w:cs="Times"/>
            <w:noProof/>
          </w:rPr>
          <w:t>Hewlett, J.D., Hibbert, A.R., 1967. Factors affecting the response of small watershed to precipitation in humid areas. For. Hydrol. 275–279.</w:t>
        </w:r>
      </w:ins>
    </w:p>
    <w:p w14:paraId="229209E7"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Hicks, D.M., 1990. Suspended sediment yields from pasture and exotic forest basins, in: Proceedings of the New-Zealand Hydrological Society Symposium. Auckland, New Zealand.</w:t>
      </w:r>
    </w:p>
    <w:p w14:paraId="5792A2C1" w14:textId="77777777" w:rsidR="000036A9" w:rsidRPr="000036A9" w:rsidRDefault="000036A9">
      <w:pPr>
        <w:pStyle w:val="NormalWeb"/>
        <w:ind w:left="480" w:hanging="480"/>
        <w:divId w:val="539439113"/>
        <w:rPr>
          <w:rFonts w:ascii="Times" w:hAnsi="Times" w:cs="Times"/>
          <w:noProof/>
        </w:rPr>
        <w:pPrChange w:id="1390" w:author="Alex Messina" w:date="2016-03-08T15:54:00Z">
          <w:pPr>
            <w:pStyle w:val="NormalWeb"/>
            <w:ind w:left="480" w:hanging="480"/>
            <w:divId w:val="539439113"/>
          </w:pPr>
        </w:pPrChange>
      </w:pPr>
      <w:r w:rsidRPr="000036A9">
        <w:rPr>
          <w:rFonts w:ascii="Times" w:hAnsi="Times" w:cs="Times"/>
          <w:noProof/>
        </w:rPr>
        <w:t>Hicks, D.M., Hoyle, J., Roulston, H., 2009. Analysis of sediment yields within Auckland region. ARC Technical Report 2009/064. Prepared by NIWA for Auckland Regional Council.</w:t>
      </w:r>
    </w:p>
    <w:p w14:paraId="2F7ABD07" w14:textId="77777777" w:rsidR="000036A9" w:rsidRPr="000036A9" w:rsidRDefault="000036A9">
      <w:pPr>
        <w:pStyle w:val="NormalWeb"/>
        <w:ind w:left="480" w:hanging="480"/>
        <w:divId w:val="539439113"/>
        <w:rPr>
          <w:rFonts w:ascii="Times" w:hAnsi="Times" w:cs="Times"/>
          <w:noProof/>
        </w:rPr>
        <w:pPrChange w:id="1391" w:author="Alex Messina" w:date="2016-03-08T15:54:00Z">
          <w:pPr>
            <w:pStyle w:val="NormalWeb"/>
            <w:ind w:left="480" w:hanging="480"/>
            <w:divId w:val="539439113"/>
          </w:pPr>
        </w:pPrChange>
      </w:pPr>
      <w:r w:rsidRPr="000036A9">
        <w:rPr>
          <w:rFonts w:ascii="Times" w:hAnsi="Times" w:cs="Times"/>
          <w:noProof/>
        </w:rPr>
        <w:lastRenderedPageBreak/>
        <w:t>Holst-Rice, S., Messina, A., Biggs, T.W., Vargas-Angel, B., Whitall, D., 2015. Baseline Assessment of Fagaʻalu Watershed: A Ridge to Reef Assessment in Support of Sediment Reduction Activities. NOAA Coral Reef Conservation Program, Silver Spring, MD.</w:t>
      </w:r>
    </w:p>
    <w:p w14:paraId="12B27323" w14:textId="77777777" w:rsidR="000036A9" w:rsidRPr="000036A9" w:rsidRDefault="000036A9">
      <w:pPr>
        <w:pStyle w:val="NormalWeb"/>
        <w:ind w:left="480" w:hanging="480"/>
        <w:divId w:val="539439113"/>
        <w:rPr>
          <w:rFonts w:ascii="Times" w:hAnsi="Times" w:cs="Times"/>
          <w:noProof/>
        </w:rPr>
        <w:pPrChange w:id="1392" w:author="Alex Messina" w:date="2016-03-08T15:54:00Z">
          <w:pPr>
            <w:pStyle w:val="NormalWeb"/>
            <w:ind w:left="480" w:hanging="480"/>
            <w:divId w:val="539439113"/>
          </w:pPr>
        </w:pPrChange>
      </w:pPr>
      <w:r w:rsidRPr="000036A9">
        <w:rPr>
          <w:rFonts w:ascii="Times" w:hAnsi="Times" w:cs="Times"/>
          <w:noProof/>
        </w:rPr>
        <w:t>Horsley-Witten, 2011. American Samoa Erosion and Sediment Control Field Guide.</w:t>
      </w:r>
    </w:p>
    <w:p w14:paraId="62F7C507" w14:textId="77777777" w:rsidR="000036A9" w:rsidRPr="000036A9" w:rsidRDefault="000036A9">
      <w:pPr>
        <w:pStyle w:val="NormalWeb"/>
        <w:ind w:left="480" w:hanging="480"/>
        <w:divId w:val="539439113"/>
        <w:rPr>
          <w:rFonts w:ascii="Times" w:hAnsi="Times" w:cs="Times"/>
          <w:noProof/>
        </w:rPr>
        <w:pPrChange w:id="1393" w:author="Alex Messina" w:date="2016-03-08T15:54:00Z">
          <w:pPr>
            <w:pStyle w:val="NormalWeb"/>
            <w:ind w:left="480" w:hanging="480"/>
            <w:divId w:val="539439113"/>
          </w:pPr>
        </w:pPrChange>
      </w:pPr>
      <w:r w:rsidRPr="000036A9">
        <w:rPr>
          <w:rFonts w:ascii="Times" w:hAnsi="Times" w:cs="Times"/>
          <w:noProof/>
        </w:rPr>
        <w:t>Horsley-Witten, 2012. Post-Construction Stormwater Training Memorandum.</w:t>
      </w:r>
    </w:p>
    <w:p w14:paraId="564E8A0A" w14:textId="77777777" w:rsidR="000036A9" w:rsidRPr="000036A9" w:rsidRDefault="000036A9">
      <w:pPr>
        <w:pStyle w:val="NormalWeb"/>
        <w:ind w:left="480" w:hanging="480"/>
        <w:divId w:val="539439113"/>
        <w:rPr>
          <w:ins w:id="1394" w:author="Alex Messina" w:date="2016-03-08T15:54:00Z"/>
          <w:rFonts w:ascii="Times" w:hAnsi="Times" w:cs="Times"/>
          <w:noProof/>
        </w:rPr>
      </w:pPr>
      <w:ins w:id="1395" w:author="Alex Messina" w:date="2016-03-08T15:54:00Z">
        <w:r w:rsidRPr="000036A9">
          <w:rPr>
            <w:rFonts w:ascii="Times" w:hAnsi="Times" w:cs="Times"/>
            <w:noProof/>
          </w:rPr>
          <w:t>Kearns, R., 2013. Personal Communication.</w:t>
        </w:r>
      </w:ins>
    </w:p>
    <w:p w14:paraId="1E127C13"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Kinnell, P.I.A., 2013. Modelling event soil losses using the Q R EI 30 index within RUSLE2. Hydrol. Process. doi:10.1002/hyp</w:t>
      </w:r>
    </w:p>
    <w:p w14:paraId="462EA198" w14:textId="77777777" w:rsidR="000036A9" w:rsidRPr="000036A9" w:rsidRDefault="000036A9">
      <w:pPr>
        <w:pStyle w:val="NormalWeb"/>
        <w:ind w:left="480" w:hanging="480"/>
        <w:divId w:val="539439113"/>
        <w:rPr>
          <w:ins w:id="1396" w:author="Alex Messina" w:date="2016-03-08T15:54:00Z"/>
          <w:rFonts w:ascii="Times" w:hAnsi="Times" w:cs="Times"/>
          <w:noProof/>
        </w:rPr>
      </w:pPr>
      <w:ins w:id="1397" w:author="Alex Messina" w:date="2016-03-08T15:54:00Z">
        <w:r w:rsidRPr="000036A9">
          <w:rPr>
            <w:rFonts w:ascii="Times" w:hAnsi="Times" w:cs="Times"/>
            <w:noProof/>
          </w:rPr>
          <w:t>Koch, R.W., Smillie, G.M., 1986. Comment on “ River Loads Underestimated by Rating Curves ” by R. I. Ferguson. Water Resour. Res. 22, 2121–2122.</w:t>
        </w:r>
      </w:ins>
    </w:p>
    <w:p w14:paraId="05FA2302" w14:textId="77777777" w:rsidR="000036A9" w:rsidRPr="000036A9" w:rsidRDefault="000036A9">
      <w:pPr>
        <w:pStyle w:val="NormalWeb"/>
        <w:ind w:left="480" w:hanging="480"/>
        <w:divId w:val="539439113"/>
        <w:rPr>
          <w:ins w:id="1398" w:author="Alex Messina" w:date="2016-03-08T15:54:00Z"/>
          <w:rFonts w:ascii="Times" w:hAnsi="Times" w:cs="Times"/>
          <w:noProof/>
        </w:rPr>
      </w:pPr>
      <w:ins w:id="1399" w:author="Alex Messina" w:date="2016-03-08T15:54:00Z">
        <w:r w:rsidRPr="000036A9">
          <w:rPr>
            <w:rFonts w:ascii="Times" w:hAnsi="Times" w:cs="Times"/>
            <w:noProof/>
          </w:rPr>
          <w:t>Kostaschuk, R. a, Terry, J.P., Raj, R., 2002. Suspended sediment transport during tropical-cyclone floods in Fiji. Hydrol. Process. 17, 1149–1164.</w:t>
        </w:r>
      </w:ins>
    </w:p>
    <w:p w14:paraId="681DAE95"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55BF866F" w14:textId="77777777" w:rsidR="000036A9" w:rsidRPr="000036A9" w:rsidRDefault="000036A9">
      <w:pPr>
        <w:pStyle w:val="NormalWeb"/>
        <w:ind w:left="480" w:hanging="480"/>
        <w:divId w:val="539439113"/>
        <w:rPr>
          <w:rFonts w:ascii="Times" w:hAnsi="Times" w:cs="Times"/>
          <w:noProof/>
        </w:rPr>
        <w:pPrChange w:id="1400" w:author="Alex Messina" w:date="2016-03-08T15:54:00Z">
          <w:pPr>
            <w:pStyle w:val="NormalWeb"/>
            <w:ind w:left="480" w:hanging="480"/>
            <w:divId w:val="539439113"/>
          </w:pPr>
        </w:pPrChange>
      </w:pPr>
      <w:r w:rsidRPr="000036A9">
        <w:rPr>
          <w:rFonts w:ascii="Times" w:hAnsi="Times" w:cs="Times"/>
          <w:noProof/>
        </w:rPr>
        <w:t xml:space="preserve">Latinis, D.K., Moore, J., Kennedy, J., 1996. Archaeological Survey and Investigations Conducted at the Faga’alu Quarry, Ma'oputasi County, Tutuila, American Samoa, February 1996: Prepared for George Poysky, Sr., Samoa Maritime, PO Box 418, Pago Pago, </w:t>
      </w:r>
      <w:r w:rsidRPr="000036A9">
        <w:rPr>
          <w:rFonts w:ascii="Times" w:hAnsi="Times" w:cs="Times"/>
          <w:noProof/>
        </w:rPr>
        <w:lastRenderedPageBreak/>
        <w:t>American Samoa, 96799. Archaeological Consultants of the Pacific Inc., 59-624 Pupukea Rd., Haleiwa, HI 96712.</w:t>
      </w:r>
    </w:p>
    <w:p w14:paraId="2F953747" w14:textId="77777777" w:rsidR="000036A9" w:rsidRPr="000036A9" w:rsidRDefault="000036A9">
      <w:pPr>
        <w:pStyle w:val="NormalWeb"/>
        <w:ind w:left="480" w:hanging="480"/>
        <w:divId w:val="539439113"/>
        <w:rPr>
          <w:rFonts w:ascii="Times" w:hAnsi="Times" w:cs="Times"/>
          <w:noProof/>
        </w:rPr>
        <w:pPrChange w:id="1401" w:author="Alex Messina" w:date="2016-03-08T15:54:00Z">
          <w:pPr>
            <w:pStyle w:val="NormalWeb"/>
            <w:ind w:left="480" w:hanging="480"/>
            <w:divId w:val="539439113"/>
          </w:pPr>
        </w:pPrChange>
      </w:pPr>
      <w:r w:rsidRPr="000036A9">
        <w:rPr>
          <w:rFonts w:ascii="Times" w:hAnsi="Times" w:cs="Times"/>
          <w:noProof/>
        </w:rPr>
        <w:t>Lewis, J., 1996. Turbidity-controlled suspended sediment sampling for runoff-event load estimation. Water Resour. Res. 32, 2299–2310.</w:t>
      </w:r>
    </w:p>
    <w:p w14:paraId="0A76684D" w14:textId="77777777" w:rsidR="000036A9" w:rsidRPr="000036A9" w:rsidRDefault="000036A9">
      <w:pPr>
        <w:pStyle w:val="NormalWeb"/>
        <w:ind w:left="480" w:hanging="480"/>
        <w:divId w:val="539439113"/>
        <w:rPr>
          <w:rFonts w:ascii="Times" w:hAnsi="Times" w:cs="Times"/>
          <w:noProof/>
        </w:rPr>
        <w:pPrChange w:id="1402" w:author="Alex Messina" w:date="2016-03-08T15:54:00Z">
          <w:pPr>
            <w:pStyle w:val="NormalWeb"/>
            <w:ind w:left="480" w:hanging="480"/>
            <w:divId w:val="539439113"/>
          </w:pPr>
        </w:pPrChange>
      </w:pPr>
      <w:r w:rsidRPr="000036A9">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7B8C0CB7" w14:textId="77777777" w:rsidR="000036A9" w:rsidRPr="000036A9" w:rsidRDefault="000036A9">
      <w:pPr>
        <w:pStyle w:val="NormalWeb"/>
        <w:ind w:left="480" w:hanging="480"/>
        <w:divId w:val="539439113"/>
        <w:rPr>
          <w:rFonts w:ascii="Times" w:hAnsi="Times" w:cs="Times"/>
          <w:noProof/>
        </w:rPr>
        <w:pPrChange w:id="1403" w:author="Alex Messina" w:date="2016-03-08T15:54:00Z">
          <w:pPr>
            <w:pStyle w:val="NormalWeb"/>
            <w:ind w:left="480" w:hanging="480"/>
            <w:divId w:val="539439113"/>
          </w:pPr>
        </w:pPrChange>
      </w:pPr>
      <w:r w:rsidRPr="000036A9">
        <w:rPr>
          <w:rFonts w:ascii="Times" w:hAnsi="Times" w:cs="Times"/>
          <w:noProof/>
        </w:rPr>
        <w:t>McDougall, I., 1985. Age and Evolution of the Volcanoes of Tutuila American Samoa. Pacific Sci. 39, 311–320.</w:t>
      </w:r>
    </w:p>
    <w:p w14:paraId="46D0B1E8" w14:textId="77777777" w:rsidR="000036A9" w:rsidRPr="000036A9" w:rsidRDefault="000036A9">
      <w:pPr>
        <w:pStyle w:val="NormalWeb"/>
        <w:ind w:left="480" w:hanging="480"/>
        <w:divId w:val="539439113"/>
        <w:rPr>
          <w:rFonts w:ascii="Times" w:hAnsi="Times" w:cs="Times"/>
          <w:noProof/>
        </w:rPr>
        <w:pPrChange w:id="1404" w:author="Alex Messina" w:date="2016-03-08T15:54:00Z">
          <w:pPr>
            <w:pStyle w:val="NormalWeb"/>
            <w:ind w:left="480" w:hanging="480"/>
            <w:divId w:val="539439113"/>
          </w:pPr>
        </w:pPrChange>
      </w:pPr>
      <w:r w:rsidRPr="000036A9">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4F45DAA3" w14:textId="77777777" w:rsidR="000036A9" w:rsidRPr="000036A9" w:rsidRDefault="000036A9">
      <w:pPr>
        <w:pStyle w:val="NormalWeb"/>
        <w:ind w:left="480" w:hanging="480"/>
        <w:divId w:val="539439113"/>
        <w:rPr>
          <w:rFonts w:ascii="Times" w:hAnsi="Times" w:cs="Times"/>
          <w:noProof/>
        </w:rPr>
        <w:pPrChange w:id="1405" w:author="Alex Messina" w:date="2016-03-08T15:54:00Z">
          <w:pPr>
            <w:pStyle w:val="NormalWeb"/>
            <w:ind w:left="480" w:hanging="480"/>
            <w:divId w:val="539439113"/>
          </w:pPr>
        </w:pPrChange>
      </w:pPr>
      <w:r w:rsidRPr="000036A9">
        <w:rPr>
          <w:rFonts w:ascii="Times" w:hAnsi="Times" w:cs="Times"/>
          <w:noProof/>
        </w:rPr>
        <w:t>Megahan, W.F., Wilson, M., Monsen, S.B., 2001. Sediment production from granitic cutslopes on forest roads in Idaho, USA. Earth Surf. Process. Landforms 26, 153–163.</w:t>
      </w:r>
    </w:p>
    <w:p w14:paraId="45E17263" w14:textId="77777777" w:rsidR="000036A9" w:rsidRPr="000036A9" w:rsidRDefault="000036A9">
      <w:pPr>
        <w:pStyle w:val="NormalWeb"/>
        <w:ind w:left="480" w:hanging="480"/>
        <w:divId w:val="539439113"/>
        <w:rPr>
          <w:rFonts w:ascii="Times" w:hAnsi="Times" w:cs="Times"/>
          <w:noProof/>
        </w:rPr>
        <w:pPrChange w:id="1406" w:author="Alex Messina" w:date="2016-03-08T15:54:00Z">
          <w:pPr>
            <w:pStyle w:val="NormalWeb"/>
            <w:ind w:left="480" w:hanging="480"/>
            <w:divId w:val="539439113"/>
          </w:pPr>
        </w:pPrChange>
      </w:pPr>
      <w:r w:rsidRPr="000036A9">
        <w:rPr>
          <w:rFonts w:ascii="Times" w:hAnsi="Times" w:cs="Times"/>
          <w:noProof/>
        </w:rPr>
        <w:t>Milliman, J.D., Syvitski, J.P.M., 1992. Geomorphic/tectonic control of sediment discharge to the ocean: the importance of small mountainous rivers. J. Geol. 100, 525–544.</w:t>
      </w:r>
    </w:p>
    <w:p w14:paraId="74EE0B44" w14:textId="77777777" w:rsidR="000036A9" w:rsidRPr="000036A9" w:rsidRDefault="000036A9">
      <w:pPr>
        <w:pStyle w:val="NormalWeb"/>
        <w:ind w:left="480" w:hanging="480"/>
        <w:divId w:val="539439113"/>
        <w:rPr>
          <w:ins w:id="1407" w:author="Alex Messina" w:date="2016-03-08T15:54:00Z"/>
          <w:rFonts w:ascii="Times" w:hAnsi="Times" w:cs="Times"/>
          <w:noProof/>
        </w:rPr>
      </w:pPr>
      <w:ins w:id="1408" w:author="Alex Messina" w:date="2016-03-08T15:54:00Z">
        <w:r w:rsidRPr="000036A9">
          <w:rPr>
            <w:rFonts w:ascii="Times" w:hAnsi="Times" w:cs="Times"/>
            <w:noProof/>
          </w:rPr>
          <w:lastRenderedPageBreak/>
          <w:t>Minella, J.P.G., Merten, G.H., Reichert, J.M., Clarke, R.T., 2008. Estimating suspended sediment concentrations from turbidity measurements and the calibration problem. Hydrol. Process. 22, 1819–1830. doi:10.1002/hyp.6763</w:t>
        </w:r>
      </w:ins>
    </w:p>
    <w:p w14:paraId="6B331E98"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Nakamura, S., 1984. Soil Survey of American Samoa. US Department of Agriculture Soil Conservation Service, Pago Pago, American Samoa.</w:t>
      </w:r>
    </w:p>
    <w:p w14:paraId="2329A6D4" w14:textId="77777777" w:rsidR="000036A9" w:rsidRPr="000036A9" w:rsidRDefault="000036A9">
      <w:pPr>
        <w:pStyle w:val="NormalWeb"/>
        <w:ind w:left="480" w:hanging="480"/>
        <w:divId w:val="539439113"/>
        <w:rPr>
          <w:rFonts w:ascii="Times" w:hAnsi="Times" w:cs="Times"/>
          <w:noProof/>
        </w:rPr>
        <w:pPrChange w:id="1409" w:author="Alex Messina" w:date="2016-03-08T15:54:00Z">
          <w:pPr>
            <w:pStyle w:val="NormalWeb"/>
            <w:ind w:left="480" w:hanging="480"/>
            <w:divId w:val="539439113"/>
          </w:pPr>
        </w:pPrChange>
      </w:pPr>
      <w:r w:rsidRPr="000036A9">
        <w:rPr>
          <w:rFonts w:ascii="Times" w:hAnsi="Times" w:cs="Times"/>
          <w:noProof/>
        </w:rPr>
        <w:t>Nathan, R.J., McMahon, T. a, 1990. Evaluation of Automated Techniques for Base Flow and Recession Analyses. Water Resour. Res. 26, 1465–1473. doi:10.1029/WR026i007p01465</w:t>
      </w:r>
    </w:p>
    <w:p w14:paraId="0FF1E55D" w14:textId="77777777" w:rsidR="000036A9" w:rsidRPr="000036A9" w:rsidRDefault="000036A9">
      <w:pPr>
        <w:pStyle w:val="NormalWeb"/>
        <w:ind w:left="480" w:hanging="480"/>
        <w:divId w:val="539439113"/>
        <w:rPr>
          <w:rFonts w:ascii="Times" w:hAnsi="Times" w:cs="Times"/>
          <w:noProof/>
        </w:rPr>
        <w:pPrChange w:id="1410" w:author="Alex Messina" w:date="2016-03-08T15:54:00Z">
          <w:pPr>
            <w:pStyle w:val="NormalWeb"/>
            <w:ind w:left="480" w:hanging="480"/>
            <w:divId w:val="539439113"/>
          </w:pPr>
        </w:pPrChange>
      </w:pPr>
      <w:r w:rsidRPr="000036A9">
        <w:rPr>
          <w:rFonts w:ascii="Times" w:hAnsi="Times" w:cs="Times"/>
          <w:noProof/>
        </w:rPr>
        <w:t>Nearing, M. a, Nichols, M.H., Stone, J.J., Renard, K.G., Simanton, J.R., 2007. Sediment yields from unit-source semiarid watersheds at Walnut Gulch. Water Resour. Res. 43, 1–10. doi:10.1029/2006WR005692</w:t>
      </w:r>
    </w:p>
    <w:p w14:paraId="4DF8EC2A" w14:textId="77777777" w:rsidR="000036A9" w:rsidRPr="000036A9" w:rsidRDefault="000036A9">
      <w:pPr>
        <w:pStyle w:val="NormalWeb"/>
        <w:ind w:left="480" w:hanging="480"/>
        <w:divId w:val="539439113"/>
        <w:rPr>
          <w:rFonts w:ascii="Times" w:hAnsi="Times" w:cs="Times"/>
          <w:noProof/>
        </w:rPr>
        <w:pPrChange w:id="1411" w:author="Alex Messina" w:date="2016-03-08T15:54:00Z">
          <w:pPr>
            <w:pStyle w:val="NormalWeb"/>
            <w:ind w:left="480" w:hanging="480"/>
            <w:divId w:val="539439113"/>
          </w:pPr>
        </w:pPrChange>
      </w:pPr>
      <w:r w:rsidRPr="000036A9">
        <w:rPr>
          <w:rFonts w:ascii="Times" w:hAnsi="Times" w:cs="Times"/>
          <w:noProof/>
        </w:rPr>
        <w:t>Perreault, J., 2010. Development of a Water Budget in a Tropical Setting Accounting for Mountain Front Recharge: Tutuila, American Samoa. University of Hawai’i.</w:t>
      </w:r>
    </w:p>
    <w:p w14:paraId="6188D6C1" w14:textId="77777777" w:rsidR="000036A9" w:rsidRPr="000036A9" w:rsidRDefault="000036A9">
      <w:pPr>
        <w:pStyle w:val="NormalWeb"/>
        <w:ind w:left="480" w:hanging="480"/>
        <w:divId w:val="539439113"/>
        <w:rPr>
          <w:rFonts w:ascii="Times" w:hAnsi="Times" w:cs="Times"/>
          <w:noProof/>
        </w:rPr>
        <w:pPrChange w:id="1412" w:author="Alex Messina" w:date="2016-03-08T15:54:00Z">
          <w:pPr>
            <w:pStyle w:val="NormalWeb"/>
            <w:ind w:left="480" w:hanging="480"/>
            <w:divId w:val="539439113"/>
          </w:pPr>
        </w:pPrChange>
      </w:pPr>
      <w:r w:rsidRPr="000036A9">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59A39F99" w14:textId="77777777" w:rsidR="000036A9" w:rsidRPr="000036A9" w:rsidRDefault="000036A9">
      <w:pPr>
        <w:pStyle w:val="NormalWeb"/>
        <w:ind w:left="480" w:hanging="480"/>
        <w:divId w:val="539439113"/>
        <w:rPr>
          <w:rFonts w:ascii="Times" w:hAnsi="Times" w:cs="Times"/>
          <w:noProof/>
        </w:rPr>
        <w:pPrChange w:id="1413" w:author="Alex Messina" w:date="2016-03-08T15:54:00Z">
          <w:pPr>
            <w:pStyle w:val="NormalWeb"/>
            <w:ind w:left="480" w:hanging="480"/>
            <w:divId w:val="539439113"/>
          </w:pPr>
        </w:pPrChange>
      </w:pPr>
      <w:r w:rsidRPr="000036A9">
        <w:rPr>
          <w:rFonts w:ascii="Times" w:hAnsi="Times" w:cs="Times"/>
          <w:noProof/>
        </w:rPr>
        <w:t>Ramos-Scharrón, C.E., Macdonald, L.H., 2005. Measurement and prediction of sediment production from unpaved roads, St John, US Virgin Islands. Earth Surf. Process. Landforms 30, 1283–1304.</w:t>
      </w:r>
    </w:p>
    <w:p w14:paraId="752EA997" w14:textId="77777777" w:rsidR="000036A9" w:rsidRPr="000036A9" w:rsidRDefault="000036A9">
      <w:pPr>
        <w:pStyle w:val="NormalWeb"/>
        <w:ind w:left="480" w:hanging="480"/>
        <w:divId w:val="539439113"/>
        <w:rPr>
          <w:rFonts w:ascii="Times" w:hAnsi="Times" w:cs="Times"/>
          <w:noProof/>
        </w:rPr>
        <w:pPrChange w:id="1414" w:author="Alex Messina" w:date="2016-03-08T15:54:00Z">
          <w:pPr>
            <w:pStyle w:val="NormalWeb"/>
            <w:ind w:left="480" w:hanging="480"/>
            <w:divId w:val="539439113"/>
          </w:pPr>
        </w:pPrChange>
      </w:pPr>
      <w:r w:rsidRPr="000036A9">
        <w:rPr>
          <w:rFonts w:ascii="Times" w:hAnsi="Times" w:cs="Times"/>
          <w:noProof/>
        </w:rPr>
        <w:lastRenderedPageBreak/>
        <w:t>Ramos-Scharrón, C.E., Macdonald, L.H., 2007. Measurement and prediction of natural and anthropogenic sediment sources, St. John, US Virgin Islands. Catena 71, 250–266.</w:t>
      </w:r>
    </w:p>
    <w:p w14:paraId="1A2CED1C" w14:textId="77777777" w:rsidR="000036A9" w:rsidRPr="000036A9" w:rsidRDefault="000036A9">
      <w:pPr>
        <w:pStyle w:val="NormalWeb"/>
        <w:ind w:left="480" w:hanging="480"/>
        <w:divId w:val="539439113"/>
        <w:rPr>
          <w:rFonts w:ascii="Times" w:hAnsi="Times" w:cs="Times"/>
          <w:noProof/>
        </w:rPr>
        <w:pPrChange w:id="1415" w:author="Alex Messina" w:date="2016-03-08T15:54:00Z">
          <w:pPr>
            <w:pStyle w:val="NormalWeb"/>
            <w:ind w:left="480" w:hanging="480"/>
            <w:divId w:val="539439113"/>
          </w:pPr>
        </w:pPrChange>
      </w:pPr>
      <w:r w:rsidRPr="000036A9">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48910A56" w14:textId="77777777" w:rsidR="000036A9" w:rsidRPr="000036A9" w:rsidRDefault="000036A9">
      <w:pPr>
        <w:pStyle w:val="NormalWeb"/>
        <w:ind w:left="480" w:hanging="480"/>
        <w:divId w:val="539439113"/>
        <w:rPr>
          <w:rFonts w:ascii="Times" w:hAnsi="Times" w:cs="Times"/>
          <w:noProof/>
        </w:rPr>
        <w:pPrChange w:id="1416" w:author="Alex Messina" w:date="2016-03-08T15:54:00Z">
          <w:pPr>
            <w:pStyle w:val="NormalWeb"/>
            <w:ind w:left="480" w:hanging="480"/>
            <w:divId w:val="539439113"/>
          </w:pPr>
        </w:pPrChange>
      </w:pPr>
      <w:r w:rsidRPr="000036A9">
        <w:rPr>
          <w:rFonts w:ascii="Times" w:hAnsi="Times" w:cs="Times"/>
          <w:noProof/>
        </w:rPr>
        <w:t>Rapp, A., 1960. Recent development of mountain slopes in Karkevagge and surroundings, northern Scandinavia. Geogr. Ann. 42, 65–200.</w:t>
      </w:r>
    </w:p>
    <w:p w14:paraId="7F4663CC" w14:textId="77777777" w:rsidR="000036A9" w:rsidRPr="000036A9" w:rsidRDefault="000036A9">
      <w:pPr>
        <w:pStyle w:val="NormalWeb"/>
        <w:ind w:left="480" w:hanging="480"/>
        <w:divId w:val="539439113"/>
        <w:rPr>
          <w:rFonts w:ascii="Times" w:hAnsi="Times" w:cs="Times"/>
          <w:noProof/>
        </w:rPr>
        <w:pPrChange w:id="1417" w:author="Alex Messina" w:date="2016-03-08T15:54:00Z">
          <w:pPr>
            <w:pStyle w:val="NormalWeb"/>
            <w:ind w:left="480" w:hanging="480"/>
            <w:divId w:val="539439113"/>
          </w:pPr>
        </w:pPrChange>
      </w:pPr>
      <w:r w:rsidRPr="000036A9">
        <w:rPr>
          <w:rFonts w:ascii="Times" w:hAnsi="Times" w:cs="Times"/>
          <w:noProof/>
        </w:rPr>
        <w:t>Reid, L.M., Dunne, T., 1984. Sediment production from forest road surfaces. Water Resour. Res. 20, 1753–1761.</w:t>
      </w:r>
    </w:p>
    <w:p w14:paraId="4A6F9227" w14:textId="77777777" w:rsidR="000036A9" w:rsidRPr="000036A9" w:rsidRDefault="000036A9">
      <w:pPr>
        <w:pStyle w:val="NormalWeb"/>
        <w:ind w:left="480" w:hanging="480"/>
        <w:divId w:val="539439113"/>
        <w:rPr>
          <w:rFonts w:ascii="Times" w:hAnsi="Times" w:cs="Times"/>
          <w:noProof/>
        </w:rPr>
        <w:pPrChange w:id="1418" w:author="Alex Messina" w:date="2016-03-08T15:54:00Z">
          <w:pPr>
            <w:pStyle w:val="NormalWeb"/>
            <w:ind w:left="480" w:hanging="480"/>
            <w:divId w:val="539439113"/>
          </w:pPr>
        </w:pPrChange>
      </w:pPr>
      <w:r w:rsidRPr="000036A9">
        <w:rPr>
          <w:rFonts w:ascii="Times" w:hAnsi="Times" w:cs="Times"/>
          <w:noProof/>
        </w:rPr>
        <w:t>Reid, L.M., Dunne, T., 1996. Rapid evaluation of sediment budgets. Catena Verlag, Reiskirchen, Germany.</w:t>
      </w:r>
    </w:p>
    <w:p w14:paraId="3546C48D" w14:textId="77777777" w:rsidR="000036A9" w:rsidRPr="000036A9" w:rsidRDefault="000036A9">
      <w:pPr>
        <w:pStyle w:val="NormalWeb"/>
        <w:ind w:left="480" w:hanging="480"/>
        <w:divId w:val="539439113"/>
        <w:rPr>
          <w:rFonts w:ascii="Times" w:hAnsi="Times" w:cs="Times"/>
          <w:noProof/>
        </w:rPr>
        <w:pPrChange w:id="1419" w:author="Alex Messina" w:date="2016-03-08T15:54:00Z">
          <w:pPr>
            <w:pStyle w:val="NormalWeb"/>
            <w:ind w:left="480" w:hanging="480"/>
            <w:divId w:val="539439113"/>
          </w:pPr>
        </w:pPrChange>
      </w:pPr>
      <w:r w:rsidRPr="000036A9">
        <w:rPr>
          <w:rFonts w:ascii="Times" w:hAnsi="Times" w:cs="Times"/>
          <w:noProof/>
        </w:rPr>
        <w:t>Risk, M.J., 2014. Assessing the effects of sediments and nutrients on coral reefs. Curr. Opin. Environ. Sustain. 7, 108–117. doi:10.1016/j.cosust.2014.01.003</w:t>
      </w:r>
    </w:p>
    <w:p w14:paraId="76EF1BA7" w14:textId="77777777" w:rsidR="000036A9" w:rsidRPr="000036A9" w:rsidRDefault="000036A9">
      <w:pPr>
        <w:pStyle w:val="NormalWeb"/>
        <w:ind w:left="480" w:hanging="480"/>
        <w:divId w:val="539439113"/>
        <w:rPr>
          <w:rFonts w:ascii="Times" w:hAnsi="Times" w:cs="Times"/>
          <w:noProof/>
        </w:rPr>
        <w:pPrChange w:id="1420" w:author="Alex Messina" w:date="2016-03-08T15:54:00Z">
          <w:pPr>
            <w:pStyle w:val="NormalWeb"/>
            <w:ind w:left="480" w:hanging="480"/>
            <w:divId w:val="539439113"/>
          </w:pPr>
        </w:pPrChange>
      </w:pPr>
      <w:r w:rsidRPr="000036A9">
        <w:rPr>
          <w:rFonts w:ascii="Times" w:hAnsi="Times" w:cs="Times"/>
          <w:noProof/>
        </w:rPr>
        <w:t>Rodrigues, J.O., Andrade, E.M., Ribeiro, L.A., 2013. Sediment loss in semiarid small watershed due to the land use. Rev. Ciência Agronômica 44, 488–498.</w:t>
      </w:r>
    </w:p>
    <w:p w14:paraId="4E04CBFB" w14:textId="77777777" w:rsidR="000036A9" w:rsidRPr="000036A9" w:rsidRDefault="000036A9">
      <w:pPr>
        <w:pStyle w:val="NormalWeb"/>
        <w:ind w:left="480" w:hanging="480"/>
        <w:divId w:val="539439113"/>
        <w:rPr>
          <w:ins w:id="1421" w:author="Alex Messina" w:date="2016-03-08T15:54:00Z"/>
          <w:rFonts w:ascii="Times" w:hAnsi="Times" w:cs="Times"/>
          <w:noProof/>
        </w:rPr>
      </w:pPr>
      <w:ins w:id="1422" w:author="Alex Messina" w:date="2016-03-08T15:54:00Z">
        <w:r w:rsidRPr="000036A9">
          <w:rPr>
            <w:rFonts w:ascii="Times" w:hAnsi="Times" w:cs="Times"/>
            <w:noProof/>
          </w:rPr>
          <w:t>Rotmann, S., Thomas, S., 2012. Coral tissue thickness as a bioindicator of mine-related turbidity stress on coral reefs at Lihir Island, Papua New Guinea. Oceanography 25, 52–63.</w:t>
        </w:r>
      </w:ins>
    </w:p>
    <w:p w14:paraId="29122ED5"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lastRenderedPageBreak/>
        <w:t>Sadeghi, S.H.R., Mizuyama, T., Miyata, S., Gomi, T., Kosugi, K., Mizugaki, S., Onda, Y., 2007. Is MUSLE apt to small steeply reforested watershed? J. For. Res. 12, 270–277. doi:10.1007/s10310-007-0017-9</w:t>
      </w:r>
    </w:p>
    <w:p w14:paraId="399B6244" w14:textId="77777777" w:rsidR="000036A9" w:rsidRPr="000036A9" w:rsidRDefault="000036A9">
      <w:pPr>
        <w:pStyle w:val="NormalWeb"/>
        <w:ind w:left="480" w:hanging="480"/>
        <w:divId w:val="539439113"/>
        <w:rPr>
          <w:rFonts w:ascii="Times" w:hAnsi="Times" w:cs="Times"/>
          <w:noProof/>
        </w:rPr>
        <w:pPrChange w:id="1423" w:author="Alex Messina" w:date="2016-03-08T15:54:00Z">
          <w:pPr>
            <w:pStyle w:val="NormalWeb"/>
            <w:ind w:left="480" w:hanging="480"/>
            <w:divId w:val="539439113"/>
          </w:pPr>
        </w:pPrChange>
      </w:pPr>
      <w:r w:rsidRPr="000036A9">
        <w:rPr>
          <w:rFonts w:ascii="Times" w:hAnsi="Times" w:cs="Times"/>
          <w:noProof/>
        </w:rPr>
        <w:t>Slaymaker, O., 2003. The sediment budget as conceptual framework and management tool. Hydrobiologia 494, 71–82.</w:t>
      </w:r>
    </w:p>
    <w:p w14:paraId="1915B015" w14:textId="77777777" w:rsidR="000036A9" w:rsidRPr="000036A9" w:rsidRDefault="000036A9">
      <w:pPr>
        <w:pStyle w:val="NormalWeb"/>
        <w:ind w:left="480" w:hanging="480"/>
        <w:divId w:val="539439113"/>
        <w:rPr>
          <w:rFonts w:ascii="Times" w:hAnsi="Times" w:cs="Times"/>
          <w:noProof/>
        </w:rPr>
        <w:pPrChange w:id="1424" w:author="Alex Messina" w:date="2016-03-08T15:54:00Z">
          <w:pPr>
            <w:pStyle w:val="NormalWeb"/>
            <w:ind w:left="480" w:hanging="480"/>
            <w:divId w:val="539439113"/>
          </w:pPr>
        </w:pPrChange>
      </w:pPr>
      <w:r w:rsidRPr="000036A9">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7010E640" w14:textId="77777777" w:rsidR="000036A9" w:rsidRPr="000036A9" w:rsidRDefault="000036A9">
      <w:pPr>
        <w:pStyle w:val="NormalWeb"/>
        <w:ind w:left="480" w:hanging="480"/>
        <w:divId w:val="539439113"/>
        <w:rPr>
          <w:rFonts w:ascii="Times" w:hAnsi="Times" w:cs="Times"/>
          <w:noProof/>
        </w:rPr>
        <w:pPrChange w:id="1425" w:author="Alex Messina" w:date="2016-03-08T15:54:00Z">
          <w:pPr>
            <w:pStyle w:val="NormalWeb"/>
            <w:ind w:left="480" w:hanging="480"/>
            <w:divId w:val="539439113"/>
          </w:pPr>
        </w:pPrChange>
      </w:pPr>
      <w:r w:rsidRPr="000036A9">
        <w:rPr>
          <w:rFonts w:ascii="Times" w:hAnsi="Times" w:cs="Times"/>
          <w:noProof/>
        </w:rPr>
        <w:t>Stock, J.D., Tribble, G., 2010. Erosion and sediment loads from two Hawaiian watersheds, in: 2nd Joint Federal Interagency Conference. Las Vegas, NV.</w:t>
      </w:r>
    </w:p>
    <w:p w14:paraId="535E102C" w14:textId="77777777" w:rsidR="000036A9" w:rsidRPr="000036A9" w:rsidRDefault="000036A9">
      <w:pPr>
        <w:pStyle w:val="NormalWeb"/>
        <w:ind w:left="480" w:hanging="480"/>
        <w:divId w:val="539439113"/>
        <w:rPr>
          <w:rFonts w:ascii="Times" w:hAnsi="Times" w:cs="Times"/>
          <w:noProof/>
        </w:rPr>
        <w:pPrChange w:id="1426" w:author="Alex Messina" w:date="2016-03-08T15:54:00Z">
          <w:pPr>
            <w:pStyle w:val="NormalWeb"/>
            <w:ind w:left="480" w:hanging="480"/>
            <w:divId w:val="539439113"/>
          </w:pPr>
        </w:pPrChange>
      </w:pPr>
      <w:r w:rsidRPr="000036A9">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5A9F499D" w14:textId="77777777" w:rsidR="000036A9" w:rsidRPr="000036A9" w:rsidRDefault="000036A9">
      <w:pPr>
        <w:pStyle w:val="NormalWeb"/>
        <w:ind w:left="480" w:hanging="480"/>
        <w:divId w:val="539439113"/>
        <w:rPr>
          <w:rFonts w:ascii="Times" w:hAnsi="Times" w:cs="Times"/>
          <w:noProof/>
        </w:rPr>
        <w:pPrChange w:id="1427" w:author="Alex Messina" w:date="2016-03-08T15:54:00Z">
          <w:pPr>
            <w:pStyle w:val="NormalWeb"/>
            <w:ind w:left="480" w:hanging="480"/>
            <w:divId w:val="539439113"/>
          </w:pPr>
        </w:pPrChange>
      </w:pPr>
      <w:r w:rsidRPr="000036A9">
        <w:rPr>
          <w:rFonts w:ascii="Times" w:hAnsi="Times" w:cs="Times"/>
          <w:noProof/>
        </w:rPr>
        <w:t>Syvitski, J.P.M., Vörösmarty, C.J., Kettner, A.J., Green, P., 2005. Impact of humans on the flux of terrestrial sediment to the global coastal ocean. Science (80-. ). 308, 376–380. doi:10.1126/science.1109454</w:t>
      </w:r>
    </w:p>
    <w:p w14:paraId="2BD7FFE0" w14:textId="77777777" w:rsidR="000036A9" w:rsidRPr="000036A9" w:rsidRDefault="000036A9">
      <w:pPr>
        <w:pStyle w:val="NormalWeb"/>
        <w:ind w:left="480" w:hanging="480"/>
        <w:divId w:val="539439113"/>
        <w:rPr>
          <w:rFonts w:ascii="Times" w:hAnsi="Times" w:cs="Times"/>
          <w:noProof/>
        </w:rPr>
        <w:pPrChange w:id="1428" w:author="Alex Messina" w:date="2016-03-08T15:54:00Z">
          <w:pPr>
            <w:pStyle w:val="NormalWeb"/>
            <w:ind w:left="480" w:hanging="480"/>
            <w:divId w:val="539439113"/>
          </w:pPr>
        </w:pPrChange>
      </w:pPr>
      <w:r w:rsidRPr="000036A9">
        <w:rPr>
          <w:rFonts w:ascii="Times" w:hAnsi="Times" w:cs="Times"/>
          <w:noProof/>
        </w:rPr>
        <w:t>Thomas, S., Ridd, P. V, Day, G., 2003. Turbidity regimes over fringing coral reefs near a mining site at Lihir Island, Papua New Guinea. Mar. Pollut. Bull. 46, 1006–14. doi:10.1016/S0025-326X(03)00122-X</w:t>
      </w:r>
    </w:p>
    <w:p w14:paraId="1880072C" w14:textId="77777777" w:rsidR="000036A9" w:rsidRPr="000036A9" w:rsidRDefault="000036A9">
      <w:pPr>
        <w:pStyle w:val="NormalWeb"/>
        <w:ind w:left="480" w:hanging="480"/>
        <w:divId w:val="539439113"/>
        <w:rPr>
          <w:rFonts w:ascii="Times" w:hAnsi="Times" w:cs="Times"/>
          <w:noProof/>
        </w:rPr>
        <w:pPrChange w:id="1429" w:author="Alex Messina" w:date="2016-03-08T15:54:00Z">
          <w:pPr>
            <w:pStyle w:val="NormalWeb"/>
            <w:ind w:left="480" w:hanging="480"/>
            <w:divId w:val="539439113"/>
          </w:pPr>
        </w:pPrChange>
      </w:pPr>
      <w:r w:rsidRPr="000036A9">
        <w:rPr>
          <w:rFonts w:ascii="Times" w:hAnsi="Times" w:cs="Times"/>
          <w:noProof/>
        </w:rPr>
        <w:lastRenderedPageBreak/>
        <w:t>Tonkin &amp; Taylor International Ltd., 1989. Hydropower feasibility studies interim report - Phase 1. Ref: 97/10163.</w:t>
      </w:r>
    </w:p>
    <w:p w14:paraId="029FF1D0" w14:textId="77777777" w:rsidR="000036A9" w:rsidRPr="000036A9" w:rsidRDefault="000036A9">
      <w:pPr>
        <w:pStyle w:val="NormalWeb"/>
        <w:ind w:left="480" w:hanging="480"/>
        <w:divId w:val="539439113"/>
        <w:rPr>
          <w:rFonts w:ascii="Times" w:hAnsi="Times" w:cs="Times"/>
          <w:noProof/>
        </w:rPr>
        <w:pPrChange w:id="1430" w:author="Alex Messina" w:date="2016-03-08T15:54:00Z">
          <w:pPr>
            <w:pStyle w:val="NormalWeb"/>
            <w:ind w:left="480" w:hanging="480"/>
            <w:divId w:val="539439113"/>
          </w:pPr>
        </w:pPrChange>
      </w:pPr>
      <w:r w:rsidRPr="000036A9">
        <w:rPr>
          <w:rFonts w:ascii="Times" w:hAnsi="Times" w:cs="Times"/>
          <w:noProof/>
        </w:rPr>
        <w:t>Topping, J., 1972. Errors of Observation and their Treatment, 4th ed. Chapman and Hall, London, UK.</w:t>
      </w:r>
    </w:p>
    <w:p w14:paraId="4D0C6F56" w14:textId="77777777" w:rsidR="000036A9" w:rsidRPr="000036A9" w:rsidRDefault="000036A9">
      <w:pPr>
        <w:pStyle w:val="NormalWeb"/>
        <w:ind w:left="480" w:hanging="480"/>
        <w:divId w:val="539439113"/>
        <w:rPr>
          <w:rFonts w:ascii="Times" w:hAnsi="Times" w:cs="Times"/>
          <w:noProof/>
        </w:rPr>
        <w:pPrChange w:id="1431" w:author="Alex Messina" w:date="2016-03-08T15:54:00Z">
          <w:pPr>
            <w:pStyle w:val="NormalWeb"/>
            <w:ind w:left="480" w:hanging="480"/>
            <w:divId w:val="539439113"/>
          </w:pPr>
        </w:pPrChange>
      </w:pPr>
      <w:r w:rsidRPr="000036A9">
        <w:rPr>
          <w:rFonts w:ascii="Times" w:hAnsi="Times" w:cs="Times"/>
          <w:noProof/>
        </w:rPr>
        <w:t>Tropeano, D., 1991. High flow events, sediment transport in a small streams in the “Tertiary Basin” area in Piedmont (northwest Italy). Earth Surf. Process. Landforms 16, 323–339.</w:t>
      </w:r>
    </w:p>
    <w:p w14:paraId="7118079D" w14:textId="77777777" w:rsidR="000036A9" w:rsidRPr="000036A9" w:rsidRDefault="000036A9">
      <w:pPr>
        <w:pStyle w:val="NormalWeb"/>
        <w:ind w:left="480" w:hanging="480"/>
        <w:divId w:val="539439113"/>
        <w:rPr>
          <w:rFonts w:ascii="Times" w:hAnsi="Times" w:cs="Times"/>
          <w:noProof/>
        </w:rPr>
        <w:pPrChange w:id="1432" w:author="Alex Messina" w:date="2016-03-08T15:54:00Z">
          <w:pPr>
            <w:pStyle w:val="NormalWeb"/>
            <w:ind w:left="480" w:hanging="480"/>
            <w:divId w:val="539439113"/>
          </w:pPr>
        </w:pPrChange>
      </w:pPr>
      <w:r w:rsidRPr="000036A9">
        <w:rPr>
          <w:rFonts w:ascii="Times" w:hAnsi="Times" w:cs="Times"/>
          <w:noProof/>
        </w:rPr>
        <w:t>Turnipseed, D.P., Sauer, V.B., 2010. Discharge Measurements at Gaging Stations, in: U.S. Geological Survey Techniques and Methods Book 3, Chap. A8. Reston, Va., p. 87.</w:t>
      </w:r>
    </w:p>
    <w:p w14:paraId="41E90CEB" w14:textId="77777777" w:rsidR="000036A9" w:rsidRPr="000036A9" w:rsidRDefault="000036A9">
      <w:pPr>
        <w:pStyle w:val="NormalWeb"/>
        <w:ind w:left="480" w:hanging="480"/>
        <w:divId w:val="539439113"/>
        <w:rPr>
          <w:ins w:id="1433" w:author="Alex Messina" w:date="2016-03-08T15:54:00Z"/>
          <w:rFonts w:ascii="Times" w:hAnsi="Times" w:cs="Times"/>
          <w:noProof/>
        </w:rPr>
      </w:pPr>
      <w:ins w:id="1434" w:author="Alex Messina" w:date="2016-03-08T15:54:00Z">
        <w:r w:rsidRPr="000036A9">
          <w:rPr>
            <w:rFonts w:ascii="Times" w:hAnsi="Times" w:cs="Times"/>
            <w:noProof/>
          </w:rPr>
          <w:t>URS Company, 1978. American Samoa Water Resources Study: Assessment of Water Systems American Samoa. Coastal Zone Information Center, Honolulu, HI.</w:t>
        </w:r>
      </w:ins>
    </w:p>
    <w:p w14:paraId="24A16904" w14:textId="77777777" w:rsidR="000036A9" w:rsidRPr="000036A9" w:rsidRDefault="000036A9">
      <w:pPr>
        <w:pStyle w:val="NormalWeb"/>
        <w:ind w:left="480" w:hanging="480"/>
        <w:divId w:val="539439113"/>
        <w:rPr>
          <w:ins w:id="1435" w:author="Alex Messina" w:date="2016-03-08T15:54:00Z"/>
          <w:rFonts w:ascii="Times" w:hAnsi="Times" w:cs="Times"/>
          <w:noProof/>
        </w:rPr>
      </w:pPr>
      <w:ins w:id="1436" w:author="Alex Messina" w:date="2016-03-08T15:54:00Z">
        <w:r w:rsidRPr="000036A9">
          <w:rPr>
            <w:rFonts w:ascii="Times" w:hAnsi="Times" w:cs="Times"/>
            <w:noProof/>
          </w:rPr>
          <w:t>USGS, NRTWQ, 2016. Methods for Computing Water Quality Using Regression Analysis [WWW Document]. URL http://nrtwq.usgs.gov/md/methods/ (accessed 3.1.16).</w:t>
        </w:r>
      </w:ins>
    </w:p>
    <w:p w14:paraId="5F468988"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Walling, D.E., 1977. Assessing the accuracy of suspended sediment rating curves for a small basin. Water Resour. Res. 13, 531–538.</w:t>
      </w:r>
    </w:p>
    <w:p w14:paraId="30170065" w14:textId="77777777" w:rsidR="000036A9" w:rsidRPr="000036A9" w:rsidRDefault="000036A9">
      <w:pPr>
        <w:pStyle w:val="NormalWeb"/>
        <w:ind w:left="480" w:hanging="480"/>
        <w:divId w:val="539439113"/>
        <w:rPr>
          <w:rFonts w:ascii="Times" w:hAnsi="Times" w:cs="Times"/>
          <w:noProof/>
        </w:rPr>
        <w:pPrChange w:id="1437" w:author="Alex Messina" w:date="2016-03-08T15:54:00Z">
          <w:pPr>
            <w:pStyle w:val="NormalWeb"/>
            <w:ind w:left="480" w:hanging="480"/>
            <w:divId w:val="539439113"/>
          </w:pPr>
        </w:pPrChange>
      </w:pPr>
      <w:r w:rsidRPr="000036A9">
        <w:rPr>
          <w:rFonts w:ascii="Times" w:hAnsi="Times" w:cs="Times"/>
          <w:noProof/>
        </w:rPr>
        <w:t>Walling, D.E., 1999. Linking land use, erosion and sediment yields in river basins. Hydrobiologia 410, 223–240.</w:t>
      </w:r>
    </w:p>
    <w:p w14:paraId="7D77024C" w14:textId="77777777" w:rsidR="000036A9" w:rsidRPr="000036A9" w:rsidRDefault="000036A9">
      <w:pPr>
        <w:pStyle w:val="NormalWeb"/>
        <w:ind w:left="480" w:hanging="480"/>
        <w:divId w:val="539439113"/>
        <w:rPr>
          <w:rFonts w:ascii="Times" w:hAnsi="Times" w:cs="Times"/>
          <w:noProof/>
        </w:rPr>
        <w:pPrChange w:id="1438" w:author="Alex Messina" w:date="2016-03-08T15:54:00Z">
          <w:pPr>
            <w:pStyle w:val="NormalWeb"/>
            <w:ind w:left="480" w:hanging="480"/>
            <w:divId w:val="539439113"/>
          </w:pPr>
        </w:pPrChange>
      </w:pPr>
      <w:r w:rsidRPr="000036A9">
        <w:rPr>
          <w:rFonts w:ascii="Times" w:hAnsi="Times" w:cs="Times"/>
          <w:noProof/>
        </w:rPr>
        <w:t>Walling, D.E., Collins, a. L., 2008. The catchment sediment budget as a management tool. Environ. Sci. Policy 11, 136–143. doi:10.1016/j.envsci.2007.10.004</w:t>
      </w:r>
    </w:p>
    <w:p w14:paraId="59A0151E" w14:textId="77777777" w:rsidR="000036A9" w:rsidRPr="000036A9" w:rsidRDefault="000036A9">
      <w:pPr>
        <w:pStyle w:val="NormalWeb"/>
        <w:ind w:left="480" w:hanging="480"/>
        <w:divId w:val="539439113"/>
        <w:rPr>
          <w:ins w:id="1439" w:author="Alex Messina" w:date="2016-03-08T15:54:00Z"/>
          <w:rFonts w:ascii="Times" w:hAnsi="Times" w:cs="Times"/>
          <w:noProof/>
        </w:rPr>
      </w:pPr>
      <w:ins w:id="1440" w:author="Alex Messina" w:date="2016-03-08T15:54:00Z">
        <w:r w:rsidRPr="000036A9">
          <w:rPr>
            <w:rFonts w:ascii="Times" w:hAnsi="Times" w:cs="Times"/>
            <w:noProof/>
          </w:rPr>
          <w:lastRenderedPageBreak/>
          <w:t>Walling, D.E., Webb, B.W., 1996. Erosion and sediment yield: a global overview. Eros. Sediment Yield Glob. Reg. Perspect. Proceeedings Exet. Symp. 3–19.</w:t>
        </w:r>
      </w:ins>
    </w:p>
    <w:p w14:paraId="6D57154F" w14:textId="77777777" w:rsidR="000036A9" w:rsidRPr="000036A9" w:rsidRDefault="000036A9" w:rsidP="00FE42C6">
      <w:pPr>
        <w:pStyle w:val="NormalWeb"/>
        <w:ind w:left="480" w:hanging="480"/>
        <w:divId w:val="539439113"/>
        <w:rPr>
          <w:rFonts w:ascii="Times" w:hAnsi="Times" w:cs="Times"/>
          <w:noProof/>
        </w:rPr>
      </w:pPr>
      <w:r w:rsidRPr="000036A9">
        <w:rPr>
          <w:rFonts w:ascii="Times" w:hAnsi="Times" w:cs="Times"/>
          <w:noProof/>
        </w:rPr>
        <w:t>Wemple, B.C., Jones, J.A., Grant, G.E., 1996. Channel Network Extension by Logging Roads in Two Basins, Western Cascades, Oregon. Water Resour. Bull. 32, 1195–1207.</w:t>
      </w:r>
    </w:p>
    <w:p w14:paraId="40D969BE" w14:textId="77777777" w:rsidR="000036A9" w:rsidRPr="000036A9" w:rsidRDefault="000036A9">
      <w:pPr>
        <w:pStyle w:val="NormalWeb"/>
        <w:ind w:left="480" w:hanging="480"/>
        <w:divId w:val="539439113"/>
        <w:rPr>
          <w:rFonts w:ascii="Times" w:hAnsi="Times" w:cs="Times"/>
          <w:noProof/>
        </w:rPr>
        <w:pPrChange w:id="1441" w:author="Alex Messina" w:date="2016-03-08T15:54:00Z">
          <w:pPr>
            <w:pStyle w:val="NormalWeb"/>
            <w:ind w:left="480" w:hanging="480"/>
            <w:divId w:val="539439113"/>
          </w:pPr>
        </w:pPrChange>
      </w:pPr>
      <w:r w:rsidRPr="000036A9">
        <w:rPr>
          <w:rFonts w:ascii="Times" w:hAnsi="Times" w:cs="Times"/>
          <w:noProof/>
        </w:rPr>
        <w:t>Wolman, M.G., Schick, A.P., 1967. Effects of construction on fluvial sediment, urban and suburban areas of Maryland. Water Resour. Res. 3, 451–464.</w:t>
      </w:r>
    </w:p>
    <w:p w14:paraId="6FBA632E" w14:textId="77777777" w:rsidR="000036A9" w:rsidRPr="000036A9" w:rsidRDefault="000036A9">
      <w:pPr>
        <w:pStyle w:val="NormalWeb"/>
        <w:ind w:left="480" w:hanging="480"/>
        <w:divId w:val="539439113"/>
        <w:rPr>
          <w:rFonts w:ascii="Times" w:hAnsi="Times" w:cs="Times"/>
          <w:noProof/>
        </w:rPr>
        <w:pPrChange w:id="1442" w:author="Alex Messina" w:date="2016-03-08T15:54:00Z">
          <w:pPr>
            <w:pStyle w:val="NormalWeb"/>
            <w:ind w:left="480" w:hanging="480"/>
            <w:divId w:val="539439113"/>
          </w:pPr>
        </w:pPrChange>
      </w:pPr>
      <w:r w:rsidRPr="000036A9">
        <w:rPr>
          <w:rFonts w:ascii="Times" w:hAnsi="Times" w:cs="Times"/>
          <w:noProof/>
        </w:rPr>
        <w:t>Wong, M., 1996. Analysis of Streamflow Characteristics for Streams on the Island of Tutuila, American Samoa. U.S. Geological Survey Water-Resources Investigations Report 95-4185.</w:t>
      </w:r>
    </w:p>
    <w:p w14:paraId="5C7BCEA6" w14:textId="77777777" w:rsidR="000036A9" w:rsidRPr="000036A9" w:rsidRDefault="000036A9">
      <w:pPr>
        <w:pStyle w:val="NormalWeb"/>
        <w:ind w:left="480" w:hanging="480"/>
        <w:divId w:val="539439113"/>
        <w:rPr>
          <w:rFonts w:ascii="Times" w:hAnsi="Times" w:cs="Times"/>
          <w:noProof/>
        </w:rPr>
        <w:pPrChange w:id="1443" w:author="Alex Messina" w:date="2016-03-08T15:54:00Z">
          <w:pPr>
            <w:pStyle w:val="NormalWeb"/>
            <w:ind w:left="480" w:hanging="480"/>
            <w:divId w:val="539439113"/>
          </w:pPr>
        </w:pPrChange>
      </w:pPr>
      <w:r w:rsidRPr="000036A9">
        <w:rPr>
          <w:rFonts w:ascii="Times" w:hAnsi="Times" w:cs="Times"/>
          <w:noProof/>
        </w:rPr>
        <w:t>Wulf, H., Bookhagen, B., Scherler, D., 2012. Climatic and geologic controls on suspended sediment flux in the Sutlej River Valley, western Himalaya. Hydrol. Earth Syst. Sci. 16, 2193–2217. doi:10.5194/hess-16-2193-2012</w:t>
      </w:r>
    </w:p>
    <w:p w14:paraId="14B3A8B9" w14:textId="77777777" w:rsidR="000036A9" w:rsidRPr="000036A9" w:rsidRDefault="000036A9">
      <w:pPr>
        <w:pStyle w:val="NormalWeb"/>
        <w:ind w:left="480" w:hanging="480"/>
        <w:divId w:val="539439113"/>
        <w:rPr>
          <w:rFonts w:ascii="Times" w:hAnsi="Times" w:cs="Times"/>
          <w:noProof/>
        </w:rPr>
        <w:pPrChange w:id="1444" w:author="Alex Messina" w:date="2016-03-08T15:54:00Z">
          <w:pPr>
            <w:pStyle w:val="NormalWeb"/>
            <w:ind w:left="480" w:hanging="480"/>
            <w:divId w:val="539439113"/>
          </w:pPr>
        </w:pPrChange>
      </w:pPr>
      <w:r w:rsidRPr="000036A9">
        <w:rPr>
          <w:rFonts w:ascii="Times" w:hAnsi="Times" w:cs="Times"/>
          <w:noProof/>
        </w:rPr>
        <w:t>Zimmermann, A., Francke, T., Elsenbeer, H., 2012. Forests and erosion: Insights from a study of suspended-sediment dynamics in an overland flow-prone rainforest catchment. J. Hydrol. 170–181.</w:t>
      </w:r>
    </w:p>
    <w:p w14:paraId="4B5C82B2" w14:textId="77777777" w:rsidR="0022367B" w:rsidRPr="00AA3FBB" w:rsidRDefault="006E1D48" w:rsidP="00C74582">
      <w:pPr>
        <w:ind w:firstLine="0"/>
        <w:rPr>
          <w:rFonts w:cs="Times"/>
        </w:rPr>
      </w:pPr>
      <w:r w:rsidRPr="00AA3FBB">
        <w:rPr>
          <w:rFonts w:cs="Times"/>
        </w:rPr>
        <w:fldChar w:fldCharType="end"/>
      </w:r>
    </w:p>
    <w:sectPr w:rsidR="0022367B" w:rsidRPr="00AA3FBB" w:rsidSect="005337C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C1911" w14:textId="77777777" w:rsidR="00E24959" w:rsidRDefault="00E24959" w:rsidP="005337C0">
      <w:r>
        <w:separator/>
      </w:r>
    </w:p>
  </w:endnote>
  <w:endnote w:type="continuationSeparator" w:id="0">
    <w:p w14:paraId="1D5A7769" w14:textId="77777777" w:rsidR="00E24959" w:rsidRDefault="00E24959"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370EB710" w14:textId="77777777" w:rsidR="000036A9" w:rsidRDefault="000036A9">
        <w:pPr>
          <w:pStyle w:val="Footer"/>
          <w:jc w:val="center"/>
        </w:pPr>
        <w:r>
          <w:fldChar w:fldCharType="begin"/>
        </w:r>
        <w:r>
          <w:instrText xml:space="preserve"> PAGE   \* MERGEFORMAT </w:instrText>
        </w:r>
        <w:r>
          <w:fldChar w:fldCharType="separate"/>
        </w:r>
        <w:r w:rsidR="00FE42C6">
          <w:rPr>
            <w:noProof/>
          </w:rPr>
          <w:t>1</w:t>
        </w:r>
        <w:r>
          <w:rPr>
            <w:noProof/>
          </w:rPr>
          <w:fldChar w:fldCharType="end"/>
        </w:r>
      </w:p>
    </w:sdtContent>
  </w:sdt>
  <w:p w14:paraId="4A91B6D4" w14:textId="77777777" w:rsidR="000036A9" w:rsidRDefault="00003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7CFA9" w14:textId="77777777" w:rsidR="00E24959" w:rsidRDefault="00E24959" w:rsidP="005337C0">
      <w:r>
        <w:separator/>
      </w:r>
    </w:p>
  </w:footnote>
  <w:footnote w:type="continuationSeparator" w:id="0">
    <w:p w14:paraId="6949B072" w14:textId="77777777" w:rsidR="00E24959" w:rsidRDefault="00E24959" w:rsidP="0053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6A9"/>
    <w:rsid w:val="00003C06"/>
    <w:rsid w:val="000104B6"/>
    <w:rsid w:val="00012CCA"/>
    <w:rsid w:val="00014AA1"/>
    <w:rsid w:val="0001549D"/>
    <w:rsid w:val="000230EE"/>
    <w:rsid w:val="00035C9E"/>
    <w:rsid w:val="000405F2"/>
    <w:rsid w:val="00042203"/>
    <w:rsid w:val="00044179"/>
    <w:rsid w:val="00044F34"/>
    <w:rsid w:val="000613C7"/>
    <w:rsid w:val="00061A30"/>
    <w:rsid w:val="0007173E"/>
    <w:rsid w:val="00071E22"/>
    <w:rsid w:val="0007662E"/>
    <w:rsid w:val="000805B3"/>
    <w:rsid w:val="00081D23"/>
    <w:rsid w:val="00084F34"/>
    <w:rsid w:val="00085AC7"/>
    <w:rsid w:val="0008681D"/>
    <w:rsid w:val="000942E2"/>
    <w:rsid w:val="000A0575"/>
    <w:rsid w:val="000A2B8C"/>
    <w:rsid w:val="000A4732"/>
    <w:rsid w:val="000B0813"/>
    <w:rsid w:val="000B2FAB"/>
    <w:rsid w:val="000C07F5"/>
    <w:rsid w:val="000D4F96"/>
    <w:rsid w:val="000E7407"/>
    <w:rsid w:val="000F2D2B"/>
    <w:rsid w:val="000F42AA"/>
    <w:rsid w:val="000F594B"/>
    <w:rsid w:val="00101E5C"/>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54474"/>
    <w:rsid w:val="00155EC9"/>
    <w:rsid w:val="00171082"/>
    <w:rsid w:val="00185268"/>
    <w:rsid w:val="00192780"/>
    <w:rsid w:val="001A74F8"/>
    <w:rsid w:val="001B202B"/>
    <w:rsid w:val="001B206B"/>
    <w:rsid w:val="001B6A9A"/>
    <w:rsid w:val="001C5CCD"/>
    <w:rsid w:val="001C7A16"/>
    <w:rsid w:val="001D413A"/>
    <w:rsid w:val="001D50BD"/>
    <w:rsid w:val="001D6675"/>
    <w:rsid w:val="001D7BD6"/>
    <w:rsid w:val="001E1AF4"/>
    <w:rsid w:val="001E2254"/>
    <w:rsid w:val="001E37AA"/>
    <w:rsid w:val="001F029F"/>
    <w:rsid w:val="001F2272"/>
    <w:rsid w:val="001F6CAD"/>
    <w:rsid w:val="00200CEB"/>
    <w:rsid w:val="0020282E"/>
    <w:rsid w:val="00204493"/>
    <w:rsid w:val="00205707"/>
    <w:rsid w:val="0020609E"/>
    <w:rsid w:val="00210BDF"/>
    <w:rsid w:val="00212424"/>
    <w:rsid w:val="002166B3"/>
    <w:rsid w:val="00222B9A"/>
    <w:rsid w:val="0022367B"/>
    <w:rsid w:val="0022523C"/>
    <w:rsid w:val="00232DAF"/>
    <w:rsid w:val="0023668A"/>
    <w:rsid w:val="0024053F"/>
    <w:rsid w:val="0024191C"/>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A3ECA"/>
    <w:rsid w:val="002B466A"/>
    <w:rsid w:val="002B54B2"/>
    <w:rsid w:val="002D11FD"/>
    <w:rsid w:val="002D34DE"/>
    <w:rsid w:val="002D57EC"/>
    <w:rsid w:val="002E1C96"/>
    <w:rsid w:val="002E3782"/>
    <w:rsid w:val="002E4774"/>
    <w:rsid w:val="002E7DAC"/>
    <w:rsid w:val="002F1862"/>
    <w:rsid w:val="002F266A"/>
    <w:rsid w:val="002F4667"/>
    <w:rsid w:val="002F5309"/>
    <w:rsid w:val="0030285F"/>
    <w:rsid w:val="00306330"/>
    <w:rsid w:val="00315D13"/>
    <w:rsid w:val="00320A10"/>
    <w:rsid w:val="00320CA6"/>
    <w:rsid w:val="00323062"/>
    <w:rsid w:val="00326C8A"/>
    <w:rsid w:val="00327A2A"/>
    <w:rsid w:val="00327DBC"/>
    <w:rsid w:val="0034534C"/>
    <w:rsid w:val="003457B8"/>
    <w:rsid w:val="003525EB"/>
    <w:rsid w:val="00354A52"/>
    <w:rsid w:val="00365C35"/>
    <w:rsid w:val="00365D0D"/>
    <w:rsid w:val="0037145A"/>
    <w:rsid w:val="003903F0"/>
    <w:rsid w:val="003918AA"/>
    <w:rsid w:val="0039253A"/>
    <w:rsid w:val="00396F2C"/>
    <w:rsid w:val="003A74EA"/>
    <w:rsid w:val="003B3C19"/>
    <w:rsid w:val="003B7A7E"/>
    <w:rsid w:val="003C00D9"/>
    <w:rsid w:val="003C6851"/>
    <w:rsid w:val="003C7F4D"/>
    <w:rsid w:val="003D244E"/>
    <w:rsid w:val="003E29D2"/>
    <w:rsid w:val="003E2B45"/>
    <w:rsid w:val="003E3198"/>
    <w:rsid w:val="003E4976"/>
    <w:rsid w:val="003F031B"/>
    <w:rsid w:val="003F334D"/>
    <w:rsid w:val="003F699B"/>
    <w:rsid w:val="003F750C"/>
    <w:rsid w:val="003F765C"/>
    <w:rsid w:val="003F79C0"/>
    <w:rsid w:val="00400A1E"/>
    <w:rsid w:val="00404E3D"/>
    <w:rsid w:val="00420761"/>
    <w:rsid w:val="004337A3"/>
    <w:rsid w:val="0043601D"/>
    <w:rsid w:val="00436F6E"/>
    <w:rsid w:val="00443E9F"/>
    <w:rsid w:val="00446F5A"/>
    <w:rsid w:val="00455CDD"/>
    <w:rsid w:val="00455DE3"/>
    <w:rsid w:val="00461A14"/>
    <w:rsid w:val="00463825"/>
    <w:rsid w:val="004711E7"/>
    <w:rsid w:val="004744C4"/>
    <w:rsid w:val="0047691D"/>
    <w:rsid w:val="0048031A"/>
    <w:rsid w:val="0048499E"/>
    <w:rsid w:val="00484BB0"/>
    <w:rsid w:val="00496418"/>
    <w:rsid w:val="004A0DD4"/>
    <w:rsid w:val="004A3ADA"/>
    <w:rsid w:val="004A5BAF"/>
    <w:rsid w:val="004A5D3A"/>
    <w:rsid w:val="004B3B23"/>
    <w:rsid w:val="004B681A"/>
    <w:rsid w:val="004C35A3"/>
    <w:rsid w:val="004C3CE3"/>
    <w:rsid w:val="004D5A73"/>
    <w:rsid w:val="004E12D3"/>
    <w:rsid w:val="004E5982"/>
    <w:rsid w:val="004F0665"/>
    <w:rsid w:val="004F0F56"/>
    <w:rsid w:val="004F20D3"/>
    <w:rsid w:val="004F2122"/>
    <w:rsid w:val="004F36F4"/>
    <w:rsid w:val="004F427C"/>
    <w:rsid w:val="004F477A"/>
    <w:rsid w:val="004F7948"/>
    <w:rsid w:val="005010C2"/>
    <w:rsid w:val="005061C0"/>
    <w:rsid w:val="0051019D"/>
    <w:rsid w:val="00511FB0"/>
    <w:rsid w:val="005137B7"/>
    <w:rsid w:val="0051513F"/>
    <w:rsid w:val="005171FE"/>
    <w:rsid w:val="00517D5F"/>
    <w:rsid w:val="0052515D"/>
    <w:rsid w:val="00531300"/>
    <w:rsid w:val="0053158A"/>
    <w:rsid w:val="00533642"/>
    <w:rsid w:val="005337C0"/>
    <w:rsid w:val="005359DD"/>
    <w:rsid w:val="005428D0"/>
    <w:rsid w:val="00550EDE"/>
    <w:rsid w:val="00552F05"/>
    <w:rsid w:val="00553266"/>
    <w:rsid w:val="0057079C"/>
    <w:rsid w:val="005725D0"/>
    <w:rsid w:val="00573443"/>
    <w:rsid w:val="00582631"/>
    <w:rsid w:val="00584083"/>
    <w:rsid w:val="0059092E"/>
    <w:rsid w:val="00596D51"/>
    <w:rsid w:val="005A1081"/>
    <w:rsid w:val="005A44EA"/>
    <w:rsid w:val="005A7795"/>
    <w:rsid w:val="005B198B"/>
    <w:rsid w:val="005B2244"/>
    <w:rsid w:val="005B580E"/>
    <w:rsid w:val="005C06DF"/>
    <w:rsid w:val="005C3971"/>
    <w:rsid w:val="005C5202"/>
    <w:rsid w:val="005D0762"/>
    <w:rsid w:val="005E0E45"/>
    <w:rsid w:val="005E2EB1"/>
    <w:rsid w:val="005E7639"/>
    <w:rsid w:val="005E7EC7"/>
    <w:rsid w:val="005F6814"/>
    <w:rsid w:val="00600A03"/>
    <w:rsid w:val="006022CD"/>
    <w:rsid w:val="00603E10"/>
    <w:rsid w:val="006058DF"/>
    <w:rsid w:val="00611CAC"/>
    <w:rsid w:val="0061435D"/>
    <w:rsid w:val="00617F45"/>
    <w:rsid w:val="00625274"/>
    <w:rsid w:val="0063102C"/>
    <w:rsid w:val="006315FA"/>
    <w:rsid w:val="00631C8F"/>
    <w:rsid w:val="00642E00"/>
    <w:rsid w:val="00645AB6"/>
    <w:rsid w:val="006577AD"/>
    <w:rsid w:val="00664BC7"/>
    <w:rsid w:val="006652AB"/>
    <w:rsid w:val="00665B85"/>
    <w:rsid w:val="0066726B"/>
    <w:rsid w:val="006743E5"/>
    <w:rsid w:val="0067499B"/>
    <w:rsid w:val="0067642A"/>
    <w:rsid w:val="00676B57"/>
    <w:rsid w:val="00685CD7"/>
    <w:rsid w:val="006A4BD2"/>
    <w:rsid w:val="006A5123"/>
    <w:rsid w:val="006A5654"/>
    <w:rsid w:val="006C59D9"/>
    <w:rsid w:val="006D2EC2"/>
    <w:rsid w:val="006D4F9E"/>
    <w:rsid w:val="006E1D48"/>
    <w:rsid w:val="006E41A9"/>
    <w:rsid w:val="006E543C"/>
    <w:rsid w:val="006F0E00"/>
    <w:rsid w:val="006F1137"/>
    <w:rsid w:val="006F5195"/>
    <w:rsid w:val="006F5A12"/>
    <w:rsid w:val="0070295D"/>
    <w:rsid w:val="00707248"/>
    <w:rsid w:val="00710060"/>
    <w:rsid w:val="00711059"/>
    <w:rsid w:val="00711B99"/>
    <w:rsid w:val="00716740"/>
    <w:rsid w:val="00716BDF"/>
    <w:rsid w:val="00721092"/>
    <w:rsid w:val="007244FF"/>
    <w:rsid w:val="007277E4"/>
    <w:rsid w:val="007363E8"/>
    <w:rsid w:val="007439B6"/>
    <w:rsid w:val="007465B6"/>
    <w:rsid w:val="00746CE6"/>
    <w:rsid w:val="0074711E"/>
    <w:rsid w:val="007562B4"/>
    <w:rsid w:val="007567BD"/>
    <w:rsid w:val="00757DFB"/>
    <w:rsid w:val="007666DB"/>
    <w:rsid w:val="00780296"/>
    <w:rsid w:val="007812A2"/>
    <w:rsid w:val="00790743"/>
    <w:rsid w:val="00791A1F"/>
    <w:rsid w:val="00793476"/>
    <w:rsid w:val="007943EB"/>
    <w:rsid w:val="007956F5"/>
    <w:rsid w:val="00795BAC"/>
    <w:rsid w:val="007A74B1"/>
    <w:rsid w:val="007B4EC2"/>
    <w:rsid w:val="007B5681"/>
    <w:rsid w:val="007B58A4"/>
    <w:rsid w:val="007D0180"/>
    <w:rsid w:val="007D1F2A"/>
    <w:rsid w:val="007D2D7F"/>
    <w:rsid w:val="007D2E42"/>
    <w:rsid w:val="007D2EDA"/>
    <w:rsid w:val="007D4BAA"/>
    <w:rsid w:val="007D581C"/>
    <w:rsid w:val="007D5FB8"/>
    <w:rsid w:val="007D6412"/>
    <w:rsid w:val="007D6776"/>
    <w:rsid w:val="007D6858"/>
    <w:rsid w:val="007E0447"/>
    <w:rsid w:val="007E1C3D"/>
    <w:rsid w:val="007E1FC8"/>
    <w:rsid w:val="007E79BC"/>
    <w:rsid w:val="007F16F1"/>
    <w:rsid w:val="00804252"/>
    <w:rsid w:val="00805EA5"/>
    <w:rsid w:val="00806559"/>
    <w:rsid w:val="00807385"/>
    <w:rsid w:val="00807E02"/>
    <w:rsid w:val="00810572"/>
    <w:rsid w:val="008154F0"/>
    <w:rsid w:val="00825415"/>
    <w:rsid w:val="00831BE4"/>
    <w:rsid w:val="00856346"/>
    <w:rsid w:val="0086602A"/>
    <w:rsid w:val="00872712"/>
    <w:rsid w:val="00875513"/>
    <w:rsid w:val="00876E6C"/>
    <w:rsid w:val="00882901"/>
    <w:rsid w:val="00885223"/>
    <w:rsid w:val="008873DA"/>
    <w:rsid w:val="00890C37"/>
    <w:rsid w:val="008915FB"/>
    <w:rsid w:val="008936A9"/>
    <w:rsid w:val="008947D7"/>
    <w:rsid w:val="00896201"/>
    <w:rsid w:val="00897930"/>
    <w:rsid w:val="008A1835"/>
    <w:rsid w:val="008A1AD5"/>
    <w:rsid w:val="008A20C0"/>
    <w:rsid w:val="008A4A73"/>
    <w:rsid w:val="008A73F1"/>
    <w:rsid w:val="008B0AF8"/>
    <w:rsid w:val="008B0F42"/>
    <w:rsid w:val="008C242D"/>
    <w:rsid w:val="008C3132"/>
    <w:rsid w:val="008D06F9"/>
    <w:rsid w:val="008D098E"/>
    <w:rsid w:val="008D30F9"/>
    <w:rsid w:val="008E2C01"/>
    <w:rsid w:val="008E47DC"/>
    <w:rsid w:val="008E5027"/>
    <w:rsid w:val="00906CD2"/>
    <w:rsid w:val="0091233C"/>
    <w:rsid w:val="00912AC5"/>
    <w:rsid w:val="00914625"/>
    <w:rsid w:val="00923D73"/>
    <w:rsid w:val="009330CA"/>
    <w:rsid w:val="009337B2"/>
    <w:rsid w:val="009374BD"/>
    <w:rsid w:val="00942AE1"/>
    <w:rsid w:val="00947B90"/>
    <w:rsid w:val="00951F1B"/>
    <w:rsid w:val="00952C66"/>
    <w:rsid w:val="00961D68"/>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265F"/>
    <w:rsid w:val="009B3B1C"/>
    <w:rsid w:val="009C0359"/>
    <w:rsid w:val="009C56F9"/>
    <w:rsid w:val="009D246B"/>
    <w:rsid w:val="009D2594"/>
    <w:rsid w:val="009D2F6E"/>
    <w:rsid w:val="009D5B3A"/>
    <w:rsid w:val="009D7C45"/>
    <w:rsid w:val="009E0D9D"/>
    <w:rsid w:val="009E1111"/>
    <w:rsid w:val="009E24BE"/>
    <w:rsid w:val="009E35EF"/>
    <w:rsid w:val="009E710A"/>
    <w:rsid w:val="009F08A9"/>
    <w:rsid w:val="009F0A05"/>
    <w:rsid w:val="009F5029"/>
    <w:rsid w:val="00A00062"/>
    <w:rsid w:val="00A04879"/>
    <w:rsid w:val="00A0646A"/>
    <w:rsid w:val="00A15AFB"/>
    <w:rsid w:val="00A16AF7"/>
    <w:rsid w:val="00A20F2F"/>
    <w:rsid w:val="00A2339E"/>
    <w:rsid w:val="00A25355"/>
    <w:rsid w:val="00A269B4"/>
    <w:rsid w:val="00A309BC"/>
    <w:rsid w:val="00A31439"/>
    <w:rsid w:val="00A324F1"/>
    <w:rsid w:val="00A344CA"/>
    <w:rsid w:val="00A352AB"/>
    <w:rsid w:val="00A40F34"/>
    <w:rsid w:val="00A41F80"/>
    <w:rsid w:val="00A50B58"/>
    <w:rsid w:val="00A50C3B"/>
    <w:rsid w:val="00A51B8E"/>
    <w:rsid w:val="00A548D8"/>
    <w:rsid w:val="00A57CFA"/>
    <w:rsid w:val="00A61857"/>
    <w:rsid w:val="00A631B1"/>
    <w:rsid w:val="00A64267"/>
    <w:rsid w:val="00A67FDD"/>
    <w:rsid w:val="00A70D9E"/>
    <w:rsid w:val="00A7611A"/>
    <w:rsid w:val="00A86FB6"/>
    <w:rsid w:val="00A9019A"/>
    <w:rsid w:val="00A93E9F"/>
    <w:rsid w:val="00A9558F"/>
    <w:rsid w:val="00A955CD"/>
    <w:rsid w:val="00A96FFB"/>
    <w:rsid w:val="00AA152E"/>
    <w:rsid w:val="00AA3FBB"/>
    <w:rsid w:val="00AA53DF"/>
    <w:rsid w:val="00AB155B"/>
    <w:rsid w:val="00AB5A0D"/>
    <w:rsid w:val="00AB793A"/>
    <w:rsid w:val="00AC0E34"/>
    <w:rsid w:val="00AC561C"/>
    <w:rsid w:val="00AC615E"/>
    <w:rsid w:val="00AC6E46"/>
    <w:rsid w:val="00AD241A"/>
    <w:rsid w:val="00AD2BC9"/>
    <w:rsid w:val="00AD338E"/>
    <w:rsid w:val="00AD57E5"/>
    <w:rsid w:val="00AE5A59"/>
    <w:rsid w:val="00AF67AB"/>
    <w:rsid w:val="00B01BBA"/>
    <w:rsid w:val="00B02B57"/>
    <w:rsid w:val="00B03D61"/>
    <w:rsid w:val="00B05FAD"/>
    <w:rsid w:val="00B1472D"/>
    <w:rsid w:val="00B14A6C"/>
    <w:rsid w:val="00B14A8F"/>
    <w:rsid w:val="00B17517"/>
    <w:rsid w:val="00B2112C"/>
    <w:rsid w:val="00B27215"/>
    <w:rsid w:val="00B34371"/>
    <w:rsid w:val="00B3481F"/>
    <w:rsid w:val="00B37085"/>
    <w:rsid w:val="00B42671"/>
    <w:rsid w:val="00B45122"/>
    <w:rsid w:val="00B46035"/>
    <w:rsid w:val="00B51363"/>
    <w:rsid w:val="00B528E1"/>
    <w:rsid w:val="00B54EB5"/>
    <w:rsid w:val="00B55B18"/>
    <w:rsid w:val="00B56E0C"/>
    <w:rsid w:val="00B61194"/>
    <w:rsid w:val="00B62640"/>
    <w:rsid w:val="00B64B82"/>
    <w:rsid w:val="00B6586C"/>
    <w:rsid w:val="00B6594F"/>
    <w:rsid w:val="00B66577"/>
    <w:rsid w:val="00B66F4C"/>
    <w:rsid w:val="00B71433"/>
    <w:rsid w:val="00B7395E"/>
    <w:rsid w:val="00B7618B"/>
    <w:rsid w:val="00B801C5"/>
    <w:rsid w:val="00B81736"/>
    <w:rsid w:val="00B87E64"/>
    <w:rsid w:val="00B914FC"/>
    <w:rsid w:val="00B92A50"/>
    <w:rsid w:val="00B97A48"/>
    <w:rsid w:val="00BA3DEE"/>
    <w:rsid w:val="00BA4466"/>
    <w:rsid w:val="00BA6807"/>
    <w:rsid w:val="00BA6EA0"/>
    <w:rsid w:val="00BB238C"/>
    <w:rsid w:val="00BB4D15"/>
    <w:rsid w:val="00BC0A0A"/>
    <w:rsid w:val="00BC5F02"/>
    <w:rsid w:val="00BC6401"/>
    <w:rsid w:val="00BD448B"/>
    <w:rsid w:val="00BD660F"/>
    <w:rsid w:val="00BE14B5"/>
    <w:rsid w:val="00BE5596"/>
    <w:rsid w:val="00BE66C1"/>
    <w:rsid w:val="00BE796F"/>
    <w:rsid w:val="00BF54FE"/>
    <w:rsid w:val="00C01CE2"/>
    <w:rsid w:val="00C03296"/>
    <w:rsid w:val="00C0550D"/>
    <w:rsid w:val="00C07964"/>
    <w:rsid w:val="00C10170"/>
    <w:rsid w:val="00C129E4"/>
    <w:rsid w:val="00C134BD"/>
    <w:rsid w:val="00C1789F"/>
    <w:rsid w:val="00C20139"/>
    <w:rsid w:val="00C2245B"/>
    <w:rsid w:val="00C23F7B"/>
    <w:rsid w:val="00C308AC"/>
    <w:rsid w:val="00C312DA"/>
    <w:rsid w:val="00C31871"/>
    <w:rsid w:val="00C43C2E"/>
    <w:rsid w:val="00C515EF"/>
    <w:rsid w:val="00C54CA1"/>
    <w:rsid w:val="00C552D2"/>
    <w:rsid w:val="00C55825"/>
    <w:rsid w:val="00C56CD9"/>
    <w:rsid w:val="00C57EB7"/>
    <w:rsid w:val="00C61F74"/>
    <w:rsid w:val="00C6394A"/>
    <w:rsid w:val="00C64A13"/>
    <w:rsid w:val="00C65A69"/>
    <w:rsid w:val="00C6638A"/>
    <w:rsid w:val="00C66778"/>
    <w:rsid w:val="00C70A27"/>
    <w:rsid w:val="00C71718"/>
    <w:rsid w:val="00C74582"/>
    <w:rsid w:val="00C76C2E"/>
    <w:rsid w:val="00C814C8"/>
    <w:rsid w:val="00C908A5"/>
    <w:rsid w:val="00C93B44"/>
    <w:rsid w:val="00C94273"/>
    <w:rsid w:val="00C97A5C"/>
    <w:rsid w:val="00CA5DBA"/>
    <w:rsid w:val="00CB4F2B"/>
    <w:rsid w:val="00CB5C77"/>
    <w:rsid w:val="00CB639C"/>
    <w:rsid w:val="00CB6F88"/>
    <w:rsid w:val="00CC34F7"/>
    <w:rsid w:val="00CD0B60"/>
    <w:rsid w:val="00CD0CF6"/>
    <w:rsid w:val="00CD2330"/>
    <w:rsid w:val="00CD2954"/>
    <w:rsid w:val="00CD35A6"/>
    <w:rsid w:val="00CE1E69"/>
    <w:rsid w:val="00CF0411"/>
    <w:rsid w:val="00CF1904"/>
    <w:rsid w:val="00CF247B"/>
    <w:rsid w:val="00D049A1"/>
    <w:rsid w:val="00D061B5"/>
    <w:rsid w:val="00D120AD"/>
    <w:rsid w:val="00D144AA"/>
    <w:rsid w:val="00D1599E"/>
    <w:rsid w:val="00D17F9D"/>
    <w:rsid w:val="00D202C3"/>
    <w:rsid w:val="00D308ED"/>
    <w:rsid w:val="00D30E5F"/>
    <w:rsid w:val="00D360D8"/>
    <w:rsid w:val="00D435BC"/>
    <w:rsid w:val="00D47ED3"/>
    <w:rsid w:val="00D5033E"/>
    <w:rsid w:val="00D50CAA"/>
    <w:rsid w:val="00D522AC"/>
    <w:rsid w:val="00D5293D"/>
    <w:rsid w:val="00D57F96"/>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3909"/>
    <w:rsid w:val="00DE702A"/>
    <w:rsid w:val="00DF4A9D"/>
    <w:rsid w:val="00E00915"/>
    <w:rsid w:val="00E014DE"/>
    <w:rsid w:val="00E029B2"/>
    <w:rsid w:val="00E07645"/>
    <w:rsid w:val="00E07885"/>
    <w:rsid w:val="00E114FB"/>
    <w:rsid w:val="00E15376"/>
    <w:rsid w:val="00E153E3"/>
    <w:rsid w:val="00E17A1F"/>
    <w:rsid w:val="00E24672"/>
    <w:rsid w:val="00E24959"/>
    <w:rsid w:val="00E24D3A"/>
    <w:rsid w:val="00E320B0"/>
    <w:rsid w:val="00E33948"/>
    <w:rsid w:val="00E354A9"/>
    <w:rsid w:val="00E35DD6"/>
    <w:rsid w:val="00E4089F"/>
    <w:rsid w:val="00E41EF3"/>
    <w:rsid w:val="00E45DEE"/>
    <w:rsid w:val="00E539E8"/>
    <w:rsid w:val="00E57395"/>
    <w:rsid w:val="00E618F7"/>
    <w:rsid w:val="00E644E4"/>
    <w:rsid w:val="00E65204"/>
    <w:rsid w:val="00E66635"/>
    <w:rsid w:val="00E7159C"/>
    <w:rsid w:val="00E76C66"/>
    <w:rsid w:val="00E77D13"/>
    <w:rsid w:val="00E81016"/>
    <w:rsid w:val="00E82D0B"/>
    <w:rsid w:val="00E83171"/>
    <w:rsid w:val="00E85E35"/>
    <w:rsid w:val="00E9288F"/>
    <w:rsid w:val="00E9322E"/>
    <w:rsid w:val="00E96218"/>
    <w:rsid w:val="00E9659D"/>
    <w:rsid w:val="00EA03B8"/>
    <w:rsid w:val="00EA3540"/>
    <w:rsid w:val="00EB28DE"/>
    <w:rsid w:val="00EB35A3"/>
    <w:rsid w:val="00EB3EAD"/>
    <w:rsid w:val="00EB650C"/>
    <w:rsid w:val="00EB6967"/>
    <w:rsid w:val="00EC0243"/>
    <w:rsid w:val="00ED168C"/>
    <w:rsid w:val="00ED69F9"/>
    <w:rsid w:val="00ED6E80"/>
    <w:rsid w:val="00EE7689"/>
    <w:rsid w:val="00EF2DBA"/>
    <w:rsid w:val="00EF70A8"/>
    <w:rsid w:val="00F027B2"/>
    <w:rsid w:val="00F0753F"/>
    <w:rsid w:val="00F0788C"/>
    <w:rsid w:val="00F100CB"/>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23A5"/>
    <w:rsid w:val="00F75FD5"/>
    <w:rsid w:val="00F76761"/>
    <w:rsid w:val="00F971F3"/>
    <w:rsid w:val="00FA0805"/>
    <w:rsid w:val="00FA0EC9"/>
    <w:rsid w:val="00FA15F2"/>
    <w:rsid w:val="00FA4CA7"/>
    <w:rsid w:val="00FA56D9"/>
    <w:rsid w:val="00FA7732"/>
    <w:rsid w:val="00FB6DA2"/>
    <w:rsid w:val="00FC3782"/>
    <w:rsid w:val="00FC3C09"/>
    <w:rsid w:val="00FC4740"/>
    <w:rsid w:val="00FC4FF0"/>
    <w:rsid w:val="00FC741C"/>
    <w:rsid w:val="00FC7E6A"/>
    <w:rsid w:val="00FD4A2F"/>
    <w:rsid w:val="00FE071C"/>
    <w:rsid w:val="00FE42C6"/>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 w:type="character" w:styleId="Hyperlink">
    <w:name w:val="Hyperlink"/>
    <w:basedOn w:val="DefaultParagraphFont"/>
    <w:uiPriority w:val="99"/>
    <w:unhideWhenUsed/>
    <w:rsid w:val="0024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sChild>
                                                                                                                                                        <w:div w:id="2060476984">
                                                                                                                                                          <w:marLeft w:val="0"/>
                                                                                                                                                          <w:marRight w:val="0"/>
                                                                                                                                                          <w:marTop w:val="0"/>
                                                                                                                                                          <w:marBottom w:val="0"/>
                                                                                                                                                          <w:divBdr>
                                                                                                                                                            <w:top w:val="none" w:sz="0" w:space="0" w:color="auto"/>
                                                                                                                                                            <w:left w:val="none" w:sz="0" w:space="0" w:color="auto"/>
                                                                                                                                                            <w:bottom w:val="none" w:sz="0" w:space="0" w:color="auto"/>
                                                                                                                                                            <w:right w:val="none" w:sz="0" w:space="0" w:color="auto"/>
                                                                                                                                                          </w:divBdr>
                                                                                                                                                          <w:divsChild>
                                                                                                                                                            <w:div w:id="1502811918">
                                                                                                                                                              <w:marLeft w:val="0"/>
                                                                                                                                                              <w:marRight w:val="0"/>
                                                                                                                                                              <w:marTop w:val="0"/>
                                                                                                                                                              <w:marBottom w:val="0"/>
                                                                                                                                                              <w:divBdr>
                                                                                                                                                                <w:top w:val="none" w:sz="0" w:space="0" w:color="auto"/>
                                                                                                                                                                <w:left w:val="none" w:sz="0" w:space="0" w:color="auto"/>
                                                                                                                                                                <w:bottom w:val="none" w:sz="0" w:space="0" w:color="auto"/>
                                                                                                                                                                <w:right w:val="none" w:sz="0" w:space="0" w:color="auto"/>
                                                                                                                                                              </w:divBdr>
                                                                                                                                                              <w:divsChild>
                                                                                                                                                                <w:div w:id="1108962615">
                                                                                                                                                                  <w:marLeft w:val="0"/>
                                                                                                                                                                  <w:marRight w:val="0"/>
                                                                                                                                                                  <w:marTop w:val="0"/>
                                                                                                                                                                  <w:marBottom w:val="0"/>
                                                                                                                                                                  <w:divBdr>
                                                                                                                                                                    <w:top w:val="none" w:sz="0" w:space="0" w:color="auto"/>
                                                                                                                                                                    <w:left w:val="none" w:sz="0" w:space="0" w:color="auto"/>
                                                                                                                                                                    <w:bottom w:val="none" w:sz="0" w:space="0" w:color="auto"/>
                                                                                                                                                                    <w:right w:val="none" w:sz="0" w:space="0" w:color="auto"/>
                                                                                                                                                                  </w:divBdr>
                                                                                                                                                                  <w:divsChild>
                                                                                                                                                                    <w:div w:id="687296276">
                                                                                                                                                                      <w:marLeft w:val="0"/>
                                                                                                                                                                      <w:marRight w:val="0"/>
                                                                                                                                                                      <w:marTop w:val="0"/>
                                                                                                                                                                      <w:marBottom w:val="0"/>
                                                                                                                                                                      <w:divBdr>
                                                                                                                                                                        <w:top w:val="none" w:sz="0" w:space="0" w:color="auto"/>
                                                                                                                                                                        <w:left w:val="none" w:sz="0" w:space="0" w:color="auto"/>
                                                                                                                                                                        <w:bottom w:val="none" w:sz="0" w:space="0" w:color="auto"/>
                                                                                                                                                                        <w:right w:val="none" w:sz="0" w:space="0" w:color="auto"/>
                                                                                                                                                                      </w:divBdr>
                                                                                                                                                                      <w:divsChild>
                                                                                                                                                                        <w:div w:id="2114663725">
                                                                                                                                                                          <w:marLeft w:val="0"/>
                                                                                                                                                                          <w:marRight w:val="0"/>
                                                                                                                                                                          <w:marTop w:val="0"/>
                                                                                                                                                                          <w:marBottom w:val="0"/>
                                                                                                                                                                          <w:divBdr>
                                                                                                                                                                            <w:top w:val="none" w:sz="0" w:space="0" w:color="auto"/>
                                                                                                                                                                            <w:left w:val="none" w:sz="0" w:space="0" w:color="auto"/>
                                                                                                                                                                            <w:bottom w:val="none" w:sz="0" w:space="0" w:color="auto"/>
                                                                                                                                                                            <w:right w:val="none" w:sz="0" w:space="0" w:color="auto"/>
                                                                                                                                                                          </w:divBdr>
                                                                                                                                                                          <w:divsChild>
                                                                                                                                                                            <w:div w:id="1448429306">
                                                                                                                                                                              <w:marLeft w:val="0"/>
                                                                                                                                                                              <w:marRight w:val="0"/>
                                                                                                                                                                              <w:marTop w:val="0"/>
                                                                                                                                                                              <w:marBottom w:val="0"/>
                                                                                                                                                                              <w:divBdr>
                                                                                                                                                                                <w:top w:val="none" w:sz="0" w:space="0" w:color="auto"/>
                                                                                                                                                                                <w:left w:val="none" w:sz="0" w:space="0" w:color="auto"/>
                                                                                                                                                                                <w:bottom w:val="none" w:sz="0" w:space="0" w:color="auto"/>
                                                                                                                                                                                <w:right w:val="none" w:sz="0" w:space="0" w:color="auto"/>
                                                                                                                                                                              </w:divBdr>
                                                                                                                                                                              <w:divsChild>
                                                                                                                                                                                <w:div w:id="215748471">
                                                                                                                                                                                  <w:marLeft w:val="0"/>
                                                                                                                                                                                  <w:marRight w:val="0"/>
                                                                                                                                                                                  <w:marTop w:val="0"/>
                                                                                                                                                                                  <w:marBottom w:val="0"/>
                                                                                                                                                                                  <w:divBdr>
                                                                                                                                                                                    <w:top w:val="none" w:sz="0" w:space="0" w:color="auto"/>
                                                                                                                                                                                    <w:left w:val="none" w:sz="0" w:space="0" w:color="auto"/>
                                                                                                                                                                                    <w:bottom w:val="none" w:sz="0" w:space="0" w:color="auto"/>
                                                                                                                                                                                    <w:right w:val="none" w:sz="0" w:space="0" w:color="auto"/>
                                                                                                                                                                                  </w:divBdr>
                                                                                                                                                                                  <w:divsChild>
                                                                                                                                                                                    <w:div w:id="1551842626">
                                                                                                                                                                                      <w:marLeft w:val="0"/>
                                                                                                                                                                                      <w:marRight w:val="0"/>
                                                                                                                                                                                      <w:marTop w:val="0"/>
                                                                                                                                                                                      <w:marBottom w:val="0"/>
                                                                                                                                                                                      <w:divBdr>
                                                                                                                                                                                        <w:top w:val="none" w:sz="0" w:space="0" w:color="auto"/>
                                                                                                                                                                                        <w:left w:val="none" w:sz="0" w:space="0" w:color="auto"/>
                                                                                                                                                                                        <w:bottom w:val="none" w:sz="0" w:space="0" w:color="auto"/>
                                                                                                                                                                                        <w:right w:val="none" w:sz="0" w:space="0" w:color="auto"/>
                                                                                                                                                                                      </w:divBdr>
                                                                                                                                                                                      <w:divsChild>
                                                                                                                                                                                        <w:div w:id="1689746405">
                                                                                                                                                                                          <w:marLeft w:val="0"/>
                                                                                                                                                                                          <w:marRight w:val="0"/>
                                                                                                                                                                                          <w:marTop w:val="0"/>
                                                                                                                                                                                          <w:marBottom w:val="0"/>
                                                                                                                                                                                          <w:divBdr>
                                                                                                                                                                                            <w:top w:val="none" w:sz="0" w:space="0" w:color="auto"/>
                                                                                                                                                                                            <w:left w:val="none" w:sz="0" w:space="0" w:color="auto"/>
                                                                                                                                                                                            <w:bottom w:val="none" w:sz="0" w:space="0" w:color="auto"/>
                                                                                                                                                                                            <w:right w:val="none" w:sz="0" w:space="0" w:color="auto"/>
                                                                                                                                                                                          </w:divBdr>
                                                                                                                                                                                          <w:divsChild>
                                                                                                                                                                                            <w:div w:id="622536659">
                                                                                                                                                                                              <w:marLeft w:val="0"/>
                                                                                                                                                                                              <w:marRight w:val="0"/>
                                                                                                                                                                                              <w:marTop w:val="0"/>
                                                                                                                                                                                              <w:marBottom w:val="0"/>
                                                                                                                                                                                              <w:divBdr>
                                                                                                                                                                                                <w:top w:val="none" w:sz="0" w:space="0" w:color="auto"/>
                                                                                                                                                                                                <w:left w:val="none" w:sz="0" w:space="0" w:color="auto"/>
                                                                                                                                                                                                <w:bottom w:val="none" w:sz="0" w:space="0" w:color="auto"/>
                                                                                                                                                                                                <w:right w:val="none" w:sz="0" w:space="0" w:color="auto"/>
                                                                                                                                                                                              </w:divBdr>
                                                                                                                                                                                              <w:divsChild>
                                                                                                                                                                                                <w:div w:id="1615558125">
                                                                                                                                                                                                  <w:marLeft w:val="0"/>
                                                                                                                                                                                                  <w:marRight w:val="0"/>
                                                                                                                                                                                                  <w:marTop w:val="0"/>
                                                                                                                                                                                                  <w:marBottom w:val="0"/>
                                                                                                                                                                                                  <w:divBdr>
                                                                                                                                                                                                    <w:top w:val="none" w:sz="0" w:space="0" w:color="auto"/>
                                                                                                                                                                                                    <w:left w:val="none" w:sz="0" w:space="0" w:color="auto"/>
                                                                                                                                                                                                    <w:bottom w:val="none" w:sz="0" w:space="0" w:color="auto"/>
                                                                                                                                                                                                    <w:right w:val="none" w:sz="0" w:space="0" w:color="auto"/>
                                                                                                                                                                                                  </w:divBdr>
                                                                                                                                                                                                  <w:divsChild>
                                                                                                                                                                                                    <w:div w:id="1597398577">
                                                                                                                                                                                                      <w:marLeft w:val="0"/>
                                                                                                                                                                                                      <w:marRight w:val="0"/>
                                                                                                                                                                                                      <w:marTop w:val="0"/>
                                                                                                                                                                                                      <w:marBottom w:val="0"/>
                                                                                                                                                                                                      <w:divBdr>
                                                                                                                                                                                                        <w:top w:val="none" w:sz="0" w:space="0" w:color="auto"/>
                                                                                                                                                                                                        <w:left w:val="none" w:sz="0" w:space="0" w:color="auto"/>
                                                                                                                                                                                                        <w:bottom w:val="none" w:sz="0" w:space="0" w:color="auto"/>
                                                                                                                                                                                                        <w:right w:val="none" w:sz="0" w:space="0" w:color="auto"/>
                                                                                                                                                                                                      </w:divBdr>
                                                                                                                                                                                                      <w:divsChild>
                                                                                                                                                                                                        <w:div w:id="945770781">
                                                                                                                                                                                                          <w:marLeft w:val="0"/>
                                                                                                                                                                                                          <w:marRight w:val="0"/>
                                                                                                                                                                                                          <w:marTop w:val="0"/>
                                                                                                                                                                                                          <w:marBottom w:val="0"/>
                                                                                                                                                                                                          <w:divBdr>
                                                                                                                                                                                                            <w:top w:val="none" w:sz="0" w:space="0" w:color="auto"/>
                                                                                                                                                                                                            <w:left w:val="none" w:sz="0" w:space="0" w:color="auto"/>
                                                                                                                                                                                                            <w:bottom w:val="none" w:sz="0" w:space="0" w:color="auto"/>
                                                                                                                                                                                                            <w:right w:val="none" w:sz="0" w:space="0" w:color="auto"/>
                                                                                                                                                                                                          </w:divBdr>
                                                                                                                                                                                                          <w:divsChild>
                                                                                                                                                                                                            <w:div w:id="47190592">
                                                                                                                                                                                                              <w:marLeft w:val="0"/>
                                                                                                                                                                                                              <w:marRight w:val="0"/>
                                                                                                                                                                                                              <w:marTop w:val="0"/>
                                                                                                                                                                                                              <w:marBottom w:val="0"/>
                                                                                                                                                                                                              <w:divBdr>
                                                                                                                                                                                                                <w:top w:val="none" w:sz="0" w:space="0" w:color="auto"/>
                                                                                                                                                                                                                <w:left w:val="none" w:sz="0" w:space="0" w:color="auto"/>
                                                                                                                                                                                                                <w:bottom w:val="none" w:sz="0" w:space="0" w:color="auto"/>
                                                                                                                                                                                                                <w:right w:val="none" w:sz="0" w:space="0" w:color="auto"/>
                                                                                                                                                                                                              </w:divBdr>
                                                                                                                                                                                                              <w:divsChild>
                                                                                                                                                                                                                <w:div w:id="96222393">
                                                                                                                                                                                                                  <w:marLeft w:val="0"/>
                                                                                                                                                                                                                  <w:marRight w:val="0"/>
                                                                                                                                                                                                                  <w:marTop w:val="0"/>
                                                                                                                                                                                                                  <w:marBottom w:val="0"/>
                                                                                                                                                                                                                  <w:divBdr>
                                                                                                                                                                                                                    <w:top w:val="none" w:sz="0" w:space="0" w:color="auto"/>
                                                                                                                                                                                                                    <w:left w:val="none" w:sz="0" w:space="0" w:color="auto"/>
                                                                                                                                                                                                                    <w:bottom w:val="none" w:sz="0" w:space="0" w:color="auto"/>
                                                                                                                                                                                                                    <w:right w:val="none" w:sz="0" w:space="0" w:color="auto"/>
                                                                                                                                                                                                                  </w:divBdr>
                                                                                                                                                                                                                  <w:divsChild>
                                                                                                                                                                                                                    <w:div w:id="1593852814">
                                                                                                                                                                                                                      <w:marLeft w:val="0"/>
                                                                                                                                                                                                                      <w:marRight w:val="0"/>
                                                                                                                                                                                                                      <w:marTop w:val="0"/>
                                                                                                                                                                                                                      <w:marBottom w:val="0"/>
                                                                                                                                                                                                                      <w:divBdr>
                                                                                                                                                                                                                        <w:top w:val="none" w:sz="0" w:space="0" w:color="auto"/>
                                                                                                                                                                                                                        <w:left w:val="none" w:sz="0" w:space="0" w:color="auto"/>
                                                                                                                                                                                                                        <w:bottom w:val="none" w:sz="0" w:space="0" w:color="auto"/>
                                                                                                                                                                                                                        <w:right w:val="none" w:sz="0" w:space="0" w:color="auto"/>
                                                                                                                                                                                                                      </w:divBdr>
                                                                                                                                                                                                                      <w:divsChild>
                                                                                                                                                                                                                        <w:div w:id="440689811">
                                                                                                                                                                                                                          <w:marLeft w:val="0"/>
                                                                                                                                                                                                                          <w:marRight w:val="0"/>
                                                                                                                                                                                                                          <w:marTop w:val="0"/>
                                                                                                                                                                                                                          <w:marBottom w:val="0"/>
                                                                                                                                                                                                                          <w:divBdr>
                                                                                                                                                                                                                            <w:top w:val="none" w:sz="0" w:space="0" w:color="auto"/>
                                                                                                                                                                                                                            <w:left w:val="none" w:sz="0" w:space="0" w:color="auto"/>
                                                                                                                                                                                                                            <w:bottom w:val="none" w:sz="0" w:space="0" w:color="auto"/>
                                                                                                                                                                                                                            <w:right w:val="none" w:sz="0" w:space="0" w:color="auto"/>
                                                                                                                                                                                                                          </w:divBdr>
                                                                                                                                                                                                                          <w:divsChild>
                                                                                                                                                                                                                            <w:div w:id="1764959947">
                                                                                                                                                                                                                              <w:marLeft w:val="0"/>
                                                                                                                                                                                                                              <w:marRight w:val="0"/>
                                                                                                                                                                                                                              <w:marTop w:val="0"/>
                                                                                                                                                                                                                              <w:marBottom w:val="0"/>
                                                                                                                                                                                                                              <w:divBdr>
                                                                                                                                                                                                                                <w:top w:val="none" w:sz="0" w:space="0" w:color="auto"/>
                                                                                                                                                                                                                                <w:left w:val="none" w:sz="0" w:space="0" w:color="auto"/>
                                                                                                                                                                                                                                <w:bottom w:val="none" w:sz="0" w:space="0" w:color="auto"/>
                                                                                                                                                                                                                                <w:right w:val="none" w:sz="0" w:space="0" w:color="auto"/>
                                                                                                                                                                                                                              </w:divBdr>
                                                                                                                                                                                                                              <w:divsChild>
                                                                                                                                                                                                                                <w:div w:id="829755933">
                                                                                                                                                                                                                                  <w:marLeft w:val="0"/>
                                                                                                                                                                                                                                  <w:marRight w:val="0"/>
                                                                                                                                                                                                                                  <w:marTop w:val="0"/>
                                                                                                                                                                                                                                  <w:marBottom w:val="0"/>
                                                                                                                                                                                                                                  <w:divBdr>
                                                                                                                                                                                                                                    <w:top w:val="none" w:sz="0" w:space="0" w:color="auto"/>
                                                                                                                                                                                                                                    <w:left w:val="none" w:sz="0" w:space="0" w:color="auto"/>
                                                                                                                                                                                                                                    <w:bottom w:val="none" w:sz="0" w:space="0" w:color="auto"/>
                                                                                                                                                                                                                                    <w:right w:val="none" w:sz="0" w:space="0" w:color="auto"/>
                                                                                                                                                                                                                                  </w:divBdr>
                                                                                                                                                                                                                                  <w:divsChild>
                                                                                                                                                                                                                                    <w:div w:id="2018530701">
                                                                                                                                                                                                                                      <w:marLeft w:val="0"/>
                                                                                                                                                                                                                                      <w:marRight w:val="0"/>
                                                                                                                                                                                                                                      <w:marTop w:val="0"/>
                                                                                                                                                                                                                                      <w:marBottom w:val="0"/>
                                                                                                                                                                                                                                      <w:divBdr>
                                                                                                                                                                                                                                        <w:top w:val="none" w:sz="0" w:space="0" w:color="auto"/>
                                                                                                                                                                                                                                        <w:left w:val="none" w:sz="0" w:space="0" w:color="auto"/>
                                                                                                                                                                                                                                        <w:bottom w:val="none" w:sz="0" w:space="0" w:color="auto"/>
                                                                                                                                                                                                                                        <w:right w:val="none" w:sz="0" w:space="0" w:color="auto"/>
                                                                                                                                                                                                                                      </w:divBdr>
                                                                                                                                                                                                                                      <w:divsChild>
                                                                                                                                                                                                                                        <w:div w:id="5394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C0F66-C6EB-471B-AEF4-637ADC4F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65</Pages>
  <Words>65471</Words>
  <Characters>373186</Characters>
  <Application>Microsoft Office Word</Application>
  <DocSecurity>0</DocSecurity>
  <Lines>3109</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cp:lastPrinted>2016-03-05T02:47:00Z</cp:lastPrinted>
  <dcterms:created xsi:type="dcterms:W3CDTF">2016-03-09T02:42:00Z</dcterms:created>
  <dcterms:modified xsi:type="dcterms:W3CDTF">2016-03-09T02:55:00Z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