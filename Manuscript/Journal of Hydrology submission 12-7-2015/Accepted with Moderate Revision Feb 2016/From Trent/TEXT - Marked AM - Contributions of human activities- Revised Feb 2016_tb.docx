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CEC675" w14:textId="77777777" w:rsidR="00A955CD" w:rsidRDefault="006F5A12">
      <w:pPr>
        <w:pStyle w:val="Heading1"/>
        <w:spacing w:before="0"/>
      </w:pPr>
      <w:r>
        <w:t>TITLE:</w:t>
      </w:r>
    </w:p>
    <w:p w14:paraId="24A07596" w14:textId="77777777" w:rsidR="0067642A" w:rsidRDefault="006F5A12" w:rsidP="006E1D48">
      <w:pPr>
        <w:pStyle w:val="Heading1"/>
        <w:spacing w:before="0"/>
      </w:pPr>
      <w:r>
        <w:t>Contributions of human activities to suspended sediment yield during storm events from a small, steep, tropical watershed</w:t>
      </w:r>
    </w:p>
    <w:p w14:paraId="3ACBB15E" w14:textId="77777777" w:rsidR="00A955CD" w:rsidRDefault="006F5A12">
      <w:pPr>
        <w:pStyle w:val="Heading3"/>
      </w:pPr>
      <w:r>
        <w:t>Authors:</w:t>
      </w:r>
    </w:p>
    <w:p w14:paraId="33602DA1" w14:textId="77777777" w:rsidR="00A955CD" w:rsidRDefault="006F5A12">
      <w:pPr>
        <w:ind w:firstLine="0"/>
      </w:pPr>
      <w:r>
        <w:t xml:space="preserve">Messina, </w:t>
      </w:r>
      <w:proofErr w:type="spellStart"/>
      <w:r>
        <w:t>A.M.</w:t>
      </w:r>
      <w:r>
        <w:rPr>
          <w:vertAlign w:val="superscript"/>
        </w:rPr>
        <w:t>a</w:t>
      </w:r>
      <w:proofErr w:type="spellEnd"/>
      <w:r>
        <w:rPr>
          <w:vertAlign w:val="superscript"/>
        </w:rPr>
        <w:t>*</w:t>
      </w:r>
      <w:r>
        <w:t xml:space="preserve">, Biggs, </w:t>
      </w:r>
      <w:proofErr w:type="spellStart"/>
      <w:r>
        <w:t>T.W.</w:t>
      </w:r>
      <w:r>
        <w:rPr>
          <w:vertAlign w:val="superscript"/>
        </w:rPr>
        <w:t>a</w:t>
      </w:r>
      <w:proofErr w:type="spellEnd"/>
    </w:p>
    <w:p w14:paraId="0BC34219" w14:textId="77777777" w:rsidR="00A955CD" w:rsidRDefault="006F5A12" w:rsidP="00E029B2">
      <w:pPr>
        <w:ind w:firstLine="0"/>
      </w:pPr>
      <w:r>
        <w:rPr>
          <w:vertAlign w:val="superscript"/>
        </w:rPr>
        <w:t>a</w:t>
      </w:r>
      <w:r>
        <w:t xml:space="preserve"> San Diego State University, Department of Geography, San Diego, CA 92182, amessina@rohan.sdsu.edu, +1-619-594-5437, tbiggs@mail.sdsu.edu, +1-619-594-0902</w:t>
      </w:r>
    </w:p>
    <w:p w14:paraId="5CCB6CEE" w14:textId="52F1A558" w:rsidR="00A955CD" w:rsidRDefault="001B6A9A" w:rsidP="001B6A9A">
      <w:pPr>
        <w:pStyle w:val="Heading2"/>
        <w:tabs>
          <w:tab w:val="left" w:pos="1290"/>
          <w:tab w:val="center" w:pos="4680"/>
        </w:tabs>
      </w:pPr>
      <w:r>
        <w:tab/>
      </w:r>
      <w:r>
        <w:tab/>
      </w:r>
      <w:r w:rsidR="006F5A12">
        <w:t>ABSTRACT</w:t>
      </w:r>
    </w:p>
    <w:p w14:paraId="031EDAFA" w14:textId="74801C05" w:rsidR="00A955CD" w:rsidRDefault="006F5A12" w:rsidP="00327DBC">
      <w:pPr>
        <w:ind w:firstLine="0"/>
      </w:pPr>
      <w:r>
        <w:t xml:space="preserve">Suspended sediment </w:t>
      </w:r>
      <w:r w:rsidR="00132C39">
        <w:t xml:space="preserve">concentrations (SSC) and </w:t>
      </w:r>
      <w:r>
        <w:t xml:space="preserve">yields (SSY) </w:t>
      </w:r>
      <w:del w:id="0" w:author="Alex Messina" w:date="2016-02-16T18:58:00Z">
        <w:r w:rsidR="009374BD">
          <w:delText xml:space="preserve">were measured </w:delText>
        </w:r>
      </w:del>
      <w:r w:rsidR="009374BD">
        <w:t>during storm and non-storm periods</w:t>
      </w:r>
      <w:ins w:id="1" w:author="Alex Messina" w:date="2016-02-16T18:58:00Z">
        <w:r w:rsidR="008154F0">
          <w:t>, 2012-2014,</w:t>
        </w:r>
        <w:r w:rsidR="009374BD">
          <w:t xml:space="preserve"> </w:t>
        </w:r>
        <w:r w:rsidR="008154F0">
          <w:t>were measured</w:t>
        </w:r>
      </w:ins>
      <w:r w:rsidR="008154F0">
        <w:t xml:space="preserve"> </w:t>
      </w:r>
      <w:r>
        <w:t>from undisturbed and human-disturbed portions of a small (1.8 km²), mountainous watershed that drains to a sediment-stressed coral reef. Event-wise SSY (</w:t>
      </w:r>
      <w:r w:rsidR="001A74F8">
        <w:t>SSY</w:t>
      </w:r>
      <w:r w:rsidR="001A74F8" w:rsidRPr="001A74F8">
        <w:rPr>
          <w:vertAlign w:val="subscript"/>
        </w:rPr>
        <w:t>EV</w:t>
      </w:r>
      <w:r>
        <w:t xml:space="preserve">) was calculated </w:t>
      </w:r>
      <w:r w:rsidR="009337B2">
        <w:t xml:space="preserve">for 142 storms </w:t>
      </w:r>
      <w:r>
        <w:t xml:space="preserve">from measurements of water discharge (Q), turbidity (T), and SSC </w:t>
      </w:r>
      <w:r w:rsidR="00035C9E">
        <w:t xml:space="preserve">measured </w:t>
      </w:r>
      <w:r>
        <w:t>downstream of three key sediment sources: undisturbed forest, an aggregate quarry, and a</w:t>
      </w:r>
      <w:r w:rsidR="006D4F9E">
        <w:t xml:space="preserve"> village</w:t>
      </w:r>
      <w:r>
        <w:t xml:space="preserve">. SSC and </w:t>
      </w:r>
      <w:r w:rsidR="001A74F8">
        <w:t>SSY</w:t>
      </w:r>
      <w:r w:rsidR="001A74F8" w:rsidRPr="001A74F8">
        <w:rPr>
          <w:vertAlign w:val="subscript"/>
        </w:rPr>
        <w:t>EV</w:t>
      </w:r>
      <w:r>
        <w:t xml:space="preserve"> were significantly higher downstream of the quarry during both storm- and non-storm periods. The human-disturbed </w:t>
      </w:r>
      <w:proofErr w:type="spellStart"/>
      <w:r>
        <w:t>subwatershed</w:t>
      </w:r>
      <w:proofErr w:type="spellEnd"/>
      <w:r w:rsidR="00F54108">
        <w:t xml:space="preserve"> </w:t>
      </w:r>
      <w:ins w:id="2" w:author="Alex Messina" w:date="2016-02-16T18:58:00Z">
        <w:r w:rsidR="00F54108">
          <w:t>(5.2% disturbed)</w:t>
        </w:r>
        <w:r>
          <w:t xml:space="preserve"> </w:t>
        </w:r>
      </w:ins>
      <w:r>
        <w:t xml:space="preserve">accounted for an average of 71-87% of </w:t>
      </w:r>
      <w:r w:rsidR="001A74F8">
        <w:t>SSY</w:t>
      </w:r>
      <w:r w:rsidR="001A74F8" w:rsidRPr="001A74F8">
        <w:rPr>
          <w:vertAlign w:val="subscript"/>
        </w:rPr>
        <w:t>EV</w:t>
      </w:r>
      <w:r>
        <w:t xml:space="preserve"> from the </w:t>
      </w:r>
      <w:del w:id="3" w:author="Trent Biggs" w:date="2016-02-17T13:48:00Z">
        <w:r w:rsidR="00F54108" w:rsidDel="00CB5C77">
          <w:delText>t</w:delText>
        </w:r>
        <w:r w:rsidR="001A74F8" w:rsidDel="00CB5C77">
          <w:delText>otal</w:delText>
        </w:r>
        <w:r w:rsidDel="00CB5C77">
          <w:delText xml:space="preserve"> </w:delText>
        </w:r>
      </w:del>
      <w:r>
        <w:t>watershed</w:t>
      </w:r>
      <w:ins w:id="4" w:author="Trent Biggs" w:date="2016-02-29T14:40:00Z">
        <w:r w:rsidR="008D098E">
          <w:t xml:space="preserve">.  </w:t>
        </w:r>
      </w:ins>
      <w:del w:id="5" w:author="Trent Biggs" w:date="2016-02-29T14:40:00Z">
        <w:r w:rsidDel="008D098E">
          <w:delText>, and</w:delText>
        </w:r>
      </w:del>
      <w:r>
        <w:t xml:space="preserve"> </w:t>
      </w:r>
      <w:ins w:id="6" w:author="Trent Biggs" w:date="2016-02-29T14:43:00Z">
        <w:r w:rsidR="00810572">
          <w:t xml:space="preserve">Observed sediment load to the coast, including human disturbed </w:t>
        </w:r>
        <w:proofErr w:type="spellStart"/>
        <w:r w:rsidR="00810572">
          <w:t>subwatersheds</w:t>
        </w:r>
        <w:proofErr w:type="spellEnd"/>
        <w:r w:rsidR="00810572">
          <w:t xml:space="preserve">, was </w:t>
        </w:r>
      </w:ins>
      <w:del w:id="7" w:author="Trent Biggs" w:date="2016-02-29T14:43:00Z">
        <w:r w:rsidDel="00810572">
          <w:delText>has increased</w:delText>
        </w:r>
      </w:del>
      <w:ins w:id="8" w:author="Alex Messina" w:date="2016-02-16T18:58:00Z">
        <w:del w:id="9" w:author="Trent Biggs" w:date="2016-02-17T13:47:00Z">
          <w:r w:rsidR="00D202C3" w:rsidDel="00897930">
            <w:delText>was</w:delText>
          </w:r>
        </w:del>
        <w:del w:id="10" w:author="Trent Biggs" w:date="2016-02-17T13:46:00Z">
          <w:r w:rsidR="00D202C3" w:rsidDel="00897930">
            <w:delText xml:space="preserve"> estimated to increase</w:delText>
          </w:r>
        </w:del>
      </w:ins>
      <w:del w:id="11" w:author="Trent Biggs" w:date="2016-02-17T13:46:00Z">
        <w:r w:rsidDel="00897930">
          <w:delText xml:space="preserve"> loads to the coast by </w:delText>
        </w:r>
      </w:del>
      <w:r>
        <w:t xml:space="preserve">3.9x </w:t>
      </w:r>
      <w:ins w:id="12" w:author="Trent Biggs" w:date="2016-02-17T13:46:00Z">
        <w:r w:rsidR="00897930">
          <w:t>the</w:t>
        </w:r>
      </w:ins>
      <w:del w:id="13" w:author="Trent Biggs" w:date="2016-02-17T13:46:00Z">
        <w:r w:rsidDel="00897930">
          <w:delText>over</w:delText>
        </w:r>
      </w:del>
      <w:r>
        <w:t xml:space="preserve"> natural background. Specific SSY (</w:t>
      </w:r>
      <w:del w:id="14" w:author="Alex Messina" w:date="2016-02-16T18:58:00Z">
        <w:r>
          <w:delText>tons</w:delText>
        </w:r>
      </w:del>
      <w:ins w:id="15" w:author="Alex Messina" w:date="2016-02-16T18:58:00Z">
        <w:r w:rsidR="008154F0">
          <w:t>mass</w:t>
        </w:r>
      </w:ins>
      <w:r>
        <w:t xml:space="preserve">/area) from the disturbed quarry </w:t>
      </w:r>
      <w:r w:rsidRPr="00B87E64">
        <w:t>area was 49x higher</w:t>
      </w:r>
      <w:r>
        <w:t xml:space="preserve"> than </w:t>
      </w:r>
      <w:r w:rsidR="00035C9E">
        <w:t xml:space="preserve">from </w:t>
      </w:r>
      <w:r>
        <w:t>natural forest</w:t>
      </w:r>
      <w:r w:rsidR="006D4F9E">
        <w:t xml:space="preserve"> compared with 8x higher from the village</w:t>
      </w:r>
      <w:del w:id="16" w:author="Alex Messina" w:date="2016-02-16T18:58:00Z">
        <w:r w:rsidR="006D4F9E">
          <w:delText>.</w:delText>
        </w:r>
        <w:r>
          <w:delText xml:space="preserve"> </w:delText>
        </w:r>
        <w:r w:rsidR="006D4F9E">
          <w:delText>T</w:delText>
        </w:r>
        <w:r>
          <w:delText xml:space="preserve">he quarry, which covers 1.1% of the total watershed area, </w:delText>
        </w:r>
        <w:r w:rsidRPr="00B87E64">
          <w:delText>contributed 36%</w:delText>
        </w:r>
        <w:r>
          <w:delText xml:space="preserve"> of total </w:delText>
        </w:r>
        <w:r w:rsidR="00003545">
          <w:delText>SSY</w:delText>
        </w:r>
        <w:r w:rsidR="00003545">
          <w:rPr>
            <w:vertAlign w:val="subscript"/>
          </w:rPr>
          <w:delText>EV</w:delText>
        </w:r>
        <w:r>
          <w:delText xml:space="preserve"> at the outlet.</w:delText>
        </w:r>
      </w:del>
      <w:ins w:id="17" w:author="Alex Messina" w:date="2016-02-16T18:58:00Z">
        <w:r w:rsidR="008154F0">
          <w:t xml:space="preserve"> area</w:t>
        </w:r>
        <w:r w:rsidR="00F54108">
          <w:t>.</w:t>
        </w:r>
      </w:ins>
      <w:r w:rsidR="00F54108">
        <w:t xml:space="preserve"> </w:t>
      </w:r>
      <w:r>
        <w:t xml:space="preserve">Similar to mountainous watersheds in semi-arid and temperate climates, </w:t>
      </w:r>
      <w:r w:rsidR="001A74F8">
        <w:t>SSY</w:t>
      </w:r>
      <w:r w:rsidR="001A74F8" w:rsidRPr="001A74F8">
        <w:rPr>
          <w:vertAlign w:val="subscript"/>
        </w:rPr>
        <w:t>EV</w:t>
      </w:r>
      <w:r>
        <w:t xml:space="preserve"> from both the undisturbed and disturbed watersheds correlat</w:t>
      </w:r>
      <w:r w:rsidR="00014AA1">
        <w:t>ed closely</w:t>
      </w:r>
      <w:r>
        <w:t xml:space="preserve"> with maximum event discharge (</w:t>
      </w:r>
      <w:proofErr w:type="spellStart"/>
      <w:r>
        <w:t>Qmax</w:t>
      </w:r>
      <w:proofErr w:type="spellEnd"/>
      <w:r w:rsidR="00014AA1">
        <w:t xml:space="preserve">), </w:t>
      </w:r>
      <w:r>
        <w:t xml:space="preserve">event </w:t>
      </w:r>
      <w:del w:id="18" w:author="Alex Messina" w:date="2016-02-16T18:58:00Z">
        <w:r>
          <w:delText>total</w:delText>
        </w:r>
      </w:del>
      <w:ins w:id="19" w:author="Trent Biggs" w:date="2016-02-17T13:49:00Z">
        <w:r w:rsidR="00CB5C77">
          <w:t>t</w:t>
        </w:r>
      </w:ins>
      <w:ins w:id="20" w:author="Alex Messina" w:date="2016-02-16T18:58:00Z">
        <w:del w:id="21" w:author="Trent Biggs" w:date="2016-02-17T13:49:00Z">
          <w:r w:rsidR="001A74F8" w:rsidDel="00CB5C77">
            <w:delText>T</w:delText>
          </w:r>
        </w:del>
        <w:r w:rsidR="001A74F8">
          <w:t>otal</w:t>
        </w:r>
      </w:ins>
      <w:r>
        <w:t xml:space="preserve"> precipitation an</w:t>
      </w:r>
      <w:r w:rsidR="00FC4FF0">
        <w:t xml:space="preserve">d event </w:t>
      </w:r>
      <w:del w:id="22" w:author="Alex Messina" w:date="2016-02-16T18:58:00Z">
        <w:r w:rsidR="00FC4FF0">
          <w:delText>total</w:delText>
        </w:r>
      </w:del>
      <w:ins w:id="23" w:author="Trent Biggs" w:date="2016-02-17T13:49:00Z">
        <w:r w:rsidR="00CB5C77">
          <w:t>t</w:t>
        </w:r>
      </w:ins>
      <w:ins w:id="24" w:author="Alex Messina" w:date="2016-02-16T18:58:00Z">
        <w:del w:id="25" w:author="Trent Biggs" w:date="2016-02-17T13:49:00Z">
          <w:r w:rsidR="001A74F8" w:rsidDel="00CB5C77">
            <w:delText>T</w:delText>
          </w:r>
        </w:del>
        <w:r w:rsidR="001A74F8">
          <w:t>otal</w:t>
        </w:r>
      </w:ins>
      <w:r w:rsidR="00FC4FF0">
        <w:t xml:space="preserve"> Q, but not with </w:t>
      </w:r>
      <w:ins w:id="26" w:author="Trent Biggs" w:date="2016-02-17T13:49:00Z">
        <w:r w:rsidR="00CB5C77">
          <w:t xml:space="preserve">the </w:t>
        </w:r>
      </w:ins>
      <w:del w:id="27" w:author="Trent Biggs" w:date="2016-02-17T13:49:00Z">
        <w:r w:rsidR="00FC4FF0" w:rsidDel="00CB5C77">
          <w:delText>a precipitation</w:delText>
        </w:r>
        <w:r w:rsidR="00BB4D15" w:rsidDel="00CB5C77">
          <w:delText xml:space="preserve"> </w:delText>
        </w:r>
      </w:del>
      <w:del w:id="28" w:author="Alex Messina" w:date="2016-02-16T18:58:00Z">
        <w:r>
          <w:delText>erosivity index.</w:delText>
        </w:r>
      </w:del>
      <w:proofErr w:type="spellStart"/>
      <w:ins w:id="29" w:author="Alex Messina" w:date="2016-02-16T18:58:00Z">
        <w:r w:rsidR="00BB4D15">
          <w:t>E</w:t>
        </w:r>
        <w:r>
          <w:t>rosivity</w:t>
        </w:r>
        <w:proofErr w:type="spellEnd"/>
        <w:r>
          <w:t xml:space="preserve"> </w:t>
        </w:r>
        <w:r w:rsidR="00BB4D15">
          <w:t>I</w:t>
        </w:r>
        <w:r>
          <w:t>ndex.</w:t>
        </w:r>
      </w:ins>
      <w:r>
        <w:t xml:space="preserve"> </w:t>
      </w:r>
      <w:r w:rsidR="00CA5DBA">
        <w:t>Best estimates of a</w:t>
      </w:r>
      <w:r>
        <w:t xml:space="preserve">nnual </w:t>
      </w:r>
      <w:del w:id="30" w:author="Alex Messina" w:date="2016-02-16T18:58:00Z">
        <w:r w:rsidR="00CA5DBA">
          <w:delText>SSY</w:delText>
        </w:r>
        <w:r w:rsidR="008947D7" w:rsidRPr="001E37AA">
          <w:rPr>
            <w:vertAlign w:val="subscript"/>
          </w:rPr>
          <w:delText>EV</w:delText>
        </w:r>
      </w:del>
      <w:ins w:id="31" w:author="Alex Messina" w:date="2016-02-16T18:58:00Z">
        <w:r w:rsidR="00F54108">
          <w:t>SSY</w:t>
        </w:r>
      </w:ins>
      <w:r w:rsidR="00C76C2E">
        <w:t xml:space="preserve"> </w:t>
      </w:r>
      <w:r>
        <w:t xml:space="preserve">varied from </w:t>
      </w:r>
      <w:del w:id="32" w:author="Alex Messina" w:date="2016-02-16T18:58:00Z">
        <w:r w:rsidR="009337B2">
          <w:delText>41</w:delText>
        </w:r>
        <w:r>
          <w:delText>-61 tons/yr (</w:delText>
        </w:r>
      </w:del>
      <w:r w:rsidR="009337B2">
        <w:t>45</w:t>
      </w:r>
      <w:r w:rsidR="008154F0">
        <w:t>-68 tons/km²/</w:t>
      </w:r>
      <w:proofErr w:type="spellStart"/>
      <w:r w:rsidR="008154F0">
        <w:t>yr</w:t>
      </w:r>
      <w:proofErr w:type="spellEnd"/>
      <w:del w:id="33" w:author="Alex Messina" w:date="2016-02-16T18:58:00Z">
        <w:r>
          <w:delText>)</w:delText>
        </w:r>
      </w:del>
      <w:r>
        <w:t xml:space="preserve"> from </w:t>
      </w:r>
      <w:r>
        <w:lastRenderedPageBreak/>
        <w:t xml:space="preserve">the undisturbed </w:t>
      </w:r>
      <w:proofErr w:type="spellStart"/>
      <w:r>
        <w:t>subwatershed</w:t>
      </w:r>
      <w:proofErr w:type="spellEnd"/>
      <w:r>
        <w:t xml:space="preserve">, </w:t>
      </w:r>
      <w:del w:id="34" w:author="Alex Messina" w:date="2016-02-16T18:58:00Z">
        <w:r w:rsidR="00795BAC">
          <w:delText>310</w:delText>
        </w:r>
        <w:r>
          <w:delText>-</w:delText>
        </w:r>
        <w:r w:rsidR="00795BAC">
          <w:delText>388</w:delText>
        </w:r>
        <w:r>
          <w:delText xml:space="preserve"> tons/yr </w:delText>
        </w:r>
        <w:r w:rsidRPr="009C56F9">
          <w:delText>(</w:delText>
        </w:r>
      </w:del>
      <w:r w:rsidR="00795BAC" w:rsidRPr="009C56F9">
        <w:t>350</w:t>
      </w:r>
      <w:r w:rsidRPr="009C56F9">
        <w:t>-4</w:t>
      </w:r>
      <w:r w:rsidR="00795BAC" w:rsidRPr="009C56F9">
        <w:t>41</w:t>
      </w:r>
      <w:r w:rsidRPr="009C56F9">
        <w:t xml:space="preserve"> tons</w:t>
      </w:r>
      <w:r w:rsidR="008154F0">
        <w:t>/km²/</w:t>
      </w:r>
      <w:proofErr w:type="spellStart"/>
      <w:r w:rsidR="008154F0">
        <w:t>yr</w:t>
      </w:r>
      <w:proofErr w:type="spellEnd"/>
      <w:del w:id="35" w:author="Alex Messina" w:date="2016-02-16T18:58:00Z">
        <w:r>
          <w:delText>)</w:delText>
        </w:r>
      </w:del>
      <w:r>
        <w:t xml:space="preserve"> from the human-disturbed </w:t>
      </w:r>
      <w:proofErr w:type="spellStart"/>
      <w:r>
        <w:t>subwatershed</w:t>
      </w:r>
      <w:proofErr w:type="spellEnd"/>
      <w:r w:rsidR="008154F0">
        <w:t xml:space="preserve">, and </w:t>
      </w:r>
      <w:del w:id="36" w:author="Alex Messina" w:date="2016-02-16T18:58:00Z">
        <w:r w:rsidR="00795BAC">
          <w:delText>360-439 tons/yr (</w:delText>
        </w:r>
      </w:del>
      <w:r w:rsidR="00795BAC">
        <w:t>200-247 tons/km</w:t>
      </w:r>
      <w:r w:rsidR="00795BAC" w:rsidRPr="00795BAC">
        <w:rPr>
          <w:vertAlign w:val="superscript"/>
        </w:rPr>
        <w:t>2</w:t>
      </w:r>
      <w:r w:rsidR="00795BAC">
        <w:t>/</w:t>
      </w:r>
      <w:proofErr w:type="spellStart"/>
      <w:r w:rsidR="00795BAC">
        <w:t>yr</w:t>
      </w:r>
      <w:proofErr w:type="spellEnd"/>
      <w:del w:id="37" w:author="Alex Messina" w:date="2016-02-16T18:58:00Z">
        <w:r w:rsidR="00795BAC">
          <w:delText>)</w:delText>
        </w:r>
      </w:del>
      <w:r w:rsidR="00795BAC">
        <w:t xml:space="preserve"> from the </w:t>
      </w:r>
      <w:r w:rsidR="00F54108">
        <w:t>t</w:t>
      </w:r>
      <w:r w:rsidR="001A74F8">
        <w:t>otal</w:t>
      </w:r>
      <w:r w:rsidR="00795BAC">
        <w:t xml:space="preserve"> watershed</w:t>
      </w:r>
      <w:r>
        <w:t>.</w:t>
      </w:r>
      <w:r w:rsidR="00F54108">
        <w:t xml:space="preserve"> Sediment yield was very sensitive to disturbance; </w:t>
      </w:r>
      <w:del w:id="38" w:author="Alex Messina" w:date="2016-02-16T18:58:00Z">
        <w:r w:rsidR="0020282E">
          <w:delText>o</w:delText>
        </w:r>
        <w:r>
          <w:delText>nly 5.2</w:delText>
        </w:r>
      </w:del>
      <w:ins w:id="39" w:author="Alex Messina" w:date="2016-02-16T18:58:00Z">
        <w:r w:rsidR="00F54108">
          <w:t>the quarry covers 1.1</w:t>
        </w:r>
      </w:ins>
      <w:r w:rsidR="00F54108">
        <w:t xml:space="preserve">% of the </w:t>
      </w:r>
      <w:ins w:id="40" w:author="Alex Messina" w:date="2016-02-16T18:58:00Z">
        <w:r w:rsidR="00F54108">
          <w:t xml:space="preserve">total </w:t>
        </w:r>
      </w:ins>
      <w:r w:rsidR="00F54108">
        <w:t xml:space="preserve">watershed </w:t>
      </w:r>
      <w:del w:id="41" w:author="Alex Messina" w:date="2016-02-16T18:58:00Z">
        <w:r>
          <w:delText>is disturbed by humans</w:delText>
        </w:r>
      </w:del>
      <w:ins w:id="42" w:author="Alex Messina" w:date="2016-02-16T18:58:00Z">
        <w:r w:rsidR="00F54108">
          <w:t>area,</w:t>
        </w:r>
      </w:ins>
      <w:r w:rsidR="00F54108">
        <w:t xml:space="preserve"> but </w:t>
      </w:r>
      <w:del w:id="43" w:author="Alex Messina" w:date="2016-02-16T18:58:00Z">
        <w:r>
          <w:delText>sediment yield</w:delText>
        </w:r>
        <w:r w:rsidR="009337B2">
          <w:delText xml:space="preserve"> </w:delText>
        </w:r>
        <w:r>
          <w:delText>increased significantly (3.9x).</w:delText>
        </w:r>
        <w:r w:rsidR="00FC4FF0">
          <w:delText xml:space="preserve"> </w:delText>
        </w:r>
        <w:r w:rsidR="00F0788C">
          <w:delText>While unpaved roads are often identified as a source of sediment in humid forested regions, field observations suggested that most roads in the urban area were</w:delText>
        </w:r>
        <w:r w:rsidR="0051019D">
          <w:delText xml:space="preserve"> paved or</w:delText>
        </w:r>
        <w:r w:rsidR="00F0788C">
          <w:delText xml:space="preserve"> stabilized with aggregate</w:delText>
        </w:r>
        <w:r w:rsidR="00FC4FF0">
          <w:delText xml:space="preserve">. </w:delText>
        </w:r>
        <w:r w:rsidR="007F16F1">
          <w:delText>R</w:delText>
        </w:r>
        <w:r w:rsidR="00F0788C">
          <w:delText>epeated surface disturbance at the quarry is a key process maintaining high</w:delText>
        </w:r>
        <w:r w:rsidR="00FC4FF0">
          <w:delText xml:space="preserve"> rates of sediment generation.</w:delText>
        </w:r>
      </w:del>
      <w:ins w:id="44" w:author="Alex Messina" w:date="2016-02-16T18:58:00Z">
        <w:r w:rsidR="00F54108" w:rsidRPr="00B87E64">
          <w:t>contributed 36%</w:t>
        </w:r>
        <w:r w:rsidR="00F54108">
          <w:t xml:space="preserve"> of SSY</w:t>
        </w:r>
        <w:r w:rsidR="00F54108" w:rsidRPr="001A74F8">
          <w:rPr>
            <w:vertAlign w:val="subscript"/>
          </w:rPr>
          <w:t>EV</w:t>
        </w:r>
        <w:r w:rsidR="00F54108">
          <w:t xml:space="preserve">. </w:t>
        </w:r>
      </w:ins>
      <w:r>
        <w:t xml:space="preserve"> </w:t>
      </w:r>
      <w:r w:rsidR="00F54108">
        <w:t>Given</w:t>
      </w:r>
      <w:r w:rsidR="00F0788C">
        <w:t xml:space="preserve"> the large distance to other sources of building material, aggregate mining and associated sediment disturbance may be a critical sediment source on remote islands</w:t>
      </w:r>
      <w:r w:rsidR="00327DBC">
        <w:t xml:space="preserve"> in the Pacific and elsewhere. </w:t>
      </w:r>
      <w:r w:rsidR="0020282E">
        <w:t>I</w:t>
      </w:r>
      <w:r>
        <w:t xml:space="preserve">dentification of sediment hotspots like the quarry </w:t>
      </w:r>
      <w:r w:rsidR="0020282E">
        <w:t xml:space="preserve">using rapid, event-wise measures of suspended sediment yield </w:t>
      </w:r>
      <w:r>
        <w:t xml:space="preserve">will help </w:t>
      </w:r>
      <w:r w:rsidR="0020282E">
        <w:t xml:space="preserve">efforts to mitigate </w:t>
      </w:r>
      <w:r>
        <w:t xml:space="preserve">sediment </w:t>
      </w:r>
      <w:r w:rsidR="0020282E">
        <w:t>load</w:t>
      </w:r>
      <w:r w:rsidR="0051019D">
        <w:t>s</w:t>
      </w:r>
      <w:r>
        <w:t xml:space="preserve"> and </w:t>
      </w:r>
      <w:r w:rsidR="0020282E">
        <w:t xml:space="preserve">restore </w:t>
      </w:r>
      <w:r>
        <w:t>coral re</w:t>
      </w:r>
      <w:r w:rsidR="0020282E">
        <w:t>efs</w:t>
      </w:r>
      <w:r>
        <w:t>.</w:t>
      </w:r>
    </w:p>
    <w:p w14:paraId="51C36D9B" w14:textId="77777777" w:rsidR="00A955CD" w:rsidRDefault="006F5A12">
      <w:pPr>
        <w:pStyle w:val="Heading2"/>
      </w:pPr>
      <w:r>
        <w:t>Keywords:</w:t>
      </w:r>
    </w:p>
    <w:p w14:paraId="5150A369" w14:textId="1DA5C9FA" w:rsidR="00A955CD" w:rsidRDefault="006F5A12">
      <w:pPr>
        <w:ind w:firstLine="0"/>
      </w:pPr>
      <w:del w:id="45" w:author="Alex Messina" w:date="2016-02-16T18:58:00Z">
        <w:r>
          <w:delText>Sediment</w:delText>
        </w:r>
      </w:del>
      <w:ins w:id="46" w:author="Alex Messina" w:date="2016-02-16T18:58:00Z">
        <w:r>
          <w:t>S</w:t>
        </w:r>
        <w:r w:rsidR="00C76C2E">
          <w:t>uspended s</w:t>
        </w:r>
        <w:r>
          <w:t>ediment</w:t>
        </w:r>
      </w:ins>
      <w:r>
        <w:t xml:space="preserve"> yield, volcanic islands, land use, storm events, coastal sediment load, American Samoa</w:t>
      </w:r>
    </w:p>
    <w:p w14:paraId="1D99C44B" w14:textId="77777777" w:rsidR="00A955CD" w:rsidRDefault="00A31439">
      <w:pPr>
        <w:pStyle w:val="Heading2"/>
      </w:pPr>
      <w:r>
        <w:t xml:space="preserve">1. </w:t>
      </w:r>
      <w:r w:rsidR="006F5A12">
        <w:t>Introduction</w:t>
      </w:r>
    </w:p>
    <w:p w14:paraId="2F0C4039" w14:textId="21A43145" w:rsidR="00A955CD" w:rsidRDefault="006F5A12">
      <w:r>
        <w:t xml:space="preserve">Human </w:t>
      </w:r>
      <w:del w:id="47" w:author="Alex Messina" w:date="2016-02-16T18:58:00Z">
        <w:r>
          <w:delText>activities</w:delText>
        </w:r>
      </w:del>
      <w:ins w:id="48" w:author="Alex Messina" w:date="2016-02-16T18:58:00Z">
        <w:r w:rsidR="005C06DF">
          <w:t>disturbance</w:t>
        </w:r>
      </w:ins>
      <w:ins w:id="49" w:author="Trent Biggs" w:date="2016-02-17T08:50:00Z">
        <w:r w:rsidR="00155EC9">
          <w:t>s</w:t>
        </w:r>
      </w:ins>
      <w:r w:rsidR="005C06DF">
        <w:t xml:space="preserve"> </w:t>
      </w:r>
      <w:r>
        <w:t xml:space="preserve">including deforestation, agriculture, </w:t>
      </w:r>
      <w:del w:id="50" w:author="Alex Messina" w:date="2016-02-16T18:58:00Z">
        <w:r>
          <w:delText>road construction</w:delText>
        </w:r>
      </w:del>
      <w:ins w:id="51" w:author="Alex Messina" w:date="2016-02-16T18:58:00Z">
        <w:r>
          <w:t>road</w:t>
        </w:r>
        <w:r w:rsidR="005C06DF">
          <w:t>s</w:t>
        </w:r>
      </w:ins>
      <w:r>
        <w:t xml:space="preserve">, mining, and urbanization alter the timing, composition, and amount of sediment </w:t>
      </w:r>
      <w:r w:rsidR="00DB6D03">
        <w:t xml:space="preserve">loads to downstream ecosystems </w:t>
      </w:r>
      <w:r w:rsidR="00DB6D03">
        <w:fldChar w:fldCharType="begin" w:fldLock="1"/>
      </w:r>
      <w:r w:rsidR="00E153E3">
        <w:instrText>ADDIN CSL_CITATION { "citationItems" : [ { "id" : "ITEM-1", "itemData" : { "DOI" : "10.1126/science.1109454", "author" : [ { "dropping-particle" : "", "family" : "Syvitski", "given" : "J P M", "non-dropping-particle" : "", "parse-names" : false, "suffix" : "" }, { "dropping-particle" : "", "family" : "V\u00f6r\u00f6smarty", "given" : "C J", "non-dropping-particle" : "", "parse-names" : false, "suffix" : "" }, { "dropping-particle" : "", "family" : "Kettner", "given" : "A J", "non-dropping-particle" : "", "parse-names" : false, "suffix" : "" }, { "dropping-particle" : "", "family" : "Green", "given" : "P", "non-dropping-particle" : "", "parse-names" : false, "suffix" : "" } ], "container-title" : "Science", "id" : "ITEM-1", "issue" : "5720", "issued" : { "date-parts" : [ [ "2005" ] ] }, "page" : "376-380", "title" : "Impact of humans on the flux of terrestrial sediment to the global coastal ocean", "type" : "article-journal", "volume" : "308" }, "uris" : [ "http://www.mendeley.com/documents/?uuid=8ce93f26-b951-4188-9191-d6b46b5c7acd" ] } ], "mendeley" : { "formattedCitation" : "(Syvitski et al., 2005)", "plainTextFormattedCitation" : "(Syvitski et al., 2005)", "previouslyFormattedCitation" : "(Syvitski et al., 2005)" }, "properties" : { "noteIndex" : 0 }, "schema" : "https://github.com/citation-style-language/schema/raw/master/csl-citation.json" }</w:instrText>
      </w:r>
      <w:r w:rsidR="00DB6D03">
        <w:fldChar w:fldCharType="separate"/>
      </w:r>
      <w:r w:rsidR="00E153E3" w:rsidRPr="00E153E3">
        <w:rPr>
          <w:noProof/>
        </w:rPr>
        <w:t>(Syvitski et al., 2005)</w:t>
      </w:r>
      <w:r w:rsidR="00DB6D03">
        <w:fldChar w:fldCharType="end"/>
      </w:r>
      <w:r>
        <w:t>. Increased sediment loads</w:t>
      </w:r>
      <w:r w:rsidR="00C03296">
        <w:t xml:space="preserve"> can stress aquatic ecosystems</w:t>
      </w:r>
      <w:ins w:id="52" w:author="Alex Messina" w:date="2016-02-16T18:58:00Z">
        <w:r w:rsidR="00C03296">
          <w:t xml:space="preserve"> </w:t>
        </w:r>
        <w:r w:rsidR="005C06DF">
          <w:t>downstream</w:t>
        </w:r>
        <w:r w:rsidR="00C03296">
          <w:t xml:space="preserve"> of impacted watersheds</w:t>
        </w:r>
      </w:ins>
      <w:r w:rsidR="00C03296">
        <w:t>,</w:t>
      </w:r>
      <w:r w:rsidR="00C03296" w:rsidRPr="00C03296">
        <w:t xml:space="preserve"> </w:t>
      </w:r>
      <w:r w:rsidR="00C03296">
        <w:t>including coral reefs</w:t>
      </w:r>
      <w:del w:id="53" w:author="Alex Messina" w:date="2016-02-16T18:58:00Z">
        <w:r>
          <w:delText xml:space="preserve"> that occur near the outlets of impacted watersheds. Sediment impacts coral</w:delText>
        </w:r>
      </w:del>
      <w:ins w:id="54" w:author="Alex Messina" w:date="2016-02-16T18:58:00Z">
        <w:r w:rsidR="00C03296">
          <w:t>,</w:t>
        </w:r>
      </w:ins>
      <w:r>
        <w:t xml:space="preserve"> by decreasing light for photosynthesis and increasing sediment accumulation rates </w:t>
      </w:r>
      <w:r w:rsidR="00DB6D03">
        <w:fldChar w:fldCharType="begin" w:fldLock="1"/>
      </w:r>
      <w:r w:rsidR="00D50CAA">
        <w:instrText>ADDIN CSL_CITATION { "citationItems" : [ { "id" : "ITEM-1", "itemData" : { "DOI" : "10.1016/j.marpolbul.2004.11.028", "ISSN" : "0025-326X", "PMID" : "15737355", "abstract" : "This paper reviews and evaluates the current state of knowledge on the direct effects of terrestrial runoff on (1) the growth and survival of hard coral colonies, (2) coral reproduction and recruitment, and (3) organisms that interact with coral populations (coralline algae, bioeroders, macroalgae and heterotrophic filter feeders as space competitors, pathogens, and coral predators). The responses of each of these groups are evaluated separately against the four main water quality parameters: (1) increased dissolved inorganic nutrients, (2) enrichment with particulate organic matter, (3) light reduction from turbidity and (4) increased sedimentation. This separation facilitates disentangling and understanding the mechanisms leading to changes in the field, where many contaminants and many responses co-occur. The review also summarises geographic and biological factors that determine local and regional levels of resistance and resilience to degradation. It provides a conceptual aid to assess the kind of change(s) likely to occur in response to changing coastal water quality.", "author" : [ { "dropping-particle" : "", "family" : "Fabricius", "given" : "Katharina E", "non-dropping-particle" : "", "parse-names" : false, "suffix" : "" } ], "container-title" : "Marine pollution bulletin", "id" : "ITEM-1", "issue" : "2", "issued" : { "date-parts" : [ [ "2005", "2" ] ] }, "page" : "125-46", "title" : "Effects of terrestrial runoff on the ecology of corals and coral reefs: review and synthesis.", "type" : "article-journal", "volume" : "50" }, "uris" : [ "http://www.mendeley.com/documents/?uuid=9aa30c62-67f8-4534-acd0-5ee814d34428" ] }, { "id" : "ITEM-2", "itemData" : { "DOI" : "10.1007/s00338-015-1268-0", "ISSN" : "0722-4028", "author" : [ { "dropping-particle" : "", "family" : "Storlazzi", "given" : "Curt D.", "non-dropping-particle" : "", "parse-names" : false, "suffix" : "" }, { "dropping-particle" : "", "family" : "Norris", "given" : "Ben K.", "non-dropping-particle" : "", "parse-names" : false, "suffix" : "" }, { "dropping-particle" : "", "family" : "Rosenberger", "given" : "Kurt J.", "non-dropping-particle" : "", "parse-names" : false, "suffix" : "" } ], "container-title" : "Coral Reefs", "id" : "ITEM-2", "issue" : "3", "issued" : { "date-parts" : [ [ "2015" ] ] }, "page" : "967-975", "publisher" : "Springer Berlin Heidelberg", "title" : "The influence of grain size, grain color, and suspended-sediment concentration on light attenuation: Why fine-grained terrestrial sediment is bad for coral reef ecosystems", "type" : "article-journal", "volume" : "34" }, "uris" : [ "http://www.mendeley.com/documents/?uuid=a3dd87e0-49cc-42f1-8b9a-b91656c0208b" ] } ], "mendeley" : { "formattedCitation" : "(Fabricius, 2005; Storlazzi et al., 2015)", "plainTextFormattedCitation" : "(Fabricius, 2005; Storlazzi et al., 2015)", "previouslyFormattedCitation" : "(Fabricius, 2005; Storlazzi et al., 2015)" }, "properties" : { "noteIndex" : 0 }, "schema" : "https://github.com/citation-style-language/schema/raw/master/csl-citation.json" }</w:instrText>
      </w:r>
      <w:r w:rsidR="00DB6D03">
        <w:fldChar w:fldCharType="separate"/>
      </w:r>
      <w:r w:rsidR="00511FB0" w:rsidRPr="00511FB0">
        <w:rPr>
          <w:noProof/>
        </w:rPr>
        <w:t>(Fabricius, 2005; Storlazzi et al., 2015)</w:t>
      </w:r>
      <w:r w:rsidR="00DB6D03">
        <w:fldChar w:fldCharType="end"/>
      </w:r>
      <w:r>
        <w:t>. Anthropogenic sediment disturbance can be particularly high on volcanic</w:t>
      </w:r>
      <w:r w:rsidR="00C03296">
        <w:t xml:space="preserve"> islands in the humid tropics, </w:t>
      </w:r>
      <w:del w:id="55" w:author="Alex Messina" w:date="2016-02-16T18:58:00Z">
        <w:r>
          <w:delText xml:space="preserve">which have a high </w:delText>
        </w:r>
      </w:del>
      <w:ins w:id="56" w:author="Alex Messina" w:date="2016-02-16T18:58:00Z">
        <w:r w:rsidR="00C03296">
          <w:t>where</w:t>
        </w:r>
        <w:r>
          <w:t xml:space="preserve"> erosion</w:t>
        </w:r>
        <w:r w:rsidR="00C03296">
          <w:t xml:space="preserve"> </w:t>
        </w:r>
      </w:ins>
      <w:r w:rsidR="00C03296">
        <w:t xml:space="preserve">potential </w:t>
      </w:r>
      <w:del w:id="57" w:author="Alex Messina" w:date="2016-02-16T18:58:00Z">
        <w:r>
          <w:delText>for erosion</w:delText>
        </w:r>
      </w:del>
      <w:ins w:id="58" w:author="Alex Messina" w:date="2016-02-16T18:58:00Z">
        <w:r w:rsidR="00C03296">
          <w:t>is high</w:t>
        </w:r>
      </w:ins>
      <w:r>
        <w:t xml:space="preserve"> due to high rainfall</w:t>
      </w:r>
      <w:del w:id="59" w:author="Trent Biggs" w:date="2016-02-29T14:50:00Z">
        <w:r w:rsidDel="008D06F9">
          <w:delText>,</w:delText>
        </w:r>
      </w:del>
      <w:ins w:id="60" w:author="Trent Biggs" w:date="2016-02-29T14:50:00Z">
        <w:r w:rsidR="008D06F9">
          <w:t xml:space="preserve"> </w:t>
        </w:r>
      </w:ins>
      <w:del w:id="61" w:author="Trent Biggs" w:date="2016-02-17T08:51:00Z">
        <w:r w:rsidDel="00155EC9">
          <w:delText xml:space="preserve"> extreme weather events,</w:delText>
        </w:r>
      </w:del>
      <w:ins w:id="62" w:author="Trent Biggs" w:date="2016-02-29T14:50:00Z">
        <w:r w:rsidR="008D06F9">
          <w:t xml:space="preserve"> </w:t>
        </w:r>
      </w:ins>
      <w:del w:id="63" w:author="Trent Biggs" w:date="2016-02-29T14:50:00Z">
        <w:r w:rsidDel="008D06F9">
          <w:delText xml:space="preserve"> </w:delText>
        </w:r>
      </w:del>
      <w:ins w:id="64" w:author="Trent Biggs" w:date="2016-02-29T14:49:00Z">
        <w:r w:rsidR="008D06F9">
          <w:t xml:space="preserve">and </w:t>
        </w:r>
      </w:ins>
      <w:r>
        <w:t>steep slope</w:t>
      </w:r>
      <w:ins w:id="65" w:author="Trent Biggs" w:date="2016-02-29T14:50:00Z">
        <w:r w:rsidR="008D06F9">
          <w:t>s</w:t>
        </w:r>
      </w:ins>
      <w:del w:id="66" w:author="Trent Biggs" w:date="2016-02-29T14:50:00Z">
        <w:r w:rsidDel="008D06F9">
          <w:delText>s, a</w:delText>
        </w:r>
      </w:del>
      <w:del w:id="67" w:author="Trent Biggs" w:date="2016-02-29T14:49:00Z">
        <w:r w:rsidDel="008D06F9">
          <w:delText>nd erodible s</w:delText>
        </w:r>
        <w:r w:rsidR="005C06DF" w:rsidDel="008D06F9">
          <w:delText>oils</w:delText>
        </w:r>
      </w:del>
      <w:del w:id="68" w:author="Alex Messina" w:date="2016-02-16T18:58:00Z">
        <w:r>
          <w:delText>.</w:delText>
        </w:r>
      </w:del>
      <w:ins w:id="69" w:author="Alex Messina" w:date="2016-02-16T18:58:00Z">
        <w:r w:rsidR="00BB4D15">
          <w:t xml:space="preserve"> </w:t>
        </w:r>
        <w:r w:rsidR="00BB4D15">
          <w:fldChar w:fldCharType="begin" w:fldLock="1"/>
        </w:r>
        <w:r w:rsidR="00BB4D15">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"plainTextFormattedCitation" : "(Milliman and Syvitski, 1992)", "previouslyFormattedCitation" : "(Milliman and Syvitski, 1992)" }, "properties" : { "noteIndex" : 0 }, "schema" : "https://github.com/citation-style-language/schema/raw/master/csl-citation.json" }</w:instrText>
        </w:r>
        <w:r w:rsidR="00BB4D15">
          <w:fldChar w:fldCharType="separate"/>
        </w:r>
        <w:r w:rsidR="00BB4D15" w:rsidRPr="00BB4D15">
          <w:rPr>
            <w:noProof/>
          </w:rPr>
          <w:t>(Milliman and Syvitski, 1992)</w:t>
        </w:r>
        <w:r w:rsidR="00BB4D15">
          <w:fldChar w:fldCharType="end"/>
        </w:r>
        <w:r w:rsidR="005C06DF">
          <w:t>.</w:t>
        </w:r>
      </w:ins>
      <w:r w:rsidR="005C06DF">
        <w:t xml:space="preserve"> </w:t>
      </w:r>
      <w:del w:id="70" w:author="Trent Biggs" w:date="2016-02-29T14:49:00Z">
        <w:r w:rsidR="005C06DF" w:rsidDel="008D06F9">
          <w:delText>Sediment yield in densely</w:delText>
        </w:r>
      </w:del>
      <w:ins w:id="71" w:author="Alex Messina" w:date="2016-02-16T18:58:00Z">
        <w:del w:id="72" w:author="Trent Biggs" w:date="2016-02-29T14:49:00Z">
          <w:r w:rsidR="005C06DF" w:rsidDel="008D06F9">
            <w:delText>-</w:delText>
          </w:r>
        </w:del>
      </w:ins>
      <w:del w:id="73" w:author="Trent Biggs" w:date="2016-02-29T14:49:00Z">
        <w:r w:rsidDel="008D06F9">
          <w:delText>vegetated watersheds can be particularly sensitive to land clearing, which alters the fraction of exposed soil more than in sparsely-vegetated regions</w:delText>
        </w:r>
      </w:del>
      <w:r>
        <w:t xml:space="preserve">. The steep topography and small floodplains on small volcanic islands </w:t>
      </w:r>
      <w:ins w:id="74" w:author="Trent Biggs" w:date="2016-02-29T14:51:00Z">
        <w:r w:rsidR="008D06F9">
          <w:t xml:space="preserve">may </w:t>
        </w:r>
      </w:ins>
      <w:r>
        <w:t>further limit</w:t>
      </w:r>
      <w:del w:id="75" w:author="Trent Biggs" w:date="2016-02-29T14:51:00Z">
        <w:r w:rsidDel="008D06F9">
          <w:delText>s</w:delText>
        </w:r>
      </w:del>
      <w:r>
        <w:t xml:space="preserve"> sediment storage and the </w:t>
      </w:r>
      <w:del w:id="76" w:author="Alex Messina" w:date="2016-02-16T18:58:00Z">
        <w:r>
          <w:delText>capacity of the watershed to buffer increased hillslope sediment supply. Such environments characterize many volcanic islands in the south Pacific</w:delText>
        </w:r>
        <w:r w:rsidR="00FC4FF0">
          <w:delText xml:space="preserve"> where</w:delText>
        </w:r>
        <w:r>
          <w:delText xml:space="preserve"> coral reefs</w:delText>
        </w:r>
        <w:r w:rsidR="00FC4FF0">
          <w:delText xml:space="preserve"> are</w:delText>
        </w:r>
        <w:r>
          <w:delText xml:space="preserve"> impacted by sediment.</w:delText>
        </w:r>
      </w:del>
      <w:ins w:id="77" w:author="Alex Messina" w:date="2016-02-16T18:58:00Z">
        <w:r w:rsidR="005C06DF">
          <w:t xml:space="preserve">buffering </w:t>
        </w:r>
        <w:r>
          <w:t xml:space="preserve">capacity of the watershed </w:t>
        </w:r>
        <w:r w:rsidR="005C06DF">
          <w:t xml:space="preserve">against </w:t>
        </w:r>
        <w:r>
          <w:t>increased hillslope sediment supply</w:t>
        </w:r>
        <w:r w:rsidR="00A9558F">
          <w:t xml:space="preserve"> </w:t>
        </w:r>
        <w:r w:rsidR="00A9558F">
          <w:fldChar w:fldCharType="begin" w:fldLock="1"/>
        </w:r>
        <w:r w:rsidR="00A9558F">
          <w:instrText>ADDIN CSL_CITATION { "citationItems" : [ { "id" : "ITEM-1", "itemData" : { "ISBN" : "0018-8158", "author" : [ { "dropping-particle" : "", "family" : "Walling", "given" : "D E", "non-dropping-particle" : "", "parse-names" : false, "suffix" : "" } ], "container-title" : "Hydrobiologia", "id" : "ITEM-1", "issued" : { "date-parts" : [ [ "1999" ] ] }, "page" : "223-240", "title" : "Linking land use, erosion and sediment yields in river basins", "type" : "article-journal", "volume" : "410" }, "uris" : [ "http://www.mendeley.com/documents/?uuid=3d9aca68-a26b-49af-bc3d-78578fa0168c" ] } ], "mendeley" : { "formattedCitation" : "(Walling, 1999)", "plainTextFormattedCitation" : "(Walling, 1999)", "previouslyFormattedCitation" : "(Walling, 1999)" }, "properties" : { "noteIndex" : 0 }, "schema" : "https://github.com/citation-style-language/schema/raw/master/csl-citation.json" }</w:instrText>
        </w:r>
        <w:r w:rsidR="00A9558F">
          <w:fldChar w:fldCharType="separate"/>
        </w:r>
        <w:r w:rsidR="00A9558F" w:rsidRPr="00A9558F">
          <w:rPr>
            <w:noProof/>
          </w:rPr>
          <w:t>(Walling, 1999)</w:t>
        </w:r>
        <w:r w:rsidR="00A9558F">
          <w:fldChar w:fldCharType="end"/>
        </w:r>
        <w:r>
          <w:t xml:space="preserve">. </w:t>
        </w:r>
        <w:commentRangeStart w:id="78"/>
        <w:r>
          <w:t>Such environments characteriz</w:t>
        </w:r>
        <w:r w:rsidR="00C03296">
          <w:t>e volcanic islands in the S</w:t>
        </w:r>
        <w:r>
          <w:t>outh Pacific</w:t>
        </w:r>
        <w:r w:rsidR="00FC4FF0">
          <w:t xml:space="preserve"> where</w:t>
        </w:r>
        <w:r w:rsidR="005C06DF">
          <w:t xml:space="preserve"> many</w:t>
        </w:r>
        <w:r>
          <w:t xml:space="preserve"> coral reefs</w:t>
        </w:r>
        <w:r w:rsidR="00FC4FF0">
          <w:t xml:space="preserve"> are</w:t>
        </w:r>
        <w:r>
          <w:t xml:space="preserve"> sediment</w:t>
        </w:r>
        <w:r w:rsidR="00C03296">
          <w:t>-stressed</w:t>
        </w:r>
        <w:r w:rsidR="005C06DF">
          <w:t xml:space="preserve"> </w:t>
        </w:r>
      </w:ins>
      <w:commentRangeEnd w:id="78"/>
      <w:r w:rsidR="00155EC9">
        <w:rPr>
          <w:rStyle w:val="CommentReference"/>
        </w:rPr>
        <w:commentReference w:id="78"/>
      </w:r>
      <w:ins w:id="79" w:author="Alex Messina" w:date="2016-02-16T18:58:00Z">
        <w:r w:rsidR="005C06DF">
          <w:fldChar w:fldCharType="begin" w:fldLock="1"/>
        </w:r>
        <w:r w:rsidR="003E29D2">
          <w:instrText>ADDIN CSL_CITATION { "citationItems" : [ { "id" : "ITEM-1", "itemData" : { "author" : [ { "dropping-particle" : "", "family" : "Fallon", "given" : "Stewart J.", "non-dropping-particle" : "", "parse-names" : false, "suffix" : "" }, { "dropping-particle" : "", "family" : "White", "given" : "Jamie c.", "non-dropping-particle" : "", "parse-names" : false, "suffix" : "" }, { "dropping-particle" : "", "family" : "McCulloch", "given" : "Malcolm T.", "non-dropping-particle" : "", "parse-names" : false, "suffix" : "" } ], "id" : "ITEM-1", "issue" : "1", "issued" : { "date-parts" : [ [ "2002" ] ] }, "page" : "45-62", "title" : "Porites corals as recorders of mining and environmental impacts : Misima Island , Papua New Guinea", "type" : "article-journal", "volume" : "66" }, "uris" : [ "http://www.mendeley.com/documents/?uuid=88de052f-8b7a-4011-8b88-0404541fb465" ] }, { "id" : "ITEM-2", "itemData" : { "DOI" : "10.1007/s001260050093", "ISSN" : "0026-4598", "author" : [ { "dropping-particle" : "", "family" : "Hettler", "given" : "J.", "non-dropping-particle" : "", "parse-names" : false, "suffix" : "" }, { "dropping-particle" : "", "family" : "Irion", "given" : "G.", "non-dropping-particle" : "", "parse-names" : false, "suffix" : "" }, { "dropping-particle" : "", "family" : "Lehmann", "given" : "B.", "non-dropping-particle" : "", "parse-names" : false, "suffix" : "" } ], "container-title" : "Mineralium Deposita", "id" : "ITEM-2", "issue" : "3", "issued" : { "date-parts" : [ [ "1997", "5", "26" ] ] }, "page" : "280-291", "title" : "Environmental impact of mining waste disposal on a tropical lowland river system: a case study on the Ok Tedi Mine, Papua New Guinea", "type" : "article-journal", "volume" : "32" }, "uris" : [ "http://www.mendeley.com/documents/?uuid=23c07446-d0b6-4602-a718-f9461a0818d9" ] }, { "id" : "ITEM-3", "itemData" : { "author" : [ { "dropping-particle" : "", "family" : "Rotmann", "given" : "S.", "non-dropping-particle" : "", "parse-names" : false, "suffix" : "" }, { "dropping-particle" : "", "family" : "Thomas", "given" : "S\u00e9verine", "non-dropping-particle" : "", "parse-names" : false, "suffix" : "" } ], "container-title" : "Oceanography", "id" : "ITEM-3", "issue" : "4", "issued" : { "date-parts" : [ [ "2012" ] ] }, "page" : "52-63", "title" : "Coral tissue thickness as a bioindicator of mine-related turbidity stress on coral reefs at Lihir Island, Papua New Guinea", "type" : "article-journal", "volume" : "25" }, "uris" : [ "http://www.mendeley.com/documents/?uuid=65c47e3b-fbf8-4662-bee8-269c0b4cd224" ] } ], "mendeley" : { "formattedCitation" : "(Fallon et al., 2002; Hettler et al., 1997; Rotmann and Thomas, 2012)", "plainTextFormattedCitation" : "(Fallon et al., 2002; Hettler et al., 1997; Rotmann and Thomas, 2012)", "previouslyFormattedCitation" : "(Fallon et al., 2002; Hettler et al., 1997; Rotmann and Thomas, 2012)" }, "properties" : { "noteIndex" : 0 }, "schema" : "https://github.com/citation-style-language/schema/raw/master/csl-citation.json" }</w:instrText>
        </w:r>
        <w:r w:rsidR="005C06DF">
          <w:fldChar w:fldCharType="separate"/>
        </w:r>
        <w:r w:rsidR="005C06DF" w:rsidRPr="005C06DF">
          <w:rPr>
            <w:noProof/>
          </w:rPr>
          <w:t>(Fallon et al., 2002; Hettler et al., 1997; Rotmann and Thomas, 2012)</w:t>
        </w:r>
        <w:r w:rsidR="005C06DF">
          <w:fldChar w:fldCharType="end"/>
        </w:r>
        <w:r>
          <w:t>.</w:t>
        </w:r>
      </w:ins>
    </w:p>
    <w:p w14:paraId="04088F6C" w14:textId="0E6DAA84" w:rsidR="00A955CD" w:rsidRDefault="006F5A12">
      <w:del w:id="80" w:author="Alex Messina" w:date="2016-02-16T18:58:00Z">
        <w:r>
          <w:lastRenderedPageBreak/>
          <w:delText xml:space="preserve">A large proportion of a watershed's sediment yield can originate from disturbed areas that cover a relatively small fraction of the watershed area. </w:delText>
        </w:r>
        <w:r w:rsidR="00BD448B">
          <w:delText>U</w:delText>
        </w:r>
        <w:r>
          <w:delText>npaved roads covering 0.3-0.9% of the watershed area were the dominant sediment source in disturbed watersheds on St. John</w:delText>
        </w:r>
        <w:r w:rsidR="00BD448B">
          <w:delText xml:space="preserve"> in the Caribbean</w:delText>
        </w:r>
        <w:r>
          <w:delText>, and increased sediment yield to the coast by 5-9 times</w:delText>
        </w:r>
      </w:del>
      <w:ins w:id="81" w:author="Alex Messina" w:date="2016-02-16T18:58:00Z">
        <w:r>
          <w:t xml:space="preserve">A large proportion of sediment </w:t>
        </w:r>
        <w:del w:id="82" w:author="Trent Biggs" w:date="2016-02-17T08:52:00Z">
          <w:r w:rsidDel="00155EC9">
            <w:delText>yield</w:delText>
          </w:r>
        </w:del>
      </w:ins>
      <w:ins w:id="83" w:author="Trent Biggs" w:date="2016-02-17T08:52:00Z">
        <w:r w:rsidR="00155EC9">
          <w:t>load</w:t>
        </w:r>
      </w:ins>
      <w:ins w:id="84" w:author="Alex Messina" w:date="2016-02-16T18:58:00Z">
        <w:r>
          <w:t xml:space="preserve"> can originate from </w:t>
        </w:r>
        <w:del w:id="85" w:author="Trent Biggs" w:date="2016-02-17T08:52:00Z">
          <w:r w:rsidDel="00155EC9">
            <w:delText>relatively small</w:delText>
          </w:r>
          <w:r w:rsidR="00C03296" w:rsidDel="00155EC9">
            <w:delText xml:space="preserve">, </w:delText>
          </w:r>
        </w:del>
        <w:r w:rsidR="00C03296">
          <w:t>disturb</w:t>
        </w:r>
      </w:ins>
      <w:ins w:id="86" w:author="Trent Biggs" w:date="2016-02-17T08:52:00Z">
        <w:r w:rsidR="00155EC9">
          <w:t>ances that cover small</w:t>
        </w:r>
      </w:ins>
      <w:ins w:id="87" w:author="Alex Messina" w:date="2016-02-16T18:58:00Z">
        <w:del w:id="88" w:author="Trent Biggs" w:date="2016-02-17T08:52:00Z">
          <w:r w:rsidR="00C03296" w:rsidDel="00155EC9">
            <w:delText>ed</w:delText>
          </w:r>
          <w:r w:rsidDel="00155EC9">
            <w:delText xml:space="preserve"> </w:delText>
          </w:r>
        </w:del>
      </w:ins>
      <w:ins w:id="89" w:author="Trent Biggs" w:date="2016-02-17T08:53:00Z">
        <w:r w:rsidR="00155EC9">
          <w:t xml:space="preserve"> </w:t>
        </w:r>
      </w:ins>
      <w:ins w:id="90" w:author="Alex Messina" w:date="2016-02-16T18:58:00Z">
        <w:r>
          <w:t>fraction</w:t>
        </w:r>
        <w:r w:rsidR="00C03296">
          <w:t>s of the watershed</w:t>
        </w:r>
      </w:ins>
      <w:ins w:id="91" w:author="Trent Biggs" w:date="2016-02-17T08:53:00Z">
        <w:r w:rsidR="00155EC9">
          <w:t xml:space="preserve"> area</w:t>
        </w:r>
      </w:ins>
      <w:ins w:id="92" w:author="Alex Messina" w:date="2016-02-16T18:58:00Z">
        <w:r w:rsidR="005C06DF">
          <w:t>,</w:t>
        </w:r>
        <w:r w:rsidR="005C06DF" w:rsidRPr="005C06DF">
          <w:t xml:space="preserve"> </w:t>
        </w:r>
        <w:r w:rsidR="005C06DF">
          <w:t>suggesting management should focus on erosion hotspots</w:t>
        </w:r>
        <w:r>
          <w:t xml:space="preserve">. </w:t>
        </w:r>
        <w:r w:rsidR="005C06DF">
          <w:t xml:space="preserve">In the grazing-disturbed </w:t>
        </w:r>
        <w:proofErr w:type="spellStart"/>
        <w:r w:rsidR="005C06DF">
          <w:t>Kawela</w:t>
        </w:r>
        <w:proofErr w:type="spellEnd"/>
        <w:r w:rsidR="005C06DF">
          <w:t xml:space="preserve"> watershed on Molokai, Hawaii, </w:t>
        </w:r>
        <w:commentRangeStart w:id="93"/>
        <w:r w:rsidR="005C06DF">
          <w:t>most</w:t>
        </w:r>
      </w:ins>
      <w:commentRangeEnd w:id="93"/>
      <w:r w:rsidR="00155EC9">
        <w:rPr>
          <w:rStyle w:val="CommentReference"/>
        </w:rPr>
        <w:commentReference w:id="93"/>
      </w:r>
      <w:ins w:id="94" w:author="Alex Messina" w:date="2016-02-16T18:58:00Z">
        <w:r w:rsidR="005C06DF">
          <w:t xml:space="preserve"> of the sediment originated from less than 5%</w:t>
        </w:r>
      </w:ins>
      <w:ins w:id="95" w:author="Trent Biggs" w:date="2016-02-17T08:54:00Z">
        <w:r w:rsidR="00155EC9">
          <w:t xml:space="preserve"> of the watershed area</w:t>
        </w:r>
      </w:ins>
      <w:ins w:id="96" w:author="Alex Messina" w:date="2016-02-16T18:58:00Z">
        <w:r w:rsidR="005C06DF">
          <w:t xml:space="preserve">, and 50% of the sediment originated from only 1% of the watershed </w:t>
        </w:r>
        <w:r w:rsidR="005C06DF">
          <w:fldChar w:fldCharType="begin" w:fldLock="1"/>
        </w:r>
        <w:r w:rsidR="005C06DF">
          <w:instrText>ADDIN CSL_CITATION { "citationItems" : [ { "id" : "ITEM-1", "itemData" : { "DOI" : "10.1016/j.cosust.2014.01.003", "ISSN" : "18773435", "author" : [ { "dropping-particle" : "", "family" : "Risk", "given" : "Michael J", "non-dropping-particle" : "", "parse-names" : false, "suffix" : "" } ], "container-title" : "Current Opinion in Environmental Sustainability", "id" : "ITEM-1", "issued" : { "date-parts" : [ [ "2014", "4" ] ] }, "page" : "108-117", "publisher" : "Elsevier B.V.", "title" : "Assessing the effects of sediments and nutrients on coral reefs", "type" : "article-journal", "volume" : "7" }, "uris" : [ "http://www.mendeley.com/documents/?uuid=6d838c59-39c0-49c0-9060-c7c5ae6170ba" ] }, { "id" : "ITEM-2", "itemData" : { "abstract" : "Pollution from coastal watersheds threatens the ecology of the nearshore, including tropical reefs. Suspended sediment concentrations off the reefs of Molokai, Hawaii, chronically exceed a toxic 10 mg/L, threatening reef ecosystems. We hypothesize that historic conversion of hillslope processes from soil creep to overland flow increased both magnitude and frequency of erosion. To create a process sediment budget, we used surficial and ecological mapping, hillslope and stream gages, and novel sensors to locate, quantify and model the generation of fine sediments polluting the reef. Ecological and geomorphic mapping from LiDAR and multi-spectral imagery located overland flow areas with vegetation cover below a threshold preventing erosion. Here, feral goat grazing exposed volcanic soils whose low matrix hydraulic conductivities (1-25 mm/hour) promote Horton overland flow. We instrumented steep, barren hillslopes with soil moisture sensors, overland flow meters, Parshal flumes, ISCO sediment samplers, and a rain gage and conducted repeat Tripod LiDAR and infiltration tests. To characterize soil resistance to overland flow erosion, we used a Cohesive Strength Meter (CSM) to simulate water stress. At the 13.5 km 2 watershed mouth we used a USGS stream gage with an ISCO sediment sampler to estimate total load. Over 3 years, storms triggered overland flow during rainfall intensities above 10-15 mm/hr. Overland flow meters indicate such flows can be up to 3 cm deep, with a tendency to deepen downslope. CSM tests indicate that these depths are insufficient to erode soils where vegetation is dense, but far above threshold values of 2-3 mm for bare soils. Sediment ratings curves for both hillslope and downstream catchment gages show clock-wise hysteresis during the first intense storms in the fall, becoming linear later in the season. During fall storms, sediment concentration is often 10X higher at a given stage. Revised annual lowering rates from experimental hillslopes are 1.5 cm/a (erosion pins), 1.4 cm/a (suspended sediment) and 1.6 cm/a (repeat Tripod LiDAR). These rates are at least 100-fold greater than the long-term river lowering rate of 0.13 mm/a. A sediment budget constructed by extrapolating hillslope lowering rates to the portions of the catchments mapped as unvegetated overland flow predicts a total yearly flux of ~ 6500 t, in agreement with the measured total of ~6200 t. Decadal records illustrate that rainfall intensities sufficient to generate ov\u2026", "author" : [ { "dropping-particle" : "", "family" : "Stock", "given" : "J. D.", "non-dropping-particle" : "", "parse-names" : false, "suffix" : "" }, { "dropping-particle" : "", "family" : "Rosener", "given" : "M.", "non-dropping-particle" : "", "parse-names" : false, "suffix" : "" }, { "dropping-particle" : "", "family" : "Schmidt", "given" : "K. M.", "non-dropping-particle" : "", "parse-names" : false, "suffix" : "" }, { "dropping-particle" : "", "family" : "Hanshaw", "given" : "M. N.", "non-dropping-particle" : "", "parse-names" : false, "suffix" : "" }, { "dropping-particle" : "", "family" : "Brooks", "given" : "B. A.", "non-dropping-particle" : "", "parse-names" : false, "suffix" : "" }, { "dropping-particle" : "", "family" : "Tribble", "given" : "G.", "non-dropping-particle" : "", "parse-names" : false, "suffix" : "" }, { "dropping-particle" : "", "family" : "Jacobi", "given" : "J.", "non-dropping-particle" : "", "parse-names" : false, "suffix" : "" } ], "container-title" : "American Geophysical Union Fall Meeting", "id" : "ITEM-2", "issued" : { "date-parts" : [ [ "2010" ] ] }, "page" : "#EP22A-01", "title" : "Sediment budget for a polluted Hawaiian reef using hillslope monitoring and process mapping", "type" : "paper-conference" }, "uris" : [ "http://www.mendeley.com/documents/?uuid=4378c49d-290f-4de2-b054-3c2ff8e4d978" ] } ], "mendeley" : { "formattedCitation" : "(Risk, 2014; Stock et al., 2010)", "plainTextFormattedCitation" : "(Risk, 2014; Stock et al., 2010)", "previouslyFormattedCitation" : "(Risk, 2014; Stock et al., 2010)" }, "properties" : { "noteIndex" : 0 }, "schema" : "https://github.com/citation-style-language/schema/raw/master/csl-citation.json" }</w:instrText>
        </w:r>
        <w:r w:rsidR="005C06DF">
          <w:fldChar w:fldCharType="separate"/>
        </w:r>
        <w:r w:rsidR="005C06DF" w:rsidRPr="00E153E3">
          <w:rPr>
            <w:noProof/>
          </w:rPr>
          <w:t>(Risk, 2014; Stock et al., 2010)</w:t>
        </w:r>
        <w:r w:rsidR="005C06DF">
          <w:fldChar w:fldCharType="end"/>
        </w:r>
        <w:r w:rsidR="005C06DF">
          <w:t xml:space="preserve">. </w:t>
        </w:r>
        <w:r w:rsidR="00BD448B">
          <w:t>U</w:t>
        </w:r>
        <w:r>
          <w:t>npaved roads covering</w:t>
        </w:r>
        <w:r w:rsidR="004744C4">
          <w:t xml:space="preserve"> 0.3-0.9% of the watershed </w:t>
        </w:r>
        <w:r>
          <w:t>were the dominant sediment source on St. John</w:t>
        </w:r>
        <w:r w:rsidR="00BD448B">
          <w:t xml:space="preserve"> in the Caribbean</w:t>
        </w:r>
        <w:r>
          <w:t>, and increased sediment yield to the coast by 5-9</w:t>
        </w:r>
        <w:r w:rsidR="005C06DF">
          <w:t>x</w:t>
        </w:r>
      </w:ins>
      <w:r>
        <w:t xml:space="preserve"> relative to undisturbed watersheds </w:t>
      </w:r>
      <w:r w:rsidR="00DB6D03">
        <w:fldChar w:fldCharType="begin" w:fldLock="1"/>
      </w:r>
      <w:r w:rsidR="00E153E3">
        <w:instrText>ADDIN CSL_CITATION { "citationItems" : [ { "id" : "ITEM-1", "itemData" : { "ISBN" : "0341-8162", "author" : [ { "dropping-particle" : "", "family" : "Ramos-Scharr\u00f3n", "given" : "Carlos E", "non-dropping-particle" : "", "parse-names" : false, "suffix" : "" }, { "dropping-particle" : "", "family" : "Macdonald", "given" : "Lee H", "non-dropping-particle" : "", "parse-names" : false, "suffix" : "" } ], "container-title" : "Catena", "id" : "ITEM-1", "issue" : "2", "issued" : { "date-parts" : [ [ "2007" ] ] }, "page" : "250-266", "title" : "Measurement and prediction of natural and anthropogenic sediment sources, St. John, US Virgin Islands", "type" : "article-journal", "volume" : "71" }, "uris" : [ "http://www.mendeley.com/documents/?uuid=71f41540-4707-495e-8594-8c8a2b5b7e33" ] } ], "mendeley" : { "formattedCitation" : "(Ramos-Scharr\u00f3n and Macdonald, 2007)", "plainTextFormattedCitation" : "(Ramos-Scharr\u00f3n and Macdonald, 2007)", "previouslyFormattedCitation" : "(Ramos-Scharr\u00f3n and Macdonald, 2007)" }, "properties" : { "noteIndex" : 0 }, "schema" : "https://github.com/citation-style-language/schema/raw/master/csl-citation.json" }</w:instrText>
      </w:r>
      <w:r w:rsidR="00DB6D03">
        <w:fldChar w:fldCharType="separate"/>
      </w:r>
      <w:r w:rsidR="00E153E3" w:rsidRPr="00E153E3">
        <w:rPr>
          <w:noProof/>
        </w:rPr>
        <w:t>(Ramos-Scharrón and Macdonald, 2007)</w:t>
      </w:r>
      <w:r w:rsidR="00DB6D03">
        <w:fldChar w:fldCharType="end"/>
      </w:r>
      <w:r>
        <w:t>. In the</w:t>
      </w:r>
      <w:r w:rsidR="004744C4">
        <w:t xml:space="preserve"> </w:t>
      </w:r>
      <w:ins w:id="97" w:author="Alex Messina" w:date="2016-02-16T18:58:00Z">
        <w:r w:rsidR="004744C4">
          <w:t>U.S.</w:t>
        </w:r>
        <w:r>
          <w:t xml:space="preserve"> </w:t>
        </w:r>
      </w:ins>
      <w:r>
        <w:t>Pacifi</w:t>
      </w:r>
      <w:r w:rsidR="004744C4">
        <w:t>c Northwest</w:t>
      </w:r>
      <w:del w:id="98" w:author="Alex Messina" w:date="2016-02-16T18:58:00Z">
        <w:r>
          <w:delText xml:space="preserve"> of the United States, several studies found</w:delText>
        </w:r>
      </w:del>
      <w:ins w:id="99" w:author="Alex Messina" w:date="2016-02-16T18:58:00Z">
        <w:r>
          <w:t>,</w:t>
        </w:r>
      </w:ins>
      <w:r>
        <w:t xml:space="preserve"> m</w:t>
      </w:r>
      <w:r w:rsidR="004744C4">
        <w:t xml:space="preserve">ost road-generated sediment </w:t>
      </w:r>
      <w:del w:id="100" w:author="Alex Messina" w:date="2016-02-16T18:58:00Z">
        <w:r>
          <w:delText>can originate</w:delText>
        </w:r>
      </w:del>
      <w:ins w:id="101" w:author="Alex Messina" w:date="2016-02-16T18:58:00Z">
        <w:r>
          <w:t>originate</w:t>
        </w:r>
        <w:r w:rsidR="004744C4">
          <w:t>d</w:t>
        </w:r>
      </w:ins>
      <w:r>
        <w:t xml:space="preserve"> from just a small fraction of unpaved roads </w:t>
      </w:r>
      <w:r w:rsidR="00DB6D03">
        <w:fldChar w:fldCharType="begin" w:fldLock="1"/>
      </w:r>
      <w:r w:rsidR="00E153E3">
        <w:instrText>ADDIN CSL_CITATION { "citationItems" : [ { "id" : "ITEM-1", "itemData" : { "author" : [ { "dropping-particle" : "", "family" : "Gomi", "given" : "Takashi", "non-dropping-particle" : "", "parse-names" : false, "suffix" : "" }, { "dropping-particle" : "", "family" : "Moore", "given" : "R. Dan", "non-dropping-particle" : "", "parse-names" : false, "suffix" : "" }, { "dropping-particle" : "", "family" : "Hassan", "given" : "Marwan A.", "non-dropping-particle" : "", "parse-names" : false, "suffix" : "" } ], "container-title" : "Journal of the American Water Resources Association", "id" : "ITEM-1", "issued" : { "date-parts" : [ [ "2005" ] ] }, "title" : "Suspended sediment dynamics in small forest streams of the Pacific Northwest", "type" : "article-journal" }, "uris" : [ "http://www.mendeley.com/documents/?uuid=24851b0e-1827-40dd-a463-4e8671208d0f" ] }, { "id" : "ITEM-2", "itemData" : { "author" : [ { "dropping-particle" : "", "family" : "Henderson", "given" : "G.W.", "non-dropping-particle" : "", "parse-names" : false, "suffix" : "" }, { "dropping-particle" : "", "family" : "Toews", "given" : "D.A.A.", "non-dropping-particle" : "", "parse-names" : false, "suffix" : "" } ], "chapter-number" : "Working Pa", "container-title" : "Watershed Assessment in the Southern Interior of British Columbia", "editor" : [ { "dropping-particle" : "", "family" : "Toews", "given" : "D.A.A.", "non-dropping-particle" : "", "parse-names" : false, "suffix" : "" }, { "dropping-particle" : "", "family" : "Chatwin", "given" : "S.", "non-dropping-particle" : "", "parse-names" : false, "suffix" : "" } ], "id" : "ITEM-2", "issued" : { "date-parts" : [ [ "2001" ] ] }, "page" : "189-208", "publisher" : "B.C. Ministry of Forests, Research Branch", "publisher-place" : "Victoria, British Columbia", "title" : "Using Sediment Budgets to Test the Watershed Assessment Procedure in Southeastern British Columbia", "type" : "chapter" }, "uris" : [ "http://www.mendeley.com/documents/?uuid=93c8d997-87f4-41bc-9408-cdd804aa4a2a" ] }, { "id" : "ITEM-3", "itemData" : { "author" : [ { "dropping-particle" : "", "family" : "Megahan", "given" : "W.F.", "non-dropping-particle" : "", "parse-names" : false, "suffix" : "" }, { "dropping-particle" : "", "family" : "Wilson", "given" : "M.", "non-dropping-particle" : "", "parse-names" : false, "suffix" : "" }, { "dropping-particle" : "", "family" : "Monsen", "given" : "S.B.", "non-dropping-particle" : "", "parse-names" : false, "suffix" : "" } ], "container-title" : "Earth Surface Processes and Landforms", "id" : "ITEM-3", "issued" : { "date-parts" : [ [ "2001" ] ] }, "page" : "153-163", "title" : "Sediment production from granitic cutslopes on forest roads in Idaho, USA", "type" : "article-journal", "volume" : "26" }, "uris" : [ "http://www.mendeley.com/documents/?uuid=fb077ee7-b430-48ee-a1b5-92311c18e5fa" ] }, { "id" : "ITEM-4", "itemData" : { "author" : [ { "dropping-particle" : "", "family" : "Wemple", "given" : "B.C.", "non-dropping-particle" : "", "parse-names" : false, "suffix" : "" }, { "dropping-particle" : "", "family" : "Jones", "given" : "J.A.", "non-dropping-particle" : "", "parse-names" : false, "suffix" : "" }, { "dropping-particle" : "", "family" : "Grant", "given" : "G.E.", "non-dropping-particle" : "", "parse-names" : false, "suffix" : "" } ], "container-title" : "Water Resources Bulletin", "id" : "ITEM-4", "issued" : { "date-parts" : [ [ "1996" ] ] }, "page" : "1195-1207", "title" : "Channel Network Extension by Logging Roads in Two Basins, Western Cascades, Oregon", "type" : "article-journal", "volume" : "32" }, "uris" : [ "http://www.mendeley.com/documents/?uuid=43d7281f-e3f0-4f2b-99ea-3074c6269f03" ] } ], "mendeley" : { "formattedCitation" : "(Gomi et al., 2005; Henderson and Toews, 2001; Megahan et al., 2001; Wemple et al., 1996)", "plainTextFormattedCitation" : "(Gomi et al., 2005; Henderson and Toews, 2001; Megahan et al., 2001; Wemple et al., 1996)", "previouslyFormattedCitation" : "(Gomi et al., 2005; Henderson and Toews, 2001; Megahan et al., 2001; Wemple et al., 1996)" }, "properties" : { "noteIndex" : 0 }, "schema" : "https://github.com/citation-style-language/schema/raw/master/csl-citation.json" }</w:instrText>
      </w:r>
      <w:r w:rsidR="00DB6D03">
        <w:fldChar w:fldCharType="separate"/>
      </w:r>
      <w:r w:rsidR="00E153E3" w:rsidRPr="00E153E3">
        <w:rPr>
          <w:noProof/>
        </w:rPr>
        <w:t>(Gomi et al., 2005; Henderson and Toews, 2001; Megahan et al., 2001; Wemple et al., 1996)</w:t>
      </w:r>
      <w:r w:rsidR="00DB6D03">
        <w:fldChar w:fldCharType="end"/>
      </w:r>
      <w:r w:rsidR="004744C4">
        <w:t xml:space="preserve">, and heavily used roads </w:t>
      </w:r>
      <w:del w:id="102" w:author="Alex Messina" w:date="2016-02-16T18:58:00Z">
        <w:r>
          <w:delText>could generate 130 times</w:delText>
        </w:r>
      </w:del>
      <w:ins w:id="103" w:author="Alex Messina" w:date="2016-02-16T18:58:00Z">
        <w:r>
          <w:t>generate</w:t>
        </w:r>
        <w:r w:rsidR="004744C4">
          <w:t>d</w:t>
        </w:r>
        <w:r>
          <w:t xml:space="preserve"> 130</w:t>
        </w:r>
        <w:r w:rsidR="005C06DF">
          <w:t>x</w:t>
        </w:r>
      </w:ins>
      <w:r>
        <w:t xml:space="preserve"> as much sediment as abandoned roads </w:t>
      </w:r>
      <w:r w:rsidR="00DB6D03">
        <w:fldChar w:fldCharType="begin" w:fldLock="1"/>
      </w:r>
      <w:r w:rsidR="00E153E3">
        <w:instrText>ADDIN CSL_CITATION { "citationItems" : [ { "id" : "ITEM-1", "itemData" : { "author" : [ { "dropping-particle" : "", "family" : "Reid", "given" : "L M", "non-dropping-particle" : "", "parse-names" : false, "suffix" : "" }, { "dropping-particle" : "", "family" : "Dunne", "given" : "T", "non-dropping-particle" : "", "parse-names" : false, "suffix" : "" } ], "container-title" : "Water Resources Research", "id" : "ITEM-1", "issue" : "11", "issued" : { "date-parts" : [ [ "1984" ] ] }, "page" : "1753-1761", "title" : "Sediment production from forest road surfaces", "type" : "article-journal", "volume" : "20" }, "uris" : [ "http://www.mendeley.com/documents/?uuid=8eb0b159-4992-41bd-ab6f-0af2c7968052" ] } ], "mendeley" : { "formattedCitation" : "(Reid and Dunne, 1984)", "plainTextFormattedCitation" : "(Reid and Dunne, 1984)", "previouslyFormattedCitation" : "(Reid and Dunne, 1984)" }, "properties" : { "noteIndex" : 0 }, "schema" : "https://github.com/citation-style-language/schema/raw/master/csl-citation.json" }</w:instrText>
      </w:r>
      <w:r w:rsidR="00DB6D03">
        <w:fldChar w:fldCharType="separate"/>
      </w:r>
      <w:r w:rsidR="00E153E3" w:rsidRPr="00E153E3">
        <w:rPr>
          <w:noProof/>
        </w:rPr>
        <w:t>(Reid and Dunne, 1984)</w:t>
      </w:r>
      <w:r w:rsidR="00DB6D03">
        <w:fldChar w:fldCharType="end"/>
      </w:r>
      <w:r w:rsidR="005C06DF">
        <w:t xml:space="preserve">. </w:t>
      </w:r>
      <w:del w:id="104" w:author="Alex Messina" w:date="2016-02-16T18:58:00Z">
        <w:r>
          <w:delText xml:space="preserve">In a watershed disturbed by grazing on Molokai, Hawaii, less than 5% of the land produces most of the sediment, and only 1% produces approximately 50% of the sediment </w:delText>
        </w:r>
        <w:r w:rsidR="00DB6D03">
          <w:fldChar w:fldCharType="begin" w:fldLock="1"/>
        </w:r>
        <w:r w:rsidR="00E153E3">
          <w:delInstrText>ADDIN CSL_CITATION { "citationItems" : [ { "id" : "ITEM-1", "itemData" : { "DOI" : "10.1016/j.cosust.2014.01.003", "ISSN" : "18773435", "author" : [ { "dropping-particle" : "", "family" : "Risk", "given" : "Michael J", "non-dropping-particle" : "", "parse-names" : false, "suffix" : "" } ], "container-title" : "Current Opinion in Environmental Sustainability", "id" : "ITEM-1", "issued" : { "date-parts" : [ [ "2014", "4" ] ] }, "page" : "108-117", "publisher" : "Elsevier B.V.", "title" : "Assessing the effects of sediments and nutrients on coral reefs", "type" : "article-journal", "volume" : "7" }, "uris" : [ "http://www.mendeley.com/documents/?uuid=6d838c59-39c0-49c0-9060-c7c5ae6170ba" ] }, { "id" : "ITEM-2", "itemData" : { "abstract" : "Pollution from coastal watersheds threatens the ecology of the nearshore, including tropical reefs. Suspended sediment concentrations off the reefs of Molokai, Hawaii, chronically exceed a toxic 10 mg/L, threatening reef ecosystems. We hypothesize that historic conversion of hillslope processes from soil creep to overland flow increased both magnitude and frequency of erosion. To create a process sediment budget, we used surficial and ecological mapping, hillslope and stream gages, and novel sensors to locate, quantify and model the generation of fine sediments polluting the reef. Ecological and geomorphic mapping from LiDAR and multi-spectral imagery located overland flow areas with vegetation cover below a threshold preventing erosion. Here, feral goat grazing exposed volcanic soils whose low matrix hydraulic conductivities (1-25 mm/hour) promote Horton overland flow. We instrumented steep, barren hillslopes with soil moisture sensors, overland flow meters, Parshal flumes, ISCO sediment samplers, and a rain gage and conducted repeat Tripod LiDAR and infiltration tests. To characterize soil resistance to overland flow erosion, we used a Cohesive Strength Meter (CSM) to simulate water stress. At the 13.5 km 2 watershed mouth we used a USGS stream gage with an ISCO sediment sampler to estimate total load. Over 3 years, storms triggered overland flow during rainfall intensities above 10-15 mm/hr. Overland flow meters indicate such flows can be up to 3 cm deep, with a tendency to deepen downslope. CSM tests indicate that these depths are insufficient to erode soils where vegetation is dense, but far above threshold values of 2-3 mm for bare soils. Sediment ratings curves for both hillslope and downstream catchment gages show clock-wise hysteresis during the first intense storms in the fall, becoming linear later in the season. During fall storms, sediment concentration is often 10X higher at a given stage. Revised annual lowering rates from experimental hillslopes are 1.5 cm/a (erosion pins), 1.4 cm/a (suspended sediment) and 1.6 cm/a (repeat Tripod LiDAR). These rates are at least 100-fold greater than the long-term river lowering rate of 0.13 mm/a. A sediment budget constructed by extrapolating hillslope lowering rates to the portions of the catchments mapped as unvegetated overland flow predicts a total yearly flux of ~ 6500 t, in agreement with the measured total of ~6200 t. Decadal records illustrate that rainfall intensities sufficient to generate ov\u2026", "author" : [ { "dropping-particle" : "", "family" : "Stock", "given" : "J. D.", "non-dropping-particle" : "", "parse-names" : false, "suffix" : "" }, { "dropping-particle" : "", "family" : "Rosener", "given" : "M.", "non-dropping-particle" : "", "parse-names" : false, "suffix" : "" }, { "dropping-particle" : "", "family" : "Schmidt", "given" : "K. M.", "non-dropping-particle" : "", "parse-names" : false, "suffix" : "" }, { "dropping-particle" : "", "family" : "Hanshaw", "given" : "M. N.", "non-dropping-particle" : "", "parse-names" : false, "suffix" : "" }, { "dropping-particle" : "", "family" : "Brooks", "given" : "B. A.", "non-dropping-particle" : "", "parse-names" : false, "suffix" : "" }, { "dropping-particle" : "", "family" : "Tribble", "given" : "G.", "non-dropping-particle" : "", "parse-names" : false, "suffix" : "" }, { "dropping-particle" : "", "family" : "Jacobi", "given" : "J.", "non-dropping-particle" : "", "parse-names" : false, "suffix" : "" } ], "container-title" : "American Geophysical Union Fall Meeting", "id" : "ITEM-2", "issued" : { "date-parts" : [ [ "2010" ] ] }, "page" : "#EP22A-01", "title" : "Sediment budget for a polluted Hawaiian reef using hillslope monitoring and process mapping", "type" : "paper-conference" }, "uris" : [ "http://www.mendeley.com/documents/?uuid=4378c49d-290f-4de2-b054-3c2ff8e4d978" ] } ], "mendeley" : { "formattedCitation" : "(Risk, 2014; Stock et al., 2010)", "plainTextFormattedCitation" : "(Risk, 2014; Stock et al., 2010)", "previouslyFormattedCitation" : "(Risk, 2014; Stock et al., 2010)" }, "properties" : { "noteIndex" : 0 }, "schema" : "https://github.com/citation-style-language/schema/raw/master/csl-citation.json" }</w:delInstrText>
        </w:r>
        <w:r w:rsidR="00DB6D03">
          <w:fldChar w:fldCharType="separate"/>
        </w:r>
        <w:r w:rsidR="00E153E3" w:rsidRPr="00E153E3">
          <w:rPr>
            <w:noProof/>
          </w:rPr>
          <w:delText>(Risk, 2014; Stock et al., 2010)</w:delText>
        </w:r>
        <w:r w:rsidR="00DB6D03">
          <w:fldChar w:fldCharType="end"/>
        </w:r>
        <w:r>
          <w:delText>, suggesting that management should focus on identifying, quantifying, and mediating erosion hotspots.</w:delText>
        </w:r>
      </w:del>
    </w:p>
    <w:p w14:paraId="5772C500" w14:textId="3FC0C7FD" w:rsidR="00A955CD" w:rsidRDefault="00511FB0" w:rsidP="00511FB0">
      <w:r>
        <w:t>S</w:t>
      </w:r>
      <w:r w:rsidR="006F5A12">
        <w:t>ediment</w:t>
      </w:r>
      <w:r>
        <w:t xml:space="preserve"> management</w:t>
      </w:r>
      <w:r w:rsidR="006F5A12">
        <w:t xml:space="preserve"> requires linking </w:t>
      </w:r>
      <w:ins w:id="105" w:author="Alex Messina" w:date="2016-02-16T18:58:00Z">
        <w:r w:rsidR="004744C4">
          <w:t xml:space="preserve">changes in </w:t>
        </w:r>
      </w:ins>
      <w:r w:rsidR="005C06DF">
        <w:t>land use</w:t>
      </w:r>
      <w:del w:id="106" w:author="Alex Messina" w:date="2016-02-16T18:58:00Z">
        <w:r w:rsidR="006F5A12">
          <w:delText xml:space="preserve"> changes and mitigation strategies</w:delText>
        </w:r>
      </w:del>
      <w:r w:rsidR="006F5A12">
        <w:t xml:space="preserve"> to changes in sediment yields at the watershed outlet</w:t>
      </w:r>
      <w:r w:rsidR="00875513">
        <w:t xml:space="preserve"> </w:t>
      </w:r>
      <w:r w:rsidR="00875513">
        <w:fldChar w:fldCharType="begin" w:fldLock="1"/>
      </w:r>
      <w:r w:rsidR="00875513">
        <w:instrText>ADDIN CSL_CITATION { "citationItems" : [ { "id" : "ITEM-1", "itemData" : { "DOI" : "10.1016/j.envsci.2007.10.004", "ISBN" : "1462-9011", "ISSN" : "14629011", "abstract" : "There is increasing recognition that fine sediment represents an important diffuse source pollutant in surface waters, due to its role in governing the transfer and fate of many substances, including nutrients, heavy metals, pesticides and other organic contaminants, and because of its impacts on aquatic ecology. Catchment management strategies therefore frequently need to include provision for the control of sediment mobilisation and delivery. The sediment budget concept provides a valuable framework for assisting the management and control of diffuse source sediment pollution and associated problems, by identifying the key sources and demonstrating the importance of intermediate stores and the likely impact of upstream mitigation strategies on downstream suspended sediment and sediment-associated contaminant fluxes. Accordingly, the utility of the sediment budget concept for catchment management is further discussed, by introducing examples from several contrasting river basins. ?? 2007 Elsevier Ltd. All rights reserved.", "author" : [ { "dropping-particle" : "", "family" : "Walling", "given" : "D. E.", "non-dropping-particle" : "", "parse-names" : false, "suffix" : "" }, { "dropping-particle" : "", "family" : "Collins", "given" : "a. L.", "non-dropping-particle" : "", "parse-names" : false, "suffix" : "" } ], "container-title" : "Environmental Science and Policy", "id" : "ITEM-1", "issue" : "2", "issued" : { "date-parts" : [ [ "2008" ] ] }, "page" : "136-143", "title" : "The catchment sediment budget as a management tool", "type" : "article-journal", "volume" : "11" }, "uris" : [ "http://www.mendeley.com/documents/?uuid=5df21b5d-2fd2-4c75-b1b1-0d8fba23b522" ] } ], "mendeley" : { "formattedCitation" : "(Walling and Collins, 2008)", "plainTextFormattedCitation" : "(Walling and Collins, 2008)", "previouslyFormattedCitation" : "(Walling and Collins, 2008)" }, "properties" : { "noteIndex" : 0 }, "schema" : "https://github.com/citation-style-language/schema/raw/master/csl-citation.json" }</w:instrText>
      </w:r>
      <w:r w:rsidR="00875513">
        <w:fldChar w:fldCharType="separate"/>
      </w:r>
      <w:r w:rsidR="00875513" w:rsidRPr="00E153E3">
        <w:rPr>
          <w:noProof/>
        </w:rPr>
        <w:t>(Walling and Collins, 2008)</w:t>
      </w:r>
      <w:r w:rsidR="00875513">
        <w:fldChar w:fldCharType="end"/>
      </w:r>
      <w:r w:rsidR="006F5A12">
        <w:t xml:space="preserve">. A sediment budget quantifies sediment </w:t>
      </w:r>
      <w:del w:id="107" w:author="Alex Messina" w:date="2016-02-16T18:58:00Z">
        <w:r w:rsidR="006F5A12">
          <w:delText>as it moves</w:delText>
        </w:r>
      </w:del>
      <w:ins w:id="108" w:author="Alex Messina" w:date="2016-02-16T18:58:00Z">
        <w:r w:rsidR="005C06DF">
          <w:t>movement</w:t>
        </w:r>
      </w:ins>
      <w:r w:rsidR="005C06DF">
        <w:t xml:space="preserve"> </w:t>
      </w:r>
      <w:r w:rsidR="006F5A12">
        <w:t xml:space="preserve">from key sources like hillslope erosion, channel-bank erosion, and mass movements, to its eventual exit from a watershed </w:t>
      </w:r>
      <w:r w:rsidR="00DB6D03">
        <w:fldChar w:fldCharType="begin" w:fldLock="1"/>
      </w:r>
      <w:r w:rsidR="00E153E3">
        <w:instrText>ADDIN CSL_CITATION { "citationItems" : [ { "id" : "ITEM-1", "itemData" : { "author" : [ { "dropping-particle" : "", "family" : "Rapp", "given" : "Anders", "non-dropping-particle" : "", "parse-names" : false, "suffix" : "" } ], "container-title" : "Geografiska Annaler", "id" : "ITEM-1", "issue" : "2/3", "issued" : { "date-parts" : [ [ "1960" ] ] }, "page" : "65-200", "title" : "Recent development of mountain slopes in Karkevagge and surroundings, northern Scandinavia", "type" : "article-journal", "volume" : "42" }, "uris" : [ "http://www.mendeley.com/documents/?uuid=5dcb1d72-917e-4260-9f49-4c35e05fd0a9" ] } ], "mendeley" : { "formattedCitation" : "(Rapp, 1960)", "plainTextFormattedCitation" : "(Rapp, 1960)", "previouslyFormattedCitation" : "(Rapp, 1960)" }, "properties" : { "noteIndex" : 0 }, "schema" : "https://github.com/citation-style-language/schema/raw/master/csl-citation.json" }</w:instrText>
      </w:r>
      <w:r w:rsidR="00DB6D03">
        <w:fldChar w:fldCharType="separate"/>
      </w:r>
      <w:r w:rsidR="00E153E3" w:rsidRPr="00E153E3">
        <w:rPr>
          <w:noProof/>
        </w:rPr>
        <w:t>(Rapp, 1960)</w:t>
      </w:r>
      <w:r w:rsidR="00DB6D03">
        <w:fldChar w:fldCharType="end"/>
      </w:r>
      <w:r w:rsidR="006F5A12">
        <w:t xml:space="preserve">. </w:t>
      </w:r>
      <w:r w:rsidR="00716BDF">
        <w:fldChar w:fldCharType="begin" w:fldLock="1"/>
      </w:r>
      <w:r w:rsidR="00875513">
        <w:instrText>ADDIN CSL_CITATION { "citationItems" : [ { "id" : "ITEM-1", "itemData" : { "ISBN" : "0018-8158", "author" : [ { "dropping-particle" : "", "family" : "Walling", "given" : "D E", "non-dropping-particle" : "", "parse-names" : false, "suffix" : "" } ], "container-title" : "Hydrobiologia", "id" : "ITEM-1", "issued" : { "date-parts" : [ [ "1999" ] ] }, "page" : "223-240", "title" : "Linking land use, erosion and sediment yields in river basins", "type" : "article-journal", "volume" : "410" }, "uris" : [ "http://www.mendeley.com/documents/?uuid=3d9aca68-a26b-49af-bc3d-78578fa0168c" ] } ], "mendeley" : { "formattedCitation" : "(Walling, 1999)", "manualFormatting" : "Walling (1999)", "plainTextFormattedCitation" : "(Walling, 1999)", "previouslyFormattedCitation" : "(Walling, 1999)" }, "properties" : { "noteIndex" : 0 }, "schema" : "https://github.com/citation-style-language/schema/raw/master/csl-citation.json" }</w:instrText>
      </w:r>
      <w:r w:rsidR="00716BDF">
        <w:fldChar w:fldCharType="separate"/>
      </w:r>
      <w:r w:rsidR="00875513">
        <w:rPr>
          <w:noProof/>
        </w:rPr>
        <w:t>Walling</w:t>
      </w:r>
      <w:r w:rsidR="00E153E3" w:rsidRPr="00E153E3">
        <w:rPr>
          <w:noProof/>
        </w:rPr>
        <w:t xml:space="preserve"> </w:t>
      </w:r>
      <w:r w:rsidR="00875513">
        <w:rPr>
          <w:noProof/>
        </w:rPr>
        <w:t>(</w:t>
      </w:r>
      <w:r w:rsidR="00E153E3" w:rsidRPr="00E153E3">
        <w:rPr>
          <w:noProof/>
        </w:rPr>
        <w:t>1999)</w:t>
      </w:r>
      <w:r w:rsidR="00716BDF">
        <w:fldChar w:fldCharType="end"/>
      </w:r>
      <w:r w:rsidR="00716BDF">
        <w:t xml:space="preserve"> </w:t>
      </w:r>
      <w:r w:rsidR="006F5A12">
        <w:t xml:space="preserve">used a sediment budget to show that </w:t>
      </w:r>
      <w:r w:rsidR="003E29D2">
        <w:t>s</w:t>
      </w:r>
      <w:r w:rsidR="006F5A12">
        <w:t xml:space="preserve">ediment yield from watersheds can be insensitive to </w:t>
      </w:r>
      <w:del w:id="109" w:author="Alex Messina" w:date="2016-02-16T18:58:00Z">
        <w:r w:rsidR="006F5A12">
          <w:delText xml:space="preserve">both </w:delText>
        </w:r>
      </w:del>
      <w:r w:rsidR="004744C4">
        <w:t>land use</w:t>
      </w:r>
      <w:r w:rsidR="003E29D2">
        <w:t xml:space="preserve"> change</w:t>
      </w:r>
      <w:r w:rsidR="006F5A12">
        <w:t xml:space="preserve"> and erosion management due to high sediment storage capacity on hillslopes and in the channe</w:t>
      </w:r>
      <w:r w:rsidR="003E29D2">
        <w:t>l</w:t>
      </w:r>
      <w:r w:rsidR="006F5A12">
        <w:t xml:space="preserve">. Sediment yield from disturbed areas can </w:t>
      </w:r>
      <w:ins w:id="110" w:author="Alex Messina" w:date="2016-02-16T18:58:00Z">
        <w:r w:rsidR="003E29D2">
          <w:t xml:space="preserve">also </w:t>
        </w:r>
      </w:ins>
      <w:r w:rsidR="006F5A12">
        <w:t xml:space="preserve">be large but </w:t>
      </w:r>
      <w:del w:id="111" w:author="Alex Messina" w:date="2016-02-16T18:58:00Z">
        <w:r w:rsidR="006F5A12">
          <w:delText>may not be important</w:delText>
        </w:r>
      </w:del>
      <w:ins w:id="112" w:author="Alex Messina" w:date="2016-02-16T18:58:00Z">
        <w:r w:rsidR="004744C4">
          <w:t>relatively un</w:t>
        </w:r>
        <w:r w:rsidR="006F5A12">
          <w:t>important</w:t>
        </w:r>
      </w:ins>
      <w:r w:rsidR="006F5A12">
        <w:t xml:space="preserve"> compared to</w:t>
      </w:r>
      <w:del w:id="113" w:author="Alex Messina" w:date="2016-02-16T18:58:00Z">
        <w:r w:rsidR="006F5A12">
          <w:delText xml:space="preserve"> naturally</w:delText>
        </w:r>
      </w:del>
      <w:r w:rsidR="006F5A12">
        <w:t xml:space="preserve"> high yields from undisturbed areas. </w:t>
      </w:r>
      <w:ins w:id="114" w:author="Trent Biggs" w:date="2016-02-17T08:56:00Z">
        <w:r w:rsidR="00155EC9">
          <w:t>T</w:t>
        </w:r>
      </w:ins>
      <w:del w:id="115" w:author="Trent Biggs" w:date="2016-02-17T08:56:00Z">
        <w:r w:rsidR="006F5A12" w:rsidDel="00155EC9">
          <w:delText>While a full description of all sediment production and transport processes are of scientific interest,</w:delText>
        </w:r>
        <w:r w:rsidR="003E29D2" w:rsidDel="00155EC9">
          <w:delText xml:space="preserve"> t</w:delText>
        </w:r>
      </w:del>
      <w:r w:rsidR="003E29D2">
        <w:t xml:space="preserve">he sediment budget </w:t>
      </w:r>
      <w:del w:id="116" w:author="Alex Messina" w:date="2016-02-16T18:58:00Z">
        <w:r w:rsidR="006F5A12">
          <w:delText>needs to</w:delText>
        </w:r>
      </w:del>
      <w:ins w:id="117" w:author="Alex Messina" w:date="2016-02-16T18:58:00Z">
        <w:r w:rsidR="003E29D2">
          <w:t>can</w:t>
        </w:r>
      </w:ins>
      <w:r w:rsidR="003E29D2">
        <w:t xml:space="preserve"> be simplified </w:t>
      </w:r>
      <w:del w:id="118" w:author="Alex Messina" w:date="2016-02-16T18:58:00Z">
        <w:r w:rsidR="006F5A12">
          <w:delText>to</w:delText>
        </w:r>
      </w:del>
      <w:ins w:id="119" w:author="Alex Messina" w:date="2016-02-16T18:58:00Z">
        <w:r w:rsidR="003E29D2">
          <w:t>since m</w:t>
        </w:r>
        <w:r w:rsidR="006F5A12">
          <w:t xml:space="preserve">ost applications require only </w:t>
        </w:r>
        <w:r w:rsidR="004744C4">
          <w:t>the order of magnitude or</w:t>
        </w:r>
        <w:r w:rsidR="006F5A12">
          <w:t xml:space="preserve"> re</w:t>
        </w:r>
        <w:r w:rsidR="004744C4">
          <w:t>lative importance of process</w:t>
        </w:r>
        <w:r w:rsidR="003E29D2">
          <w:t>es</w:t>
        </w:r>
      </w:ins>
      <w:r w:rsidR="003E29D2">
        <w:t xml:space="preserve"> be </w:t>
      </w:r>
      <w:del w:id="120" w:author="Alex Messina" w:date="2016-02-16T18:58:00Z">
        <w:r w:rsidR="006F5A12">
          <w:delText>used as a management tool</w:delText>
        </w:r>
      </w:del>
      <w:ins w:id="121" w:author="Alex Messina" w:date="2016-02-16T18:58:00Z">
        <w:r w:rsidR="003E29D2">
          <w:t>known</w:t>
        </w:r>
      </w:ins>
      <w:r w:rsidR="003E29D2">
        <w:t xml:space="preserve"> </w:t>
      </w:r>
      <w:r w:rsidR="003E29D2">
        <w:fldChar w:fldCharType="begin" w:fldLock="1"/>
      </w:r>
      <w:r w:rsidR="00BB4D15">
        <w:instrText>ADDIN CSL_CITATION { "citationItems" : [ { "id" : "ITEM-1", "itemData" : { "ISBN" : "0018-8158", "author" : [ { "dropping-particle" : "", "family" : "Slaymaker", "given" : "Olav", "non-dropping-particle" : "", "parse-names" : false, "suffix" : "" } ], "container-title" : "Hydrobiologia", "id" : "ITEM-1", "issue" : "1", "issued" : { "date-parts" : [ [ "2003" ] ] }, "page" : "71-82", "title" : "The sediment budget as conceptual framework and management tool", "type" : "article-journal", "volume" : "494" }, "uris" : [ "http://www.mendeley.com/documents/?uuid=748aa7eb-6618-4830-b6af-fae1f7789606" ] } ], "mendeley" : { "formattedCitation" : "(Slaymaker, 2003)", "plainTextFormattedCitation" : "(Slaymaker, 2003)", "previouslyFormattedCitation" : "(Slaymaker, 2003)" }, "properties" : { "noteIndex" : 0 }, "schema" : "https://github.com/citation-style-language/schema/raw/master/csl-citation.json" }</w:instrText>
      </w:r>
      <w:r w:rsidR="003E29D2">
        <w:fldChar w:fldCharType="separate"/>
      </w:r>
      <w:r w:rsidR="003E29D2" w:rsidRPr="003E29D2">
        <w:rPr>
          <w:noProof/>
        </w:rPr>
        <w:t>(Slaymaker, 2003)</w:t>
      </w:r>
      <w:r w:rsidR="003E29D2">
        <w:fldChar w:fldCharType="end"/>
      </w:r>
      <w:r w:rsidR="003E29D2">
        <w:t>.</w:t>
      </w:r>
      <w:r w:rsidR="006F5A12">
        <w:t xml:space="preserve"> </w:t>
      </w:r>
      <w:del w:id="122" w:author="Alex Messina" w:date="2016-02-16T18:58:00Z">
        <w:r w:rsidR="006F5A12">
          <w:delText xml:space="preserve">Most management applications require only that the order of magnitude or the relative importance of process rates be known, so </w:delText>
        </w:r>
      </w:del>
      <w:r w:rsidR="00716BDF">
        <w:fldChar w:fldCharType="begin" w:fldLock="1"/>
      </w:r>
      <w:r w:rsidR="00E153E3">
        <w:instrText>ADDIN CSL_CITATION { "citationItems" : [ { "id" : "ITEM-1", "itemData" : { "ISBN" : "3923381395", "author" : [ { "dropping-particle" : "", "family" : "Reid", "given" : "L M", "non-dropping-particle" : "", "parse-names" : false, "suffix" : "" }, { "dropping-particle" : "", "family" : "Dunne", "given" : "T", "non-dropping-particle" : "", "parse-names" : false, "suffix" : "" } ], "id" : "ITEM-1", "issued" : { "date-parts" : [ [ "1996" ] ] }, "publisher" : "Catena Verlag", "publisher-place" : "Reiskirchen, Germany", "title" : "Rapid evaluation of sediment budgets", "type" : "book" }, "uris" : [ "http://www.mendeley.com/documents/?uuid=db24fe95-3318-4c34-aa9e-4ee3d511d489" ] } ], "mendeley" : { "formattedCitation" : "(Reid and Dunne, 1996)", "manualFormatting" : "Reid and Dunne (1996)", "plainTextFormattedCitation" : "(Reid and Dunne, 1996)", "previouslyFormattedCitation" : "(Reid and Dunne, 1996)" }, "properties" : { "noteIndex" : 0 }, "schema" : "https://github.com/citation-style-language/schema/raw/master/csl-citation.json" }</w:instrText>
      </w:r>
      <w:r w:rsidR="00716BDF">
        <w:fldChar w:fldCharType="separate"/>
      </w:r>
      <w:r w:rsidR="00716BDF" w:rsidRPr="00716BDF">
        <w:rPr>
          <w:noProof/>
        </w:rPr>
        <w:t>Reid and Dunne (1996)</w:t>
      </w:r>
      <w:r w:rsidR="00716BDF">
        <w:fldChar w:fldCharType="end"/>
      </w:r>
      <w:r w:rsidR="00716BDF">
        <w:t xml:space="preserve"> </w:t>
      </w:r>
      <w:r w:rsidR="006F5A12">
        <w:t xml:space="preserve">argue a management-focused sediment budget can be developed quickly </w:t>
      </w:r>
      <w:del w:id="123" w:author="Alex Messina" w:date="2016-02-16T18:58:00Z">
        <w:r w:rsidR="006F5A12">
          <w:delText xml:space="preserve">in situations </w:delText>
        </w:r>
      </w:del>
      <w:r w:rsidR="006F5A12">
        <w:t>where the</w:t>
      </w:r>
      <w:del w:id="124" w:author="Alex Messina" w:date="2016-02-16T18:58:00Z">
        <w:r w:rsidR="006F5A12">
          <w:delText xml:space="preserve"> management</w:delText>
        </w:r>
      </w:del>
      <w:r w:rsidR="006F5A12">
        <w:t xml:space="preserve"> problem is clearly defined and the management area can be divided into homogenous sub-units.</w:t>
      </w:r>
    </w:p>
    <w:p w14:paraId="68FC75A0" w14:textId="28CC39C1" w:rsidR="00A955CD" w:rsidRDefault="006F5A12">
      <w:r>
        <w:lastRenderedPageBreak/>
        <w:t xml:space="preserve">Knowledge of suspended sediment yield (SSY) under both natural and disturbed conditions on most tropical, volcanic islands remains limited, due to the challenges of in situ monitoring in </w:t>
      </w:r>
      <w:del w:id="125" w:author="Trent Biggs" w:date="2016-02-17T08:57:00Z">
        <w:r w:rsidDel="00155EC9">
          <w:delText xml:space="preserve">these </w:delText>
        </w:r>
      </w:del>
      <w:r>
        <w:t>remote</w:t>
      </w:r>
      <w:del w:id="126" w:author="Alex Messina" w:date="2016-02-16T18:58:00Z">
        <w:r>
          <w:delText>, challenging</w:delText>
        </w:r>
      </w:del>
      <w:r>
        <w:t xml:space="preserve"> enviro</w:t>
      </w:r>
      <w:r w:rsidR="00327DBC">
        <w:t>n</w:t>
      </w:r>
      <w:r w:rsidR="003E29D2">
        <w:t xml:space="preserve">ments. </w:t>
      </w:r>
      <w:del w:id="127" w:author="Alex Messina" w:date="2016-02-16T18:58:00Z">
        <w:r>
          <w:delText xml:space="preserve">The limited data has also made it difficult to develop reliable sediment yield models for ungauged watersheds. </w:delText>
        </w:r>
      </w:del>
      <w:r>
        <w:t xml:space="preserve">Existing </w:t>
      </w:r>
      <w:ins w:id="128" w:author="Trent Biggs" w:date="2016-02-17T08:57:00Z">
        <w:r w:rsidR="00155EC9">
          <w:t xml:space="preserve">erosion </w:t>
        </w:r>
      </w:ins>
      <w:del w:id="129" w:author="Alex Messina" w:date="2016-02-16T18:58:00Z">
        <w:r>
          <w:delText xml:space="preserve">sediment yield </w:delText>
        </w:r>
      </w:del>
      <w:r>
        <w:t xml:space="preserve">models are </w:t>
      </w:r>
      <w:del w:id="130" w:author="Alex Messina" w:date="2016-02-16T18:58:00Z">
        <w:r>
          <w:delText>often</w:delText>
        </w:r>
      </w:del>
      <w:ins w:id="131" w:author="Alex Messina" w:date="2016-02-16T18:58:00Z">
        <w:r w:rsidR="005D0762">
          <w:t>mainly</w:t>
        </w:r>
      </w:ins>
      <w:r w:rsidR="005D0762">
        <w:t xml:space="preserve"> </w:t>
      </w:r>
      <w:r>
        <w:t>designed for agricultural landscapes</w:t>
      </w:r>
      <w:del w:id="132" w:author="Alex Messina" w:date="2016-02-16T18:58:00Z">
        <w:r>
          <w:delText xml:space="preserve"> and</w:delText>
        </w:r>
      </w:del>
      <w:ins w:id="133" w:author="Alex Messina" w:date="2016-02-16T18:58:00Z">
        <w:r w:rsidR="005D0762">
          <w:t>,</w:t>
        </w:r>
        <w:r>
          <w:t xml:space="preserve"> </w:t>
        </w:r>
        <w:r w:rsidR="003E29D2">
          <w:t>which</w:t>
        </w:r>
      </w:ins>
      <w:r w:rsidR="003E29D2">
        <w:t xml:space="preserve"> </w:t>
      </w:r>
      <w:r>
        <w:t xml:space="preserve">are not well-calibrated to the </w:t>
      </w:r>
      <w:del w:id="134" w:author="Alex Messina" w:date="2016-02-16T18:58:00Z">
        <w:r>
          <w:delText xml:space="preserve">climatic, topographic, and geologic conditions found on </w:delText>
        </w:r>
      </w:del>
      <w:ins w:id="135" w:author="Alex Messina" w:date="2016-02-16T18:58:00Z">
        <w:r w:rsidR="005D0762">
          <w:t>physical geography</w:t>
        </w:r>
        <w:r>
          <w:t xml:space="preserve"> </w:t>
        </w:r>
        <w:r w:rsidR="005D0762">
          <w:t xml:space="preserve">of </w:t>
        </w:r>
      </w:ins>
      <w:r>
        <w:t>steep, tropical islands</w:t>
      </w:r>
      <w:del w:id="136" w:author="Alex Messina" w:date="2016-02-16T18:58:00Z">
        <w:r>
          <w:delText>. Most readily available models also do not incorporate many of the</w:delText>
        </w:r>
      </w:del>
      <w:ins w:id="137" w:author="Alex Messina" w:date="2016-02-16T18:58:00Z">
        <w:r w:rsidR="00B914FC">
          <w:t xml:space="preserve">, and </w:t>
        </w:r>
        <w:r w:rsidR="003E29D2">
          <w:t>ignore</w:t>
        </w:r>
      </w:ins>
      <w:r>
        <w:t xml:space="preserve"> important processes </w:t>
      </w:r>
      <w:del w:id="138" w:author="Alex Messina" w:date="2016-02-16T18:58:00Z">
        <w:r>
          <w:delText>that generate sediment in steep watersheds, including</w:delText>
        </w:r>
      </w:del>
      <w:ins w:id="139" w:author="Alex Messina" w:date="2016-02-16T18:58:00Z">
        <w:r w:rsidR="00B914FC">
          <w:t>like</w:t>
        </w:r>
      </w:ins>
      <w:r>
        <w:t xml:space="preserve"> mass movements</w:t>
      </w:r>
      <w:r w:rsidR="00716BDF">
        <w:t xml:space="preserve"> </w:t>
      </w:r>
      <w:r w:rsidR="00716BDF">
        <w:fldChar w:fldCharType="begin" w:fldLock="1"/>
      </w:r>
      <w:r w:rsidR="00E153E3">
        <w:instrText>ADDIN CSL_CITATION { "citationItems" : [ { "id" : "ITEM-1", "itemData" : { "ISBN" : "0169-555X", "author" : [ { "dropping-particle" : "", "family" : "Calhoun", "given" : "R Scott", "non-dropping-particle" : "", "parse-names" : false, "suffix" : "" }, { "dropping-particle" : "", "family" : "Fletcher", "given" : "C H", "non-dropping-particle" : "", "parse-names" : false, "suffix" : "" } ], "container-title" : "Geomorphology", "id" : "ITEM-1", "issue" : "3", "issued" : { "date-parts" : [ [ "1999" ] ] }, "page" : "213-226", "title" : "Measured and predicted sediment yield from a subtropical, heavy rainfall, steep-sided river basin: Hanalei, Kauai, Hawaiian Islands", "type" : "article-journal", "volume" : "30" }, "uris" : [ "http://www.mendeley.com/documents/?uuid=a22500eb-4c0c-4421-8d1c-bd2ddb3d7e0b" ] }, { "id" : "ITEM-2", "itemData" : { "ISBN" : "1096-9837", "author" : [ { "dropping-particle" : "", "family" : "Ramos-Scharr\u00f3n", "given" : "Carlos E", "non-dropping-particle" : "", "parse-names" : false, "suffix" : "" }, { "dropping-particle" : "", "family" : "Macdonald", "given" : "Lee H", "non-dropping-particle" : "", "parse-names" : false, "suffix" : "" } ], "container-title" : "Earth Surface Processes and Landforms", "id" : "ITEM-2", "issue" : "10", "issued" : { "date-parts" : [ [ "2005" ] ] }, "page" : "1283-1304", "title" : "Measurement and prediction of sediment production from unpaved roads, St John, US Virgin Islands", "type" : "article-journal", "volume" : "30" }, "uris" : [ "http://www.mendeley.com/documents/?uuid=f7859211-9812-48e4-87e5-14e5266f5c4e" ] }, { "id" : "ITEM-3", "itemData" : { "DOI" : "10.1007/s10310-007-0017-9", "ISSN" : "1341-6979", "author" : [ { "dropping-particle" : "", "family" : "Sadeghi", "given" : "S. H. R.", "non-dropping-particle" : "", "parse-names" : false, "suffix" : "" }, { "dropping-particle" : "", "family" : "Mizuyama", "given" : "T.", "non-dropping-particle" : "", "parse-names" : false, "suffix" : "" }, { "dropping-particle" : "", "family" : "Miyata", "given" : "S.", "non-dropping-particle" : "", "parse-names" : false, "suffix" : "" }, { "dropping-particle" : "", "family" : "Gomi", "given" : "T.", "non-dropping-particle" : "", "parse-names" : false, "suffix" : "" }, { "dropping-particle" : "", "family" : "Kosugi", "given" : "K.", "non-dropping-particle" : "", "parse-names" : false, "suffix" : "" }, { "dropping-particle" : "", "family" : "Mizugaki", "given" : "S.", "non-dropping-particle" : "", "parse-names" : false, "suffix" : "" }, { "dropping-particle" : "", "family" : "Onda", "given" : "Y.", "non-dropping-particle" : "", "parse-names" : false, "suffix" : "" } ], "container-title" : "Journal of Forest Research", "id" : "ITEM-3", "issue" : "4", "issued" : { "date-parts" : [ [ "2007", "6", "2" ] ] }, "page" : "270-277", "title" : "Is MUSLE apt to small steeply reforested watershed?", "type" : "article-journal", "volume" : "12" }, "uris" : [ "http://www.mendeley.com/documents/?uuid=7157efe2-b703-4323-8c95-85e65d4be1fe" ] } ], "mendeley" : { "formattedCitation" : "(Calhoun and Fletcher, 1999; Ramos-Scharr\u00f3n and Macdonald, 2005; Sadeghi et al., 2007)", "plainTextFormattedCitation" : "(Calhoun and Fletcher, 1999; Ramos-Scharr\u00f3n and Macdonald, 2005; Sadeghi et al., 2007)", "previouslyFormattedCitation" : "(Calhoun and Fletcher, 1999; Ramos-Scharr\u00f3n and Macdonald, 2005; Sadeghi et al., 2007)" }, "properties" : { "noteIndex" : 0 }, "schema" : "https://github.com/citation-style-language/schema/raw/master/csl-citation.json" }</w:instrText>
      </w:r>
      <w:r w:rsidR="00716BDF">
        <w:fldChar w:fldCharType="separate"/>
      </w:r>
      <w:r w:rsidR="00E153E3" w:rsidRPr="00E153E3">
        <w:rPr>
          <w:noProof/>
        </w:rPr>
        <w:t>(Calhoun and Fletcher, 1999; Ramos-Scharrón and Macdonald, 2005; Sadeghi et al., 2007)</w:t>
      </w:r>
      <w:r w:rsidR="00716BDF">
        <w:fldChar w:fldCharType="end"/>
      </w:r>
      <w:r>
        <w:t xml:space="preserve">. </w:t>
      </w:r>
      <w:ins w:id="140" w:author="Trent Biggs" w:date="2016-02-29T14:55:00Z">
        <w:r w:rsidR="00BA6EA0">
          <w:t>M</w:t>
        </w:r>
      </w:ins>
      <w:del w:id="141" w:author="Trent Biggs" w:date="2016-02-29T14:55:00Z">
        <w:r w:rsidDel="00BA6EA0">
          <w:delText>Developing m</w:delText>
        </w:r>
      </w:del>
      <w:r>
        <w:t xml:space="preserve">odels that predict </w:t>
      </w:r>
      <w:del w:id="142" w:author="Alex Messina" w:date="2016-02-16T18:58:00Z">
        <w:r>
          <w:delText>SSY</w:delText>
        </w:r>
        <w:r w:rsidR="008947D7" w:rsidRPr="001E37AA">
          <w:rPr>
            <w:vertAlign w:val="subscript"/>
          </w:rPr>
          <w:delText>EV</w:delText>
        </w:r>
      </w:del>
      <w:ins w:id="143" w:author="Alex Messina" w:date="2016-02-16T18:58:00Z">
        <w:r>
          <w:t>SSY</w:t>
        </w:r>
      </w:ins>
      <w:r>
        <w:t xml:space="preserve"> from small, mountainous catchments </w:t>
      </w:r>
      <w:ins w:id="144" w:author="Trent Biggs" w:date="2016-02-29T14:56:00Z">
        <w:r w:rsidR="00BA6EA0">
          <w:t>would</w:t>
        </w:r>
      </w:ins>
      <w:del w:id="145" w:author="Trent Biggs" w:date="2016-02-29T14:56:00Z">
        <w:r w:rsidDel="00BA6EA0">
          <w:delText>is a significant contribution for</w:delText>
        </w:r>
      </w:del>
      <w:r>
        <w:t xml:space="preserve"> establish</w:t>
      </w:r>
      <w:del w:id="146" w:author="Trent Biggs" w:date="2016-02-29T14:56:00Z">
        <w:r w:rsidDel="00BA6EA0">
          <w:delText>ing</w:delText>
        </w:r>
      </w:del>
      <w:r>
        <w:t xml:space="preserve"> baselines for change-detection</w:t>
      </w:r>
      <w:del w:id="147" w:author="Alex Messina" w:date="2016-02-16T18:58:00Z">
        <w:r>
          <w:delText xml:space="preserve"> for sediment mitigation projects</w:delText>
        </w:r>
      </w:del>
      <w:r>
        <w:t xml:space="preserve">, and </w:t>
      </w:r>
      <w:del w:id="148" w:author="Alex Messina" w:date="2016-02-16T18:58:00Z">
        <w:r>
          <w:delText>can also further improve models applied at the</w:delText>
        </w:r>
      </w:del>
      <w:ins w:id="149" w:author="Alex Messina" w:date="2016-02-16T18:58:00Z">
        <w:r w:rsidR="003E29D2">
          <w:t>improv</w:t>
        </w:r>
      </w:ins>
      <w:ins w:id="150" w:author="Trent Biggs" w:date="2016-02-29T14:56:00Z">
        <w:r w:rsidR="00BA6EA0">
          <w:t>e</w:t>
        </w:r>
      </w:ins>
      <w:ins w:id="151" w:author="Alex Messina" w:date="2016-02-16T18:58:00Z">
        <w:del w:id="152" w:author="Trent Biggs" w:date="2016-02-29T14:56:00Z">
          <w:r w:rsidR="003E29D2" w:rsidDel="00BA6EA0">
            <w:delText>ing</w:delText>
          </w:r>
        </w:del>
      </w:ins>
      <w:r w:rsidR="00A9558F">
        <w:t xml:space="preserve"> regional</w:t>
      </w:r>
      <w:ins w:id="153" w:author="Alex Messina" w:date="2016-02-16T18:58:00Z">
        <w:r w:rsidR="00A9558F">
          <w:t>-</w:t>
        </w:r>
      </w:ins>
      <w:r w:rsidR="00A9558F">
        <w:t>scale</w:t>
      </w:r>
      <w:ins w:id="154" w:author="Alex Messina" w:date="2016-02-16T18:58:00Z">
        <w:r w:rsidR="00A9558F">
          <w:t xml:space="preserve"> sediment yield</w:t>
        </w:r>
        <w:r>
          <w:t xml:space="preserve"> models</w:t>
        </w:r>
      </w:ins>
      <w:r>
        <w:t xml:space="preserve"> </w:t>
      </w:r>
      <w:r w:rsidR="00716BDF">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716BDF">
        <w:fldChar w:fldCharType="separate"/>
      </w:r>
      <w:r w:rsidR="00E153E3" w:rsidRPr="00E153E3">
        <w:rPr>
          <w:noProof/>
        </w:rPr>
        <w:t>(Duvert et al., 2012)</w:t>
      </w:r>
      <w:r w:rsidR="00716BDF">
        <w:fldChar w:fldCharType="end"/>
      </w:r>
      <w:r>
        <w:t>.</w:t>
      </w:r>
    </w:p>
    <w:p w14:paraId="38397928" w14:textId="5774F40A" w:rsidR="007956F5" w:rsidRDefault="006F5A12">
      <w:r>
        <w:t>Traditional approaches to quantifying human impact</w:t>
      </w:r>
      <w:r w:rsidR="00EA3540">
        <w:t xml:space="preserve"> on sediment budgets</w:t>
      </w:r>
      <w:del w:id="155" w:author="Alex Messina" w:date="2016-02-16T18:58:00Z">
        <w:r>
          <w:delText>, including</w:delText>
        </w:r>
      </w:del>
      <w:ins w:id="156" w:author="Alex Messina" w:date="2016-02-16T18:58:00Z">
        <w:r w:rsidR="00EA3540">
          <w:t xml:space="preserve"> include</w:t>
        </w:r>
      </w:ins>
      <w:r w:rsidR="00EA3540">
        <w:t xml:space="preserve"> </w:t>
      </w:r>
      <w:r>
        <w:t xml:space="preserve">comparison of </w:t>
      </w:r>
      <w:r w:rsidR="003E29D2">
        <w:t>t</w:t>
      </w:r>
      <w:r w:rsidR="001A74F8">
        <w:t>otal</w:t>
      </w:r>
      <w:r>
        <w:t xml:space="preserve"> annual yields </w:t>
      </w:r>
      <w:r w:rsidR="00716BDF">
        <w:fldChar w:fldCharType="begin" w:fldLock="1"/>
      </w:r>
      <w:r w:rsidR="00E153E3">
        <w:instrText>ADDIN CSL_CITATION { "citationItems" : [ { "id" : "ITEM-1",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"ITEM-1", "issue" : "1", "issued" : { "date-parts" : [ [ "2003" ] ] }, "page" : "27-38", "title" : "Sediment yields from plantation forestry and pastoral farming, coastal Hawke's Bay, North Island, New Zealand", "type" : "article-journal", "volume" : "42" }, "uris" : [ "http://www.mendeley.com/documents/?uuid=3171324e-44a1-4b3c-9404-ff8099105a7c" ] } ], "mendeley" : { "formattedCitation" : "(Fahey et al., 2003)", "plainTextFormattedCitation" : "(Fahey et al., 2003)", "previouslyFormattedCitation" : "(Fahey et al., 2003)" }, "properties" : { "noteIndex" : 0 }, "schema" : "https://github.com/citation-style-language/schema/raw/master/csl-citation.json" }</w:instrText>
      </w:r>
      <w:r w:rsidR="00716BDF">
        <w:fldChar w:fldCharType="separate"/>
      </w:r>
      <w:r w:rsidR="00E153E3" w:rsidRPr="00E153E3">
        <w:rPr>
          <w:noProof/>
        </w:rPr>
        <w:t>(Fahey et al., 2003)</w:t>
      </w:r>
      <w:r w:rsidR="00716BDF">
        <w:fldChar w:fldCharType="end"/>
      </w:r>
      <w:r>
        <w:t xml:space="preserve"> and sediment rating curves </w:t>
      </w:r>
      <w:r w:rsidR="00716BDF">
        <w:fldChar w:fldCharType="begin" w:fldLock="1"/>
      </w:r>
      <w:r w:rsidR="00E153E3">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"id" : "ITEM-2", "itemData" : { "author" : [ { "dropping-particle" : "", "family" : "Walling", "given" : "D E", "non-dropping-particle" : "", "parse-names" : false, "suffix" : "" } ], "container-title" : "Water Resources Research", "id" : "ITEM-2", "issue" : "3", "issued" : { "date-parts" : [ [ "1977" ] ] }, "page" : "531-538", "title" : "Assessing the accuracy of suspended sediment rating curves for a small basin", "type" : "article-journal", "volume" : "13" }, "uris" : [ "http://www.mendeley.com/documents/?uuid=0c98124a-a0e2-4520-90e7-28de9a4beb72" ] } ], "mendeley" : { "formattedCitation" : "(Asselman, 2000; Walling, 1977)", "plainTextFormattedCitation" : "(Asselman, 2000; Walling, 1977)", "previouslyFormattedCitation" : "(Asselman, 2000; Walling, 1977)" }, "properties" : { "noteIndex" : 0 }, "schema" : "https://github.com/citation-style-language/schema/raw/master/csl-citation.json" }</w:instrText>
      </w:r>
      <w:r w:rsidR="00716BDF">
        <w:fldChar w:fldCharType="separate"/>
      </w:r>
      <w:r w:rsidR="00E153E3" w:rsidRPr="00E153E3">
        <w:rPr>
          <w:noProof/>
        </w:rPr>
        <w:t>(Asselman, 2000; Walling, 1977)</w:t>
      </w:r>
      <w:r w:rsidR="00716BDF">
        <w:fldChar w:fldCharType="end"/>
      </w:r>
      <w:del w:id="157" w:author="Alex Messina" w:date="2016-02-16T18:58:00Z">
        <w:r>
          <w:delText>, are complicated by interannual</w:delText>
        </w:r>
        <w:r w:rsidR="00B55B18">
          <w:delText xml:space="preserve"> climatic</w:delText>
        </w:r>
        <w:r>
          <w:delText xml:space="preserve"> variability and hysteresis in the discharge-concentration relationship.</w:delText>
        </w:r>
      </w:del>
      <w:ins w:id="158" w:author="Alex Messina" w:date="2016-02-16T18:58:00Z">
        <w:r w:rsidR="00EA3540">
          <w:t>. These approaches</w:t>
        </w:r>
        <w:r>
          <w:t xml:space="preserve"> are complicated by </w:t>
        </w:r>
        <w:proofErr w:type="spellStart"/>
        <w:r>
          <w:t>interannual</w:t>
        </w:r>
        <w:proofErr w:type="spellEnd"/>
        <w:r w:rsidR="00B55B18">
          <w:t xml:space="preserve"> climatic</w:t>
        </w:r>
        <w:r>
          <w:t xml:space="preserve"> variability and hysteresis in the discharge-</w:t>
        </w:r>
        <w:r w:rsidR="00805EA5">
          <w:t xml:space="preserve">sediment </w:t>
        </w:r>
        <w:r>
          <w:t>concentration relationship</w:t>
        </w:r>
        <w:r w:rsidR="00A9558F">
          <w:t xml:space="preserve"> </w:t>
        </w:r>
        <w:r w:rsidR="00A9558F">
          <w:fldChar w:fldCharType="begin" w:fldLock="1"/>
        </w:r>
        <w:r w:rsidR="003C6851">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"id" : "ITEM-2", "itemData" : { "ISBN" : "1099-1085", "author" : [ { "dropping-particle" : "", "family" : "Kostaschuk", "given" : "Ray a", "non-dropping-particle" : "", "parse-names" : false, "suffix" : "" }, { "dropping-particle" : "", "family" : "Terry", "given" : "James P", "non-dropping-particle" : "", "parse-names" : false, "suffix" : "" }, { "dropping-particle" : "", "family" : "Raj", "given" : "Rishi", "non-dropping-particle" : "", "parse-names" : false, "suffix" : "" } ], "container-title" : "Hydrological processes", "id" : "ITEM-2", "issue" : "6", "issued" : { "date-parts" : [ [ "2002" ] ] }, "page" : "1149-1164", "title" : "Suspended sediment transport during tropical-cyclone floods in Fiji", "type" : "article-journal", "volume" : "17" }, "uris" : [ "http://www.mendeley.com/documents/?uuid=3fe7405d-db51-40e1-ae0d-51c85224c6d0" ] } ], "mendeley" : { "formattedCitation" : "(Kostaschuk et al., 2002; Stock and Tribble, 2010)", "plainTextFormattedCitation" : "(Kostaschuk et al., 2002; Stock and Tribble, 2010)", "previouslyFormattedCitation" : "(Kostaschuk et al., 2002; Stock and Tribble, 2010)" }, "properties" : { "noteIndex" : 0 }, "schema" : "https://github.com/citation-style-language/schema/raw/master/csl-citation.json" }</w:instrText>
        </w:r>
        <w:r w:rsidR="00A9558F">
          <w:fldChar w:fldCharType="separate"/>
        </w:r>
        <w:r w:rsidR="00A9558F" w:rsidRPr="00A9558F">
          <w:rPr>
            <w:noProof/>
          </w:rPr>
          <w:t>(Kostaschuk et al., 2002; Stock and Tribble, 2010)</w:t>
        </w:r>
        <w:r w:rsidR="00A9558F">
          <w:fldChar w:fldCharType="end"/>
        </w:r>
        <w:r>
          <w:t>.</w:t>
        </w:r>
      </w:ins>
      <w:r>
        <w:t xml:space="preserve"> </w:t>
      </w:r>
      <w:r w:rsidR="00035C9E" w:rsidRPr="00327DBC">
        <w:t>Sediment yield can be highly variable over various time scales</w:t>
      </w:r>
      <w:r w:rsidR="007956F5" w:rsidRPr="00327DBC">
        <w:t>, even under natural conditions</w:t>
      </w:r>
      <w:r w:rsidR="00035C9E" w:rsidRPr="00327DBC">
        <w:t>.</w:t>
      </w:r>
      <w:r w:rsidR="00EA3540">
        <w:t xml:space="preserve"> At geologic time scales, </w:t>
      </w:r>
      <w:del w:id="159" w:author="Alex Messina" w:date="2016-02-16T18:58:00Z">
        <w:r w:rsidR="007956F5" w:rsidRPr="00327DBC">
          <w:delText>if an</w:delText>
        </w:r>
        <w:r w:rsidR="00035C9E" w:rsidRPr="00327DBC">
          <w:delText xml:space="preserve"> undisturbed watershed is not in </w:delText>
        </w:r>
      </w:del>
      <w:ins w:id="160" w:author="Alex Messina" w:date="2016-02-16T18:58:00Z">
        <w:r w:rsidR="00EA3540" w:rsidRPr="00327DBC">
          <w:t xml:space="preserve">sediment yield </w:t>
        </w:r>
        <w:r w:rsidR="00EA3540">
          <w:t xml:space="preserve">from </w:t>
        </w:r>
      </w:ins>
      <w:r w:rsidR="00EA3540">
        <w:t xml:space="preserve">a </w:t>
      </w:r>
      <w:ins w:id="161" w:author="Alex Messina" w:date="2016-02-16T18:58:00Z">
        <w:del w:id="162" w:author="Trent Biggs" w:date="2016-02-17T08:58:00Z">
          <w:r w:rsidR="00EA3540" w:rsidDel="00155EC9">
            <w:delText>non-</w:delText>
          </w:r>
        </w:del>
      </w:ins>
      <w:del w:id="163" w:author="Trent Biggs" w:date="2016-02-17T08:58:00Z">
        <w:r w:rsidR="00EA3540" w:rsidDel="00155EC9">
          <w:delText>steady-state</w:delText>
        </w:r>
        <w:r w:rsidR="00035C9E" w:rsidRPr="00327DBC" w:rsidDel="00155EC9">
          <w:delText xml:space="preserve"> </w:delText>
        </w:r>
      </w:del>
      <w:del w:id="164" w:author="Alex Messina" w:date="2016-02-16T18:58:00Z">
        <w:r w:rsidR="00035C9E" w:rsidRPr="00327DBC">
          <w:delText xml:space="preserve">condition, sediment yields </w:delText>
        </w:r>
      </w:del>
      <w:ins w:id="165" w:author="Trent Biggs" w:date="2016-02-17T08:59:00Z">
        <w:r w:rsidR="00155EC9">
          <w:t xml:space="preserve">disturbed </w:t>
        </w:r>
      </w:ins>
      <w:ins w:id="166" w:author="Alex Messina" w:date="2016-02-16T18:58:00Z">
        <w:r w:rsidR="00EA3540">
          <w:t>watershed</w:t>
        </w:r>
        <w:r w:rsidR="00035C9E" w:rsidRPr="00327DBC">
          <w:t xml:space="preserve"> </w:t>
        </w:r>
      </w:ins>
      <w:r w:rsidR="00035C9E" w:rsidRPr="00327DBC">
        <w:t xml:space="preserve">may decrease </w:t>
      </w:r>
      <w:del w:id="167" w:author="Alex Messina" w:date="2016-02-16T18:58:00Z">
        <w:r w:rsidR="00035C9E" w:rsidRPr="00327DBC">
          <w:delText xml:space="preserve">over time </w:delText>
        </w:r>
      </w:del>
      <w:r w:rsidR="00EA3540">
        <w:t xml:space="preserve">as it reaches </w:t>
      </w:r>
      <w:ins w:id="168" w:author="Trent Biggs" w:date="2016-02-17T08:59:00Z">
        <w:r w:rsidR="00155EC9">
          <w:t>steady-state</w:t>
        </w:r>
      </w:ins>
      <w:del w:id="169" w:author="Trent Biggs" w:date="2016-02-17T08:59:00Z">
        <w:r w:rsidR="00EA3540" w:rsidDel="00155EC9">
          <w:delText>equilibrium</w:delText>
        </w:r>
      </w:del>
      <w:r w:rsidR="00EA3540">
        <w:t>, or</w:t>
      </w:r>
      <w:r w:rsidR="00035C9E" w:rsidRPr="00327DBC">
        <w:t xml:space="preserve"> </w:t>
      </w:r>
      <w:del w:id="170" w:author="Alex Messina" w:date="2016-02-16T18:58:00Z">
        <w:r w:rsidR="00035C9E" w:rsidRPr="00327DBC">
          <w:delText xml:space="preserve">the </w:delText>
        </w:r>
      </w:del>
      <w:r w:rsidR="00035C9E" w:rsidRPr="00327DBC">
        <w:t>sediment contributions from</w:t>
      </w:r>
      <w:del w:id="171" w:author="Alex Messina" w:date="2016-02-16T18:58:00Z">
        <w:r w:rsidR="00035C9E" w:rsidRPr="00327DBC">
          <w:delText xml:space="preserve"> </w:delText>
        </w:r>
        <w:r w:rsidR="007956F5" w:rsidRPr="00327DBC">
          <w:delText>different</w:delText>
        </w:r>
      </w:del>
      <w:r w:rsidR="00035C9E" w:rsidRPr="00327DBC">
        <w:t xml:space="preserve"> </w:t>
      </w:r>
      <w:proofErr w:type="spellStart"/>
      <w:r w:rsidR="00035C9E" w:rsidRPr="00327DBC">
        <w:t>subwatersheds</w:t>
      </w:r>
      <w:proofErr w:type="spellEnd"/>
      <w:r w:rsidR="00035C9E" w:rsidRPr="00327DBC">
        <w:t xml:space="preserve"> </w:t>
      </w:r>
      <w:r w:rsidR="007956F5" w:rsidRPr="00327DBC">
        <w:t>may change with time</w:t>
      </w:r>
      <w:r w:rsidR="00B55B18">
        <w:t xml:space="preserve"> </w:t>
      </w:r>
      <w:r w:rsidR="00B55B18">
        <w:fldChar w:fldCharType="begin" w:fldLock="1"/>
      </w:r>
      <w:r w:rsidR="00A40F34">
        <w:instrText>ADDIN CSL_CITATION { "citationItems" : [ { "id" : "ITEM-1", "itemData" : { "DOI" : "10.1080/00045608.2012.715054", "ISSN" : "0004-5608", "author" : [ { "dropping-particle" : "", "family" : "Perroy", "given" : "Ryan L.", "non-dropping-particle" : "", "parse-names" : false, "suffix" : "" }, { "dropping-particle" : "", "family" : "Bookhagen", "given" : "Bodo", "non-dropping-particle" : "", "parse-names" : false, "suffix" : "" }, { "dropping-particle" : "", "family" : "Chadwick", "given" : "Oliver a.", "non-dropping-particle" : "", "parse-names" : false, "suffix" : "" }, { "dropping-particle" : "", "family" : "Howarth", "given" : "Jeffrey T.", "non-dropping-particle" : "", "parse-names" : false, "suffix" : "" } ], "container-title" : "Annals of the Association of American Geographers", "id" : "ITEM-1", "issue" : "6", "issued" : { "date-parts" : [ [ "2012" ] ] }, "page" : "1229-1250", "title" : "Holocene and Anthropocene Landscape Change: Arroyo Formation on Santa Cruz Island, California", "type" : "article-journal", "volume" : "102" }, "uris" : [ "http://www.mendeley.com/documents/?uuid=191ce93b-5039-4e74-af48-2e2877ec398a" ] }, { "id" : "ITEM-2",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"ITEM-2",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Perroy et al., 2012)", "plainTextFormattedCitation" : "(Ferrier et al., 2013; Perroy et al., 2012)", "previouslyFormattedCitation" : "(Ferrier et al., 2013; Perroy et al., 2012)" }, "properties" : { "noteIndex" : 0 }, "schema" : "https://github.com/citation-style-language/schema/raw/master/csl-citation.json" }</w:instrText>
      </w:r>
      <w:r w:rsidR="00B55B18">
        <w:fldChar w:fldCharType="separate"/>
      </w:r>
      <w:r w:rsidR="00B55B18" w:rsidRPr="00B55B18">
        <w:rPr>
          <w:noProof/>
        </w:rPr>
        <w:t>(Ferrier et al., 2013; Perroy et al., 2012)</w:t>
      </w:r>
      <w:r w:rsidR="00B55B18">
        <w:fldChar w:fldCharType="end"/>
      </w:r>
      <w:r w:rsidR="00035C9E" w:rsidRPr="00327DBC">
        <w:t xml:space="preserve">. At decadal scales, cyclical climatic </w:t>
      </w:r>
      <w:del w:id="172" w:author="Alex Messina" w:date="2016-02-16T18:58:00Z">
        <w:r w:rsidR="00035C9E" w:rsidRPr="00327DBC">
          <w:delText>variability</w:delText>
        </w:r>
      </w:del>
      <w:ins w:id="173" w:author="Alex Messina" w:date="2016-02-16T18:58:00Z">
        <w:r w:rsidR="00EA3540">
          <w:t>patterns</w:t>
        </w:r>
      </w:ins>
      <w:r w:rsidR="00035C9E" w:rsidRPr="00327DBC">
        <w:t xml:space="preserve"> like El Nino-Southern Oscillation </w:t>
      </w:r>
      <w:del w:id="174" w:author="Alex Messina" w:date="2016-02-16T18:58:00Z">
        <w:r w:rsidR="00035C9E" w:rsidRPr="00327DBC">
          <w:delText xml:space="preserve">(ENSO) </w:delText>
        </w:r>
      </w:del>
      <w:r w:rsidR="00035C9E" w:rsidRPr="00327DBC">
        <w:t>events or Pac</w:t>
      </w:r>
      <w:r w:rsidR="00EA3540">
        <w:t>ific Decadal Oscillation</w:t>
      </w:r>
      <w:del w:id="175" w:author="Alex Messina" w:date="2016-02-16T18:58:00Z">
        <w:r w:rsidR="00035C9E" w:rsidRPr="00327DBC">
          <w:delText xml:space="preserve"> (PDO) patterns</w:delText>
        </w:r>
      </w:del>
      <w:r w:rsidR="00EA3540">
        <w:t xml:space="preserve"> </w:t>
      </w:r>
      <w:r w:rsidR="00035C9E" w:rsidRPr="00327DBC">
        <w:t>can significantly alter sediment yield from undisturbed watersheds</w:t>
      </w:r>
      <w:r w:rsidR="00B55B18">
        <w:t xml:space="preserve"> </w:t>
      </w:r>
      <w:r w:rsidR="00B55B18">
        <w:fldChar w:fldCharType="begin" w:fldLock="1"/>
      </w:r>
      <w:r w:rsidR="00B55B18">
        <w:instrText>ADDIN CSL_CITATION { "citationItems" : [ { "id" : "ITEM-1", "itemData" : { "DOI" : "10.5194/hess-16-2193-2012", "ISBN" : "10275606 (ISSN)", "ISSN" : "10275606", "abstract" : "The sediment flux through Himalayan rivers directly impacts water quality and is impor- tant for sustaining agriculture as well as maintaining drinking-water and hydropower generation. Despite the recent increase in demand for these resources, little is known 5 about the triggers and sources of extreme sediment flux events, which lower water quality and account for extensive hydropower reservoir filling and turbine abrasion. Here, we present a comprehensive analysis of the spatiotemporal trends in suspended sediment flux based on daily data during the past decade (2001\u20132009) from four sites along the Sutlej River and from four of its main tributaries. In conjunction with satel- 10 lite data depicting rainfall and snow cover, air temperature, earthquake records, and Schmidt hammer rock strength measurements, we infer climatic and geologic controls of peak suspended sediment concentration (SSC) events. Our study identifies three key findings: First, peak SSC events (\u226599th SSC percentile) coincide frequently (57\u2013 80%) with heavy rainstorms and account for about 30% of the suspended sediment 15 flux in the semi-arid to arid interior of the orogen. Second, we observe an increase of suspended sediment flux from the Tibetan Plateau to the Himalayan front at mean an- nual timescales. This sediment-flux gradient suggests that averaged, modern erosion in the western Himalaya is most pronounced at frontal regions, which are character- ized by high monsoonal rainfall and thick soil cover. Third, in seven of eight catchments 20 we find an anticlockwise hysteresis loop of annual sediment flux, which appears to be related to enhanced glacial sediment evacuation during late summer. Our analysis em- phasizes the importance of unconsolidated sediments in the high-elevation sector that can easily be mobilized by hydrometeorological events and higher glacial-meltwater contributions. 542", "author" : [ { "dropping-particle" : "", "family" : "Wulf", "given" : "H.", "non-dropping-particle" : "", "parse-names" : false, "suffix" : "" }, { "dropping-particle" : "", "family" : "Bookhagen", "given" : "B.", "non-dropping-particle" : "", "parse-names" : false, "suffix" : "" }, { "dropping-particle" : "", "family" : "Scherler", "given" : "D.", "non-dropping-particle" : "", "parse-names" : false, "suffix" : "" } ], "container-title" : "Hydrology and Earth System Sciences", "id" : "ITEM-1", "issued" : { "date-parts" : [ [ "2012" ] ] }, "page" : "2193-2217", "title" : "Climatic and geologic controls on suspended sediment flux in the Sutlej River Valley, western Himalaya", "type" : "article-journal", "volume" : "16" }, "uris" : [ "http://www.mendeley.com/documents/?uuid=54fd170d-1272-40fc-9728-8c43e766f6a9" ] } ], "mendeley" : { "formattedCitation" : "(Wulf et al., 2012)", "plainTextFormattedCitation" : "(Wulf et al., 2012)", "previouslyFormattedCitation" : "(Wulf et al., 2012)" }, "properties" : { "noteIndex" : 0 }, "schema" : "https://github.com/citation-style-language/schema/raw/master/csl-citation.json" }</w:instrText>
      </w:r>
      <w:r w:rsidR="00B55B18">
        <w:fldChar w:fldCharType="separate"/>
      </w:r>
      <w:r w:rsidR="00B55B18" w:rsidRPr="00B55B18">
        <w:rPr>
          <w:noProof/>
        </w:rPr>
        <w:t>(Wulf et al., 2012)</w:t>
      </w:r>
      <w:r w:rsidR="00B55B18">
        <w:fldChar w:fldCharType="end"/>
      </w:r>
      <w:r w:rsidR="00035C9E" w:rsidRPr="00327DBC">
        <w:t xml:space="preserve">. </w:t>
      </w:r>
    </w:p>
    <w:p w14:paraId="0FE9BAF1" w14:textId="1A42C347" w:rsidR="00A955CD" w:rsidRDefault="006F5A12" w:rsidP="007956F5">
      <w:del w:id="176" w:author="Alex Messina" w:date="2016-02-16T18:58:00Z">
        <w:r>
          <w:delText>As an alternative</w:delText>
        </w:r>
        <w:r w:rsidR="00B2112C">
          <w:delText xml:space="preserve"> to comparing annual sediment loads</w:delText>
        </w:r>
        <w:r>
          <w:delText xml:space="preserve">, </w:delText>
        </w:r>
      </w:del>
      <w:r>
        <w:t xml:space="preserve">SSY generated by storm events of the same magnitude </w:t>
      </w:r>
      <w:r w:rsidR="00035C9E">
        <w:t xml:space="preserve">can be </w:t>
      </w:r>
      <w:del w:id="177" w:author="Alex Messina" w:date="2016-02-16T18:58:00Z">
        <w:r w:rsidR="00035C9E">
          <w:delText>compared</w:delText>
        </w:r>
      </w:del>
      <w:ins w:id="178" w:author="Alex Messina" w:date="2016-02-16T18:58:00Z">
        <w:r w:rsidR="00805EA5">
          <w:t>used</w:t>
        </w:r>
      </w:ins>
      <w:r w:rsidR="00805EA5">
        <w:t xml:space="preserve"> to </w:t>
      </w:r>
      <w:del w:id="179" w:author="Alex Messina" w:date="2016-02-16T18:58:00Z">
        <w:r>
          <w:delText>assess</w:delText>
        </w:r>
      </w:del>
      <w:ins w:id="180" w:author="Alex Messina" w:date="2016-02-16T18:58:00Z">
        <w:r w:rsidR="00805EA5">
          <w:t>compare</w:t>
        </w:r>
      </w:ins>
      <w:r w:rsidR="00805EA5">
        <w:t xml:space="preserve"> </w:t>
      </w:r>
      <w:r>
        <w:t>the contribution of</w:t>
      </w:r>
      <w:r w:rsidR="00805EA5">
        <w:t xml:space="preserve"> </w:t>
      </w:r>
      <w:del w:id="181" w:author="Alex Messina" w:date="2016-02-16T18:58:00Z">
        <w:r>
          <w:delText>individual</w:delText>
        </w:r>
      </w:del>
      <w:r>
        <w:t xml:space="preserve"> </w:t>
      </w:r>
      <w:proofErr w:type="spellStart"/>
      <w:r>
        <w:t>subwatersheds</w:t>
      </w:r>
      <w:proofErr w:type="spellEnd"/>
      <w:r>
        <w:t xml:space="preserve"> to </w:t>
      </w:r>
      <w:r w:rsidR="00EA3540">
        <w:t>t</w:t>
      </w:r>
      <w:r w:rsidR="001A74F8">
        <w:t>otal</w:t>
      </w:r>
      <w:r>
        <w:t xml:space="preserve"> SSY </w:t>
      </w:r>
      <w:r w:rsidR="00716BDF">
        <w:fldChar w:fldCharType="begin" w:fldLock="1"/>
      </w:r>
      <w:r w:rsidR="00E153E3">
        <w:instrText>ADDIN CSL_CITATION { "citationItems" : [ { "id" : "ITEM-1", "itemData" : { "ISBN" : "0022-1694", "author" : [ { "dropping-particle" : "", "family" : "Zimmermann", "given" : "A", "non-dropping-particle" : "", "parse-names" : false, "suffix" : "" }, { "dropping-particle" : "", "family" : "Francke", "given" : "T", "non-dropping-particle" : "", "parse-names" : false, "suffix" : "" }, { "dropping-particle" : "", "family" : "Elsenbeer", "given" : "H", "non-dropping-particle" : "", "parse-names" : false, "suffix" : "" } ], "container-title" : "Journal of Hydrology", "id" : "ITEM-1", "issue" : "428-429", "issued" : { "date-parts" : [ [ "2012" ] ] }, "page" : "170-181", "title" : "Forests and erosion: Insights from a study of suspended-sediment dynamics in an overland flow-prone rainforest catchment", "type" : "article-journal" }, "uris" : [ "http://www.mendeley.com/documents/?uuid=b82faf52-48b9-420d-a9dc-e7be4cac6821" ] } ], "mendeley" : { "formattedCitation" : "(Zimmermann et al., 2012)", "plainTextFormattedCitation" : "(Zimmermann et al., 2012)", "previouslyFormattedCitation" : "(Zimmermann et al., 2012)" }, "properties" : { "noteIndex" : 0 }, "schema" : "https://github.com/citation-style-language/schema/raw/master/csl-citation.json" }</w:instrText>
      </w:r>
      <w:r w:rsidR="00716BDF">
        <w:fldChar w:fldCharType="separate"/>
      </w:r>
      <w:r w:rsidR="00E153E3" w:rsidRPr="00E153E3">
        <w:rPr>
          <w:noProof/>
        </w:rPr>
        <w:t>(Zimmermann et al., 2012)</w:t>
      </w:r>
      <w:r w:rsidR="00716BDF">
        <w:fldChar w:fldCharType="end"/>
      </w:r>
      <w:r>
        <w:t>, determine</w:t>
      </w:r>
      <w:r w:rsidR="00805EA5">
        <w:t xml:space="preserve"> </w:t>
      </w:r>
      <w:ins w:id="182" w:author="Alex Messina" w:date="2016-02-16T18:58:00Z">
        <w:r w:rsidR="00805EA5">
          <w:t>temporal</w:t>
        </w:r>
        <w:r>
          <w:t xml:space="preserve"> </w:t>
        </w:r>
      </w:ins>
      <w:r>
        <w:t>changes in SSY</w:t>
      </w:r>
      <w:del w:id="183" w:author="Alex Messina" w:date="2016-02-16T18:58:00Z">
        <w:r>
          <w:delText xml:space="preserve"> from the same watershed over time</w:delText>
        </w:r>
      </w:del>
      <w:r>
        <w:t xml:space="preserve"> </w:t>
      </w:r>
      <w:r w:rsidR="00716BDF">
        <w:fldChar w:fldCharType="begin" w:fldLock="1"/>
      </w:r>
      <w:r w:rsidR="00E153E3">
        <w:instrText>ADDIN CSL_CITATION { "citationItems" : [ { "id" : "ITEM-1", "itemData" : { "author" : [ { "dropping-particle" : "V", "family" : "Bonta", "given" : "James", "non-dropping-particle" : "", "parse-names" : false, "suffix" : "" } ], "container-title" : "JAWRA Journal of the American Water Resources Association", "id" : "ITEM-1", "issue" : "4", "issued" : { "date-parts" : [ [ "2000" ] ] }, "page" : "869-887", "title" : "Impact of Coal Surface Mining and Reclamation on Suspended Sediment in Three Ohio Watersheds", "type" : "article-journal", "volume" : "36" }, "uris" : [ "http://www.mendeley.com/documents/?uuid=4f369f1c-58d9-49e3-a6f5-18e3a9126fde" ] } ], "mendeley" : { "formattedCitation" : "(Bonta, 2000)", "plainTextFormattedCitation" : "(Bonta, 2000)", "previouslyFormattedCitation" : "(Bonta, 2000)" }, "properties" : { "noteIndex" : 0 }, "schema" : "https://github.com/citation-style-language/schema/raw/master/csl-citation.json" }</w:instrText>
      </w:r>
      <w:r w:rsidR="00716BDF">
        <w:fldChar w:fldCharType="separate"/>
      </w:r>
      <w:r w:rsidR="00E153E3" w:rsidRPr="00E153E3">
        <w:rPr>
          <w:noProof/>
        </w:rPr>
        <w:t>(Bonta, 2000)</w:t>
      </w:r>
      <w:r w:rsidR="00716BDF">
        <w:fldChar w:fldCharType="end"/>
      </w:r>
      <w:r>
        <w:t xml:space="preserve">, and </w:t>
      </w:r>
      <w:del w:id="184" w:author="Alex Messina" w:date="2016-02-16T18:58:00Z">
        <w:r>
          <w:delText>compare the responses of different watersheds</w:delText>
        </w:r>
      </w:del>
      <w:ins w:id="185" w:author="Alex Messina" w:date="2016-02-16T18:58:00Z">
        <w:r w:rsidR="00805EA5">
          <w:t>relate SSY</w:t>
        </w:r>
      </w:ins>
      <w:r w:rsidR="00805EA5">
        <w:t xml:space="preserve"> </w:t>
      </w:r>
      <w:r>
        <w:t>to</w:t>
      </w:r>
      <w:r w:rsidR="009F5029">
        <w:t xml:space="preserve"> various precipitation or discharge variables ("storm metrics")</w:t>
      </w:r>
      <w:r>
        <w:t xml:space="preserve"> </w:t>
      </w:r>
      <w:r w:rsidR="00716BDF">
        <w:fldChar w:fldCharType="begin" w:fldLock="1"/>
      </w:r>
      <w:r w:rsidR="00E153E3">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"ITEM-3", "issue" : "1", "issued" : { "date-parts" : [ [ "2003" ] ] }, "page" : "27-38", "title" : "Sediment yields from plantation forestry and pastoral farming, coastal Hawke's Bay, North Island, New Zealand", "type" : "article-journal", "volume" : "42" }, "uris" : [ "http://www.mendeley.com/documents/?uuid=3171324e-44a1-4b3c-9404-ff8099105a7c" ] }, { "id" : "ITEM-4", "itemData" : { "author" : [ { "dropping-particle" : "", "family" : "Hicks", "given" : "D Murray", "non-dropping-particle" : "", "parse-names" : false, "suffix" : "" } ], "container-title" : "Proceedings of the New-Zealand Hydrological Society Symposium", "id" : "ITEM-4", "issued" : { "date-parts" : [ [ "1990" ] ] }, "publisher-place" : "Auckland, New Zealand", "title" : "Suspended sediment yields from pasture and exotic forest basins", "type" : "paper-conference" }, "uris" : [ "http://www.mendeley.com/documents/?uuid=e9a5c909-e5a8-4596-bfb2-bffc88b36ffa" ] } ], "mendeley" : { "formattedCitation" : "(Basher et al., 2011; Duvert et al., 2012; Fahey et al., 2003; Hicks, 1990)", "plainTextFormattedCitation" : "(Basher et al., 2011; Duvert et al., 2012; Fahey et al., 2003; Hicks, 1990)", "previouslyFormattedCitation" : "(Basher et al., 2011; Duvert et al., 2012; Fahey et al., 2003; Hicks, 1990)" }, "properties" : { "noteIndex" : 0 }, "schema" : "https://github.com/citation-style-language/schema/raw/master/csl-citation.json" }</w:instrText>
      </w:r>
      <w:r w:rsidR="00716BDF">
        <w:fldChar w:fldCharType="separate"/>
      </w:r>
      <w:r w:rsidR="00E153E3" w:rsidRPr="00E153E3">
        <w:rPr>
          <w:noProof/>
        </w:rPr>
        <w:t>(Basher et al., 2011; Duvert et al., 2012; Fahey et al., 2003; Hicks, 1990)</w:t>
      </w:r>
      <w:r w:rsidR="00716BDF">
        <w:fldChar w:fldCharType="end"/>
      </w:r>
      <w:r>
        <w:t>.</w:t>
      </w:r>
      <w:r w:rsidR="007956F5">
        <w:t xml:space="preserve"> </w:t>
      </w:r>
      <w:r>
        <w:t>Event-wise SSY (</w:t>
      </w:r>
      <w:r w:rsidR="001A74F8">
        <w:t>SSY</w:t>
      </w:r>
      <w:r w:rsidR="001A74F8" w:rsidRPr="001A74F8">
        <w:rPr>
          <w:vertAlign w:val="subscript"/>
        </w:rPr>
        <w:t>EV</w:t>
      </w:r>
      <w:r>
        <w:t>) may correlate with</w:t>
      </w:r>
      <w:r w:rsidR="009F5029">
        <w:t xml:space="preserve"> storm metrics</w:t>
      </w:r>
      <w:r>
        <w:t xml:space="preserve"> such as </w:t>
      </w:r>
      <w:del w:id="186" w:author="Alex Messina" w:date="2016-02-16T18:58:00Z">
        <w:r>
          <w:delText>total</w:delText>
        </w:r>
      </w:del>
      <w:ins w:id="187" w:author="Trent Biggs" w:date="2016-02-17T08:59:00Z">
        <w:r w:rsidR="00155EC9">
          <w:t>t</w:t>
        </w:r>
      </w:ins>
      <w:ins w:id="188" w:author="Alex Messina" w:date="2016-02-16T18:58:00Z">
        <w:del w:id="189" w:author="Trent Biggs" w:date="2016-02-17T08:59:00Z">
          <w:r w:rsidR="001A74F8" w:rsidDel="00155EC9">
            <w:delText>T</w:delText>
          </w:r>
        </w:del>
        <w:r w:rsidR="001A74F8">
          <w:t>otal</w:t>
        </w:r>
      </w:ins>
      <w:r>
        <w:t xml:space="preserve"> precipitation, the </w:t>
      </w:r>
      <w:proofErr w:type="spellStart"/>
      <w:r>
        <w:lastRenderedPageBreak/>
        <w:t>Erosivity</w:t>
      </w:r>
      <w:proofErr w:type="spellEnd"/>
      <w:r>
        <w:t xml:space="preserve"> Index</w:t>
      </w:r>
      <w:ins w:id="190" w:author="Alex Messina" w:date="2016-02-16T18:58:00Z">
        <w:r w:rsidR="00200CEB">
          <w:t xml:space="preserve"> (EI)</w:t>
        </w:r>
      </w:ins>
      <w:r w:rsidR="00200CEB">
        <w:t xml:space="preserve"> </w:t>
      </w:r>
      <w:r w:rsidR="00716BDF">
        <w:fldChar w:fldCharType="begin" w:fldLock="1"/>
      </w:r>
      <w:r w:rsidR="00E153E3">
        <w:instrText>ADDIN CSL_CITATION { "citationItems" : [ { "id" : "ITEM-1", "itemData" : { "DOI" : "10.1002/hyp", "author" : [ { "dropping-particle" : "", "family" : "Kinnell", "given" : "P I A", "non-dropping-particle" : "", "parse-names" : false, "suffix" : "" } ], "container-title" : "Hydrological processes", "id" : "ITEM-1", "issued" : { "date-parts" : [ [ "2013" ] ] }, "title" : "Modelling event soil losses using the Q R EI 30 index within RUSLE2", "type" : "article-journal" }, "uris" : [ "http://www.mendeley.com/documents/?uuid=623b7e31-0c7e-4366-a8e5-181f79795c29" ] } ], "mendeley" : { "formattedCitation" : "(Kinnell, 2013)", "plainTextFormattedCitation" : "(Kinnell, 2013)", "previouslyFormattedCitation" : "(Kinnell, 2013)" }, "properties" : { "noteIndex" : 0 }, "schema" : "https://github.com/citation-style-language/schema/raw/master/csl-citation.json" }</w:instrText>
      </w:r>
      <w:r w:rsidR="00716BDF">
        <w:fldChar w:fldCharType="separate"/>
      </w:r>
      <w:r w:rsidR="00E153E3" w:rsidRPr="00E153E3">
        <w:rPr>
          <w:noProof/>
        </w:rPr>
        <w:t>(Kinnell, 2013)</w:t>
      </w:r>
      <w:r w:rsidR="00716BDF">
        <w:fldChar w:fldCharType="end"/>
      </w:r>
      <w:r>
        <w:t xml:space="preserve">, or </w:t>
      </w:r>
      <w:del w:id="191" w:author="Alex Messina" w:date="2016-02-16T18:58:00Z">
        <w:r>
          <w:delText>total</w:delText>
        </w:r>
      </w:del>
      <w:ins w:id="192" w:author="Trent Biggs" w:date="2016-02-17T09:00:00Z">
        <w:r w:rsidR="00155EC9">
          <w:t>t</w:t>
        </w:r>
      </w:ins>
      <w:ins w:id="193" w:author="Alex Messina" w:date="2016-02-16T18:58:00Z">
        <w:del w:id="194" w:author="Trent Biggs" w:date="2016-02-17T09:00:00Z">
          <w:r w:rsidR="001A74F8" w:rsidDel="00155EC9">
            <w:delText>T</w:delText>
          </w:r>
        </w:del>
        <w:r w:rsidR="001A74F8">
          <w:t>otal</w:t>
        </w:r>
      </w:ins>
      <w:r>
        <w:t xml:space="preserve"> discharge, but the best correlation has consistently been found with maximum event discharge (</w:t>
      </w:r>
      <w:proofErr w:type="spellStart"/>
      <w:r>
        <w:t>Qmax</w:t>
      </w:r>
      <w:proofErr w:type="spellEnd"/>
      <w:r>
        <w:t xml:space="preserve">). </w:t>
      </w:r>
      <w:commentRangeStart w:id="195"/>
      <w:ins w:id="196" w:author="Trent Biggs" w:date="2016-02-29T14:59:00Z">
        <w:r w:rsidR="0091233C">
          <w:t xml:space="preserve">The EI quantifies…. </w:t>
        </w:r>
        <w:commentRangeEnd w:id="195"/>
        <w:r w:rsidR="0091233C">
          <w:rPr>
            <w:rStyle w:val="CommentReference"/>
          </w:rPr>
          <w:commentReference w:id="195"/>
        </w:r>
      </w:ins>
      <w:r>
        <w:t xml:space="preserve">Several researchers have hypothesized that </w:t>
      </w:r>
      <w:proofErr w:type="spellStart"/>
      <w:r>
        <w:t>Qmax</w:t>
      </w:r>
      <w:proofErr w:type="spellEnd"/>
      <w:r>
        <w:t xml:space="preserve"> integrates the hydrological response of a watershed, making it a good predictor of </w:t>
      </w:r>
      <w:r w:rsidR="001A74F8">
        <w:t>SSY</w:t>
      </w:r>
      <w:r w:rsidR="001A74F8" w:rsidRPr="001A74F8">
        <w:rPr>
          <w:vertAlign w:val="subscript"/>
        </w:rPr>
        <w:t>EV</w:t>
      </w:r>
      <w:r>
        <w:t xml:space="preserve"> in diverse environments </w:t>
      </w:r>
      <w:r w:rsidR="00716BDF">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"Rankl", "given" : "James G.", "non-dropping-particle" : "", "parse-names" : false, "suffix" : "" } ], "id" : "ITEM-2",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"(Duvert et al., 2012; Rankl, 2004)", "plainTextFormattedCitation" : "(Duvert et al., 2012; Rankl, 2004)", "previouslyFormattedCitation" : "(Duvert et al., 2012; Rankl, 2004)" }, "properties" : { "noteIndex" : 0 }, "schema" : "https://github.com/citation-style-language/schema/raw/master/csl-citation.json" }</w:instrText>
      </w:r>
      <w:r w:rsidR="00716BDF">
        <w:fldChar w:fldCharType="separate"/>
      </w:r>
      <w:r w:rsidR="00E153E3" w:rsidRPr="00E153E3">
        <w:rPr>
          <w:noProof/>
        </w:rPr>
        <w:t>(Duvert et al., 2012; Rankl, 2004)</w:t>
      </w:r>
      <w:r w:rsidR="00716BDF">
        <w:fldChar w:fldCharType="end"/>
      </w:r>
      <w:r>
        <w:t xml:space="preserve">. High correlation between </w:t>
      </w:r>
      <w:r w:rsidR="001A74F8">
        <w:t>SSY</w:t>
      </w:r>
      <w:r w:rsidR="001A74F8" w:rsidRPr="001A74F8">
        <w:rPr>
          <w:vertAlign w:val="subscript"/>
        </w:rPr>
        <w:t>EV</w:t>
      </w:r>
      <w:r>
        <w:t xml:space="preserve"> and </w:t>
      </w:r>
      <w:proofErr w:type="spellStart"/>
      <w:r>
        <w:t>Qmax</w:t>
      </w:r>
      <w:proofErr w:type="spellEnd"/>
      <w:r>
        <w:t xml:space="preserve"> has been found in semi-arid, temperate, and sub-humid watersheds in Wyoming </w:t>
      </w:r>
      <w:r w:rsidR="00716BDF">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"plainTextFormattedCitation" : "(Rankl, 2004)", "previouslyFormattedCitation" : "(Rankl, 2004)" }, "properties" : { "noteIndex" : 0 }, "schema" : "https://github.com/citation-style-language/schema/raw/master/csl-citation.json" }</w:instrText>
      </w:r>
      <w:r w:rsidR="00716BDF">
        <w:fldChar w:fldCharType="separate"/>
      </w:r>
      <w:r w:rsidR="00E153E3" w:rsidRPr="00E153E3">
        <w:rPr>
          <w:noProof/>
        </w:rPr>
        <w:t>(Rankl, 2004)</w:t>
      </w:r>
      <w:r w:rsidR="00716BDF">
        <w:fldChar w:fldCharType="end"/>
      </w:r>
      <w:r>
        <w:t>, Mexico, Italy, France</w:t>
      </w:r>
      <w:r w:rsidR="00716BDF">
        <w:t xml:space="preserve"> </w:t>
      </w:r>
      <w:r w:rsidR="00716BDF">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716BDF">
        <w:fldChar w:fldCharType="separate"/>
      </w:r>
      <w:r w:rsidR="00E153E3" w:rsidRPr="00E153E3">
        <w:rPr>
          <w:noProof/>
        </w:rPr>
        <w:t>(Duvert et al., 2012)</w:t>
      </w:r>
      <w:r w:rsidR="00716BDF">
        <w:fldChar w:fldCharType="end"/>
      </w:r>
      <w:r>
        <w:t>, and New Zealand</w:t>
      </w:r>
      <w:r w:rsidR="006315FA">
        <w:t xml:space="preserve"> </w:t>
      </w:r>
      <w:r w:rsidR="006315FA">
        <w:fldChar w:fldCharType="begin" w:fldLock="1"/>
      </w:r>
      <w:r w:rsidR="00E153E3">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"author" : [ { "dropping-particle" : "", "family" : "Hicks", "given" : "D Murray", "non-dropping-particle" : "", "parse-names" : false, "suffix" : "" } ], "container-title" : "Proceedings of the New-Zealand Hydrological Society Symposium", "id" : "ITEM-2", "issued" : { "date-parts" : [ [ "1990" ] ] }, "publisher-place" : "Auckland, New Zealand", "title" : "Suspended sediment yields from pasture and exotic forest basins", "type" : "paper-conference" }, "uris" : [ "http://www.mendeley.com/documents/?uuid=e9a5c909-e5a8-4596-bfb2-bffc88b36ffa" ] } ], "mendeley" : { "formattedCitation" : "(Basher et al., 2011; Hicks, 1990)", "plainTextFormattedCitation" : "(Basher et al., 2011; Hicks, 1990)", "previouslyFormattedCitation" : "(Basher et al., 2011; Hicks, 1990)" }, "properties" : { "noteIndex" : 0 }, "schema" : "https://github.com/citation-style-language/schema/raw/master/csl-citation.json" }</w:instrText>
      </w:r>
      <w:r w:rsidR="006315FA">
        <w:fldChar w:fldCharType="separate"/>
      </w:r>
      <w:r w:rsidR="00E153E3" w:rsidRPr="00E153E3">
        <w:rPr>
          <w:noProof/>
        </w:rPr>
        <w:t>(Basher et al., 2011; Hicks, 1990)</w:t>
      </w:r>
      <w:r w:rsidR="006315FA">
        <w:fldChar w:fldCharType="end"/>
      </w:r>
      <w:r w:rsidR="006315FA">
        <w:t>,</w:t>
      </w:r>
      <w:r>
        <w:t xml:space="preserve"> but this approach has not been attempted for steep, tropical watersheds on volcanic islands.</w:t>
      </w:r>
    </w:p>
    <w:p w14:paraId="103C0D59" w14:textId="5A98050A" w:rsidR="00F31E98" w:rsidRDefault="00F31E98" w:rsidP="00F31E98">
      <w:commentRangeStart w:id="197"/>
      <w:commentRangeStart w:id="198"/>
      <w:r>
        <w:t>The anthropogenic impact on SSY</w:t>
      </w:r>
      <w:r w:rsidRPr="001A74F8">
        <w:rPr>
          <w:vertAlign w:val="subscript"/>
        </w:rPr>
        <w:t>EV</w:t>
      </w:r>
      <w:r>
        <w:t xml:space="preserve"> may vary by storm magnitude, as documented in Pacific Northwest forests </w:t>
      </w:r>
      <w:r>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Pr="00E153E3">
        <w:rPr>
          <w:noProof/>
        </w:rPr>
        <w:t>(Lewis et al., 2001)</w:t>
      </w:r>
      <w:r>
        <w:fldChar w:fldCharType="end"/>
      </w:r>
      <w:r>
        <w:t>. As storm magnitude increases, water yield and/or SSY</w:t>
      </w:r>
      <w:r w:rsidRPr="001A74F8">
        <w:rPr>
          <w:vertAlign w:val="subscript"/>
        </w:rPr>
        <w:t>EV</w:t>
      </w:r>
      <w:r>
        <w:t xml:space="preserve"> from natural areas may increase relative to human-disturbed areas, diminishing anthropogenic impact relative to the natural baseline. While large storms account for most SSY under undisturbed conditions, </w:t>
      </w:r>
      <w:del w:id="199" w:author="Alex Messina" w:date="2016-02-16T18:58:00Z">
        <w:r w:rsidR="006F5A12">
          <w:delText xml:space="preserve">human-disturbed areas may show the </w:delText>
        </w:r>
        <w:r w:rsidR="00B2112C">
          <w:delText>largest</w:delText>
        </w:r>
      </w:del>
      <w:ins w:id="200" w:author="Alex Messina" w:date="2016-02-16T18:58:00Z">
        <w:r>
          <w:t>the</w:t>
        </w:r>
      </w:ins>
      <w:r>
        <w:t xml:space="preserve"> disturbance</w:t>
      </w:r>
      <w:del w:id="201" w:author="Alex Messina" w:date="2016-02-16T18:58:00Z">
        <w:r w:rsidR="00B2112C">
          <w:delText>, expressed as a percentage increase above the natural background,</w:delText>
        </w:r>
      </w:del>
      <w:ins w:id="202" w:author="Alex Messina" w:date="2016-02-16T18:58:00Z">
        <w:r>
          <w:t xml:space="preserve"> ratio (DR) may be highest</w:t>
        </w:r>
      </w:ins>
      <w:r>
        <w:t xml:space="preserve"> for </w:t>
      </w:r>
      <w:del w:id="203" w:author="Alex Messina" w:date="2016-02-16T18:58:00Z">
        <w:r w:rsidR="006F5A12">
          <w:delText>smaller</w:delText>
        </w:r>
      </w:del>
      <w:ins w:id="204" w:author="Alex Messina" w:date="2016-02-16T18:58:00Z">
        <w:r>
          <w:t>small</w:t>
        </w:r>
      </w:ins>
      <w:r>
        <w:t xml:space="preserve"> storms</w:t>
      </w:r>
      <w:ins w:id="205" w:author="Alex Messina" w:date="2016-02-16T18:58:00Z">
        <w:r>
          <w:t>, when background SSY</w:t>
        </w:r>
        <w:r w:rsidRPr="001A74F8">
          <w:rPr>
            <w:vertAlign w:val="subscript"/>
          </w:rPr>
          <w:t>EV</w:t>
        </w:r>
        <w:r>
          <w:t xml:space="preserve"> from the undisturbed forest is low and erodible sediment from disturbed surfaces is the dominant source</w:t>
        </w:r>
      </w:ins>
      <w:r>
        <w:t xml:space="preserve"> </w:t>
      </w:r>
      <w:r>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Pr="00E153E3">
        <w:rPr>
          <w:noProof/>
        </w:rPr>
        <w:t>(Lewis et al., 2001)</w:t>
      </w:r>
      <w:r>
        <w:fldChar w:fldCharType="end"/>
      </w:r>
      <w:r>
        <w:t xml:space="preserve">. </w:t>
      </w:r>
      <w:del w:id="206" w:author="Alex Messina" w:date="2016-02-16T18:58:00Z">
        <w:r w:rsidR="006F5A12">
          <w:delText>The disturbance ratio (DR) may be highest for small storms, when background SSY</w:delText>
        </w:r>
        <w:r w:rsidR="008947D7" w:rsidRPr="001E37AA">
          <w:rPr>
            <w:vertAlign w:val="subscript"/>
          </w:rPr>
          <w:delText>EV</w:delText>
        </w:r>
        <w:r w:rsidR="006F5A12">
          <w:delText xml:space="preserve"> from the undisturbed forest is low and erodible sediment from disturbed surfaces is the dominant source. </w:delText>
        </w:r>
      </w:del>
      <w:r>
        <w:t xml:space="preserve">For large storms, mass movements and bank erosion </w:t>
      </w:r>
      <w:del w:id="207" w:author="Alex Messina" w:date="2016-02-16T18:58:00Z">
        <w:r w:rsidR="006F5A12">
          <w:delText>may contribute to naturally high SSY</w:delText>
        </w:r>
        <w:r w:rsidR="008947D7" w:rsidRPr="001E37AA">
          <w:rPr>
            <w:vertAlign w:val="subscript"/>
          </w:rPr>
          <w:delText>EV</w:delText>
        </w:r>
        <w:r w:rsidR="006F5A12">
          <w:delText xml:space="preserve"> from</w:delText>
        </w:r>
      </w:del>
      <w:ins w:id="208" w:author="Alex Messina" w:date="2016-02-16T18:58:00Z">
        <w:r>
          <w:t>in</w:t>
        </w:r>
      </w:ins>
      <w:r>
        <w:t xml:space="preserve"> undisturbed </w:t>
      </w:r>
      <w:del w:id="209" w:author="Alex Messina" w:date="2016-02-16T18:58:00Z">
        <w:r w:rsidR="006F5A12">
          <w:delText>watershed</w:delText>
        </w:r>
        <w:r w:rsidR="00B2112C">
          <w:delText>s</w:delText>
        </w:r>
        <w:r w:rsidR="006F5A12">
          <w:delText xml:space="preserve">, </w:delText>
        </w:r>
        <w:r w:rsidR="00B2112C">
          <w:delText>increasing</w:delText>
        </w:r>
      </w:del>
      <w:ins w:id="210" w:author="Alex Messina" w:date="2016-02-16T18:58:00Z">
        <w:r>
          <w:t>areas can increase</w:t>
        </w:r>
      </w:ins>
      <w:r>
        <w:t xml:space="preserve"> the </w:t>
      </w:r>
      <w:ins w:id="211" w:author="Alex Messina" w:date="2016-02-16T18:58:00Z">
        <w:r>
          <w:t xml:space="preserve">natural </w:t>
        </w:r>
      </w:ins>
      <w:r>
        <w:t xml:space="preserve">background and </w:t>
      </w:r>
      <w:del w:id="212" w:author="Alex Messina" w:date="2016-02-16T18:58:00Z">
        <w:r w:rsidR="006F5A12">
          <w:delText>reducing</w:delText>
        </w:r>
      </w:del>
      <w:ins w:id="213" w:author="Alex Messina" w:date="2016-02-16T18:58:00Z">
        <w:r>
          <w:t>reduce</w:t>
        </w:r>
      </w:ins>
      <w:r>
        <w:t xml:space="preserve"> the DR for large events. </w:t>
      </w:r>
      <w:commentRangeEnd w:id="197"/>
      <w:r>
        <w:rPr>
          <w:rStyle w:val="CommentReference"/>
        </w:rPr>
        <w:commentReference w:id="197"/>
      </w:r>
      <w:commentRangeEnd w:id="198"/>
      <w:r w:rsidR="00155EC9">
        <w:rPr>
          <w:rStyle w:val="CommentReference"/>
        </w:rPr>
        <w:commentReference w:id="198"/>
      </w:r>
    </w:p>
    <w:p w14:paraId="43435505" w14:textId="2847B940" w:rsidR="00F31E98" w:rsidRDefault="006F5A12">
      <w:pPr>
        <w:rPr>
          <w:ins w:id="214" w:author="Alex Messina" w:date="2016-02-16T18:58:00Z"/>
        </w:rPr>
      </w:pPr>
      <w:r>
        <w:t xml:space="preserve">This study uses in situ measurements of precipitation (P), </w:t>
      </w:r>
      <w:del w:id="215" w:author="Alex Messina" w:date="2016-02-16T18:58:00Z">
        <w:r>
          <w:delText>stream</w:delText>
        </w:r>
      </w:del>
      <w:ins w:id="216" w:author="Alex Messina" w:date="2016-02-16T18:58:00Z">
        <w:r w:rsidR="00B54EB5">
          <w:t>water</w:t>
        </w:r>
      </w:ins>
      <w:r>
        <w:t xml:space="preserve"> discharge (Q), turbidity (T) and suspended sediment concentration (SSC) to</w:t>
      </w:r>
      <w:r w:rsidR="00AC6E46">
        <w:t xml:space="preserve"> accomplish </w:t>
      </w:r>
      <w:r w:rsidR="008D30F9">
        <w:t>three</w:t>
      </w:r>
      <w:r w:rsidR="00AC6E46">
        <w:t xml:space="preserve"> objectives</w:t>
      </w:r>
      <w:del w:id="217" w:author="Alex Messina" w:date="2016-02-16T18:58:00Z">
        <w:r w:rsidR="00AC6E46">
          <w:delText>:</w:delText>
        </w:r>
        <w:r>
          <w:delText xml:space="preserve"> </w:delText>
        </w:r>
        <w:r w:rsidR="008D30F9">
          <w:delText xml:space="preserve">Objective </w:delText>
        </w:r>
        <w:r>
          <w:delText xml:space="preserve">1) </w:delText>
        </w:r>
      </w:del>
      <w:ins w:id="218" w:author="Alex Messina" w:date="2016-02-16T18:58:00Z">
        <w:r w:rsidR="00F31E98">
          <w:t xml:space="preserve"> and answer the following research questions</w:t>
        </w:r>
        <w:r w:rsidR="00AC6E46">
          <w:t>:</w:t>
        </w:r>
        <w:r>
          <w:t xml:space="preserve"> </w:t>
        </w:r>
      </w:ins>
    </w:p>
    <w:p w14:paraId="7E451A46" w14:textId="0750D1A6" w:rsidR="00F31E98" w:rsidDel="00455CDD" w:rsidRDefault="008D30F9" w:rsidP="00F31E98">
      <w:pPr>
        <w:pStyle w:val="ListParagraph"/>
        <w:numPr>
          <w:ilvl w:val="0"/>
          <w:numId w:val="2"/>
        </w:numPr>
        <w:rPr>
          <w:ins w:id="219" w:author="Alex Messina" w:date="2016-02-16T18:58:00Z"/>
          <w:del w:id="220" w:author="Trent Biggs" w:date="2016-02-17T14:43:00Z"/>
        </w:rPr>
      </w:pPr>
      <w:r>
        <w:t>Q</w:t>
      </w:r>
      <w:r w:rsidR="006F5A12">
        <w:t xml:space="preserve">uantify suspended sediment </w:t>
      </w:r>
      <w:r w:rsidR="00A25355">
        <w:t xml:space="preserve">concentrations (SSC) and </w:t>
      </w:r>
      <w:r w:rsidR="006F5A12">
        <w:t>yield</w:t>
      </w:r>
      <w:r w:rsidR="00746CE6">
        <w:t>s</w:t>
      </w:r>
      <w:r w:rsidR="006F5A12">
        <w:t xml:space="preserve"> </w:t>
      </w:r>
      <w:r w:rsidR="003C7F4D">
        <w:t xml:space="preserve">(SSY) </w:t>
      </w:r>
      <w:del w:id="221" w:author="Alex Messina" w:date="2016-02-16T18:58:00Z">
        <w:r w:rsidR="006F5A12">
          <w:delText>from</w:delText>
        </w:r>
      </w:del>
      <w:ins w:id="222" w:author="Alex Messina" w:date="2016-02-16T18:58:00Z">
        <w:r w:rsidR="00805EA5">
          <w:t>at the outlets of</w:t>
        </w:r>
      </w:ins>
      <w:r w:rsidR="006F5A12">
        <w:t xml:space="preserve"> undi</w:t>
      </w:r>
      <w:r w:rsidR="009F5029">
        <w:t>sturbed and human-disturbed portion</w:t>
      </w:r>
      <w:r w:rsidR="00F31E98">
        <w:t xml:space="preserve">s of </w:t>
      </w:r>
      <w:del w:id="223" w:author="Alex Messina" w:date="2016-02-16T18:58:00Z">
        <w:r w:rsidR="006F5A12">
          <w:delText>a small</w:delText>
        </w:r>
      </w:del>
      <w:proofErr w:type="spellStart"/>
      <w:ins w:id="224" w:author="Alex Messina" w:date="2016-02-16T18:58:00Z">
        <w:r w:rsidR="00F31E98">
          <w:t>Faga’alu</w:t>
        </w:r>
      </w:ins>
      <w:proofErr w:type="spellEnd"/>
      <w:r w:rsidR="006F5A12">
        <w:t xml:space="preserve"> watershed </w:t>
      </w:r>
      <w:del w:id="225" w:author="Alex Messina" w:date="2016-02-16T18:58:00Z">
        <w:r w:rsidR="006F5A12">
          <w:delText>in the south Pacific</w:delText>
        </w:r>
        <w:r>
          <w:delText xml:space="preserve"> </w:delText>
        </w:r>
      </w:del>
      <w:r>
        <w:t>during</w:t>
      </w:r>
      <w:r w:rsidR="00511FB0">
        <w:t xml:space="preserve"> storm and non-</w:t>
      </w:r>
      <w:r w:rsidR="00C6394A">
        <w:t xml:space="preserve">storm periods. </w:t>
      </w:r>
      <w:del w:id="226" w:author="Alex Messina" w:date="2016-02-16T18:58:00Z">
        <w:r>
          <w:delText>The research</w:delText>
        </w:r>
      </w:del>
    </w:p>
    <w:p w14:paraId="34C476D9" w14:textId="1E9E92C5" w:rsidR="00F31E98" w:rsidRDefault="00F31E98">
      <w:pPr>
        <w:pStyle w:val="ListParagraph"/>
        <w:numPr>
          <w:ilvl w:val="0"/>
          <w:numId w:val="2"/>
        </w:numPr>
        <w:rPr>
          <w:ins w:id="227" w:author="Alex Messina" w:date="2016-02-16T18:58:00Z"/>
        </w:rPr>
        <w:pPrChange w:id="228" w:author="Trent Biggs" w:date="2016-02-17T14:43:00Z">
          <w:pPr>
            <w:pStyle w:val="ListParagraph"/>
            <w:ind w:left="1080" w:firstLine="0"/>
          </w:pPr>
        </w:pPrChange>
      </w:pPr>
      <w:ins w:id="229" w:author="Alex Messina" w:date="2016-02-16T18:58:00Z">
        <w:del w:id="230" w:author="Trent Biggs" w:date="2016-02-17T14:42:00Z">
          <w:r w:rsidDel="00455CDD">
            <w:delText>R</w:delText>
          </w:r>
          <w:r w:rsidR="008D30F9" w:rsidDel="00455CDD">
            <w:delText>esearch</w:delText>
          </w:r>
        </w:del>
      </w:ins>
      <w:del w:id="231" w:author="Trent Biggs" w:date="2016-02-17T14:42:00Z">
        <w:r w:rsidR="008D30F9" w:rsidDel="00455CDD">
          <w:delText xml:space="preserve"> questions addressed under this objective include:</w:delText>
        </w:r>
      </w:del>
      <w:ins w:id="232" w:author="Alex Messina" w:date="2016-02-16T18:58:00Z">
        <w:del w:id="233" w:author="Trent Biggs" w:date="2016-02-17T14:42:00Z">
          <w:r w:rsidDel="00455CDD">
            <w:delText xml:space="preserve">: </w:delText>
          </w:r>
        </w:del>
        <w:r>
          <w:t>How does SSC vary between storm and non-storm periods?</w:t>
        </w:r>
      </w:ins>
      <w:r>
        <w:t xml:space="preserve"> How</w:t>
      </w:r>
      <w:r w:rsidR="008D30F9">
        <w:t xml:space="preserve"> </w:t>
      </w:r>
      <w:r>
        <w:lastRenderedPageBreak/>
        <w:t xml:space="preserve">much </w:t>
      </w:r>
      <w:r w:rsidR="008D30F9">
        <w:t xml:space="preserve">has human disturbance increased </w:t>
      </w:r>
      <w:del w:id="234" w:author="Alex Messina" w:date="2016-02-16T18:58:00Z">
        <w:r w:rsidR="008D30F9">
          <w:delText>suspended sediment yield to the coast</w:delText>
        </w:r>
      </w:del>
      <w:ins w:id="235" w:author="Alex Messina" w:date="2016-02-16T18:58:00Z">
        <w:r w:rsidR="00805EA5">
          <w:t>SSY</w:t>
        </w:r>
      </w:ins>
      <w:r w:rsidR="008D30F9">
        <w:t xml:space="preserve"> </w:t>
      </w:r>
      <w:r w:rsidR="00A25355">
        <w:t>during storm events</w:t>
      </w:r>
      <w:r w:rsidR="008D30F9">
        <w:t>?</w:t>
      </w:r>
      <w:r w:rsidR="000B0813">
        <w:t xml:space="preserve"> </w:t>
      </w:r>
      <w:del w:id="236" w:author="Alex Messina" w:date="2016-02-16T18:58:00Z">
        <w:r w:rsidR="008D30F9">
          <w:delText>What</w:delText>
        </w:r>
      </w:del>
      <w:ins w:id="237" w:author="Alex Messina" w:date="2016-02-16T18:58:00Z">
        <w:r>
          <w:t>Which</w:t>
        </w:r>
      </w:ins>
      <w:r>
        <w:t xml:space="preserve"> </w:t>
      </w:r>
      <w:ins w:id="238" w:author="Trent Biggs" w:date="2016-02-17T14:42:00Z">
        <w:r w:rsidR="00455CDD">
          <w:t>land uses</w:t>
        </w:r>
      </w:ins>
      <w:del w:id="239" w:author="Trent Biggs" w:date="2016-02-17T14:42:00Z">
        <w:r w:rsidDel="00455CDD">
          <w:delText>human</w:delText>
        </w:r>
      </w:del>
      <w:del w:id="240" w:author="Alex Messina" w:date="2016-02-16T18:58:00Z">
        <w:r w:rsidR="008D30F9">
          <w:delText xml:space="preserve"> activities</w:delText>
        </w:r>
      </w:del>
      <w:ins w:id="241" w:author="Alex Messina" w:date="2016-02-16T18:58:00Z">
        <w:del w:id="242" w:author="Trent Biggs" w:date="2016-02-17T14:42:00Z">
          <w:r w:rsidDel="00455CDD">
            <w:delText>-impact</w:delText>
          </w:r>
          <w:r w:rsidR="00805EA5" w:rsidDel="00455CDD">
            <w:delText>s</w:delText>
          </w:r>
        </w:del>
      </w:ins>
      <w:r w:rsidR="008D30F9">
        <w:t xml:space="preserve"> dominate the a</w:t>
      </w:r>
      <w:r w:rsidR="00511FB0">
        <w:t xml:space="preserve">nthropogenic contribution </w:t>
      </w:r>
      <w:r w:rsidR="00805EA5">
        <w:t xml:space="preserve">to </w:t>
      </w:r>
      <w:del w:id="243" w:author="Alex Messina" w:date="2016-02-16T18:58:00Z">
        <w:r w:rsidR="00511FB0">
          <w:delText>suspended sediment yield</w:delText>
        </w:r>
        <w:r w:rsidR="008D30F9">
          <w:delText>?</w:delText>
        </w:r>
        <w:r w:rsidR="000B0813">
          <w:delText xml:space="preserve"> </w:delText>
        </w:r>
        <w:r w:rsidR="00A25355">
          <w:delText>How do concentrations vary between storm</w:delText>
        </w:r>
        <w:r w:rsidR="00511FB0">
          <w:delText xml:space="preserve"> and non-</w:delText>
        </w:r>
        <w:r w:rsidR="00746CE6">
          <w:delText>storm periods</w:delText>
        </w:r>
        <w:r w:rsidR="00A25355">
          <w:delText>?</w:delText>
        </w:r>
        <w:r w:rsidR="000B0813">
          <w:delText xml:space="preserve"> </w:delText>
        </w:r>
        <w:r w:rsidR="008D30F9">
          <w:delText xml:space="preserve">Objective </w:delText>
        </w:r>
        <w:r w:rsidR="006F5A12">
          <w:delText>2)</w:delText>
        </w:r>
        <w:r w:rsidR="008D30F9">
          <w:delText xml:space="preserve"> </w:delText>
        </w:r>
      </w:del>
      <w:ins w:id="244" w:author="Alex Messina" w:date="2016-02-16T18:58:00Z">
        <w:r w:rsidR="00805EA5">
          <w:t>SSY</w:t>
        </w:r>
        <w:r w:rsidR="008D30F9">
          <w:t>?</w:t>
        </w:r>
        <w:r w:rsidR="000B0813">
          <w:t xml:space="preserve"> </w:t>
        </w:r>
      </w:ins>
    </w:p>
    <w:p w14:paraId="424BBBDE" w14:textId="669D6E73" w:rsidR="00D6426F" w:rsidDel="00455CDD" w:rsidRDefault="008D30F9" w:rsidP="00F31E98">
      <w:pPr>
        <w:pStyle w:val="ListParagraph"/>
        <w:numPr>
          <w:ilvl w:val="0"/>
          <w:numId w:val="2"/>
        </w:numPr>
        <w:rPr>
          <w:ins w:id="245" w:author="Alex Messina" w:date="2016-02-16T18:58:00Z"/>
          <w:del w:id="246" w:author="Trent Biggs" w:date="2016-02-17T14:43:00Z"/>
        </w:rPr>
      </w:pPr>
      <w:r>
        <w:t>D</w:t>
      </w:r>
      <w:r w:rsidR="00C94273">
        <w:t xml:space="preserve">evelop an empirical model </w:t>
      </w:r>
      <w:del w:id="247" w:author="Alex Messina" w:date="2016-02-16T18:58:00Z">
        <w:r w:rsidR="006F5A12">
          <w:delText xml:space="preserve">of </w:delText>
        </w:r>
        <w:r w:rsidR="003C7F4D">
          <w:delText>SSY during storm events (</w:delText>
        </w:r>
      </w:del>
      <w:ins w:id="248" w:author="Alex Messina" w:date="2016-02-16T18:58:00Z">
        <w:r w:rsidR="00C94273">
          <w:t xml:space="preserve">to predict </w:t>
        </w:r>
      </w:ins>
      <w:r w:rsidR="001A74F8">
        <w:t>SSY</w:t>
      </w:r>
      <w:r w:rsidR="001A74F8" w:rsidRPr="00F31E98">
        <w:rPr>
          <w:vertAlign w:val="subscript"/>
        </w:rPr>
        <w:t>EV</w:t>
      </w:r>
      <w:del w:id="249" w:author="Alex Messina" w:date="2016-02-16T18:58:00Z">
        <w:r w:rsidR="003C7F4D">
          <w:delText>)</w:delText>
        </w:r>
        <w:r w:rsidR="00C6394A">
          <w:delText xml:space="preserve">. </w:delText>
        </w:r>
        <w:r>
          <w:delText xml:space="preserve">This objective will answer the </w:delText>
        </w:r>
      </w:del>
      <w:ins w:id="250" w:author="Alex Messina" w:date="2016-02-16T18:58:00Z">
        <w:r w:rsidR="00C94273" w:rsidRPr="00F31E98">
          <w:rPr>
            <w:vertAlign w:val="subscript"/>
          </w:rPr>
          <w:t xml:space="preserve"> </w:t>
        </w:r>
        <w:r w:rsidR="00C94273">
          <w:t xml:space="preserve">from </w:t>
        </w:r>
        <w:del w:id="251" w:author="Trent Biggs" w:date="2016-02-17T09:03:00Z">
          <w:r w:rsidR="00C94273" w:rsidDel="00155EC9">
            <w:delText xml:space="preserve">an </w:delText>
          </w:r>
        </w:del>
        <w:r w:rsidR="00C94273">
          <w:t>easily-monitored discharge or precipitation metric</w:t>
        </w:r>
      </w:ins>
      <w:ins w:id="252" w:author="Trent Biggs" w:date="2016-02-17T09:03:00Z">
        <w:r w:rsidR="00155EC9">
          <w:t>s</w:t>
        </w:r>
      </w:ins>
      <w:ins w:id="253" w:author="Alex Messina" w:date="2016-02-16T18:58:00Z">
        <w:r w:rsidR="00C6394A">
          <w:t xml:space="preserve">. </w:t>
        </w:r>
      </w:ins>
    </w:p>
    <w:p w14:paraId="6350A911" w14:textId="7E0F2A62" w:rsidR="00F31E98" w:rsidRDefault="004F0665">
      <w:pPr>
        <w:pStyle w:val="ListParagraph"/>
        <w:numPr>
          <w:ilvl w:val="0"/>
          <w:numId w:val="2"/>
        </w:numPr>
        <w:pPrChange w:id="254" w:author="Trent Biggs" w:date="2016-02-17T14:43:00Z">
          <w:pPr>
            <w:pStyle w:val="ListParagraph"/>
            <w:ind w:left="1080" w:firstLine="0"/>
          </w:pPr>
        </w:pPrChange>
      </w:pPr>
      <w:ins w:id="255" w:author="Alex Messina" w:date="2016-02-16T18:58:00Z">
        <w:del w:id="256" w:author="Trent Biggs" w:date="2016-02-17T14:43:00Z">
          <w:r w:rsidDel="00455CDD">
            <w:delText xml:space="preserve">Research </w:delText>
          </w:r>
        </w:del>
      </w:ins>
      <w:del w:id="257" w:author="Trent Biggs" w:date="2016-02-17T14:43:00Z">
        <w:r w:rsidR="008D30F9" w:rsidDel="00455CDD">
          <w:delText>question</w:delText>
        </w:r>
        <w:r w:rsidR="006F1137" w:rsidDel="00455CDD">
          <w:delText>s</w:delText>
        </w:r>
        <w:r w:rsidR="00C6394A" w:rsidDel="00455CDD">
          <w:delText xml:space="preserve">: </w:delText>
        </w:r>
      </w:del>
      <w:r w:rsidR="008D30F9">
        <w:t>Which storm metric is the best pr</w:t>
      </w:r>
      <w:r w:rsidR="003C7F4D">
        <w:t xml:space="preserve">edictor of </w:t>
      </w:r>
      <w:r w:rsidR="001A74F8">
        <w:t>SSY</w:t>
      </w:r>
      <w:r w:rsidR="001A74F8" w:rsidRPr="00455CDD">
        <w:rPr>
          <w:vertAlign w:val="subscript"/>
        </w:rPr>
        <w:t>EV</w:t>
      </w:r>
      <w:del w:id="258" w:author="Trent Biggs" w:date="2016-02-17T09:03:00Z">
        <w:r w:rsidR="008D30F9" w:rsidDel="00155EC9">
          <w:delText>: total</w:delText>
        </w:r>
      </w:del>
      <w:ins w:id="259" w:author="Alex Messina" w:date="2016-02-16T18:58:00Z">
        <w:del w:id="260" w:author="Trent Biggs" w:date="2016-02-17T09:03:00Z">
          <w:r w:rsidR="001A74F8" w:rsidDel="00155EC9">
            <w:delText>Total</w:delText>
          </w:r>
        </w:del>
      </w:ins>
      <w:del w:id="261" w:author="Trent Biggs" w:date="2016-02-17T09:03:00Z">
        <w:r w:rsidR="008D30F9" w:rsidDel="00155EC9">
          <w:delText xml:space="preserve"> event precipitation, </w:delText>
        </w:r>
      </w:del>
      <w:ins w:id="262" w:author="Alex Messina" w:date="2016-02-16T18:58:00Z">
        <w:del w:id="263" w:author="Trent Biggs" w:date="2016-02-17T09:03:00Z">
          <w:r w:rsidR="00200CEB" w:rsidDel="00155EC9">
            <w:delText xml:space="preserve">precipitation </w:delText>
          </w:r>
        </w:del>
      </w:ins>
      <w:del w:id="264" w:author="Trent Biggs" w:date="2016-02-17T09:03:00Z">
        <w:r w:rsidR="008D30F9" w:rsidDel="00155EC9">
          <w:delText>Erosivity Index, total</w:delText>
        </w:r>
      </w:del>
      <w:ins w:id="265" w:author="Alex Messina" w:date="2016-02-16T18:58:00Z">
        <w:del w:id="266" w:author="Trent Biggs" w:date="2016-02-17T09:03:00Z">
          <w:r w:rsidR="00BB4D15" w:rsidDel="00155EC9">
            <w:delText xml:space="preserve"> </w:delText>
          </w:r>
          <w:r w:rsidR="00BB4D15" w:rsidDel="00155EC9">
            <w:fldChar w:fldCharType="begin" w:fldLock="1"/>
          </w:r>
          <w:r w:rsidR="00FF5E2C" w:rsidDel="00155EC9">
            <w:delInstrText>ADDIN CSL_CITATION { "citationItems" : [ { "id" : "ITEM-1", "itemData" : { "DOI" : "10.1002/hyp", "author" : [ { "dropping-particle" : "", "family" : "Kinnell", "given" : "P I A", "non-dropping-particle" : "", "parse-names" : false, "suffix" : "" } ], "container-title" : "Hydrological processes", "id" : "ITEM-1", "issued" : { "date-parts" : [ [ "2013" ] ] }, "title" : "Modelling event soil losses using the Q R EI 30 index within RUSLE2", "type" : "article-journal" }, "uris" : [ "http://www.mendeley.com/documents/?uuid=623b7e31-0c7e-4366-a8e5-181f79795c29" ] } ], "mendeley" : { "formattedCitation" : "(Kinnell, 2013)", "plainTextFormattedCitation" : "(Kinnell, 2013)", "previouslyFormattedCitation" : "(Kinnell, 2013)" }, "properties" : { "noteIndex" : 0 }, "schema" : "https://github.com/citation-style-language/schema/raw/master/csl-citation.json" }</w:delInstrText>
          </w:r>
          <w:r w:rsidR="00BB4D15" w:rsidDel="00155EC9">
            <w:fldChar w:fldCharType="separate"/>
          </w:r>
          <w:r w:rsidR="00BB4D15" w:rsidRPr="00BB4D15" w:rsidDel="00155EC9">
            <w:rPr>
              <w:noProof/>
            </w:rPr>
            <w:delText>(Kinnell, 2013)</w:delText>
          </w:r>
          <w:r w:rsidR="00BB4D15" w:rsidDel="00155EC9">
            <w:fldChar w:fldCharType="end"/>
          </w:r>
          <w:r w:rsidR="008D30F9" w:rsidDel="00155EC9">
            <w:delText xml:space="preserve">, </w:delText>
          </w:r>
          <w:r w:rsidR="001A74F8" w:rsidDel="00155EC9">
            <w:delText>Total</w:delText>
          </w:r>
        </w:del>
      </w:ins>
      <w:del w:id="267" w:author="Trent Biggs" w:date="2016-02-17T09:03:00Z">
        <w:r w:rsidR="008D30F9" w:rsidDel="00155EC9">
          <w:delText xml:space="preserve"> event discharge, or maxim</w:delText>
        </w:r>
        <w:r w:rsidR="00511FB0" w:rsidDel="00155EC9">
          <w:delText>um event discharge</w:delText>
        </w:r>
      </w:del>
      <w:r w:rsidR="008D30F9">
        <w:t>?</w:t>
      </w:r>
      <w:r w:rsidR="000B0813">
        <w:t xml:space="preserve"> </w:t>
      </w:r>
      <w:r w:rsidR="006F1137">
        <w:t xml:space="preserve">How </w:t>
      </w:r>
      <w:del w:id="268" w:author="Alex Messina" w:date="2016-02-16T18:58:00Z">
        <w:r w:rsidR="006F1137">
          <w:delText>do sediment contributions from undisturbed areas and</w:delText>
        </w:r>
      </w:del>
      <w:ins w:id="269" w:author="Alex Messina" w:date="2016-02-16T18:58:00Z">
        <w:r w:rsidR="006F1137">
          <w:t>do</w:t>
        </w:r>
        <w:r w:rsidR="00D6426F">
          <w:t>es</w:t>
        </w:r>
      </w:ins>
      <w:r w:rsidR="00D6426F">
        <w:t xml:space="preserve"> human-</w:t>
      </w:r>
      <w:del w:id="270" w:author="Alex Messina" w:date="2016-02-16T18:58:00Z">
        <w:r w:rsidR="006F1137">
          <w:delText>disturbed areas</w:delText>
        </w:r>
      </w:del>
      <w:ins w:id="271" w:author="Alex Messina" w:date="2016-02-16T18:58:00Z">
        <w:r w:rsidR="00D6426F">
          <w:t>disturbance to SSY</w:t>
        </w:r>
      </w:ins>
      <w:r w:rsidR="006F1137">
        <w:t xml:space="preserve"> vary with storm </w:t>
      </w:r>
      <w:ins w:id="272" w:author="Trent Biggs" w:date="2016-02-17T09:03:00Z">
        <w:r w:rsidR="00155EC9">
          <w:t>metric</w:t>
        </w:r>
      </w:ins>
      <w:del w:id="273" w:author="Trent Biggs" w:date="2016-02-17T09:03:00Z">
        <w:r w:rsidR="006F1137" w:rsidDel="00155EC9">
          <w:delText>size</w:delText>
        </w:r>
      </w:del>
      <w:r w:rsidR="006F1137">
        <w:t>?</w:t>
      </w:r>
      <w:r w:rsidR="000B0813">
        <w:t xml:space="preserve"> </w:t>
      </w:r>
    </w:p>
    <w:p w14:paraId="056ACBC3" w14:textId="1B0145C5" w:rsidR="00D6426F" w:rsidDel="00455CDD" w:rsidRDefault="008D30F9" w:rsidP="00F31E98">
      <w:pPr>
        <w:pStyle w:val="ListParagraph"/>
        <w:numPr>
          <w:ilvl w:val="0"/>
          <w:numId w:val="2"/>
        </w:numPr>
        <w:rPr>
          <w:ins w:id="274" w:author="Alex Messina" w:date="2016-02-16T18:58:00Z"/>
          <w:del w:id="275" w:author="Trent Biggs" w:date="2016-02-17T14:43:00Z"/>
        </w:rPr>
      </w:pPr>
      <w:del w:id="276" w:author="Alex Messina" w:date="2016-02-16T18:58:00Z">
        <w:r>
          <w:delText>Objective</w:delText>
        </w:r>
        <w:r w:rsidR="00511FB0">
          <w:delText xml:space="preserve"> 3) </w:delText>
        </w:r>
      </w:del>
      <w:r w:rsidR="00511FB0">
        <w:t xml:space="preserve">Estimate annual </w:t>
      </w:r>
      <w:del w:id="277" w:author="Alex Messina" w:date="2016-02-16T18:58:00Z">
        <w:r w:rsidR="00511FB0">
          <w:delText>sediment yiel</w:delText>
        </w:r>
        <w:r>
          <w:delText>ds</w:delText>
        </w:r>
      </w:del>
      <w:ins w:id="278" w:author="Alex Messina" w:date="2016-02-16T18:58:00Z">
        <w:r w:rsidR="00C94273">
          <w:t>SSY</w:t>
        </w:r>
        <w:r>
          <w:t xml:space="preserve"> </w:t>
        </w:r>
        <w:r w:rsidR="00C94273">
          <w:t>using</w:t>
        </w:r>
        <w:r>
          <w:t xml:space="preserve"> the </w:t>
        </w:r>
        <w:r w:rsidR="00D6426F">
          <w:t>measurements</w:t>
        </w:r>
        <w:r w:rsidR="004F2122">
          <w:t xml:space="preserve"> from Objective 1,</w:t>
        </w:r>
      </w:ins>
      <w:r w:rsidR="004F2122">
        <w:t xml:space="preserve"> and </w:t>
      </w:r>
      <w:ins w:id="279" w:author="Alex Messina" w:date="2016-02-16T18:58:00Z">
        <w:r w:rsidR="004F2122">
          <w:t xml:space="preserve">modeling </w:t>
        </w:r>
        <w:r>
          <w:t>results from Objective 2</w:t>
        </w:r>
        <w:r w:rsidR="00D6426F">
          <w:t>.</w:t>
        </w:r>
      </w:ins>
      <w:ins w:id="280" w:author="Trent Biggs" w:date="2016-02-17T14:43:00Z">
        <w:r w:rsidR="00455CDD">
          <w:t xml:space="preserve">  </w:t>
        </w:r>
      </w:ins>
    </w:p>
    <w:p w14:paraId="0E3D2E5D" w14:textId="7D08BA03" w:rsidR="00A955CD" w:rsidRDefault="00D6426F">
      <w:pPr>
        <w:pStyle w:val="ListParagraph"/>
        <w:numPr>
          <w:ilvl w:val="0"/>
          <w:numId w:val="2"/>
        </w:numPr>
        <w:pPrChange w:id="281" w:author="Trent Biggs" w:date="2016-02-17T14:43:00Z">
          <w:pPr/>
        </w:pPrChange>
      </w:pPr>
      <w:ins w:id="282" w:author="Alex Messina" w:date="2016-02-16T18:58:00Z">
        <w:del w:id="283" w:author="Trent Biggs" w:date="2016-02-17T14:42:00Z">
          <w:r w:rsidDel="00455CDD">
            <w:delText xml:space="preserve">Research questions: </w:delText>
          </w:r>
        </w:del>
        <w:r>
          <w:t xml:space="preserve">How does SSY </w:t>
        </w:r>
      </w:ins>
      <w:ins w:id="284" w:author="Trent Biggs" w:date="2016-02-17T09:04:00Z">
        <w:r w:rsidR="00155EC9">
          <w:t>at the field site</w:t>
        </w:r>
      </w:ins>
      <w:ins w:id="285" w:author="Trent Biggs" w:date="2016-02-17T14:42:00Z">
        <w:r w:rsidR="00455CDD">
          <w:t xml:space="preserve"> </w:t>
        </w:r>
      </w:ins>
      <w:ins w:id="286" w:author="Alex Messina" w:date="2016-02-16T18:58:00Z">
        <w:del w:id="287" w:author="Trent Biggs" w:date="2016-02-17T09:04:00Z">
          <w:r w:rsidDel="00155EC9">
            <w:delText>from Faga’alu</w:delText>
          </w:r>
          <w:r w:rsidR="00C94273" w:rsidDel="00155EC9">
            <w:delText xml:space="preserve"> </w:delText>
          </w:r>
        </w:del>
      </w:ins>
      <w:r w:rsidR="00746CE6">
        <w:t>compar</w:t>
      </w:r>
      <w:r w:rsidR="00C94273">
        <w:t>e</w:t>
      </w:r>
      <w:r w:rsidR="00746CE6">
        <w:t xml:space="preserve"> </w:t>
      </w:r>
      <w:del w:id="288" w:author="Alex Messina" w:date="2016-02-16T18:58:00Z">
        <w:r w:rsidR="008D30F9">
          <w:delText>with</w:delText>
        </w:r>
      </w:del>
      <w:ins w:id="289" w:author="Alex Messina" w:date="2016-02-16T18:58:00Z">
        <w:r>
          <w:t>to</w:t>
        </w:r>
      </w:ins>
      <w:r>
        <w:t xml:space="preserve"> other </w:t>
      </w:r>
      <w:r w:rsidR="00746CE6">
        <w:t>volcanic tropical islands</w:t>
      </w:r>
      <w:del w:id="290" w:author="Alex Messina" w:date="2016-02-16T18:58:00Z">
        <w:r w:rsidR="006F5A12">
          <w:delText>.</w:delText>
        </w:r>
        <w:r w:rsidR="000B0813">
          <w:delText xml:space="preserve"> </w:delText>
        </w:r>
        <w:r w:rsidR="008D30F9">
          <w:delText xml:space="preserve">This objective will use the results from Objective 2 to model annual sediment load from </w:delText>
        </w:r>
        <w:r w:rsidR="00511FB0">
          <w:delText xml:space="preserve">the study </w:delText>
        </w:r>
        <w:r w:rsidR="008D30F9">
          <w:delText>watersheds</w:delText>
        </w:r>
        <w:r w:rsidR="00746CE6">
          <w:delText xml:space="preserve">, for comparison with other literature </w:delText>
        </w:r>
        <w:r w:rsidR="00511FB0">
          <w:delText>o</w:delText>
        </w:r>
        <w:r w:rsidR="00746CE6">
          <w:delText>n volcanic tropical islands</w:delText>
        </w:r>
      </w:del>
      <w:r w:rsidR="00746CE6">
        <w:t xml:space="preserve"> and </w:t>
      </w:r>
      <w:ins w:id="291" w:author="Trent Biggs" w:date="2016-02-17T13:20:00Z">
        <w:r w:rsidR="0023668A">
          <w:t xml:space="preserve">other </w:t>
        </w:r>
      </w:ins>
      <w:r w:rsidR="00746CE6">
        <w:t>disturbed watersheds</w:t>
      </w:r>
      <w:ins w:id="292" w:author="Trent Biggs" w:date="2016-02-17T09:04:00Z">
        <w:r w:rsidR="00155EC9">
          <w:t>?</w:t>
        </w:r>
      </w:ins>
      <w:del w:id="293" w:author="Trent Biggs" w:date="2016-02-17T09:04:00Z">
        <w:r w:rsidR="00746CE6" w:rsidDel="00155EC9">
          <w:delText>.</w:delText>
        </w:r>
      </w:del>
    </w:p>
    <w:p w14:paraId="70AE4B20" w14:textId="77777777" w:rsidR="00F31E98" w:rsidRDefault="00F31E98" w:rsidP="00F31E98">
      <w:pPr>
        <w:pStyle w:val="ListParagraph"/>
        <w:ind w:left="1080" w:firstLine="0"/>
      </w:pPr>
    </w:p>
    <w:p w14:paraId="5C286493" w14:textId="77777777" w:rsidR="00A955CD" w:rsidRDefault="00A31439">
      <w:pPr>
        <w:pStyle w:val="Heading2"/>
      </w:pPr>
      <w:r>
        <w:t xml:space="preserve">2. </w:t>
      </w:r>
      <w:r w:rsidR="006F5A12">
        <w:t>Study Area</w:t>
      </w:r>
    </w:p>
    <w:p w14:paraId="7C65A2F5" w14:textId="56659296" w:rsidR="00AF67AB" w:rsidRDefault="006F5A12" w:rsidP="00AF67AB">
      <w:del w:id="294" w:author="Alex Messina" w:date="2016-02-16T18:58:00Z">
        <w:r>
          <w:delText>The study</w:delText>
        </w:r>
      </w:del>
      <w:proofErr w:type="spellStart"/>
      <w:ins w:id="295" w:author="Alex Messina" w:date="2016-02-16T18:58:00Z">
        <w:r>
          <w:t>Faga</w:t>
        </w:r>
        <w:r w:rsidR="003F699B">
          <w:t>’</w:t>
        </w:r>
        <w:r>
          <w:t>alu</w:t>
        </w:r>
      </w:ins>
      <w:proofErr w:type="spellEnd"/>
      <w:r w:rsidR="00266942">
        <w:t xml:space="preserve"> watershed</w:t>
      </w:r>
      <w:del w:id="296" w:author="Alex Messina" w:date="2016-02-16T18:58:00Z">
        <w:r>
          <w:delText>, Faga</w:delText>
        </w:r>
        <w:r w:rsidR="003F699B">
          <w:delText>’</w:delText>
        </w:r>
        <w:r>
          <w:delText>alu,</w:delText>
        </w:r>
      </w:del>
      <w:r w:rsidR="00266942">
        <w:t xml:space="preserve"> is located on </w:t>
      </w:r>
      <w:r>
        <w:t>Tutuila (14S, 170W)</w:t>
      </w:r>
      <w:r w:rsidR="00807E02">
        <w:t xml:space="preserve">, </w:t>
      </w:r>
      <w:r>
        <w:t>American Samoa</w:t>
      </w:r>
      <w:del w:id="297" w:author="Alex Messina" w:date="2016-02-16T18:58:00Z">
        <w:r>
          <w:delText>.</w:delText>
        </w:r>
        <w:r w:rsidR="000B0813">
          <w:delText xml:space="preserve"> </w:delText>
        </w:r>
        <w:r>
          <w:delText xml:space="preserve">Tutuila </w:delText>
        </w:r>
        <w:r w:rsidR="00B2112C">
          <w:delText>has</w:delText>
        </w:r>
      </w:del>
      <w:ins w:id="298" w:author="Alex Messina" w:date="2016-02-16T18:58:00Z">
        <w:r w:rsidR="00266942">
          <w:t>, which is comprised of</w:t>
        </w:r>
      </w:ins>
      <w:r>
        <w:t xml:space="preserve"> steep, heavily forested mountains with villages and roads mostly confined to the flat</w:t>
      </w:r>
      <w:ins w:id="299" w:author="Alex Messina" w:date="2016-02-16T18:58:00Z">
        <w:r w:rsidR="00266942">
          <w:t>, coastal</w:t>
        </w:r>
      </w:ins>
      <w:r w:rsidR="00266942">
        <w:t xml:space="preserve"> areas</w:t>
      </w:r>
      <w:ins w:id="300" w:author="Trent Biggs" w:date="2016-02-17T13:22:00Z">
        <w:r w:rsidR="007465B6">
          <w:t xml:space="preserve">.  </w:t>
        </w:r>
      </w:ins>
      <w:del w:id="301" w:author="Alex Messina" w:date="2016-02-16T18:58:00Z">
        <w:r>
          <w:delText xml:space="preserve"> near the coast. The main stream in Faga'alu (~3 km)</w:delText>
        </w:r>
        <w:r w:rsidR="00807E02">
          <w:delText xml:space="preserve"> </w:delText>
        </w:r>
        <w:r>
          <w:delText xml:space="preserve">drains an area of 1.78 km² </w:delText>
        </w:r>
        <w:r w:rsidR="00B2112C">
          <w:delText xml:space="preserve">into Faga'alu Bay </w:delText>
        </w:r>
        <w:r>
          <w:delText>(area draining to FG3 in Figure 1</w:delText>
        </w:r>
      </w:del>
      <w:del w:id="302" w:author="Trent Biggs" w:date="2016-02-17T09:06:00Z">
        <w:r w:rsidDel="00A70D9E">
          <w:delText>).</w:delText>
        </w:r>
      </w:del>
      <w:ins w:id="303" w:author="Alex Messina" w:date="2016-02-16T18:58:00Z">
        <w:del w:id="304" w:author="Trent Biggs" w:date="2016-02-17T09:06:00Z">
          <w:r w:rsidDel="00A70D9E">
            <w:delText>.</w:delText>
          </w:r>
        </w:del>
      </w:ins>
      <w:del w:id="305" w:author="Trent Biggs" w:date="2016-02-17T09:06:00Z">
        <w:r w:rsidDel="00A70D9E">
          <w:delText xml:space="preserve"> </w:delText>
        </w:r>
        <w:commentRangeStart w:id="306"/>
        <w:r w:rsidR="00AF67AB" w:rsidDel="00A70D9E">
          <w:delText xml:space="preserve">The mean slope of </w:delText>
        </w:r>
        <w:r w:rsidDel="00A70D9E">
          <w:delText xml:space="preserve">the main </w:delText>
        </w:r>
        <w:r w:rsidR="00AF67AB" w:rsidDel="00A70D9E">
          <w:delText xml:space="preserve">Faga'alu watershed is 0.53 m/m and </w:delText>
        </w:r>
        <w:r w:rsidR="00266942" w:rsidDel="00A70D9E">
          <w:delText>t</w:delText>
        </w:r>
        <w:r w:rsidR="001A74F8" w:rsidDel="00A70D9E">
          <w:delText>otal</w:delText>
        </w:r>
        <w:r w:rsidR="00AF67AB" w:rsidDel="00A70D9E">
          <w:delText xml:space="preserve"> relief is 653 m</w:delText>
        </w:r>
        <w:commentRangeEnd w:id="306"/>
        <w:r w:rsidR="00A70D9E" w:rsidDel="00A70D9E">
          <w:rPr>
            <w:rStyle w:val="CommentReference"/>
          </w:rPr>
          <w:commentReference w:id="306"/>
        </w:r>
        <w:r w:rsidR="00AF67AB" w:rsidDel="00A70D9E">
          <w:delText xml:space="preserve">. </w:delText>
        </w:r>
      </w:del>
      <w:del w:id="307" w:author="Alex Messina" w:date="2016-02-16T18:58:00Z">
        <w:r w:rsidR="00B2112C">
          <w:delText xml:space="preserve">The administrative boundary </w:delText>
        </w:r>
        <w:r w:rsidR="00807E02">
          <w:delText xml:space="preserve">of Faga’alu </w:delText>
        </w:r>
        <w:r w:rsidR="00B2112C">
          <w:delText xml:space="preserve">includes the watersheds of </w:delText>
        </w:r>
        <w:r w:rsidR="00443E9F">
          <w:delText xml:space="preserve">the main stream and </w:delText>
        </w:r>
        <w:r w:rsidR="00B2112C">
          <w:delText xml:space="preserve">several small ephemeral streams </w:delText>
        </w:r>
        <w:r w:rsidR="00443E9F">
          <w:delText xml:space="preserve">that </w:delText>
        </w:r>
        <w:r w:rsidR="00B2112C">
          <w:delText>drain directly to the bay (0.63 km²)</w:delText>
        </w:r>
        <w:r>
          <w:delText xml:space="preserve"> (grey dotted boundary in Figure 1). </w:delText>
        </w:r>
      </w:del>
      <w:r w:rsidR="00AF67AB">
        <w:t xml:space="preserve">The coral reef in </w:t>
      </w:r>
      <w:proofErr w:type="spellStart"/>
      <w:r w:rsidR="00AF67AB">
        <w:t>Faga’alu</w:t>
      </w:r>
      <w:proofErr w:type="spellEnd"/>
      <w:r w:rsidR="00AF67AB">
        <w:t xml:space="preserve"> Bay is highly degraded by sediment (</w:t>
      </w:r>
      <w:r w:rsidR="00AF67AB">
        <w:fldChar w:fldCharType="begin" w:fldLock="1"/>
      </w:r>
      <w:r w:rsidR="00AF67AB">
        <w:instrText>ADDIN CSL_CITATION { "citationItems" : [ { "id" : "ITEM-1", "itemData" : { "author" : [ { "dropping-particle" : "", "family" : "Fenner", "given" : "Doug", "non-dropping-particle" : "", "parse-names" : false, "suffix" : "" }, { "dropping-particle" : "", "family" : "Speicher", "given" : "Meredith", "non-dropping-particle" : "", "parse-names" : false, "suffix" : "" }, { "dropping-particle" : "", "family" : "Gulick", "given" : "Sharon", "non-dropping-particle" : "", "parse-names" : false, "suffix" : "" }, { "dropping-particle" : "", "family" : "Aeby", "given" : "Greta", "non-dropping-particle" : "", "parse-names" : false, "suffix" : "" }, { "dropping-particle" : "", "family" : "Aletto", "given" : "Susan Cooper", "non-dropping-particle" : "", "parse-names" : false, "suffix" : "" }, { "dropping-particle" : "", "family" : "Anderson", "given" : "Paul", "non-dropping-particle" : "", "parse-names" : false, "suffix" : "" }, { "dropping-particle" : "", "family" : "Carroll", "given" : "Benjamin P.", "non-dropping-particle" : "", "parse-names" : false, "suffix" : "" }, { "dropping-particle" : "", "family" : "DiDonato", "given" : "Eva M", "non-dropping-particle" : "", "parse-names" : false, "suffix" : "" }, { "dropping-particle" : "", "family" : "DiDonato", "given" : "Guy T", "non-dropping-particle" : "", "parse-names" : false, "suffix" : "" }, { "dropping-particle" : "", "family" : "Farmer", "given" : "Virginia", "non-dropping-particle" : "", "parse-names" : false, "suffix" : "" }, { "dropping-particle" : "", "family" : "Fenner", "given" : "Douglas", "non-dropping-particle" : "", "parse-names" : false, "suffix" : "" }, { "dropping-particle" : "", "family" : "Gove", "given" : "Jameson", "non-dropping-particle" : "", "parse-names" : false, "suffix" : "" }, { "dropping-particle" : "", "family" : "Gulick", "given" : "Sharon", "non-dropping-particle" : "", "parse-names" : false, "suffix" : "" }, { "dropping-particle" : "", "family" : "Houk", "given" : "Peter", "non-dropping-particle" : "", "parse-names" : false, "suffix" : "" }, { "dropping-particle" : "", "family" : "Lundblad", "given" : "Emily", "non-dropping-particle" : "", "parse-names" : false, "suffix" : "" }, { "dropping-particle" : "", "family" : "Nadon", "given" : "Marc", "non-dropping-particle" : "", "parse-names" : false, "suffix" : "" }, { "dropping-particle" : "", "family" : "Riolo", "given" : "Francesca", "non-dropping-particle" : "", "parse-names" : false, "suffix" : "" }, { "dropping-particle" : "", "family" : "Sabater", "given" : "Marlowe G.", "non-dropping-particle" : "", "parse-names" : false, "suffix" : "" }, { "dropping-particle" : "", "family" : "Schroeder", "given" : "Robert", "non-dropping-particle" : "", "parse-names" : false, "suffix" : "" }, { "dropping-particle" : "", "family" : "Smith", "given" : "Ellen", "non-dropping-particle" : "", "parse-names" : false, "suffix" : "" }, { "dropping-particle" : "", "family" : "Speicher", "given" : "Meredith", "non-dropping-particle" : "", "parse-names" : false, "suffix" : "" }, { "dropping-particle" : "", "family" : "Tuitele", "given" : "Christianera", "non-dropping-particle" : "", "parse-names" : false, "suffix" : "" }, { "dropping-particle" : "", "family" : "Tagarino", "given" : "Alden", "non-dropping-particle" : "", "parse-names" : false, "suffix" : "" }, { "dropping-particle" : "", "family" : "Vaitautolu", "given" : "Selaina", "non-dropping-particle" : "", "parse-names" : false, "suffix" : "" }, { "dropping-particle" : "", "family" : "Vaoli", "given" : "Elena", "non-dropping-particle" : "", "parse-names" : false, "suffix" : "" }, { "dropping-particle" : "", "family" : "Vargas-angel", "given" : "Bernardo", "non-dropping-particle" : "", "parse-names" : false, "suffix" : "" }, { "dropping-particle" : "", "family" : "Vroom", "given" : "Peter", "non-dropping-particle" : "", "parse-names" : false, "suffix" : "" } ], "container-title" : "The state of coral reef ecosystems of the United States and pacific freely associated states", "id" : "ITEM-1", "issued" : { "date-parts" : [ [ "2008" ] ] }, "page" : "307-351", "title" : "The State of Coral Reef Ecosystems of American Samoa", "type" : "chapter" }, "uris" : [ "http://www.mendeley.com/documents/?uuid=94296330-dbab-4e5e-85c4-8ff1e40a88f5" ] } ], "mendeley" : { "formattedCitation" : "(Fenner et al., 2008)", "manualFormatting" : "Fenner et al., 2008)", "plainTextFormattedCitation" : "(Fenner et al., 2008)", "previouslyFormattedCitation" : "(Fenner et al., 2008)" }, "properties" : { "noteIndex" : 0 }, "schema" : "https://github.com/citation-style-language/schema/raw/master/csl-citation.json" }</w:instrText>
      </w:r>
      <w:r w:rsidR="00AF67AB">
        <w:fldChar w:fldCharType="separate"/>
      </w:r>
      <w:r w:rsidR="00AF67AB">
        <w:rPr>
          <w:noProof/>
        </w:rPr>
        <w:t xml:space="preserve">Fenner et al., </w:t>
      </w:r>
      <w:r w:rsidR="00AF67AB" w:rsidRPr="006315FA">
        <w:rPr>
          <w:noProof/>
        </w:rPr>
        <w:t>2008)</w:t>
      </w:r>
      <w:r w:rsidR="00AF67AB">
        <w:fldChar w:fldCharType="end"/>
      </w:r>
      <w:del w:id="308" w:author="Alex Messina" w:date="2016-02-16T18:58:00Z">
        <w:r w:rsidR="00807E02">
          <w:delText>,</w:delText>
        </w:r>
      </w:del>
      <w:r w:rsidR="00AF67AB">
        <w:t xml:space="preserve"> and </w:t>
      </w:r>
      <w:proofErr w:type="spellStart"/>
      <w:r w:rsidR="00AF67AB">
        <w:t>Faga'alu</w:t>
      </w:r>
      <w:proofErr w:type="spellEnd"/>
      <w:r w:rsidR="00AF67AB">
        <w:t xml:space="preserve"> watershed was selected by the US Coral Reef Task Force (USCRTF) as a Priority Watershed for conservation and remediation efforts </w:t>
      </w:r>
      <w:r w:rsidR="00AF67AB">
        <w:fldChar w:fldCharType="begin" w:fldLock="1"/>
      </w:r>
      <w:r w:rsidR="00AF67AB">
        <w:instrText>ADDIN CSL_CITATION { "citationItems" : [ { "id" : "ITEM-1", "itemData" : { "author" : [ { "dropping-particle" : "", "family" : "Holst-Rice", "given" : "Susie", "non-dropping-particle" : "", "parse-names" : false, "suffix" : "" }, { "dropping-particle" : "", "family" : "Messina", "given" : "Alex", "non-dropping-particle" : "", "parse-names" : false, "suffix" : "" }, { "dropping-particle" : "", "family" : "Biggs", "given" : "Trent W.", "non-dropping-particle" : "", "parse-names" : false, "suffix" : "" }, { "dropping-particle" : "", "family" : "Vargas-Angel", "given" : "Bernardo", "non-dropping-particle" : "", "parse-names" : false, "suffix" : "" }, { "dropping-particle" : "", "family" : "Whitall", "given" : "Dave", "non-dropping-particle" : "", "parse-names" : false, "suffix" : "" } ], "id" : "ITEM-1", "issued" : { "date-parts" : [ [ "2015" ] ] }, "number-of-pages" : "50", "publisher" : "NOAA Coral Reef Conservation Program", "publisher-place" : "Silver Spring, MD", "title" : "Baseline Assessment of Faga\u02bbalu Watershed: A Ridge to Reef Assessment in Support of Sediment Reduction Activities", "type" : "report" }, "uris" : [ "http://www.mendeley.com/documents/?uuid=079da473-1a37-4d75-ba56-445e516f1ee6" ] } ], "mendeley" : { "formattedCitation" : "(Holst-Rice et al., 2015)", "plainTextFormattedCitation" : "(Holst-Rice et al., 2015)", "previouslyFormattedCitation" : "(Holst-Rice et al., 2015)" }, "properties" : { "noteIndex" : 0 }, "schema" : "https://github.com/citation-style-language/schema/raw/master/csl-citation.json" }</w:instrText>
      </w:r>
      <w:r w:rsidR="00AF67AB">
        <w:fldChar w:fldCharType="separate"/>
      </w:r>
      <w:r w:rsidR="00AF67AB" w:rsidRPr="00E153E3">
        <w:rPr>
          <w:noProof/>
        </w:rPr>
        <w:t>(Holst-Rice et al., 2015)</w:t>
      </w:r>
      <w:r w:rsidR="00AF67AB">
        <w:fldChar w:fldCharType="end"/>
      </w:r>
      <w:r w:rsidR="00AF67AB">
        <w:t>.</w:t>
      </w:r>
    </w:p>
    <w:p w14:paraId="672DB7CA" w14:textId="354FA8E0" w:rsidR="00AF67AB" w:rsidRDefault="00AF67AB">
      <w:pPr>
        <w:rPr>
          <w:ins w:id="309" w:author="Alex Messina" w:date="2016-02-16T18:58:00Z"/>
        </w:rPr>
      </w:pPr>
      <w:ins w:id="310" w:author="Alex Messina" w:date="2016-02-16T18:58:00Z">
        <w:r>
          <w:t xml:space="preserve">The administrative boundary of </w:t>
        </w:r>
        <w:proofErr w:type="spellStart"/>
        <w:r>
          <w:t>Faga’alu</w:t>
        </w:r>
        <w:proofErr w:type="spellEnd"/>
        <w:r>
          <w:t xml:space="preserve"> includes the watersheds of the main stream </w:t>
        </w:r>
        <w:r w:rsidR="004F0665">
          <w:t xml:space="preserve">(1.78 km²) </w:t>
        </w:r>
        <w:r>
          <w:t xml:space="preserve">and several small ephemeral streams that drain directly to the bay (0.63 km²) (grey dotted boundary in Figure 1, “Admin.”). </w:t>
        </w:r>
        <w:proofErr w:type="spellStart"/>
        <w:r w:rsidR="004F0665">
          <w:t>Faga'alu</w:t>
        </w:r>
        <w:proofErr w:type="spellEnd"/>
        <w:r w:rsidR="004F0665">
          <w:t xml:space="preserve"> watershed is drained by the main stream, which runs </w:t>
        </w:r>
        <w:r w:rsidR="006F5A12">
          <w:t>~3 km</w:t>
        </w:r>
        <w:r w:rsidR="00EA03B8">
          <w:t xml:space="preserve"> </w:t>
        </w:r>
        <w:r w:rsidR="00266942">
          <w:t xml:space="preserve">from </w:t>
        </w:r>
        <w:proofErr w:type="spellStart"/>
        <w:r w:rsidR="00266942">
          <w:t>Matafao</w:t>
        </w:r>
        <w:proofErr w:type="spellEnd"/>
        <w:r w:rsidR="00C43C2E">
          <w:t xml:space="preserve"> M</w:t>
        </w:r>
      </w:ins>
      <w:ins w:id="311" w:author="Trent Biggs" w:date="2016-02-17T09:06:00Z">
        <w:r w:rsidR="00F723A5">
          <w:t>ountain</w:t>
        </w:r>
      </w:ins>
      <w:ins w:id="312" w:author="Alex Messina" w:date="2016-02-16T18:58:00Z">
        <w:del w:id="313" w:author="Trent Biggs" w:date="2016-02-17T09:06:00Z">
          <w:r w:rsidR="00C43C2E" w:rsidDel="00F723A5">
            <w:delText>tn</w:delText>
          </w:r>
        </w:del>
        <w:del w:id="314" w:author="Trent Biggs" w:date="2016-02-17T09:07:00Z">
          <w:r w:rsidR="00C43C2E" w:rsidDel="00F723A5">
            <w:delText>.</w:delText>
          </w:r>
        </w:del>
        <w:r w:rsidR="00266942">
          <w:t xml:space="preserve"> to</w:t>
        </w:r>
        <w:r w:rsidR="004F0665">
          <w:t xml:space="preserve"> </w:t>
        </w:r>
        <w:proofErr w:type="spellStart"/>
        <w:r w:rsidR="00B2112C">
          <w:t>Faga'alu</w:t>
        </w:r>
        <w:proofErr w:type="spellEnd"/>
        <w:r w:rsidR="00B2112C">
          <w:t xml:space="preserve"> Bay </w:t>
        </w:r>
        <w:r w:rsidR="006F5A12">
          <w:t>(area draining to FG3 in Figure 1</w:t>
        </w:r>
        <w:r w:rsidR="00E83171">
          <w:t>, “</w:t>
        </w:r>
        <w:r w:rsidR="001A74F8">
          <w:t>Total</w:t>
        </w:r>
        <w:r w:rsidR="00E83171">
          <w:t>”</w:t>
        </w:r>
        <w:r>
          <w:t xml:space="preserve"> watershed</w:t>
        </w:r>
        <w:r w:rsidR="004F0665">
          <w:t xml:space="preserve">). The </w:t>
        </w:r>
        <w:r w:rsidR="001A74F8">
          <w:t>Total</w:t>
        </w:r>
        <w:r w:rsidR="004F0665">
          <w:t xml:space="preserve"> watershed</w:t>
        </w:r>
        <w:r w:rsidR="00EA03B8">
          <w:t xml:space="preserve"> can be</w:t>
        </w:r>
        <w:r>
          <w:t xml:space="preserve"> divided into an undisturbed</w:t>
        </w:r>
        <w:r w:rsidR="004F0665">
          <w:t xml:space="preserve">, </w:t>
        </w:r>
        <w:r w:rsidR="00914625">
          <w:t>Upper</w:t>
        </w:r>
        <w:r>
          <w:t xml:space="preserve"> </w:t>
        </w:r>
        <w:r w:rsidR="00EA03B8">
          <w:t>watershed (area draining to FG1</w:t>
        </w:r>
        <w:r w:rsidR="00E83171">
          <w:t>, “</w:t>
        </w:r>
        <w:r w:rsidR="00914625">
          <w:t>Upper</w:t>
        </w:r>
        <w:r w:rsidR="00E83171">
          <w:t>”</w:t>
        </w:r>
        <w:r w:rsidR="00EA03B8">
          <w:t xml:space="preserve">), </w:t>
        </w:r>
        <w:r>
          <w:t xml:space="preserve">and </w:t>
        </w:r>
        <w:r w:rsidR="00EA03B8">
          <w:t xml:space="preserve">a </w:t>
        </w:r>
        <w:r w:rsidR="004F0665">
          <w:t>human-</w:t>
        </w:r>
        <w:r w:rsidR="00EA03B8">
          <w:t>disturbed</w:t>
        </w:r>
        <w:r w:rsidR="004F0665">
          <w:t xml:space="preserve">, </w:t>
        </w:r>
        <w:r w:rsidR="00CB6F88">
          <w:t>Lower</w:t>
        </w:r>
        <w:r w:rsidR="00EA03B8">
          <w:t xml:space="preserve"> watershed </w:t>
        </w:r>
        <w:r>
          <w:t>(area draining to FG3, “</w:t>
        </w:r>
        <w:r w:rsidR="00CB6F88">
          <w:t>Lower</w:t>
        </w:r>
        <w:r>
          <w:t xml:space="preserve">”). The </w:t>
        </w:r>
        <w:r w:rsidR="00CB6F88">
          <w:t>Lower</w:t>
        </w:r>
        <w:r>
          <w:t xml:space="preserve"> watershed can be further subdivided to isolate the impact</w:t>
        </w:r>
        <w:r w:rsidR="00266942">
          <w:t>s</w:t>
        </w:r>
        <w:r>
          <w:t xml:space="preserve"> of </w:t>
        </w:r>
        <w:r w:rsidR="004F0665">
          <w:t xml:space="preserve">an </w:t>
        </w:r>
        <w:r w:rsidR="004F0665">
          <w:lastRenderedPageBreak/>
          <w:t>aggregate</w:t>
        </w:r>
        <w:r>
          <w:t xml:space="preserve"> quarry </w:t>
        </w:r>
        <w:r w:rsidR="00EA03B8">
          <w:t>(area draining between FG1 and FG2</w:t>
        </w:r>
        <w:r w:rsidR="00E83171">
          <w:t>, “</w:t>
        </w:r>
        <w:proofErr w:type="spellStart"/>
        <w:r w:rsidR="00CB6F88">
          <w:t>Lower</w:t>
        </w:r>
        <w:r w:rsidR="00914625">
          <w:t>_Quarry</w:t>
        </w:r>
        <w:proofErr w:type="spellEnd"/>
        <w:r w:rsidR="00E83171">
          <w:t>”</w:t>
        </w:r>
        <w:r w:rsidR="00266942">
          <w:t>)</w:t>
        </w:r>
        <w:r w:rsidR="00EA03B8">
          <w:t xml:space="preserve"> and </w:t>
        </w:r>
        <w:r w:rsidR="00266942">
          <w:t>u</w:t>
        </w:r>
        <w:r>
          <w:t>rban</w:t>
        </w:r>
        <w:r w:rsidR="004F0665">
          <w:t>ized village</w:t>
        </w:r>
        <w:r w:rsidR="00266942">
          <w:t xml:space="preserve"> area </w:t>
        </w:r>
        <w:r w:rsidR="00EA03B8">
          <w:t>(area draining between FG2 and FG3</w:t>
        </w:r>
        <w:r w:rsidR="00E83171">
          <w:t>, “</w:t>
        </w:r>
        <w:proofErr w:type="spellStart"/>
        <w:r w:rsidR="00CB6F88">
          <w:t>Lower</w:t>
        </w:r>
        <w:r w:rsidR="00914625">
          <w:t>_Village</w:t>
        </w:r>
        <w:proofErr w:type="spellEnd"/>
        <w:r w:rsidR="00E83171">
          <w:t>”</w:t>
        </w:r>
        <w:r w:rsidR="00EA03B8">
          <w:t>)</w:t>
        </w:r>
        <w:r>
          <w:t xml:space="preserve"> (Figure 1)</w:t>
        </w:r>
        <w:r w:rsidR="006F5A12">
          <w:t xml:space="preserve">. </w:t>
        </w:r>
      </w:ins>
    </w:p>
    <w:p w14:paraId="52B29FC3" w14:textId="7A66300F" w:rsidR="001B6A9A" w:rsidRDefault="001B6A9A" w:rsidP="001B6A9A">
      <w:pPr>
        <w:ind w:firstLine="0"/>
      </w:pPr>
      <w:r>
        <w:t>&lt;Figure 1 here please&gt;</w:t>
      </w:r>
    </w:p>
    <w:p w14:paraId="6EEE8EF8" w14:textId="21E47291" w:rsidR="00806559" w:rsidRDefault="003F699B" w:rsidP="00A70D9E">
      <w:proofErr w:type="spellStart"/>
      <w:r>
        <w:t>Faga’</w:t>
      </w:r>
      <w:r w:rsidR="00806559">
        <w:t>alu</w:t>
      </w:r>
      <w:proofErr w:type="spellEnd"/>
      <w:r w:rsidR="00806559">
        <w:t xml:space="preserve"> occurs on </w:t>
      </w:r>
      <w:proofErr w:type="spellStart"/>
      <w:r w:rsidR="00806559">
        <w:t>intracaldera</w:t>
      </w:r>
      <w:proofErr w:type="spellEnd"/>
      <w:r w:rsidR="00806559">
        <w:t xml:space="preserve"> Pago </w:t>
      </w:r>
      <w:proofErr w:type="spellStart"/>
      <w:r w:rsidR="00806559">
        <w:t>Volcanics</w:t>
      </w:r>
      <w:proofErr w:type="spellEnd"/>
      <w:r w:rsidR="00806559">
        <w:t xml:space="preserve"> </w:t>
      </w:r>
      <w:r w:rsidR="003B7A7E">
        <w:t xml:space="preserve">formed about </w:t>
      </w:r>
      <w:r w:rsidR="008A20C0">
        <w:t xml:space="preserve">1.20 Mya </w:t>
      </w:r>
      <w:r w:rsidR="0007662E">
        <w:fldChar w:fldCharType="begin" w:fldLock="1"/>
      </w:r>
      <w:r w:rsidR="0007662E">
        <w:instrText>ADDIN CSL_CITATION { "citationItems" : [ { "id" : "ITEM-1", "itemData" : { "author" : [ { "dropping-particle" : "", "family" : "McDougall", "given" : "I.", "non-dropping-particle" : "", "parse-names" : false, "suffix" : "" } ], "container-title" : "Pacific Science", "id" : "ITEM-1", "issued" : { "date-parts" : [ [ "1985" ] ] }, "page" : "311-320", "title" : "Age and Evolution of the Volcanoes of Tutuila American Samoa", "type" : "article-journal", "volume" : "39" }, "uris" : [ "http://www.mendeley.com/documents/?uuid=68392a1d-bafb-4dd8-8021-0c691d5e4918" ] } ], "mendeley" : { "formattedCitation" : "(McDougall, 1985)", "plainTextFormattedCitation" : "(McDougall, 1985)", "previouslyFormattedCitation" : "(McDougall, 1985)" }, "properties" : { "noteIndex" : 0 }, "schema" : "https://github.com/citation-style-language/schema/raw/master/csl-citation.json" }</w:instrText>
      </w:r>
      <w:r w:rsidR="0007662E">
        <w:fldChar w:fldCharType="separate"/>
      </w:r>
      <w:r w:rsidR="0007662E" w:rsidRPr="0007662E">
        <w:rPr>
          <w:noProof/>
        </w:rPr>
        <w:t>(McDougall, 1985)</w:t>
      </w:r>
      <w:r w:rsidR="0007662E">
        <w:fldChar w:fldCharType="end"/>
      </w:r>
      <w:r w:rsidR="00443E9F">
        <w:t>. S</w:t>
      </w:r>
      <w:r w:rsidR="00806559">
        <w:t xml:space="preserve">oil types </w:t>
      </w:r>
      <w:r w:rsidR="0099011B">
        <w:t>in the steep uplands are</w:t>
      </w:r>
      <w:r w:rsidR="0007662E">
        <w:t xml:space="preserve"> </w:t>
      </w:r>
      <w:r w:rsidR="00E539E8">
        <w:t>rock outcrops (15%</w:t>
      </w:r>
      <w:ins w:id="315" w:author="Trent Biggs" w:date="2016-02-17T13:23:00Z">
        <w:r w:rsidR="007465B6">
          <w:t xml:space="preserve"> of the watershed area</w:t>
        </w:r>
      </w:ins>
      <w:r w:rsidR="00E539E8">
        <w:t xml:space="preserve">) </w:t>
      </w:r>
      <w:ins w:id="316" w:author="Trent Biggs" w:date="2016-02-17T13:23:00Z">
        <w:r w:rsidR="007465B6">
          <w:t>and</w:t>
        </w:r>
      </w:ins>
      <w:del w:id="317" w:author="Trent Biggs" w:date="2016-02-17T13:23:00Z">
        <w:r w:rsidR="00E539E8" w:rsidDel="007465B6">
          <w:delText>with</w:delText>
        </w:r>
      </w:del>
      <w:r w:rsidR="000B0813">
        <w:t xml:space="preserve"> </w:t>
      </w:r>
      <w:r w:rsidR="00E539E8">
        <w:t>well-drained L</w:t>
      </w:r>
      <w:r w:rsidR="0007662E">
        <w:t xml:space="preserve">ithic </w:t>
      </w:r>
      <w:proofErr w:type="spellStart"/>
      <w:r w:rsidR="00E539E8">
        <w:t>H</w:t>
      </w:r>
      <w:r w:rsidR="0007662E">
        <w:t>apludolls</w:t>
      </w:r>
      <w:proofErr w:type="spellEnd"/>
      <w:r w:rsidR="00E539E8">
        <w:t xml:space="preserve"> ranging from silty clay to clay loams 20-150 cm deep</w:t>
      </w:r>
      <w:r w:rsidR="0007662E">
        <w:t xml:space="preserve"> </w:t>
      </w:r>
      <w:r w:rsidR="0007662E">
        <w:fldChar w:fldCharType="begin" w:fldLock="1"/>
      </w:r>
      <w:r w:rsidR="00D72E0F">
        <w:instrText>ADDIN CSL_CITATION { "citationItems" : [ { "id" : "ITEM-1", "itemData" : { "author" : [ { "dropping-particle" : "", "family" : "Nakamura", "given" : "Sakuichi", "non-dropping-particle" : "", "parse-names" : false, "suffix" : "" } ], "id" : "ITEM-1", "issued" : { "date-parts" : [ [ "1984" ] ] }, "publisher" : "US Department of Agriculture Soil Conservation Service", "publisher-place" : "Pago Pago, American Samoa", "title" : "Soil Survey of American Samoa", "type" : "report" }, "uris" : [ "http://www.mendeley.com/documents/?uuid=a2d394c6-1091-4c58-8cb3-d216758ecf78" ] } ], "mendeley" : { "formattedCitation" : "(Nakamura, 1984)", "plainTextFormattedCitation" : "(Nakamura, 1984)", "previouslyFormattedCitation" : "(Nakamura, 1984)" }, "properties" : { "noteIndex" : 0 }, "schema" : "https://github.com/citation-style-language/schema/raw/master/csl-citation.json" }</w:instrText>
      </w:r>
      <w:r w:rsidR="0007662E">
        <w:fldChar w:fldCharType="separate"/>
      </w:r>
      <w:r w:rsidR="0007662E" w:rsidRPr="0007662E">
        <w:rPr>
          <w:noProof/>
        </w:rPr>
        <w:t>(Nakamura, 1984)</w:t>
      </w:r>
      <w:r w:rsidR="0007662E">
        <w:fldChar w:fldCharType="end"/>
      </w:r>
      <w:r w:rsidR="00806559">
        <w:t>.</w:t>
      </w:r>
      <w:r w:rsidR="0099011B">
        <w:t xml:space="preserve"> </w:t>
      </w:r>
      <w:r w:rsidR="00E539E8">
        <w:t>S</w:t>
      </w:r>
      <w:r w:rsidR="0096673D">
        <w:t xml:space="preserve">oils in the lowlands </w:t>
      </w:r>
      <w:r w:rsidR="00E539E8">
        <w:t xml:space="preserve">include a mix of </w:t>
      </w:r>
      <w:r w:rsidR="0096673D">
        <w:t>deep (&gt;150 cm), well drained very stony silty clay loam</w:t>
      </w:r>
      <w:r w:rsidR="00A7611A">
        <w:t>s</w:t>
      </w:r>
      <w:r w:rsidR="00E539E8">
        <w:t xml:space="preserve">, and </w:t>
      </w:r>
      <w:r w:rsidR="0096673D">
        <w:t xml:space="preserve">poorly drained silty clay to fine sandy loam along </w:t>
      </w:r>
      <w:del w:id="318" w:author="Trent Biggs" w:date="2016-02-17T13:23:00Z">
        <w:r w:rsidR="0096673D" w:rsidDel="007465B6">
          <w:delText xml:space="preserve">streams and </w:delText>
        </w:r>
      </w:del>
      <w:r w:rsidR="0096673D">
        <w:t>valley bottoms.</w:t>
      </w:r>
      <w:ins w:id="319" w:author="Trent Biggs" w:date="2016-02-17T09:06:00Z">
        <w:r w:rsidR="00A70D9E" w:rsidRPr="00A70D9E">
          <w:t xml:space="preserve"> </w:t>
        </w:r>
        <w:commentRangeStart w:id="320"/>
        <w:r w:rsidR="00A70D9E">
          <w:t xml:space="preserve">The mean slope of </w:t>
        </w:r>
        <w:proofErr w:type="spellStart"/>
        <w:r w:rsidR="00A70D9E">
          <w:t>Faga'alu</w:t>
        </w:r>
        <w:proofErr w:type="spellEnd"/>
        <w:r w:rsidR="00A70D9E">
          <w:t xml:space="preserve"> watershed is 0.53 m/m and total relief is 653 m</w:t>
        </w:r>
        <w:commentRangeEnd w:id="320"/>
        <w:r w:rsidR="00A70D9E">
          <w:rPr>
            <w:rStyle w:val="CommentReference"/>
          </w:rPr>
          <w:commentReference w:id="320"/>
        </w:r>
        <w:r w:rsidR="00A70D9E">
          <w:t>.</w:t>
        </w:r>
      </w:ins>
    </w:p>
    <w:p w14:paraId="50EFA087" w14:textId="77777777" w:rsidR="00A955CD" w:rsidRDefault="00A31439">
      <w:pPr>
        <w:pStyle w:val="Heading3"/>
      </w:pPr>
      <w:r>
        <w:t xml:space="preserve">2.1 </w:t>
      </w:r>
      <w:r w:rsidR="006F5A12">
        <w:t>Climate</w:t>
      </w:r>
    </w:p>
    <w:p w14:paraId="13EE2C31" w14:textId="0A18F378" w:rsidR="006315FA" w:rsidRDefault="003A74EA" w:rsidP="006315FA">
      <w:r>
        <w:t>A</w:t>
      </w:r>
      <w:r w:rsidR="003F79C0">
        <w:t xml:space="preserve">nnual precipitation </w:t>
      </w:r>
      <w:r w:rsidR="00C6394A">
        <w:t>in</w:t>
      </w:r>
      <w:r>
        <w:t xml:space="preserve"> </w:t>
      </w:r>
      <w:proofErr w:type="spellStart"/>
      <w:r>
        <w:t>Faga'alu</w:t>
      </w:r>
      <w:proofErr w:type="spellEnd"/>
      <w:r>
        <w:t xml:space="preserve"> watershed </w:t>
      </w:r>
      <w:r w:rsidR="003F79C0">
        <w:t xml:space="preserve">is 6,350 mm at </w:t>
      </w:r>
      <w:proofErr w:type="spellStart"/>
      <w:r w:rsidR="003F79C0">
        <w:t>Matafao</w:t>
      </w:r>
      <w:proofErr w:type="spellEnd"/>
      <w:r w:rsidR="003F79C0">
        <w:t xml:space="preserve"> Mtn. (653 m </w:t>
      </w:r>
      <w:proofErr w:type="spellStart"/>
      <w:r w:rsidR="003F79C0">
        <w:t>m.a.s.l</w:t>
      </w:r>
      <w:proofErr w:type="spellEnd"/>
      <w:r w:rsidR="003F79C0">
        <w:t xml:space="preserve">), 5,280 mm at </w:t>
      </w:r>
      <w:proofErr w:type="spellStart"/>
      <w:r w:rsidR="003F79C0">
        <w:t>Matafao</w:t>
      </w:r>
      <w:proofErr w:type="spellEnd"/>
      <w:r w:rsidR="003F79C0">
        <w:t xml:space="preserve"> Reservoir (249 m </w:t>
      </w:r>
      <w:proofErr w:type="spellStart"/>
      <w:r w:rsidR="003F79C0">
        <w:t>m.a.s.l</w:t>
      </w:r>
      <w:proofErr w:type="spellEnd"/>
      <w:r w:rsidR="003F79C0">
        <w:t xml:space="preserve">.) and </w:t>
      </w:r>
      <w:del w:id="321" w:author="Alex Messina" w:date="2016-02-16T18:58:00Z">
        <w:r w:rsidR="003F79C0">
          <w:delText xml:space="preserve">about </w:delText>
        </w:r>
      </w:del>
      <w:ins w:id="322" w:author="Alex Messina" w:date="2016-02-16T18:58:00Z">
        <w:r w:rsidR="00C43C2E">
          <w:t>~</w:t>
        </w:r>
      </w:ins>
      <w:r w:rsidR="003F79C0">
        <w:t xml:space="preserve">3,800 mm on the coastal plain </w:t>
      </w:r>
      <w:r w:rsidR="003F79C0">
        <w:fldChar w:fldCharType="begin" w:fldLock="1"/>
      </w:r>
      <w:r w:rsidR="003F79C0">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"id" : "ITEM-2", "itemData" : { "author" : [ { "dropping-particle" : "", "family" : "Dames &amp; Moore", "given" : "", "non-dropping-particle" : "", "parse-names" : false, "suffix" : "" } ], "id" : "ITEM-2", "issued" : { "date-parts" : [ [ "1981" ] ] }, "page" : "63", "publisher" : "U.S. Army Engineer District, Honolulu", "publisher-place" : "Honolulu, HI", "title" : "Hydrologic Investigation of Surface Water for Water Supply and Hydropower", "type" : "article" }, "uris" : [ "http://www.mendeley.com/documents/?uuid=e76de0d0-1b19-490e-8c83-8d6ed1ed37d9" ] }, { "id" : "ITEM-3", "itemData" : { "author" : [ { "dropping-particle" : "", "family" : "Tonkin &amp; Taylor International Ltd.", "given" : "", "non-dropping-particle" : "", "parse-names" : false, "suffix" : "" } ], "id" : "ITEM-3", "issued" : { "date-parts" : [ [ "1989" ] ] }, "title" : "Hydropower feasibility studies interim report - Phase 1. Ref: 97/10163", "type" : "article" }, "uris" : [ "http://www.mendeley.com/documents/?uuid=07dc1e88-625f-4bcf-b00a-fc64fec9e26d" ] }, { "id" : "ITEM-4", "itemData" : { "ISBN" : "95-4185", "author" : [ { "dropping-particle" : "", "family" : "Wong", "given" : "M", "non-dropping-particle" : "", "parse-names" : false, "suffix" : "" } ], "id" : "ITEM-4", "issued" : { "date-parts" : [ [ "1996" ] ] }, "publisher" : "U.S. Geological Survey", "publisher-place" : "Honolulu, HI", "title" : "Analysis of Streamflow Characteristics for Streams on the Island of Tutuila, American Samoa. U.S. Geological Survey Water-Resources Investigations Report 95-4185", "type" : "article" }, "uris" : [ "http://www.mendeley.com/documents/?uuid=fc91ec82-afdd-4759-8a08-1cfb798692d6" ] }, { "id" : "ITEM-5", "itemData" : { "author" : [ { "dropping-particle" : "", "family" : "Perreault", "given" : "J.", "non-dropping-particle" : "", "parse-names" : false, "suffix" : "" } ], "id" : "ITEM-5", "issue" : "August", "issued" : { "date-parts" : [ [ "2010" ] ] }, "publisher" : "University of Hawai'i", "title" : "Development of a Water Budget in a Tropical Setting Accounting for Mountain Front Recharge: Tutuila, American Samoa", "type" : "thesis" }, "uris" : [ "http://www.mendeley.com/documents/?uuid=86eb5260-3ee7-4b3d-a8cf-a47b892b38e2" ] } ], "mendeley" : { "formattedCitation" : "(Craig, 2009; Dames &amp; Moore, 1981; Perreault, 2010; Tonkin &amp; Taylor International Ltd., 1989; Wong, 1996)", "plainTextFormattedCitation" : "(Craig, 2009; Dames &amp; Moore, 1981; Perreault, 2010; Tonkin &amp; Taylor International Ltd., 1989; Wong, 1996)", "previouslyFormattedCitation" : "(Craig, 2009; Dames &amp; Moore, 1981; Perreault, 2010; Tonkin &amp; Taylor International Ltd., 1989; Wong, 1996)" }, "properties" : { "noteIndex" : 0 }, "schema" : "https://github.com/citation-style-language/schema/raw/master/csl-citation.json" }</w:instrText>
      </w:r>
      <w:r w:rsidR="003F79C0">
        <w:fldChar w:fldCharType="separate"/>
      </w:r>
      <w:r w:rsidR="003F79C0" w:rsidRPr="00E153E3">
        <w:rPr>
          <w:noProof/>
        </w:rPr>
        <w:t>(Craig, 2009; Dames &amp; Moore, 1981; Perreault, 2010; Tonkin &amp; Taylor International Ltd., 1989; Wong, 1996)</w:t>
      </w:r>
      <w:r w:rsidR="003F79C0">
        <w:fldChar w:fldCharType="end"/>
      </w:r>
      <w:r w:rsidR="003F79C0">
        <w:t>.</w:t>
      </w:r>
      <w:r w:rsidR="000B0813">
        <w:t xml:space="preserve"> </w:t>
      </w:r>
      <w:r w:rsidR="00C43C2E">
        <w:t xml:space="preserve">There are two </w:t>
      </w:r>
      <w:del w:id="323" w:author="Alex Messina" w:date="2016-02-16T18:58:00Z">
        <w:r w:rsidR="006315FA">
          <w:delText xml:space="preserve">subtle </w:delText>
        </w:r>
      </w:del>
      <w:r w:rsidR="006315FA">
        <w:t xml:space="preserve">rainfall seasons: a drier winter </w:t>
      </w:r>
      <w:del w:id="324" w:author="Alex Messina" w:date="2016-02-16T18:58:00Z">
        <w:r w:rsidR="006315FA">
          <w:delText>season</w:delText>
        </w:r>
        <w:r>
          <w:delText xml:space="preserve"> </w:delText>
        </w:r>
      </w:del>
      <w:r w:rsidR="006315FA">
        <w:t>from June through September</w:t>
      </w:r>
      <w:r>
        <w:t xml:space="preserve"> </w:t>
      </w:r>
      <w:del w:id="325" w:author="Trent Biggs" w:date="2016-02-17T13:24:00Z">
        <w:r w:rsidDel="007465B6">
          <w:delText xml:space="preserve">that </w:delText>
        </w:r>
      </w:del>
      <w:r>
        <w:t>accounts for 25% of annual precipitation</w:t>
      </w:r>
      <w:ins w:id="326" w:author="Alex Messina" w:date="2016-02-16T18:58:00Z">
        <w:r w:rsidR="00C43C2E">
          <w:t>,</w:t>
        </w:r>
      </w:ins>
      <w:r w:rsidR="00C43C2E">
        <w:t xml:space="preserve"> and a wetter summer</w:t>
      </w:r>
      <w:del w:id="327" w:author="Alex Messina" w:date="2016-02-16T18:58:00Z">
        <w:r w:rsidR="006315FA">
          <w:delText xml:space="preserve"> season,</w:delText>
        </w:r>
      </w:del>
      <w:r w:rsidR="006315FA">
        <w:t xml:space="preserve"> from October through May</w:t>
      </w:r>
      <w:r>
        <w:t xml:space="preserve"> </w:t>
      </w:r>
      <w:r>
        <w:fldChar w:fldCharType="begin" w:fldLock="1"/>
      </w:r>
      <w:r>
        <w:instrText>ADDIN CSL_CITATION { "citationItems" : [ { "id" : "ITEM-1", "itemData" : { "author" : [ { "dropping-particle" : "", "family" : "Perreault", "given" : "J.", "non-dropping-particle" : "", "parse-names" : false, "suffix" : "" } ], "id" : "ITEM-1", "issue" : "August", "issued" : { "date-parts" : [ [ "2010" ] ] }, "publisher" : "University of Hawai'i", "title" : "Development of a Water Budget in a Tropical Setting Accounting for Mountain Front Recharge: Tutuila, American Samoa", "type" : "thesis" }, "uris" : [ "http://www.mendeley.com/documents/?uuid=86eb5260-3ee7-4b3d-a8cf-a47b892b38e2" ] } ], "mendeley" : { "formattedCitation" : "(Perreault, 2010)", "manualFormatting" : "(Perreault, 2010", "plainTextFormattedCitation" : "(Perreault, 2010)", "previouslyFormattedCitation" : "(Perreault, 2010)" }, "properties" : { "noteIndex" : 0 }, "schema" : "https://github.com/citation-style-language/schema/raw/master/csl-citation.json" }</w:instrText>
      </w:r>
      <w:r>
        <w:fldChar w:fldCharType="separate"/>
      </w:r>
      <w:r w:rsidRPr="003039F7">
        <w:rPr>
          <w:noProof/>
        </w:rPr>
        <w:t>(Perreault, 2010</w:t>
      </w:r>
      <w:r>
        <w:fldChar w:fldCharType="end"/>
      </w:r>
      <w:r>
        <w:t xml:space="preserve">; data from USGS rain gauges and Parameter-elevation Relationships on Independent Slopes Model (PRISM) Climate Group </w:t>
      </w:r>
      <w:r>
        <w:fldChar w:fldCharType="begin" w:fldLock="1"/>
      </w:r>
      <w:r>
        <w:instrText>ADDIN CSL_CITATION { "citationItems" : [ { "id" : "ITEM-1", "itemData" : { "DOI" : "10.1002/joc", "author" : [ { "dropping-particle" : "", "family" : "Daly", "given" : "Christopher", "non-dropping-particle" : "", "parse-names" : false, "suffix" : "" }, { "dropping-particle" : "", "family" : "Halbleib", "given" : "Michael", "non-dropping-particle" : "", "parse-names" : false, "suffix" : "" }, { "dropping-particle" : "", "family" : "Smith", "given" : "Joseph I.", "non-dropping-particle" : "", "parse-names" : false, "suffix" : "" }, { "dropping-particle" : "", "family" : "Gibson", "given" : "Wayne P.", "non-dropping-particle" : "", "parse-names" : false, "suffix" : "" }, { "dropping-particle" : "", "family" : "Doggett", "given" : "Matthew K.", "non-dropping-particle" : "", "parse-names" : false, "suffix" : "" }, { "dropping-particle" : "", "family" : "Taylor", "given" : "George H.", "non-dropping-particle" : "", "parse-names" : false, "suffix" : "" }, { "dropping-particle" : "", "family" : "Curtis", "given" : "Jan", "non-dropping-particle" : "", "parse-names" : false, "suffix" : "" }, { "dropping-particle" : "", "family" : "Passteris", "given" : "Phillip P.", "non-dropping-particle" : "", "parse-names" : false, "suffix" : "" } ], "container-title" : "International Journal of Climatology", "id" : "ITEM-1", "issue" : "15", "issued" : { "date-parts" : [ [ "2008" ] ] }, "page" : "2031", "title" : "Physiographically sensitive mapping of climatological temperature and precipitation across the conterminous United States", "type" : "article-journal", "volume" : "28" }, "uris" : [ "http://www.mendeley.com/documents/?uuid=2218cbee-2610-4773-a2dc-6e6dc1d7aa8f" ] } ], "mendeley" : { "formattedCitation" : "(Daly et al., 2008)", "plainTextFormattedCitation" : "(Daly et al., 2008)", "previouslyFormattedCitation" : "(Daly et al., 2008)" }, "properties" : { "noteIndex" : 0 }, "schema" : "https://github.com/citation-style-language/schema/raw/master/csl-citation.json" }</w:instrText>
      </w:r>
      <w:r>
        <w:fldChar w:fldCharType="separate"/>
      </w:r>
      <w:r w:rsidRPr="00E153E3">
        <w:rPr>
          <w:noProof/>
        </w:rPr>
        <w:t>(Daly et al., 2008)</w:t>
      </w:r>
      <w:r>
        <w:fldChar w:fldCharType="end"/>
      </w:r>
      <w:r>
        <w:t>).</w:t>
      </w:r>
      <w:r w:rsidR="000B0813">
        <w:t xml:space="preserve"> </w:t>
      </w:r>
      <w:del w:id="328" w:author="Trent Biggs" w:date="2016-02-17T13:25:00Z">
        <w:r w:rsidR="006315FA" w:rsidDel="007465B6">
          <w:delText xml:space="preserve">While </w:delText>
        </w:r>
        <w:r w:rsidR="005D0762" w:rsidDel="007465B6">
          <w:delText xml:space="preserve">total </w:delText>
        </w:r>
      </w:del>
      <w:del w:id="329" w:author="Alex Messina" w:date="2016-02-16T18:58:00Z">
        <w:r w:rsidR="006315FA">
          <w:delText>rainfall</w:delText>
        </w:r>
      </w:del>
      <w:ins w:id="330" w:author="Alex Messina" w:date="2016-02-16T18:58:00Z">
        <w:r w:rsidR="005D0762">
          <w:t>P</w:t>
        </w:r>
      </w:ins>
      <w:r w:rsidR="006315FA">
        <w:t xml:space="preserve"> is </w:t>
      </w:r>
      <w:r w:rsidR="005D0762">
        <w:t>l</w:t>
      </w:r>
      <w:r w:rsidR="00CB6F88">
        <w:t>ower</w:t>
      </w:r>
      <w:del w:id="331" w:author="Trent Biggs" w:date="2016-02-17T13:25:00Z">
        <w:r w:rsidR="006315FA" w:rsidDel="007465B6">
          <w:delText xml:space="preserve"> in the drier</w:delText>
        </w:r>
        <w:r w:rsidDel="007465B6">
          <w:delText xml:space="preserve"> </w:delText>
        </w:r>
        <w:r w:rsidR="00C43C2E" w:rsidDel="007465B6">
          <w:delText>season,</w:delText>
        </w:r>
      </w:del>
      <w:r w:rsidR="00C43C2E">
        <w:t xml:space="preserve"> </w:t>
      </w:r>
      <w:ins w:id="332" w:author="Trent Biggs" w:date="2016-02-17T13:27:00Z">
        <w:r w:rsidR="00496418">
          <w:t xml:space="preserve">in the drier season but </w:t>
        </w:r>
      </w:ins>
      <w:r w:rsidR="00C43C2E">
        <w:t xml:space="preserve">large </w:t>
      </w:r>
      <w:del w:id="333" w:author="Alex Messina" w:date="2016-02-16T18:58:00Z">
        <w:r w:rsidR="006315FA">
          <w:delText>storm events</w:delText>
        </w:r>
      </w:del>
      <w:ins w:id="334" w:author="Alex Messina" w:date="2016-02-16T18:58:00Z">
        <w:r w:rsidR="00C43C2E">
          <w:t>storm</w:t>
        </w:r>
        <w:r w:rsidR="006315FA">
          <w:t>s</w:t>
        </w:r>
      </w:ins>
      <w:r w:rsidR="006315FA">
        <w:t xml:space="preserve"> </w:t>
      </w:r>
      <w:ins w:id="335" w:author="Trent Biggs" w:date="2016-02-17T09:08:00Z">
        <w:r w:rsidR="00F723A5">
          <w:t>still occur</w:t>
        </w:r>
      </w:ins>
      <w:del w:id="336" w:author="Trent Biggs" w:date="2016-02-17T09:08:00Z">
        <w:r w:rsidR="006315FA" w:rsidDel="00F723A5">
          <w:delText>are still observed</w:delText>
        </w:r>
      </w:del>
      <w:ins w:id="337" w:author="Trent Biggs" w:date="2016-02-17T13:27:00Z">
        <w:r w:rsidR="00496418">
          <w:t>:</w:t>
        </w:r>
      </w:ins>
      <w:del w:id="338" w:author="Trent Biggs" w:date="2016-02-17T13:27:00Z">
        <w:r w:rsidR="006315FA" w:rsidDel="00496418">
          <w:delText>.</w:delText>
        </w:r>
      </w:del>
      <w:r w:rsidR="000B0813">
        <w:t xml:space="preserve"> </w:t>
      </w:r>
      <w:ins w:id="339" w:author="Trent Biggs" w:date="2016-02-17T13:27:00Z">
        <w:r w:rsidR="00496418">
          <w:t xml:space="preserve"> a</w:t>
        </w:r>
      </w:ins>
      <w:del w:id="340" w:author="Trent Biggs" w:date="2016-02-17T13:27:00Z">
        <w:r w:rsidDel="00496418">
          <w:delText>A</w:delText>
        </w:r>
      </w:del>
      <w:r>
        <w:t xml:space="preserve">t 11 sites around the island, </w:t>
      </w:r>
      <w:r w:rsidR="006315FA">
        <w:t xml:space="preserve">35% of annual peak flows occurred during the drier season </w:t>
      </w:r>
      <w:del w:id="341" w:author="Alex Messina" w:date="2016-02-16T18:58:00Z">
        <w:r>
          <w:delText xml:space="preserve">over </w:delText>
        </w:r>
      </w:del>
      <w:ins w:id="342" w:author="Alex Messina" w:date="2016-02-16T18:58:00Z">
        <w:r w:rsidR="001431E3">
          <w:t>(</w:t>
        </w:r>
      </w:ins>
      <w:r w:rsidR="001431E3">
        <w:t>1959-1990</w:t>
      </w:r>
      <w:ins w:id="343" w:author="Alex Messina" w:date="2016-02-16T18:58:00Z">
        <w:r w:rsidR="001431E3">
          <w:t>)</w:t>
        </w:r>
      </w:ins>
      <w:r w:rsidR="001431E3">
        <w:t xml:space="preserve"> </w:t>
      </w:r>
      <w:r>
        <w:fldChar w:fldCharType="begin" w:fldLock="1"/>
      </w:r>
      <w:r>
        <w:instrText>ADDIN CSL_CITATION { "citationItems" : [ { "id" : "ITEM-1", "itemData" : { "ISBN" : "95-4185", "author" : [ { "dropping-particle" : "", "family" : "Wong", "given" : "M", "non-dropping-particle" : "", "parse-names" : false, "suffix" : "" } ], "id" : "ITEM-1", "issued" : { "date-parts" : [ [ "1996" ] ] }, "publisher" : "U.S. Geological Survey", "publisher-place" : "Honolulu, HI", "title" : "Analysis of Streamflow Characteristics for Streams on the Island of Tutuila, American Samoa. U.S. Geological Survey Water-Resources Investigations Report 95-4185", "type" : "article" }, "uris" : [ "http://www.mendeley.com/documents/?uuid=fc91ec82-afdd-4759-8a08-1cfb798692d6" ] } ], "mendeley" : { "formattedCitation" : "(Wong, 1996)", "plainTextFormattedCitation" : "(Wong, 1996)", "previouslyFormattedCitation" : "(Wong, 1996)" }, "properties" : { "noteIndex" : 0 }, "schema" : "https://github.com/citation-style-language/schema/raw/master/csl-citation.json" }</w:instrText>
      </w:r>
      <w:r>
        <w:fldChar w:fldCharType="separate"/>
      </w:r>
      <w:r w:rsidRPr="00E153E3">
        <w:rPr>
          <w:noProof/>
        </w:rPr>
        <w:t>(Wong, 1996)</w:t>
      </w:r>
      <w:r>
        <w:fldChar w:fldCharType="end"/>
      </w:r>
      <w:r>
        <w:t>.</w:t>
      </w:r>
    </w:p>
    <w:p w14:paraId="332222C7" w14:textId="77777777" w:rsidR="004711E7" w:rsidRDefault="00A31439" w:rsidP="004711E7">
      <w:pPr>
        <w:pStyle w:val="Heading3"/>
      </w:pPr>
      <w:r>
        <w:lastRenderedPageBreak/>
        <w:t xml:space="preserve">2.2 </w:t>
      </w:r>
      <w:r w:rsidR="006F5A12">
        <w:t>Land Cover and Land Use</w:t>
      </w:r>
    </w:p>
    <w:p w14:paraId="3F9CF101" w14:textId="77777777" w:rsidR="004711E7" w:rsidRPr="004711E7" w:rsidRDefault="004711E7" w:rsidP="001B6A9A">
      <w:pPr>
        <w:pStyle w:val="Heading4"/>
      </w:pPr>
      <w:r>
        <w:t>2.2.1. Vegetation, agriculture, and urban areas</w:t>
      </w:r>
    </w:p>
    <w:p w14:paraId="02D67C7F" w14:textId="78841579" w:rsidR="004711E7" w:rsidRDefault="006F5A12">
      <w:r>
        <w:t xml:space="preserve">The predominant land cover in </w:t>
      </w:r>
      <w:proofErr w:type="spellStart"/>
      <w:r>
        <w:t>Faga'alu</w:t>
      </w:r>
      <w:proofErr w:type="spellEnd"/>
      <w:r>
        <w:t xml:space="preserve"> watershed is undisturbed vegetation </w:t>
      </w:r>
      <w:del w:id="344" w:author="Alex Messina" w:date="2016-02-16T18:58:00Z">
        <w:r>
          <w:delText>(</w:delText>
        </w:r>
      </w:del>
      <w:ins w:id="345" w:author="Alex Messina" w:date="2016-02-16T18:58:00Z">
        <w:r w:rsidR="0061435D">
          <w:t xml:space="preserve">on the steep hillsides </w:t>
        </w:r>
        <w:r>
          <w:t>(</w:t>
        </w:r>
      </w:ins>
      <w:r>
        <w:t xml:space="preserve">94.8%), including forest (85.7%) and scrub/shrub (9.0%) </w:t>
      </w:r>
      <w:del w:id="346" w:author="Alex Messina" w:date="2016-02-16T18:58:00Z">
        <w:r>
          <w:delText>on the steep hillsides (</w:delText>
        </w:r>
      </w:del>
      <w:ins w:id="347" w:author="Alex Messina" w:date="2016-02-16T18:58:00Z">
        <w:r>
          <w:t>(</w:t>
        </w:r>
      </w:ins>
      <w:r>
        <w:t>Table 1)</w:t>
      </w:r>
      <w:r w:rsidR="007E1C3D">
        <w:t>.</w:t>
      </w:r>
      <w:r w:rsidR="000B0813">
        <w:t xml:space="preserve"> </w:t>
      </w:r>
      <w:r>
        <w:t xml:space="preserve">The </w:t>
      </w:r>
      <w:del w:id="348" w:author="Alex Messina" w:date="2016-02-16T18:58:00Z">
        <w:r>
          <w:delText>upper</w:delText>
        </w:r>
      </w:del>
      <w:ins w:id="349" w:author="Alex Messina" w:date="2016-02-16T18:58:00Z">
        <w:r w:rsidR="00914625">
          <w:t>Upper</w:t>
        </w:r>
      </w:ins>
      <w:r>
        <w:t xml:space="preserve"> watershed</w:t>
      </w:r>
      <w:del w:id="350" w:author="Alex Messina" w:date="2016-02-16T18:58:00Z">
        <w:r w:rsidR="00EE7689">
          <w:delText>, draining to FG1 in Figure 1,</w:delText>
        </w:r>
      </w:del>
      <w:r w:rsidR="0061435D">
        <w:t xml:space="preserve"> </w:t>
      </w:r>
      <w:r>
        <w:t>is dominated by undisturbed rainforest on steep hillslopes</w:t>
      </w:r>
      <w:del w:id="351" w:author="Alex Messina" w:date="2016-02-16T18:58:00Z">
        <w:r>
          <w:delText>.</w:delText>
        </w:r>
      </w:del>
      <w:ins w:id="352" w:author="Alex Messina" w:date="2016-02-16T18:58:00Z">
        <w:del w:id="353" w:author="Trent Biggs" w:date="2016-02-17T09:09:00Z">
          <w:r w:rsidR="00DD295B" w:rsidDel="00C66778">
            <w:delText>,</w:delText>
          </w:r>
        </w:del>
        <w:r w:rsidR="00DD295B">
          <w:t xml:space="preserve"> with no human disturbance</w:t>
        </w:r>
        <w:r>
          <w:t>.</w:t>
        </w:r>
      </w:ins>
      <w:r>
        <w:t xml:space="preserve"> The </w:t>
      </w:r>
      <w:del w:id="354" w:author="Alex Messina" w:date="2016-02-16T18:58:00Z">
        <w:r>
          <w:delText>lower</w:delText>
        </w:r>
      </w:del>
      <w:ins w:id="355" w:author="Alex Messina" w:date="2016-02-16T18:58:00Z">
        <w:r w:rsidR="00CB6F88">
          <w:t>Lower</w:t>
        </w:r>
      </w:ins>
      <w:r>
        <w:t xml:space="preserve"> </w:t>
      </w:r>
      <w:proofErr w:type="spellStart"/>
      <w:r>
        <w:t>subwatershed</w:t>
      </w:r>
      <w:proofErr w:type="spellEnd"/>
      <w:del w:id="356" w:author="Alex Messina" w:date="2016-02-16T18:58:00Z">
        <w:r w:rsidR="00EE7689">
          <w:delText>, draining areas between FG1 and FG3 in Figure 1,</w:delText>
        </w:r>
      </w:del>
      <w:r w:rsidR="0061435D">
        <w:t xml:space="preserve"> </w:t>
      </w:r>
      <w:r>
        <w:t>has steep</w:t>
      </w:r>
      <w:ins w:id="357" w:author="Alex Messina" w:date="2016-02-16T18:58:00Z">
        <w:r w:rsidR="00DD295B">
          <w:t>,</w:t>
        </w:r>
      </w:ins>
      <w:r>
        <w:t xml:space="preserve"> vegetated hillslopes and a relatively small flat area in the valley bottom that is urbanized</w:t>
      </w:r>
      <w:r w:rsidR="00F2336D">
        <w:t xml:space="preserve"> (</w:t>
      </w:r>
      <w:r w:rsidR="00C6394A">
        <w:t>3.2%</w:t>
      </w:r>
      <w:del w:id="358" w:author="Alex Messina" w:date="2016-02-16T18:58:00Z">
        <w:r w:rsidR="00C6394A">
          <w:delText xml:space="preserve"> of</w:delText>
        </w:r>
        <w:r w:rsidR="00F2336D">
          <w:delText xml:space="preserve"> the watershed area</w:delText>
        </w:r>
      </w:del>
      <w:r w:rsidR="00C6394A">
        <w:t xml:space="preserve"> </w:t>
      </w:r>
      <w:r>
        <w:t>"High Intensity Developed" in Table 1)</w:t>
      </w:r>
      <w:r w:rsidR="00C6394A">
        <w:t>.</w:t>
      </w:r>
      <w:r w:rsidR="00F2336D">
        <w:t xml:space="preserve"> </w:t>
      </w:r>
      <w:r>
        <w:t>A small portion</w:t>
      </w:r>
      <w:r w:rsidR="0061435D">
        <w:t xml:space="preserve"> of the watershed</w:t>
      </w:r>
      <w:r>
        <w:t xml:space="preserve"> (0.9%) is developed open space</w:t>
      </w:r>
      <w:r w:rsidR="00DD295B">
        <w:t xml:space="preserve">, </w:t>
      </w:r>
      <w:del w:id="359" w:author="Alex Messina" w:date="2016-02-16T18:58:00Z">
        <w:r>
          <w:delText xml:space="preserve">which includes </w:delText>
        </w:r>
      </w:del>
      <w:ins w:id="360" w:author="Alex Messina" w:date="2016-02-16T18:58:00Z">
        <w:r w:rsidR="00DD295B">
          <w:t>mainly</w:t>
        </w:r>
        <w:r>
          <w:t xml:space="preserve"> </w:t>
        </w:r>
      </w:ins>
      <w:r>
        <w:t xml:space="preserve">landscaped lawns and parks. </w:t>
      </w:r>
      <w:del w:id="361" w:author="Alex Messina" w:date="2016-02-16T18:58:00Z">
        <w:r>
          <w:delText xml:space="preserve">In addition to some </w:delText>
        </w:r>
      </w:del>
      <w:ins w:id="362" w:author="Alex Messina" w:date="2016-02-16T18:58:00Z">
        <w:r w:rsidR="00DD295B">
          <w:t>Agricultural area</w:t>
        </w:r>
      </w:ins>
      <w:ins w:id="363" w:author="Trent Biggs" w:date="2016-02-17T09:09:00Z">
        <w:r w:rsidR="00C66778">
          <w:t>s</w:t>
        </w:r>
      </w:ins>
      <w:ins w:id="364" w:author="Alex Messina" w:date="2016-02-16T18:58:00Z">
        <w:r w:rsidR="00DD295B">
          <w:t xml:space="preserve"> include</w:t>
        </w:r>
        <w:del w:id="365" w:author="Trent Biggs" w:date="2016-02-17T09:09:00Z">
          <w:r w:rsidR="00DD295B" w:rsidDel="00C66778">
            <w:delText>s</w:delText>
          </w:r>
        </w:del>
        <w:r>
          <w:t xml:space="preserve"> </w:t>
        </w:r>
      </w:ins>
      <w:r>
        <w:t xml:space="preserve">small household gardens </w:t>
      </w:r>
      <w:del w:id="366" w:author="Alex Messina" w:date="2016-02-16T18:58:00Z">
        <w:r>
          <w:delText xml:space="preserve">there are several </w:delText>
        </w:r>
      </w:del>
      <w:ins w:id="367" w:author="Alex Messina" w:date="2016-02-16T18:58:00Z">
        <w:r w:rsidR="00DD295B">
          <w:t>and</w:t>
        </w:r>
        <w:r>
          <w:t xml:space="preserve"> </w:t>
        </w:r>
      </w:ins>
      <w:r>
        <w:t xml:space="preserve">small </w:t>
      </w:r>
      <w:del w:id="368" w:author="Alex Messina" w:date="2016-02-16T18:58:00Z">
        <w:r>
          <w:delText xml:space="preserve">agricultural </w:delText>
        </w:r>
      </w:del>
      <w:r>
        <w:t>areas of banana and taro on the steep hillsides</w:t>
      </w:r>
      <w:del w:id="369" w:author="Alex Messina" w:date="2016-02-16T18:58:00Z">
        <w:r>
          <w:delText>. These agricultural plots were</w:delText>
        </w:r>
      </w:del>
      <w:ins w:id="370" w:author="Alex Messina" w:date="2016-02-16T18:58:00Z">
        <w:r w:rsidR="00DD295B">
          <w:t>,</w:t>
        </w:r>
      </w:ins>
      <w:r w:rsidR="00DD295B">
        <w:t xml:space="preserve"> </w:t>
      </w:r>
      <w:r>
        <w:t>classified as grassland</w:t>
      </w:r>
      <w:r w:rsidR="00EE7689">
        <w:t xml:space="preserve"> (0.2% GA, Table 1)</w:t>
      </w:r>
      <w:r>
        <w:t xml:space="preserve"> due to </w:t>
      </w:r>
      <w:del w:id="371" w:author="Alex Messina" w:date="2016-02-16T18:58:00Z">
        <w:r>
          <w:delText xml:space="preserve">the </w:delText>
        </w:r>
      </w:del>
      <w:r>
        <w:t>high fr</w:t>
      </w:r>
      <w:r w:rsidR="00DD295B">
        <w:t>actional grass cover</w:t>
      </w:r>
      <w:del w:id="372" w:author="Alex Messina" w:date="2016-02-16T18:58:00Z">
        <w:r>
          <w:delText xml:space="preserve"> in the plots. There are several small footpaths and unpaved driveways in the village, but most</w:delText>
        </w:r>
      </w:del>
      <w:ins w:id="373" w:author="Alex Messina" w:date="2016-02-16T18:58:00Z">
        <w:r w:rsidR="00DD295B">
          <w:t>. M</w:t>
        </w:r>
        <w:r>
          <w:t>ost</w:t>
        </w:r>
      </w:ins>
      <w:r>
        <w:t xml:space="preserve"> unpaved roads are stabilized with compacted gravel and do not appear to be a major </w:t>
      </w:r>
      <w:del w:id="374" w:author="Alex Messina" w:date="2016-02-16T18:58:00Z">
        <w:r>
          <w:delText xml:space="preserve">contributor of </w:delText>
        </w:r>
      </w:del>
      <w:r>
        <w:t>sediment</w:t>
      </w:r>
      <w:ins w:id="375" w:author="Alex Messina" w:date="2016-02-16T18:58:00Z">
        <w:r w:rsidR="006315FA">
          <w:t xml:space="preserve"> </w:t>
        </w:r>
        <w:r w:rsidR="00DD295B">
          <w:t>source</w:t>
        </w:r>
      </w:ins>
      <w:r w:rsidR="00DD295B">
        <w:t xml:space="preserve"> </w:t>
      </w:r>
      <w:r w:rsidR="006315FA">
        <w:fldChar w:fldCharType="begin" w:fldLock="1"/>
      </w:r>
      <w:r w:rsidR="00E153E3">
        <w:instrText>ADDIN CSL_CITATION { "citationItems" : [ { "id" : "ITEM-1", "itemData" : { "author" : [ { "dropping-particle" : "", "family" : "Horsley-Witten", "given" : "", "non-dropping-particle" : "", "parse-names" : false, "suffix" : "" } ], "id" : "ITEM-1", "issued" : { "date-parts" : [ [ "2012" ] ] }, "title" : "Post-Construction Stormwater Training Memorandum", "type" : "report" }, "uris" : [ "http://www.mendeley.com/documents/?uuid=db11588f-5c5d-4ef8-8fd7-646812881027" ] } ], "mendeley" : { "formattedCitation" : "(Horsley-Witten, 2012)", "plainTextFormattedCitation" : "(Horsley-Witten, 2012)", "previouslyFormattedCitation" : "(Horsley-Witten, 2012)" }, "properties" : { "noteIndex" : 0 }, "schema" : "https://github.com/citation-style-language/schema/raw/master/csl-citation.json" }</w:instrText>
      </w:r>
      <w:r w:rsidR="006315FA">
        <w:fldChar w:fldCharType="separate"/>
      </w:r>
      <w:r w:rsidR="00E153E3" w:rsidRPr="00E153E3">
        <w:rPr>
          <w:noProof/>
        </w:rPr>
        <w:t>(Horsley-Witten, 2012)</w:t>
      </w:r>
      <w:r w:rsidR="006315FA">
        <w:fldChar w:fldCharType="end"/>
      </w:r>
      <w:r>
        <w:t>.</w:t>
      </w:r>
    </w:p>
    <w:p w14:paraId="2B264B9A" w14:textId="030BF10B" w:rsidR="001B6A9A" w:rsidRDefault="001B6A9A" w:rsidP="001B6A9A">
      <w:pPr>
        <w:ind w:firstLine="0"/>
      </w:pPr>
      <w:r>
        <w:t>&lt;Table 1 here please&gt;</w:t>
      </w:r>
    </w:p>
    <w:p w14:paraId="7972D266" w14:textId="77777777" w:rsidR="00A955CD" w:rsidRDefault="00C6394A" w:rsidP="001B6A9A">
      <w:pPr>
        <w:pStyle w:val="Heading4"/>
      </w:pPr>
      <w:r>
        <w:t xml:space="preserve">2.2.2 </w:t>
      </w:r>
      <w:r w:rsidR="004711E7">
        <w:t>Aggregate quarry</w:t>
      </w:r>
      <w:r w:rsidR="00AC615E">
        <w:t xml:space="preserve"> and reservoirs</w:t>
      </w:r>
    </w:p>
    <w:p w14:paraId="44FE9116" w14:textId="6B7FE115" w:rsidR="00A955CD" w:rsidRDefault="006F5A12">
      <w:r>
        <w:t xml:space="preserve">An </w:t>
      </w:r>
      <w:del w:id="376" w:author="Alex Messina" w:date="2016-02-16T18:58:00Z">
        <w:r>
          <w:delText xml:space="preserve">open-pit </w:delText>
        </w:r>
      </w:del>
      <w:r>
        <w:t xml:space="preserve">aggregate quarry </w:t>
      </w:r>
      <w:del w:id="377" w:author="Alex Messina" w:date="2016-02-16T18:58:00Z">
        <w:r>
          <w:delText>covers</w:delText>
        </w:r>
      </w:del>
      <w:ins w:id="378" w:author="Alex Messina" w:date="2016-02-16T18:58:00Z">
        <w:r w:rsidR="001B206B">
          <w:t>covering</w:t>
        </w:r>
      </w:ins>
      <w:r w:rsidR="001B206B">
        <w:t xml:space="preserve"> 1.6 ha</w:t>
      </w:r>
      <w:del w:id="379" w:author="Alex Messina" w:date="2016-02-16T18:58:00Z">
        <w:r>
          <w:delText xml:space="preserve"> and accounts for </w:delText>
        </w:r>
        <w:r w:rsidR="005061C0">
          <w:delText>nearly all</w:delText>
        </w:r>
        <w:r>
          <w:delText xml:space="preserve"> of the bare land</w:delText>
        </w:r>
        <w:r w:rsidR="004711E7">
          <w:delText xml:space="preserve"> (</w:delText>
        </w:r>
        <w:r>
          <w:delText xml:space="preserve">1.1% of </w:delText>
        </w:r>
        <w:r w:rsidR="004711E7">
          <w:delText xml:space="preserve">the </w:delText>
        </w:r>
        <w:r>
          <w:delText>watershed</w:delText>
        </w:r>
        <w:r w:rsidR="004711E7">
          <w:delText>)</w:delText>
        </w:r>
        <w:r>
          <w:delText xml:space="preserve"> (Table 1). The quarry</w:delText>
        </w:r>
      </w:del>
      <w:r w:rsidR="001B206B" w:rsidRPr="001B206B">
        <w:t xml:space="preserve"> </w:t>
      </w:r>
      <w:r w:rsidR="001B206B">
        <w:t xml:space="preserve">has been in continuous operation since the 1960's </w:t>
      </w:r>
      <w:r w:rsidR="001B206B">
        <w:fldChar w:fldCharType="begin" w:fldLock="1"/>
      </w:r>
      <w:r w:rsidR="001B206B">
        <w:instrText>ADDIN CSL_CITATION { "citationItems" : [ { "id" : "ITEM-1", "itemData" : { "ISBN" : "7500006", "author" : [ { "dropping-particle" : "", "family" : "Latinis", "given" : "D. Kyle", "non-dropping-particle" : "", "parse-names" : false, "suffix" : "" }, { "dropping-particle" : "", "family" : "Moore", "given" : "J.", "non-dropping-particle" : "", "parse-names" : false, "suffix" : "" }, { "dropping-particle" : "", "family" : "Kennedy", "given" : "J.", "non-dropping-particle" : "", "parse-names" : false, "suffix" : "" } ], "id" : "ITEM-1", "issued" : { "date-parts" : [ [ "1996" ] ] }, "publisher" : "Archaeological Consultants of the Pacific Inc.", "publisher-place" : "59-624 Pupukea Rd., Haleiwa, HI 96712", "title" : "Archaeological Survey and Investigations Conducted at the Faga'alu Quarry, Ma'oputasi County, Tutuila, American Samoa, February 1996: Prepared for George Poysky, Sr., Samoa Maritime, PO Box 418, Pago Pago, American Samoa, 96799", "type" : "report" }, "uris" : [ "http://www.mendeley.com/documents/?uuid=874e2bbf-e13a-4256-aab4-d9137d525fc4" ] } ], "mendeley" : { "formattedCitation" : "(Latinis et al., 1996)", "plainTextFormattedCitation" : "(Latinis et al., 1996)", "previouslyFormattedCitation" : "(Latinis et al., 1996)" }, "properties" : { "noteIndex" : 0 }, "schema" : "https://github.com/citation-style-language/schema/raw/master/csl-citation.json" }</w:instrText>
      </w:r>
      <w:r w:rsidR="001B206B">
        <w:fldChar w:fldCharType="separate"/>
      </w:r>
      <w:r w:rsidR="001B206B" w:rsidRPr="00E153E3">
        <w:rPr>
          <w:noProof/>
        </w:rPr>
        <w:t>(Latinis et al., 1996)</w:t>
      </w:r>
      <w:r w:rsidR="001B206B">
        <w:fldChar w:fldCharType="end"/>
      </w:r>
      <w:del w:id="380" w:author="Alex Messina" w:date="2016-02-16T18:58:00Z">
        <w:r>
          <w:delText>. With few sediment runoff controls</w:delText>
        </w:r>
      </w:del>
      <w:ins w:id="381" w:author="Alex Messina" w:date="2016-02-16T18:58:00Z">
        <w:r w:rsidR="00DD295B">
          <w:t xml:space="preserve"> and accounted</w:t>
        </w:r>
        <w:r>
          <w:t xml:space="preserve"> for </w:t>
        </w:r>
        <w:r w:rsidR="005061C0">
          <w:t>nearly all</w:t>
        </w:r>
        <w:r>
          <w:t xml:space="preserve"> of the bare land</w:t>
        </w:r>
      </w:ins>
      <w:r w:rsidR="001B206B">
        <w:t xml:space="preserve"> in</w:t>
      </w:r>
      <w:r>
        <w:t xml:space="preserve"> </w:t>
      </w:r>
      <w:del w:id="382" w:author="Alex Messina" w:date="2016-02-16T18:58:00Z">
        <w:r>
          <w:delText xml:space="preserve">place, sediment </w:delText>
        </w:r>
        <w:r w:rsidR="004711E7">
          <w:delText>has been</w:delText>
        </w:r>
      </w:del>
      <w:proofErr w:type="spellStart"/>
      <w:ins w:id="383" w:author="Alex Messina" w:date="2016-02-16T18:58:00Z">
        <w:r w:rsidR="00AF67AB">
          <w:t>Faga’alu</w:t>
        </w:r>
        <w:proofErr w:type="spellEnd"/>
        <w:r w:rsidR="001B206B">
          <w:t xml:space="preserve"> </w:t>
        </w:r>
        <w:r>
          <w:t>watershed</w:t>
        </w:r>
        <w:r w:rsidR="001B206B">
          <w:t xml:space="preserve"> (1.1%</w:t>
        </w:r>
        <w:r w:rsidR="004711E7">
          <w:t>)</w:t>
        </w:r>
        <w:r w:rsidR="00DD295B">
          <w:t xml:space="preserve"> (Table 1). S</w:t>
        </w:r>
        <w:r>
          <w:t xml:space="preserve">ediment </w:t>
        </w:r>
      </w:ins>
      <w:ins w:id="384" w:author="Trent Biggs" w:date="2016-02-17T09:11:00Z">
        <w:r w:rsidR="00C66778">
          <w:t xml:space="preserve">eroded from the </w:t>
        </w:r>
        <w:r w:rsidR="003457B8">
          <w:t xml:space="preserve">quarry </w:t>
        </w:r>
      </w:ins>
      <w:ins w:id="385" w:author="Alex Messina" w:date="2016-02-16T18:58:00Z">
        <w:r w:rsidR="001B206B">
          <w:t>was</w:t>
        </w:r>
      </w:ins>
      <w:r>
        <w:t xml:space="preserve"> discharged directly to </w:t>
      </w:r>
      <w:proofErr w:type="spellStart"/>
      <w:r>
        <w:t>Faga'alu</w:t>
      </w:r>
      <w:proofErr w:type="spellEnd"/>
      <w:r>
        <w:t xml:space="preserve"> stream</w:t>
      </w:r>
      <w:del w:id="386" w:author="Alex Messina" w:date="2016-02-16T18:58:00Z">
        <w:r>
          <w:delText>. In</w:delText>
        </w:r>
      </w:del>
      <w:ins w:id="387" w:author="Alex Messina" w:date="2016-02-16T18:58:00Z">
        <w:r w:rsidR="001B206B">
          <w:t xml:space="preserve"> until</w:t>
        </w:r>
      </w:ins>
      <w:r>
        <w:t xml:space="preserve"> 2011,</w:t>
      </w:r>
      <w:r w:rsidR="001B206B">
        <w:t xml:space="preserve"> </w:t>
      </w:r>
      <w:del w:id="388" w:author="Alex Messina" w:date="2016-02-16T18:58:00Z">
        <w:r>
          <w:delText>the</w:delText>
        </w:r>
      </w:del>
      <w:ins w:id="389" w:author="Alex Messina" w:date="2016-02-16T18:58:00Z">
        <w:r w:rsidR="001B206B">
          <w:t>when</w:t>
        </w:r>
      </w:ins>
      <w:r>
        <w:t xml:space="preserve"> </w:t>
      </w:r>
      <w:r w:rsidR="00AD241A">
        <w:t>quarry operators installed</w:t>
      </w:r>
      <w:del w:id="390" w:author="Alex Messina" w:date="2016-02-16T18:58:00Z">
        <w:r>
          <w:delText xml:space="preserve"> some sediment runoff management practices such as</w:delText>
        </w:r>
      </w:del>
      <w:r>
        <w:t xml:space="preserve"> silt fences and </w:t>
      </w:r>
      <w:r w:rsidR="005061C0">
        <w:t xml:space="preserve">small </w:t>
      </w:r>
      <w:r>
        <w:t xml:space="preserve">settling ponds </w:t>
      </w:r>
      <w:r w:rsidR="006315FA">
        <w:fldChar w:fldCharType="begin" w:fldLock="1"/>
      </w:r>
      <w:r w:rsidR="00E153E3">
        <w:instrText>ADDIN CSL_CITATION { "citationItems" : [ { "id" : "ITEM-1", "itemData" : { "author" : [ { "dropping-particle" : "", "family" : "Horsley-Witten", "given" : "", "non-dropping-particle" : "", "parse-names" : false, "suffix" : "" } ], "id" : "ITEM-1", "issued" : { "date-parts" : [ [ "2011" ] ] }, "title" : "American Samoa Erosion and Sediment Control Field Guide", "type" : "article" }, "uris" : [ "http://www.mendeley.com/documents/?uuid=d8205442-ff95-43b7-9b66-1b4f45e1df5e" ] } ], "mendeley" : { "formattedCitation" : "(Horsley-Witten, 2011)", "plainTextFormattedCitation" : "(Horsley-Witten, 2011)", "previouslyFormattedCitation" : "(Horsley-Witten, 2011)" }, "properties" : { "noteIndex" : 0 }, "schema" : "https://github.com/citation-style-language/schema/raw/master/csl-citation.json" }</w:instrText>
      </w:r>
      <w:r w:rsidR="006315FA">
        <w:fldChar w:fldCharType="separate"/>
      </w:r>
      <w:r w:rsidR="00E153E3" w:rsidRPr="00E153E3">
        <w:rPr>
          <w:noProof/>
        </w:rPr>
        <w:t>(Horsley-Witten, 2011)</w:t>
      </w:r>
      <w:r w:rsidR="006315FA">
        <w:fldChar w:fldCharType="end"/>
      </w:r>
      <w:del w:id="391" w:author="Alex Messina" w:date="2016-02-16T18:58:00Z">
        <w:r>
          <w:delText xml:space="preserve"> but they</w:delText>
        </w:r>
      </w:del>
      <w:ins w:id="392" w:author="Alex Messina" w:date="2016-02-16T18:58:00Z">
        <w:r w:rsidR="00DD295B">
          <w:t>, which</w:t>
        </w:r>
      </w:ins>
      <w:r w:rsidR="00DD295B">
        <w:t xml:space="preserve"> were</w:t>
      </w:r>
      <w:del w:id="393" w:author="Alex Messina" w:date="2016-02-16T18:58:00Z">
        <w:r>
          <w:delText xml:space="preserve"> unmaintained and</w:delText>
        </w:r>
      </w:del>
      <w:r w:rsidR="00DD295B">
        <w:t xml:space="preserve"> </w:t>
      </w:r>
      <w:r>
        <w:t>inadequate to control the large amount of sedim</w:t>
      </w:r>
      <w:r w:rsidR="00DD295B">
        <w:t xml:space="preserve">ent mobilized during </w:t>
      </w:r>
      <w:del w:id="394" w:author="Alex Messina" w:date="2016-02-16T18:58:00Z">
        <w:r>
          <w:delText>storm events</w:delText>
        </w:r>
      </w:del>
      <w:ins w:id="395" w:author="Alex Messina" w:date="2016-02-16T18:58:00Z">
        <w:r w:rsidR="00DD295B">
          <w:t>storm</w:t>
        </w:r>
        <w:r>
          <w:t>s</w:t>
        </w:r>
      </w:ins>
      <w:r>
        <w:t xml:space="preserve"> </w:t>
      </w:r>
      <w:r w:rsidR="006315FA">
        <w:fldChar w:fldCharType="begin" w:fldLock="1"/>
      </w:r>
      <w:r w:rsidR="00E153E3">
        <w:instrText>ADDIN CSL_CITATION { "citationItems" : [ { "id" : "ITEM-1", "itemData" : { "author" : [ { "dropping-particle" : "", "family" : "Horsley-Witten", "given" : "", "non-dropping-particle" : "", "parse-names" : false, "suffix" : "" } ], "id" : "ITEM-1", "issued" : { "date-parts" : [ [ "2012" ] ] }, "title" : "Post-Construction Stormwater Training Memorandum", "type" : "report" }, "uris" : [ "http://www.mendeley.com/documents/?uuid=db11588f-5c5d-4ef8-8fd7-646812881027" ] } ], "mendeley" : { "formattedCitation" : "(Horsley-Witten, 2012)", "plainTextFormattedCitation" : "(Horsley-Witten, 2012)", "previouslyFormattedCitation" : "(Horsley-Witten, 2012)" }, "properties" : { "noteIndex" : 0 }, "schema" : "https://github.com/citation-style-language/schema/raw/master/csl-citation.json" }</w:instrText>
      </w:r>
      <w:r w:rsidR="006315FA">
        <w:fldChar w:fldCharType="separate"/>
      </w:r>
      <w:r w:rsidR="00E153E3" w:rsidRPr="00E153E3">
        <w:rPr>
          <w:noProof/>
        </w:rPr>
        <w:t>(Horsley-Witten, 2012)</w:t>
      </w:r>
      <w:r w:rsidR="006315FA">
        <w:fldChar w:fldCharType="end"/>
      </w:r>
      <w:r>
        <w:t>. During the study period (2012-201</w:t>
      </w:r>
      <w:r w:rsidR="001B206B">
        <w:t xml:space="preserve">4), additional sediment </w:t>
      </w:r>
      <w:del w:id="396" w:author="Alex Messina" w:date="2016-02-16T18:58:00Z">
        <w:r>
          <w:delText>control measures</w:delText>
        </w:r>
      </w:del>
      <w:ins w:id="397" w:author="Alex Messina" w:date="2016-02-16T18:58:00Z">
        <w:r w:rsidR="001B206B">
          <w:t>control</w:t>
        </w:r>
        <w:r>
          <w:t>s</w:t>
        </w:r>
      </w:ins>
      <w:r>
        <w:t xml:space="preserve"> were installed and </w:t>
      </w:r>
      <w:del w:id="398" w:author="Alex Messina" w:date="2016-02-16T18:58:00Z">
        <w:r>
          <w:delText xml:space="preserve">some </w:delText>
        </w:r>
      </w:del>
      <w:r>
        <w:t>large piles of overburden were overgrown by vegetation (Figure 2</w:t>
      </w:r>
      <w:del w:id="399" w:author="Alex Messina" w:date="2016-02-16T18:58:00Z">
        <w:r>
          <w:delText>), altering the sediment availability.</w:delText>
        </w:r>
      </w:del>
      <w:ins w:id="400" w:author="Alex Messina" w:date="2016-02-16T18:58:00Z">
        <w:r w:rsidR="00DD295B">
          <w:t>)</w:t>
        </w:r>
        <w:r>
          <w:t>.</w:t>
        </w:r>
      </w:ins>
      <w:r>
        <w:t xml:space="preserve"> In late 2014, </w:t>
      </w:r>
      <w:ins w:id="401" w:author="Alex Messina" w:date="2016-02-16T18:58:00Z">
        <w:r w:rsidR="001B206B">
          <w:lastRenderedPageBreak/>
          <w:t>after the monitoring reported here</w:t>
        </w:r>
        <w:commentRangeStart w:id="402"/>
        <w:r w:rsidR="001B206B">
          <w:t xml:space="preserve">, </w:t>
        </w:r>
      </w:ins>
      <w:r>
        <w:t xml:space="preserve">large </w:t>
      </w:r>
      <w:del w:id="403" w:author="Alex Messina" w:date="2016-02-16T18:58:00Z">
        <w:r>
          <w:delText xml:space="preserve">sediment </w:delText>
        </w:r>
      </w:del>
      <w:r>
        <w:t xml:space="preserve">retention ponds </w:t>
      </w:r>
      <w:commentRangeEnd w:id="402"/>
      <w:r w:rsidR="003457B8">
        <w:rPr>
          <w:rStyle w:val="CommentReference"/>
        </w:rPr>
        <w:commentReference w:id="402"/>
      </w:r>
      <w:r>
        <w:t xml:space="preserve">were installed to </w:t>
      </w:r>
      <w:del w:id="404" w:author="Alex Messina" w:date="2016-02-16T18:58:00Z">
        <w:r>
          <w:delText>mitigate</w:delText>
        </w:r>
      </w:del>
      <w:ins w:id="405" w:author="Alex Messina" w:date="2016-02-16T18:58:00Z">
        <w:r w:rsidR="001B206B">
          <w:t>capture</w:t>
        </w:r>
      </w:ins>
      <w:r>
        <w:t xml:space="preserve"> sediment runoff</w:t>
      </w:r>
      <w:del w:id="406" w:author="Alex Messina" w:date="2016-02-16T18:58:00Z">
        <w:r w:rsidR="00AC615E">
          <w:delText>, but these mitigation activities happened after the sample collection reported here</w:delText>
        </w:r>
      </w:del>
      <w:r w:rsidR="004711E7">
        <w:t xml:space="preserve">. </w:t>
      </w:r>
      <w:r>
        <w:t xml:space="preserve">See </w:t>
      </w:r>
      <w:commentRangeStart w:id="407"/>
      <w:r w:rsidR="006315FA">
        <w:fldChar w:fldCharType="begin" w:fldLock="1"/>
      </w:r>
      <w:r w:rsidR="00E153E3">
        <w:instrText>ADDIN CSL_CITATION { "citationItems" : [ { "id" : "ITEM-1", "itemData" : { "author" : [ { "dropping-particle" : "", "family" : "Holst-Rice", "given" : "Susie", "non-dropping-particle" : "", "parse-names" : false, "suffix" : "" }, { "dropping-particle" : "", "family" : "Messina", "given" : "Alex", "non-dropping-particle" : "", "parse-names" : false, "suffix" : "" }, { "dropping-particle" : "", "family" : "Biggs", "given" : "Trent W.", "non-dropping-particle" : "", "parse-names" : false, "suffix" : "" }, { "dropping-particle" : "", "family" : "Vargas-Angel", "given" : "Bernardo", "non-dropping-particle" : "", "parse-names" : false, "suffix" : "" }, { "dropping-particle" : "", "family" : "Whitall", "given" : "Dave", "non-dropping-particle" : "", "parse-names" : false, "suffix" : "" } ], "id" : "ITEM-1", "issued" : { "date-parts" : [ [ "2015" ] ] }, "number-of-pages" : "50", "publisher" : "NOAA Coral Reef Conservation Program", "publisher-place" : "Silver Spring, MD", "title" : "Baseline Assessment of Faga\u02bbalu Watershed: A Ridge to Reef Assessment in Support of Sediment Reduction Activities", "type" : "report" }, "uris" : [ "http://www.mendeley.com/documents/?uuid=079da473-1a37-4d75-ba56-445e516f1ee6" ] } ], "mendeley" : { "formattedCitation" : "(Holst-Rice et al., 2015)", "manualFormatting" : "Holst-Rice et al. (2015)", "plainTextFormattedCitation" : "(Holst-Rice et al., 2015)", "previouslyFormattedCitation" : "(Holst-Rice et al., 2015)" }, "properties" : { "noteIndex" : 0 }, "schema" : "https://github.com/citation-style-language/schema/raw/master/csl-citation.json" }</w:instrText>
      </w:r>
      <w:r w:rsidR="006315FA">
        <w:fldChar w:fldCharType="separate"/>
      </w:r>
      <w:r w:rsidR="006315FA" w:rsidRPr="006315FA">
        <w:rPr>
          <w:noProof/>
        </w:rPr>
        <w:t>Holst-Rice et al. (2015)</w:t>
      </w:r>
      <w:r w:rsidR="006315FA">
        <w:fldChar w:fldCharType="end"/>
      </w:r>
      <w:commentRangeEnd w:id="407"/>
      <w:r w:rsidR="00071E22">
        <w:rPr>
          <w:rStyle w:val="CommentReference"/>
        </w:rPr>
        <w:commentReference w:id="407"/>
      </w:r>
      <w:r>
        <w:t xml:space="preserve"> for </w:t>
      </w:r>
      <w:del w:id="408" w:author="Alex Messina" w:date="2016-02-16T18:58:00Z">
        <w:r>
          <w:delText xml:space="preserve">a full </w:delText>
        </w:r>
      </w:del>
      <w:r>
        <w:t>description of sediment mitigation</w:t>
      </w:r>
      <w:del w:id="409" w:author="Alex Messina" w:date="2016-02-16T18:58:00Z">
        <w:r>
          <w:delText xml:space="preserve"> efforts</w:delText>
        </w:r>
      </w:del>
      <w:r>
        <w:t xml:space="preserve"> at the quarry.</w:t>
      </w:r>
    </w:p>
    <w:p w14:paraId="18A6F32F" w14:textId="2419EFEC" w:rsidR="001B6A9A" w:rsidRDefault="001B6A9A" w:rsidP="001B6A9A">
      <w:pPr>
        <w:ind w:firstLine="0"/>
      </w:pPr>
      <w:r>
        <w:t>&lt;Figure 2 here please&gt;</w:t>
      </w:r>
    </w:p>
    <w:p w14:paraId="7510D779" w14:textId="45534E26" w:rsidR="00A955CD" w:rsidRDefault="006F5A12">
      <w:r>
        <w:t xml:space="preserve">Three water impoundment structures were built in the early </w:t>
      </w:r>
      <w:del w:id="410" w:author="Alex Messina" w:date="2016-02-16T18:58:00Z">
        <w:r>
          <w:delText>20th century</w:delText>
        </w:r>
      </w:del>
      <w:ins w:id="411" w:author="Alex Messina" w:date="2016-02-16T18:58:00Z">
        <w:r w:rsidR="00AD241A">
          <w:t>1900’s</w:t>
        </w:r>
      </w:ins>
      <w:r>
        <w:t xml:space="preserve"> in the </w:t>
      </w:r>
      <w:del w:id="412" w:author="Alex Messina" w:date="2016-02-16T18:58:00Z">
        <w:r>
          <w:delText>upper part of the</w:delText>
        </w:r>
      </w:del>
      <w:ins w:id="413" w:author="Alex Messina" w:date="2016-02-16T18:58:00Z">
        <w:r w:rsidR="00914625">
          <w:t>Upper</w:t>
        </w:r>
      </w:ins>
      <w:r>
        <w:t xml:space="preserve"> watershed for drinking water supply and hydropower</w:t>
      </w:r>
      <w:r w:rsidR="00EB3EAD">
        <w:t xml:space="preserve">, but none are in use and the </w:t>
      </w:r>
      <w:del w:id="414" w:author="Alex Messina" w:date="2016-02-16T18:58:00Z">
        <w:r w:rsidR="00EB3EAD">
          <w:delText>one</w:delText>
        </w:r>
      </w:del>
      <w:ins w:id="415" w:author="Alex Messina" w:date="2016-02-16T18:58:00Z">
        <w:r w:rsidR="00AD241A">
          <w:t>reservoir</w:t>
        </w:r>
      </w:ins>
      <w:r w:rsidR="00AD241A">
        <w:t xml:space="preserve"> </w:t>
      </w:r>
      <w:r w:rsidR="00EB3EAD">
        <w:t>at FG1 is filled with sediment.</w:t>
      </w:r>
      <w:r w:rsidR="000B0813">
        <w:t xml:space="preserve"> </w:t>
      </w:r>
      <w:ins w:id="416" w:author="Trent Biggs" w:date="2016-02-17T13:30:00Z">
        <w:r w:rsidR="00071E22">
          <w:t xml:space="preserve">Other deep pools </w:t>
        </w:r>
      </w:ins>
      <w:ins w:id="417" w:author="Trent Biggs" w:date="2016-02-17T13:31:00Z">
        <w:r w:rsidR="00071E22">
          <w:t xml:space="preserve">at the base of waterfalls </w:t>
        </w:r>
      </w:ins>
      <w:ins w:id="418" w:author="Trent Biggs" w:date="2016-02-17T13:30:00Z">
        <w:r w:rsidR="00071E22">
          <w:t>in the upper watershed have no fine sediment and w</w:t>
        </w:r>
      </w:ins>
      <w:del w:id="419" w:author="Trent Biggs" w:date="2016-02-17T13:30:00Z">
        <w:r w:rsidR="00EB3EAD" w:rsidDel="00071E22">
          <w:delText>W</w:delText>
        </w:r>
      </w:del>
      <w:r w:rsidR="00EB3EAD">
        <w:t xml:space="preserve">e </w:t>
      </w:r>
      <w:r>
        <w:t>assume the</w:t>
      </w:r>
      <w:r w:rsidR="00EB3EAD">
        <w:t xml:space="preserve"> other </w:t>
      </w:r>
      <w:r>
        <w:t>reservoirs are</w:t>
      </w:r>
      <w:ins w:id="420" w:author="Trent Biggs" w:date="2016-02-17T13:31:00Z">
        <w:r w:rsidR="00071E22">
          <w:t xml:space="preserve"> </w:t>
        </w:r>
      </w:ins>
      <w:del w:id="421" w:author="Trent Biggs" w:date="2016-02-17T13:31:00Z">
        <w:r w:rsidDel="00071E22">
          <w:delText xml:space="preserve"> similarly filled with coarse sediment and are </w:delText>
        </w:r>
      </w:del>
      <w:r>
        <w:t xml:space="preserve">not </w:t>
      </w:r>
      <w:del w:id="422" w:author="Alex Messina" w:date="2016-02-16T18:58:00Z">
        <w:r>
          <w:delText xml:space="preserve">currently </w:delText>
        </w:r>
      </w:del>
      <w:r>
        <w:t>retaining fine suspended sediment. A full description</w:t>
      </w:r>
      <w:del w:id="423" w:author="Alex Messina" w:date="2016-02-16T18:58:00Z">
        <w:r>
          <w:delText xml:space="preserve"> of stre</w:delText>
        </w:r>
        <w:r w:rsidR="002E1C96">
          <w:delText>am impoundments</w:delText>
        </w:r>
      </w:del>
      <w:r>
        <w:t xml:space="preserve"> </w:t>
      </w:r>
      <w:ins w:id="424" w:author="Trent Biggs" w:date="2016-02-17T13:31:00Z">
        <w:r w:rsidR="00071E22">
          <w:t xml:space="preserve">of the reservoirs </w:t>
        </w:r>
      </w:ins>
      <w:r w:rsidR="002E1C96">
        <w:t xml:space="preserve">is in </w:t>
      </w:r>
      <w:commentRangeStart w:id="425"/>
      <w:r w:rsidR="002E1C96">
        <w:t>Appendix</w:t>
      </w:r>
      <w:commentRangeEnd w:id="425"/>
      <w:r w:rsidR="005359DD">
        <w:rPr>
          <w:rStyle w:val="CommentReference"/>
        </w:rPr>
        <w:commentReference w:id="425"/>
      </w:r>
      <w:r w:rsidR="002E1C96">
        <w:t xml:space="preserve"> </w:t>
      </w:r>
      <w:r w:rsidR="006743E5">
        <w:t>A</w:t>
      </w:r>
      <w:r>
        <w:t>.</w:t>
      </w:r>
    </w:p>
    <w:p w14:paraId="22273F09" w14:textId="77777777" w:rsidR="00E82D0B" w:rsidRPr="00131E7B" w:rsidRDefault="00A31439" w:rsidP="000B0813">
      <w:pPr>
        <w:pStyle w:val="Heading2"/>
      </w:pPr>
      <w:r w:rsidRPr="00E82D0B">
        <w:t xml:space="preserve">3. </w:t>
      </w:r>
      <w:r w:rsidR="006F5A12" w:rsidRPr="00E82D0B">
        <w:t>Methods</w:t>
      </w:r>
    </w:p>
    <w:p w14:paraId="56A9FC55" w14:textId="227071EF" w:rsidR="0052515D" w:rsidDel="00B7395E" w:rsidRDefault="001D7BD6" w:rsidP="00A2339E">
      <w:pPr>
        <w:rPr>
          <w:ins w:id="426" w:author="Alex Messina" w:date="2016-02-16T18:58:00Z"/>
          <w:del w:id="427" w:author="Trent Biggs" w:date="2016-02-17T12:57:00Z"/>
        </w:rPr>
      </w:pPr>
      <w:r>
        <w:t xml:space="preserve">The </w:t>
      </w:r>
      <w:ins w:id="428" w:author="Alex Messina" w:date="2016-02-16T18:58:00Z">
        <w:r>
          <w:t xml:space="preserve">field methods </w:t>
        </w:r>
      </w:ins>
      <w:ins w:id="429" w:author="Trent Biggs" w:date="2016-02-17T09:23:00Z">
        <w:r w:rsidR="00AB5A0D">
          <w:t xml:space="preserve">used to </w:t>
        </w:r>
      </w:ins>
      <w:ins w:id="430" w:author="Alex Messina" w:date="2016-02-16T18:58:00Z">
        <w:del w:id="431" w:author="Trent Biggs" w:date="2016-02-17T09:23:00Z">
          <w:r w:rsidDel="00AB5A0D">
            <w:delText>to measure precipitation</w:delText>
          </w:r>
          <w:r w:rsidR="00A2339E" w:rsidDel="00AB5A0D">
            <w:delText xml:space="preserve"> (P)</w:delText>
          </w:r>
          <w:r w:rsidDel="00AB5A0D">
            <w:delText>, discharge</w:delText>
          </w:r>
          <w:r w:rsidR="00A2339E" w:rsidDel="00AB5A0D">
            <w:delText xml:space="preserve"> (Q)</w:delText>
          </w:r>
          <w:r w:rsidDel="00AB5A0D">
            <w:delText xml:space="preserve">, </w:delText>
          </w:r>
          <w:r w:rsidR="001B206B" w:rsidDel="00AB5A0D">
            <w:delText xml:space="preserve">and </w:delText>
          </w:r>
          <w:r w:rsidR="00A2339E" w:rsidDel="00AB5A0D">
            <w:delText>suspended sediment concentration (</w:delText>
          </w:r>
          <w:r w:rsidDel="00AB5A0D">
            <w:delText>SSC</w:delText>
          </w:r>
          <w:r w:rsidR="00A2339E" w:rsidDel="00AB5A0D">
            <w:delText>)</w:delText>
          </w:r>
          <w:r w:rsidDel="00AB5A0D">
            <w:delText xml:space="preserve"> </w:delText>
          </w:r>
          <w:r w:rsidR="001B206B" w:rsidDel="00AB5A0D">
            <w:delText xml:space="preserve">to </w:delText>
          </w:r>
        </w:del>
        <w:r w:rsidR="001B206B">
          <w:t>calculate</w:t>
        </w:r>
        <w:r>
          <w:t xml:space="preserve"> </w:t>
        </w:r>
        <w:r w:rsidR="00A2339E">
          <w:t>event-wise suspended sediment yield (</w:t>
        </w:r>
        <w:r w:rsidR="001A74F8">
          <w:t>SSY</w:t>
        </w:r>
        <w:r w:rsidR="001A74F8" w:rsidRPr="001A74F8">
          <w:rPr>
            <w:vertAlign w:val="subscript"/>
          </w:rPr>
          <w:t>EV</w:t>
        </w:r>
        <w:r w:rsidR="00A2339E">
          <w:t>)</w:t>
        </w:r>
        <w:r>
          <w:t xml:space="preserve"> are described in section 3.</w:t>
        </w:r>
        <w:r w:rsidR="001D413A">
          <w:t>1</w:t>
        </w:r>
        <w:r>
          <w:t>.</w:t>
        </w:r>
        <w:r w:rsidR="00EF2DBA">
          <w:t xml:space="preserve"> The </w:t>
        </w:r>
      </w:ins>
      <w:r w:rsidR="00EF2DBA">
        <w:t>equations</w:t>
      </w:r>
      <w:r w:rsidR="00B05FAD">
        <w:t xml:space="preserve"> </w:t>
      </w:r>
      <w:ins w:id="432" w:author="Alex Messina" w:date="2016-02-16T18:58:00Z">
        <w:r w:rsidR="00B05FAD">
          <w:t>and analytical methods</w:t>
        </w:r>
        <w:r w:rsidR="00EF2DBA">
          <w:t xml:space="preserve"> </w:t>
        </w:r>
      </w:ins>
      <w:r w:rsidR="00EF2DBA">
        <w:t>used to accomplish Objectives 1-3 are</w:t>
      </w:r>
      <w:r w:rsidR="00E7159C">
        <w:t xml:space="preserve"> described in sections 3.</w:t>
      </w:r>
      <w:r>
        <w:t>1</w:t>
      </w:r>
      <w:ins w:id="433" w:author="Alex Messina" w:date="2016-02-16T18:58:00Z">
        <w:r w:rsidR="00E7159C">
          <w:t>2</w:t>
        </w:r>
      </w:ins>
      <w:r w:rsidR="00E7159C">
        <w:t>-3.</w:t>
      </w:r>
      <w:r>
        <w:t>3, and</w:t>
      </w:r>
      <w:ins w:id="434" w:author="Trent Biggs" w:date="2016-02-29T15:03:00Z">
        <w:r w:rsidR="00C57EB7">
          <w:t xml:space="preserve"> </w:t>
        </w:r>
      </w:ins>
      <w:ins w:id="435" w:author="Alex Messina" w:date="2016-02-16T18:58:00Z">
        <w:r w:rsidR="00E7159C">
          <w:t>4.</w:t>
        </w:r>
      </w:ins>
      <w:ins w:id="436" w:author="Trent Biggs" w:date="2016-02-17T12:57:00Z">
        <w:r w:rsidR="00B7395E">
          <w:t xml:space="preserve">  </w:t>
        </w:r>
      </w:ins>
    </w:p>
    <w:p w14:paraId="42092D6D" w14:textId="4D865BF2" w:rsidR="00E7159C" w:rsidDel="00C66778" w:rsidRDefault="00E7159C" w:rsidP="00B7395E">
      <w:pPr>
        <w:rPr>
          <w:ins w:id="437" w:author="Alex Messina" w:date="2016-02-16T18:58:00Z"/>
          <w:del w:id="438" w:author="Trent Biggs" w:date="2016-02-17T09:18:00Z"/>
        </w:rPr>
      </w:pPr>
      <w:ins w:id="439" w:author="Alex Messina" w:date="2016-02-16T18:58:00Z">
        <w:del w:id="440" w:author="Trent Biggs" w:date="2016-02-17T09:23:00Z">
          <w:r w:rsidDel="00AB5A0D">
            <w:delText>We quantified</w:delText>
          </w:r>
        </w:del>
      </w:ins>
      <w:del w:id="441" w:author="Trent Biggs" w:date="2016-02-17T09:23:00Z">
        <w:r w:rsidDel="00AB5A0D">
          <w:delText xml:space="preserve"> the </w:delText>
        </w:r>
      </w:del>
      <w:ins w:id="442" w:author="Trent Biggs" w:date="2016-02-17T09:22:00Z">
        <w:r w:rsidR="00AB5A0D">
          <w:t xml:space="preserve">Briefly, the </w:t>
        </w:r>
      </w:ins>
      <w:ins w:id="443" w:author="Alex Messina" w:date="2016-02-16T18:58:00Z">
        <w:del w:id="444" w:author="Trent Biggs" w:date="2016-02-17T09:19:00Z">
          <w:r w:rsidDel="00517D5F">
            <w:delText>i</w:delText>
          </w:r>
        </w:del>
      </w:ins>
      <w:ins w:id="445" w:author="Trent Biggs" w:date="2016-02-17T09:22:00Z">
        <w:r w:rsidR="00AB5A0D">
          <w:t>i</w:t>
        </w:r>
      </w:ins>
      <w:ins w:id="446" w:author="Alex Messina" w:date="2016-02-16T18:58:00Z">
        <w:r>
          <w:t>n-stream suspended sediment</w:t>
        </w:r>
      </w:ins>
      <w:ins w:id="447" w:author="Trent Biggs" w:date="2016-02-17T09:18:00Z">
        <w:r w:rsidR="00C66778">
          <w:t xml:space="preserve"> load (tons) and yield</w:t>
        </w:r>
      </w:ins>
      <w:ins w:id="448" w:author="Trent Biggs" w:date="2016-02-17T12:37:00Z">
        <w:r w:rsidR="002F4667">
          <w:t xml:space="preserve"> (SSY, </w:t>
        </w:r>
      </w:ins>
      <w:ins w:id="449" w:author="Trent Biggs" w:date="2016-02-17T09:18:00Z">
        <w:r w:rsidR="00C66778">
          <w:t>tons/km</w:t>
        </w:r>
        <w:r w:rsidR="00C66778">
          <w:rPr>
            <w:vertAlign w:val="superscript"/>
          </w:rPr>
          <w:t>2</w:t>
        </w:r>
        <w:r w:rsidR="00C66778">
          <w:t xml:space="preserve">) </w:t>
        </w:r>
      </w:ins>
      <w:ins w:id="450" w:author="Trent Biggs" w:date="2016-02-17T09:19:00Z">
        <w:r w:rsidR="00AB5A0D">
          <w:t>were</w:t>
        </w:r>
        <w:r w:rsidR="009D2594">
          <w:t xml:space="preserve"> calculated</w:t>
        </w:r>
        <w:r w:rsidR="00517D5F">
          <w:t xml:space="preserve"> </w:t>
        </w:r>
      </w:ins>
      <w:ins w:id="451" w:author="Trent Biggs" w:date="2016-02-17T09:18:00Z">
        <w:r w:rsidR="00C66778">
          <w:t>for individual storm events (SSY</w:t>
        </w:r>
        <w:r w:rsidR="00C66778">
          <w:rPr>
            <w:vertAlign w:val="subscript"/>
          </w:rPr>
          <w:t>EV</w:t>
        </w:r>
        <w:r w:rsidR="00C66778">
          <w:t>)</w:t>
        </w:r>
      </w:ins>
      <w:ins w:id="452" w:author="Trent Biggs" w:date="2016-02-17T09:19:00Z">
        <w:r w:rsidR="00517D5F">
          <w:t xml:space="preserve"> at three locations in </w:t>
        </w:r>
        <w:proofErr w:type="spellStart"/>
        <w:r w:rsidR="00517D5F">
          <w:t>Faga’alu</w:t>
        </w:r>
        <w:proofErr w:type="spellEnd"/>
        <w:r w:rsidR="00517D5F">
          <w:t xml:space="preserve"> watershed</w:t>
        </w:r>
      </w:ins>
      <w:ins w:id="453" w:author="Trent Biggs" w:date="2016-02-17T09:20:00Z">
        <w:r w:rsidR="00517D5F">
          <w:t xml:space="preserve"> using </w:t>
        </w:r>
      </w:ins>
      <w:ins w:id="454" w:author="Trent Biggs" w:date="2016-02-29T15:04:00Z">
        <w:r w:rsidR="009D2594">
          <w:t>calculated</w:t>
        </w:r>
      </w:ins>
      <w:ins w:id="455" w:author="Trent Biggs" w:date="2016-02-17T09:20:00Z">
        <w:r w:rsidR="009D2594">
          <w:t xml:space="preserve"> </w:t>
        </w:r>
      </w:ins>
      <w:ins w:id="456" w:author="Trent Biggs" w:date="2016-02-17T09:22:00Z">
        <w:r w:rsidR="00AB5A0D">
          <w:t>discharge (</w:t>
        </w:r>
      </w:ins>
      <w:ins w:id="457" w:author="Trent Biggs" w:date="2016-02-17T09:20:00Z">
        <w:r w:rsidR="00517D5F">
          <w:t>Q</w:t>
        </w:r>
      </w:ins>
      <w:ins w:id="458" w:author="Trent Biggs" w:date="2016-02-17T09:22:00Z">
        <w:r w:rsidR="00AB5A0D">
          <w:t>)</w:t>
        </w:r>
      </w:ins>
      <w:ins w:id="459" w:author="Trent Biggs" w:date="2016-02-17T09:20:00Z">
        <w:r w:rsidR="00517D5F">
          <w:t xml:space="preserve"> and </w:t>
        </w:r>
      </w:ins>
      <w:ins w:id="460" w:author="Trent Biggs" w:date="2016-02-17T09:22:00Z">
        <w:r w:rsidR="00AB5A0D">
          <w:t>suspended sediment concentration (</w:t>
        </w:r>
      </w:ins>
      <w:ins w:id="461" w:author="Trent Biggs" w:date="2016-02-17T09:20:00Z">
        <w:r w:rsidR="00517D5F">
          <w:t>SSC</w:t>
        </w:r>
      </w:ins>
      <w:ins w:id="462" w:author="Trent Biggs" w:date="2016-02-17T09:22:00Z">
        <w:r w:rsidR="00AB5A0D">
          <w:t>)</w:t>
        </w:r>
      </w:ins>
      <w:ins w:id="463" w:author="Trent Biggs" w:date="2016-02-17T09:19:00Z">
        <w:r w:rsidR="00517D5F">
          <w:t xml:space="preserve">(Figure </w:t>
        </w:r>
        <w:r w:rsidR="00D049A1">
          <w:t>1</w:t>
        </w:r>
        <w:r w:rsidR="00517D5F">
          <w:t>)</w:t>
        </w:r>
      </w:ins>
      <w:ins w:id="464" w:author="Trent Biggs" w:date="2016-02-17T12:57:00Z">
        <w:r w:rsidR="00D049A1">
          <w:t xml:space="preserve"> during</w:t>
        </w:r>
        <w:r w:rsidR="00B7395E">
          <w:t xml:space="preserve"> </w:t>
        </w:r>
        <w:r w:rsidR="00D049A1">
          <w:t>four field campaigns</w:t>
        </w:r>
      </w:ins>
      <w:ins w:id="465" w:author="Trent Biggs" w:date="2016-02-17T12:58:00Z">
        <w:r w:rsidR="00D049A1">
          <w:t xml:space="preserve"> (Section 3.1)</w:t>
        </w:r>
      </w:ins>
      <w:ins w:id="466" w:author="Trent Biggs" w:date="2016-02-17T09:19:00Z">
        <w:r w:rsidR="00517D5F">
          <w:t xml:space="preserve">. </w:t>
        </w:r>
      </w:ins>
      <w:ins w:id="467" w:author="Trent Biggs" w:date="2016-02-17T09:18:00Z">
        <w:r w:rsidR="00C66778">
          <w:t xml:space="preserve"> </w:t>
        </w:r>
      </w:ins>
      <w:ins w:id="468" w:author="Trent Biggs" w:date="2016-02-17T12:58:00Z">
        <w:r w:rsidR="00D049A1">
          <w:t xml:space="preserve">Each </w:t>
        </w:r>
        <w:proofErr w:type="spellStart"/>
        <w:r w:rsidR="00D049A1">
          <w:t>subwatershed</w:t>
        </w:r>
        <w:proofErr w:type="spellEnd"/>
        <w:r w:rsidR="00D049A1">
          <w:t xml:space="preserve"> had distinct land cover (forest</w:t>
        </w:r>
      </w:ins>
      <w:ins w:id="469" w:author="Trent Biggs" w:date="2016-02-17T12:59:00Z">
        <w:r w:rsidR="00D049A1">
          <w:t xml:space="preserve"> at FG1</w:t>
        </w:r>
      </w:ins>
      <w:ins w:id="470" w:author="Trent Biggs" w:date="2016-02-17T12:58:00Z">
        <w:r w:rsidR="00D049A1">
          <w:t>, quarry</w:t>
        </w:r>
      </w:ins>
      <w:ins w:id="471" w:author="Trent Biggs" w:date="2016-02-17T12:59:00Z">
        <w:r w:rsidR="00D049A1">
          <w:t xml:space="preserve"> </w:t>
        </w:r>
      </w:ins>
      <w:ins w:id="472" w:author="Trent Biggs" w:date="2016-02-17T13:32:00Z">
        <w:r w:rsidR="001B202B">
          <w:t xml:space="preserve">and forest </w:t>
        </w:r>
      </w:ins>
      <w:ins w:id="473" w:author="Trent Biggs" w:date="2016-02-17T12:59:00Z">
        <w:r w:rsidR="00D049A1">
          <w:t>at FG2</w:t>
        </w:r>
      </w:ins>
      <w:ins w:id="474" w:author="Trent Biggs" w:date="2016-02-17T12:58:00Z">
        <w:r w:rsidR="00D049A1">
          <w:t>, and village</w:t>
        </w:r>
      </w:ins>
      <w:ins w:id="475" w:author="Trent Biggs" w:date="2016-02-17T12:59:00Z">
        <w:r w:rsidR="00D049A1">
          <w:t xml:space="preserve"> </w:t>
        </w:r>
      </w:ins>
      <w:ins w:id="476" w:author="Trent Biggs" w:date="2016-02-17T13:32:00Z">
        <w:r w:rsidR="001B202B">
          <w:t xml:space="preserve">and forest </w:t>
        </w:r>
      </w:ins>
      <w:ins w:id="477" w:author="Trent Biggs" w:date="2016-02-17T12:59:00Z">
        <w:r w:rsidR="00D049A1">
          <w:t>at FG3</w:t>
        </w:r>
      </w:ins>
      <w:ins w:id="478" w:author="Trent Biggs" w:date="2016-02-17T12:58:00Z">
        <w:r w:rsidR="00D049A1">
          <w:t xml:space="preserve">). </w:t>
        </w:r>
      </w:ins>
      <w:ins w:id="479" w:author="Alex Messina" w:date="2016-02-16T18:58:00Z">
        <w:del w:id="480" w:author="Trent Biggs" w:date="2016-02-17T09:18:00Z">
          <w:r w:rsidDel="00C66778">
            <w:delText xml:space="preserve"> budget</w:delText>
          </w:r>
        </w:del>
        <w:del w:id="481" w:author="Trent Biggs" w:date="2016-02-17T13:32:00Z">
          <w:r w:rsidDel="001B202B">
            <w:delText xml:space="preserve">. </w:delText>
          </w:r>
        </w:del>
        <w:del w:id="482" w:author="Trent Biggs" w:date="2016-02-17T09:17:00Z">
          <w:r w:rsidDel="00C66778">
            <w:delText>Other components of sediment budgets not measured in this study include channel erosion, channel deposition,</w:delText>
          </w:r>
        </w:del>
      </w:ins>
      <w:moveToRangeStart w:id="483" w:author="Alex Messina" w:date="2016-02-16T18:58:00Z" w:name="move443412427"/>
      <w:moveTo w:id="484" w:author="Alex Messina" w:date="2016-02-16T18:58:00Z">
        <w:del w:id="485" w:author="Trent Biggs" w:date="2016-02-17T09:17:00Z">
          <w:r w:rsidDel="00C66778">
            <w:delText xml:space="preserve"> and floodplain deposition </w:delText>
          </w:r>
          <w:r w:rsidDel="00C66778">
            <w:fldChar w:fldCharType="begin" w:fldLock="1"/>
          </w:r>
          <w:r w:rsidRPr="00EB650C" w:rsidDel="00C66778">
            <w:rPr>
              <w:rPrChange w:id="486" w:author="Trent Biggs" w:date="2016-02-29T15:05:00Z">
                <w:rPr/>
              </w:rPrChange>
            </w:rPr>
            <w:delInstrText>ADDIN CSL_CITATION { "citationItems" : [ { "id" : "ITEM-1", "itemData" : { "DOI" : "10.1016/j.envsci.2007.10.004", "ISBN" : "1462-9011", "ISSN" : "14629011", "abstract" : "There is increasing recognition that fine sediment represents an important diffuse source pollutant in surface waters, due to its role in governing the transfer and fate of many substances, including nutrients, heavy metals, pesticides and other organic contaminants, and because of its impacts on aquatic ecology. Catchment management strategies therefore frequently need to include provision for the control of sediment mobilisation and delivery. The sediment budget concept provides a valuable framework for assisting the management and control of diffuse source sediment pollution and associated problems, by identifying the key sources and demonstrating the importance of intermediate stores and the likely impact of upstream mitigation strategies on downstream suspended sediment and sediment-associated contaminant fluxes. Accordingly, the utility of the sediment budget concept for catchment management is further discussed, by introducing examples from several contrasting river basins. ?? 2007 Elsevier Ltd. All rights reserved.", "author" : [ { "dropping-particle" : "", "family" : "Walling", "given" : "D. E.", "non-dropping-particle" : "", "parse-names" : false, "suffix" : "" }, { "dropping-particle" : "", "family" : "Collins", "given" : "a. L.", "non-dropping-particle" : "", "parse-names" : false, "suffix" : "" } ], "container-title" : "Environmental Science and Policy", "id" : "ITEM-1", "issue" : "2", "issued" : { "date-parts" : [ [ "2008" ] ] }, "page" : "136-143", "title" : "The catchment sediment budget as a management tool", "type" : "article-journal", "volume" : "11" }, "uris" : [ "http://www.mendeley.com/documents/?uuid=5df21b5d-2fd2-4c75-b1b1-0d8fba23b522" ] } ], "mendeley" : { "formattedCitation" : "(Walling and Collins, 2008)", "plainTextFormattedCitation" : "(Walling and Collins, 2008)", "previouslyFormattedCitation" : "(Walling and Collins, 2008)" }, "properties" : { "noteIndex" : 0 }, "schema" : "https://github.com/citation-style-language/schema/raw/master/csl-citation.json" }</w:delInstrText>
          </w:r>
          <w:r w:rsidDel="00C66778">
            <w:fldChar w:fldCharType="separate"/>
          </w:r>
          <w:r w:rsidRPr="00E153E3" w:rsidDel="00C66778">
            <w:rPr>
              <w:noProof/>
            </w:rPr>
            <w:delText>(Walling and Collins, 2008)</w:delText>
          </w:r>
          <w:r w:rsidDel="00C66778">
            <w:fldChar w:fldCharType="end"/>
          </w:r>
          <w:r w:rsidDel="00C66778">
            <w:delText xml:space="preserve">. </w:delText>
          </w:r>
        </w:del>
      </w:moveTo>
      <w:moveToRangeEnd w:id="483"/>
      <w:ins w:id="487" w:author="Alex Messina" w:date="2016-02-16T18:58:00Z">
        <w:del w:id="488" w:author="Trent Biggs" w:date="2016-02-17T09:16:00Z">
          <w:r w:rsidDel="00C66778">
            <w:delText xml:space="preserve">Sediment storage and remobilization can complicate the interpretation of in-stream loads, and identification of a land use signal. </w:delText>
          </w:r>
        </w:del>
        <w:del w:id="489" w:author="Trent Biggs" w:date="2016-02-17T09:17:00Z">
          <w:r w:rsidDel="00C66778">
            <w:delText xml:space="preserve">In Faga'alu, the channel bed is predominantly large volcanic cobbles and gravel, with no significant deposits of fine sediment. </w:delText>
          </w:r>
        </w:del>
      </w:ins>
      <w:moveToRangeStart w:id="490" w:author="Alex Messina" w:date="2016-02-16T18:58:00Z" w:name="move443412428"/>
      <w:moveTo w:id="491" w:author="Alex Messina" w:date="2016-02-16T18:58:00Z">
        <w:del w:id="492" w:author="Trent Biggs" w:date="2016-02-17T09:17:00Z">
          <w:r w:rsidDel="00C66778">
            <w:delText xml:space="preserve">Upstream of the village, the valley is very narrow with no floodplain. </w:delText>
          </w:r>
        </w:del>
      </w:moveTo>
      <w:moveToRangeEnd w:id="490"/>
      <w:del w:id="493" w:author="Trent Biggs" w:date="2016-02-17T09:17:00Z">
        <w:r w:rsidR="001D7BD6" w:rsidDel="00C66778">
          <w:delText>field methods to measure precipitation, discharge, SSC and SSY are described in section 3.4.</w:delText>
        </w:r>
      </w:del>
      <w:ins w:id="494" w:author="Alex Messina" w:date="2016-02-16T18:58:00Z">
        <w:del w:id="495" w:author="Trent Biggs" w:date="2016-02-17T09:17:00Z">
          <w:r w:rsidDel="00C66778">
            <w:delText xml:space="preserve">In the Lower watershed the channel has been stabilized with cobble reinforced by fencing, so overbank flows and sediment deposition on the floodplain are not observed. We therefore assume that channel erosion and channel and floodplain deposition are insignificant components of the sediment budget, and the measured sediment yields at the three locations reflect differences in hillslope sediment supply. </w:delText>
          </w:r>
        </w:del>
      </w:ins>
    </w:p>
    <w:p w14:paraId="0C2ECD7C" w14:textId="57E10C6F" w:rsidR="00EA03B8" w:rsidRDefault="001A74F8">
      <w:pPr>
        <w:ind w:firstLine="0"/>
        <w:rPr>
          <w:ins w:id="496" w:author="Trent Biggs" w:date="2016-02-17T09:18:00Z"/>
        </w:rPr>
        <w:pPrChange w:id="497" w:author="Trent Biggs" w:date="2016-02-17T09:20:00Z">
          <w:pPr/>
        </w:pPrChange>
      </w:pPr>
      <w:ins w:id="498" w:author="Alex Messina" w:date="2016-02-16T18:58:00Z">
        <w:del w:id="499" w:author="Trent Biggs" w:date="2016-02-17T09:20:00Z">
          <w:r w:rsidDel="00517D5F">
            <w:delText>SSY</w:delText>
          </w:r>
          <w:r w:rsidRPr="001A74F8" w:rsidDel="00517D5F">
            <w:rPr>
              <w:vertAlign w:val="subscript"/>
            </w:rPr>
            <w:delText>EV</w:delText>
          </w:r>
          <w:r w:rsidR="00A67FDD" w:rsidDel="00517D5F">
            <w:delText xml:space="preserve"> at FG1</w:delText>
          </w:r>
        </w:del>
        <w:del w:id="500" w:author="Trent Biggs" w:date="2016-02-17T09:17:00Z">
          <w:r w:rsidR="00A67FDD" w:rsidDel="00C66778">
            <w:delText>-3</w:delText>
          </w:r>
        </w:del>
        <w:del w:id="501" w:author="Trent Biggs" w:date="2016-02-17T09:20:00Z">
          <w:r w:rsidR="00A67FDD" w:rsidDel="00517D5F">
            <w:delText xml:space="preserve"> </w:delText>
          </w:r>
          <w:r w:rsidR="00C55825" w:rsidDel="00517D5F">
            <w:delText>was calculated from</w:delText>
          </w:r>
        </w:del>
        <w:del w:id="502" w:author="Trent Biggs" w:date="2016-02-17T09:17:00Z">
          <w:r w:rsidR="00C55825" w:rsidDel="00C66778">
            <w:delText xml:space="preserve"> data on</w:delText>
          </w:r>
        </w:del>
        <w:del w:id="503" w:author="Trent Biggs" w:date="2016-02-17T09:20:00Z">
          <w:r w:rsidR="00C55825" w:rsidDel="00517D5F">
            <w:delText xml:space="preserve"> </w:delText>
          </w:r>
        </w:del>
        <w:del w:id="504" w:author="Trent Biggs" w:date="2016-02-17T09:21:00Z">
          <w:r w:rsidR="00EA03B8" w:rsidDel="00517D5F">
            <w:delText>Q</w:delText>
          </w:r>
          <w:r w:rsidR="001B206B" w:rsidDel="00517D5F">
            <w:delText>,</w:delText>
          </w:r>
          <w:r w:rsidR="00A67FDD" w:rsidDel="00517D5F">
            <w:delText xml:space="preserve"> from stage data and stage-Q relationships</w:delText>
          </w:r>
          <w:r w:rsidR="00C55825" w:rsidDel="00517D5F">
            <w:delText>,</w:delText>
          </w:r>
          <w:r w:rsidR="00EA03B8" w:rsidDel="00517D5F">
            <w:delText xml:space="preserve"> and </w:delText>
          </w:r>
        </w:del>
      </w:ins>
      <w:ins w:id="505" w:author="Trent Biggs" w:date="2016-02-17T12:51:00Z">
        <w:r w:rsidR="00B7618B">
          <w:t>Precipitation was recorded with a tipping bucke</w:t>
        </w:r>
        <w:r w:rsidR="00455DE3">
          <w:t xml:space="preserve">t </w:t>
        </w:r>
        <w:proofErr w:type="spellStart"/>
        <w:r w:rsidR="00455DE3">
          <w:t>raingage</w:t>
        </w:r>
        <w:proofErr w:type="spellEnd"/>
        <w:r w:rsidR="00455DE3">
          <w:t xml:space="preserve"> (Section 3.1.1).  </w:t>
        </w:r>
      </w:ins>
      <w:ins w:id="506" w:author="Trent Biggs" w:date="2016-02-17T12:39:00Z">
        <w:r w:rsidR="00455DE3">
          <w:t>Q was calculated from</w:t>
        </w:r>
        <w:r w:rsidR="002F4667">
          <w:t xml:space="preserve"> continuously recorded stage and a stage-discharge relationship calibrated with field measurements</w:t>
        </w:r>
      </w:ins>
      <w:ins w:id="507" w:author="Trent Biggs" w:date="2016-02-17T12:46:00Z">
        <w:r w:rsidR="002F4667">
          <w:t xml:space="preserve"> (Section 3.1.2)</w:t>
        </w:r>
      </w:ins>
      <w:ins w:id="508" w:author="Trent Biggs" w:date="2016-02-17T12:39:00Z">
        <w:r w:rsidR="002F4667">
          <w:t xml:space="preserve">.  </w:t>
        </w:r>
      </w:ins>
      <w:ins w:id="509" w:author="Alex Messina" w:date="2016-02-16T18:58:00Z">
        <w:r w:rsidR="00EA03B8">
          <w:t xml:space="preserve">SSC </w:t>
        </w:r>
        <w:r w:rsidR="00AD241A">
          <w:t xml:space="preserve">was </w:t>
        </w:r>
        <w:r w:rsidR="00C55825">
          <w:t>measured directly</w:t>
        </w:r>
      </w:ins>
      <w:ins w:id="510" w:author="Trent Biggs" w:date="2016-02-17T09:21:00Z">
        <w:r w:rsidR="00517D5F">
          <w:t xml:space="preserve"> from grab samples</w:t>
        </w:r>
      </w:ins>
      <w:ins w:id="511" w:author="Alex Messina" w:date="2016-02-16T18:58:00Z">
        <w:r w:rsidR="00C55825">
          <w:t xml:space="preserve"> or</w:t>
        </w:r>
        <w:r w:rsidR="00EA03B8">
          <w:t xml:space="preserve"> modeled from </w:t>
        </w:r>
      </w:ins>
      <w:ins w:id="512" w:author="Trent Biggs" w:date="2016-02-17T12:38:00Z">
        <w:r w:rsidR="002F4667">
          <w:t xml:space="preserve">continuously monitored </w:t>
        </w:r>
      </w:ins>
      <w:ins w:id="513" w:author="Trent Biggs" w:date="2016-02-17T09:24:00Z">
        <w:r w:rsidR="00AB5A0D">
          <w:t>turbidity (</w:t>
        </w:r>
      </w:ins>
      <w:ins w:id="514" w:author="Alex Messina" w:date="2016-02-16T18:58:00Z">
        <w:r w:rsidR="00B05FAD">
          <w:t>T</w:t>
        </w:r>
      </w:ins>
      <w:ins w:id="515" w:author="Trent Biggs" w:date="2016-02-17T09:24:00Z">
        <w:r w:rsidR="00AB5A0D">
          <w:t>)</w:t>
        </w:r>
      </w:ins>
      <w:ins w:id="516" w:author="Alex Messina" w:date="2016-02-16T18:58:00Z">
        <w:del w:id="517" w:author="Trent Biggs" w:date="2016-02-17T12:38:00Z">
          <w:r w:rsidR="00C55825" w:rsidDel="002F4667">
            <w:delText xml:space="preserve"> data</w:delText>
          </w:r>
        </w:del>
        <w:r w:rsidR="00B05FAD">
          <w:t xml:space="preserve"> and T-SSC relationships</w:t>
        </w:r>
      </w:ins>
      <w:ins w:id="518" w:author="Trent Biggs" w:date="2016-02-17T12:40:00Z">
        <w:r w:rsidR="002F4667">
          <w:t xml:space="preserve"> calibrated to in-stream SSC</w:t>
        </w:r>
      </w:ins>
      <w:ins w:id="519" w:author="Trent Biggs" w:date="2016-02-17T12:45:00Z">
        <w:r w:rsidR="002F4667">
          <w:t xml:space="preserve"> (Section 3.1.3)</w:t>
        </w:r>
      </w:ins>
      <w:ins w:id="520" w:author="Alex Messina" w:date="2016-02-16T18:58:00Z">
        <w:r w:rsidR="00EA03B8">
          <w:t xml:space="preserve">. </w:t>
        </w:r>
        <w:r w:rsidR="004A5BAF">
          <w:t xml:space="preserve">Storm events were identified </w:t>
        </w:r>
      </w:ins>
      <w:ins w:id="521" w:author="Trent Biggs" w:date="2016-02-17T09:39:00Z">
        <w:r w:rsidR="0048499E">
          <w:t>using</w:t>
        </w:r>
      </w:ins>
      <w:ins w:id="522" w:author="Alex Messina" w:date="2016-02-16T18:58:00Z">
        <w:del w:id="523" w:author="Trent Biggs" w:date="2016-02-17T09:39:00Z">
          <w:r w:rsidR="00B05FAD" w:rsidDel="0048499E">
            <w:delText>from</w:delText>
          </w:r>
        </w:del>
        <w:r w:rsidR="004A5BAF">
          <w:t xml:space="preserve"> </w:t>
        </w:r>
      </w:ins>
      <w:ins w:id="524" w:author="Trent Biggs" w:date="2016-02-17T09:38:00Z">
        <w:r w:rsidR="0048499E">
          <w:t xml:space="preserve">automated </w:t>
        </w:r>
      </w:ins>
      <w:ins w:id="525" w:author="Trent Biggs" w:date="2016-02-17T09:39:00Z">
        <w:r w:rsidR="0048499E">
          <w:t xml:space="preserve">hydrograph </w:t>
        </w:r>
      </w:ins>
      <w:ins w:id="526" w:author="Trent Biggs" w:date="2016-02-17T09:38:00Z">
        <w:r w:rsidR="002F4667">
          <w:t>separation</w:t>
        </w:r>
      </w:ins>
      <w:ins w:id="527" w:author="Trent Biggs" w:date="2016-02-17T12:53:00Z">
        <w:r w:rsidR="00B7618B">
          <w:t>, and SSY</w:t>
        </w:r>
      </w:ins>
      <w:ins w:id="528" w:author="Trent Biggs" w:date="2016-02-17T12:54:00Z">
        <w:r w:rsidR="00B7618B">
          <w:rPr>
            <w:vertAlign w:val="subscript"/>
          </w:rPr>
          <w:t>EV</w:t>
        </w:r>
        <w:r w:rsidR="00B7618B">
          <w:t xml:space="preserve"> calculated for each </w:t>
        </w:r>
      </w:ins>
      <w:ins w:id="529" w:author="Trent Biggs" w:date="2016-02-17T13:00:00Z">
        <w:r w:rsidR="00D049A1">
          <w:t xml:space="preserve">monitored </w:t>
        </w:r>
      </w:ins>
      <w:ins w:id="530" w:author="Trent Biggs" w:date="2016-02-17T12:54:00Z">
        <w:r w:rsidR="00B7618B">
          <w:t>location with Q and SSC data</w:t>
        </w:r>
      </w:ins>
      <w:ins w:id="531" w:author="Trent Biggs" w:date="2016-02-17T12:50:00Z">
        <w:r w:rsidR="00B7618B">
          <w:t xml:space="preserve"> (Section 3.2.1)</w:t>
        </w:r>
      </w:ins>
      <w:ins w:id="532" w:author="Trent Biggs" w:date="2016-02-17T12:54:00Z">
        <w:r w:rsidR="001B202B">
          <w:t xml:space="preserve">.  </w:t>
        </w:r>
      </w:ins>
      <w:ins w:id="533" w:author="Alex Messina" w:date="2016-02-16T18:58:00Z">
        <w:del w:id="534" w:author="Trent Biggs" w:date="2016-02-17T09:39:00Z">
          <w:r w:rsidR="004A5BAF" w:rsidDel="0048499E">
            <w:delText xml:space="preserve">the hydrographs </w:delText>
          </w:r>
        </w:del>
        <w:del w:id="535" w:author="Trent Biggs" w:date="2016-02-17T12:38:00Z">
          <w:r w:rsidR="004A5BAF" w:rsidDel="002F4667">
            <w:delText>at FG1 and FG3</w:delText>
          </w:r>
        </w:del>
        <w:del w:id="536" w:author="Trent Biggs" w:date="2016-02-17T13:32:00Z">
          <w:r w:rsidR="004A5BAF" w:rsidDel="001B202B">
            <w:delText>.</w:delText>
          </w:r>
          <w:r w:rsidR="00D86149" w:rsidDel="001B202B">
            <w:delText xml:space="preserve"> </w:delText>
          </w:r>
        </w:del>
      </w:ins>
      <w:ins w:id="537" w:author="Trent Biggs" w:date="2016-02-17T12:40:00Z">
        <w:r w:rsidR="002F4667">
          <w:t xml:space="preserve">The </w:t>
        </w:r>
        <w:proofErr w:type="spellStart"/>
        <w:r w:rsidR="002F4667">
          <w:t>subwatersheds</w:t>
        </w:r>
        <w:proofErr w:type="spellEnd"/>
        <w:r w:rsidR="002F4667">
          <w:t xml:space="preserve"> were nested, so </w:t>
        </w:r>
      </w:ins>
      <w:ins w:id="538" w:author="Alex Messina" w:date="2016-02-16T18:58:00Z">
        <w:r>
          <w:t>SSY</w:t>
        </w:r>
        <w:r w:rsidRPr="001A74F8">
          <w:rPr>
            <w:vertAlign w:val="subscript"/>
          </w:rPr>
          <w:t>EV</w:t>
        </w:r>
        <w:r w:rsidR="00EA03B8">
          <w:t xml:space="preserve"> contributions </w:t>
        </w:r>
        <w:r w:rsidR="00C55825">
          <w:t xml:space="preserve">from </w:t>
        </w:r>
        <w:proofErr w:type="spellStart"/>
        <w:r w:rsidR="00C55825">
          <w:t>subwatersheds</w:t>
        </w:r>
        <w:proofErr w:type="spellEnd"/>
        <w:r w:rsidR="00C55825">
          <w:t xml:space="preserve"> </w:t>
        </w:r>
        <w:r w:rsidR="001125BA">
          <w:t xml:space="preserve">were calculated </w:t>
        </w:r>
        <w:r w:rsidR="00B05FAD">
          <w:t xml:space="preserve">by </w:t>
        </w:r>
        <w:r w:rsidR="00C55825">
          <w:t xml:space="preserve">subtracting </w:t>
        </w:r>
      </w:ins>
      <w:ins w:id="539" w:author="Trent Biggs" w:date="2016-02-17T09:39:00Z">
        <w:r w:rsidR="0048499E">
          <w:t>SSY</w:t>
        </w:r>
        <w:r w:rsidR="0048499E" w:rsidRPr="0048499E">
          <w:rPr>
            <w:vertAlign w:val="subscript"/>
            <w:rPrChange w:id="540" w:author="Trent Biggs" w:date="2016-02-17T09:39:00Z">
              <w:rPr/>
            </w:rPrChange>
          </w:rPr>
          <w:t>EV</w:t>
        </w:r>
      </w:ins>
      <w:ins w:id="541" w:author="Alex Messina" w:date="2016-02-16T18:58:00Z">
        <w:del w:id="542" w:author="Trent Biggs" w:date="2016-02-17T09:39:00Z">
          <w:r w:rsidR="00C55825" w:rsidDel="0048499E">
            <w:delText>the contribution</w:delText>
          </w:r>
        </w:del>
        <w:del w:id="543" w:author="Trent Biggs" w:date="2016-02-17T09:40:00Z">
          <w:r w:rsidR="00C55825" w:rsidDel="0048499E">
            <w:delText xml:space="preserve"> </w:delText>
          </w:r>
        </w:del>
      </w:ins>
      <w:ins w:id="544" w:author="Trent Biggs" w:date="2016-02-17T09:25:00Z">
        <w:r w:rsidR="00AB5A0D">
          <w:t xml:space="preserve"> at</w:t>
        </w:r>
      </w:ins>
      <w:ins w:id="545" w:author="Alex Messina" w:date="2016-02-16T18:58:00Z">
        <w:del w:id="546" w:author="Trent Biggs" w:date="2016-02-17T09:24:00Z">
          <w:r w:rsidR="00C55825" w:rsidDel="00AB5A0D">
            <w:delText>of</w:delText>
          </w:r>
        </w:del>
        <w:r w:rsidR="00C55825">
          <w:t xml:space="preserve"> the upstream </w:t>
        </w:r>
        <w:proofErr w:type="spellStart"/>
        <w:r w:rsidR="00C55825">
          <w:lastRenderedPageBreak/>
          <w:t>subwatershed</w:t>
        </w:r>
      </w:ins>
      <w:proofErr w:type="spellEnd"/>
      <w:ins w:id="547" w:author="Trent Biggs" w:date="2016-02-17T09:39:00Z">
        <w:r w:rsidR="0048499E">
          <w:t xml:space="preserve"> from SSY</w:t>
        </w:r>
        <w:r w:rsidR="0048499E">
          <w:rPr>
            <w:vertAlign w:val="subscript"/>
          </w:rPr>
          <w:t xml:space="preserve">EV </w:t>
        </w:r>
      </w:ins>
      <w:ins w:id="548" w:author="Trent Biggs" w:date="2016-02-17T09:40:00Z">
        <w:r w:rsidR="0048499E">
          <w:t xml:space="preserve">at the given downstream </w:t>
        </w:r>
        <w:proofErr w:type="spellStart"/>
        <w:r w:rsidR="0048499E">
          <w:t>subwatershed</w:t>
        </w:r>
      </w:ins>
      <w:proofErr w:type="spellEnd"/>
      <w:ins w:id="549" w:author="Alex Messina" w:date="2016-02-16T18:58:00Z">
        <w:r w:rsidR="00D86149">
          <w:t>.</w:t>
        </w:r>
      </w:ins>
      <w:ins w:id="550" w:author="Trent Biggs" w:date="2016-02-17T09:40:00Z">
        <w:r w:rsidR="0048499E">
          <w:t xml:space="preserve"> </w:t>
        </w:r>
      </w:ins>
      <w:ins w:id="551" w:author="Trent Biggs" w:date="2016-02-17T09:41:00Z">
        <w:r w:rsidR="0048499E">
          <w:t xml:space="preserve">The sediment yield from disturbed surfaces was calculated assuming a uniform yield from forested parts of disturbed </w:t>
        </w:r>
        <w:proofErr w:type="spellStart"/>
        <w:r w:rsidR="0048499E">
          <w:t>subwatersheds</w:t>
        </w:r>
      </w:ins>
      <w:proofErr w:type="spellEnd"/>
      <w:ins w:id="552" w:author="Trent Biggs" w:date="2016-02-17T12:52:00Z">
        <w:r w:rsidR="00B7618B">
          <w:t xml:space="preserve"> (Section 3.2.2)</w:t>
        </w:r>
      </w:ins>
      <w:ins w:id="553" w:author="Trent Biggs" w:date="2016-02-17T09:41:00Z">
        <w:r w:rsidR="0048499E">
          <w:t>.</w:t>
        </w:r>
      </w:ins>
      <w:ins w:id="554" w:author="Trent Biggs" w:date="2016-02-17T09:40:00Z">
        <w:r w:rsidR="0048499E">
          <w:t xml:space="preserve"> </w:t>
        </w:r>
      </w:ins>
      <w:ins w:id="555" w:author="Trent Biggs" w:date="2016-02-17T12:56:00Z">
        <w:r w:rsidR="00B7618B">
          <w:t xml:space="preserve"> The cumulative </w:t>
        </w:r>
      </w:ins>
      <w:ins w:id="556" w:author="Trent Biggs" w:date="2016-02-17T12:57:00Z">
        <w:r w:rsidR="00B7618B">
          <w:t xml:space="preserve">probable </w:t>
        </w:r>
      </w:ins>
      <w:ins w:id="557" w:author="Trent Biggs" w:date="2016-02-17T12:56:00Z">
        <w:r w:rsidR="00B7618B">
          <w:t>error of SSY</w:t>
        </w:r>
        <w:r w:rsidR="00B7618B">
          <w:rPr>
            <w:vertAlign w:val="subscript"/>
          </w:rPr>
          <w:t xml:space="preserve">EV </w:t>
        </w:r>
        <w:r w:rsidR="00B7618B">
          <w:t xml:space="preserve">was calculated </w:t>
        </w:r>
      </w:ins>
      <w:ins w:id="558" w:author="Trent Biggs" w:date="2016-02-17T12:57:00Z">
        <w:r w:rsidR="00B7618B">
          <w:t xml:space="preserve">for each storm </w:t>
        </w:r>
      </w:ins>
      <w:ins w:id="559" w:author="Trent Biggs" w:date="2016-02-17T12:56:00Z">
        <w:r w:rsidR="00B7618B">
          <w:t xml:space="preserve">to incorporate errors in Q and SSC (Section 3.2.3).  </w:t>
        </w:r>
      </w:ins>
      <w:ins w:id="560" w:author="Alex Messina" w:date="2016-02-16T18:58:00Z">
        <w:del w:id="561" w:author="Trent Biggs" w:date="2016-02-17T09:40:00Z">
          <w:r w:rsidR="00D86149" w:rsidDel="0048499E">
            <w:delText xml:space="preserve"> </w:delText>
          </w:r>
          <w:r w:rsidR="00D144AA" w:rsidDel="0048499E">
            <w:delText>Anthropogenic disturbance</w:delText>
          </w:r>
          <w:r w:rsidR="00EF2DBA" w:rsidDel="0048499E">
            <w:delText xml:space="preserve"> was assessed using estimates of SSY from disturbed portions of the watershe</w:delText>
          </w:r>
        </w:del>
        <w:del w:id="562" w:author="Trent Biggs" w:date="2016-02-17T09:25:00Z">
          <w:r w:rsidR="00EF2DBA" w:rsidDel="00AB5A0D">
            <w:delText>d and the Disturbance Ratio (DR)</w:delText>
          </w:r>
        </w:del>
        <w:del w:id="563" w:author="Trent Biggs" w:date="2016-02-17T13:33:00Z">
          <w:r w:rsidR="00EF2DBA" w:rsidDel="001B202B">
            <w:delText>.</w:delText>
          </w:r>
        </w:del>
      </w:ins>
      <w:ins w:id="564" w:author="Trent Biggs" w:date="2016-02-17T09:25:00Z">
        <w:r w:rsidR="00AB5A0D">
          <w:t>L</w:t>
        </w:r>
      </w:ins>
      <w:ins w:id="565" w:author="Alex Messina" w:date="2016-02-16T18:58:00Z">
        <w:del w:id="566" w:author="Trent Biggs" w:date="2016-02-17T09:25:00Z">
          <w:r w:rsidR="00D86149" w:rsidDel="00AB5A0D">
            <w:delText xml:space="preserve"> </w:delText>
          </w:r>
          <w:r w:rsidR="00EF2DBA" w:rsidDel="00AB5A0D">
            <w:delText>Empirical, l</w:delText>
          </w:r>
        </w:del>
        <w:r w:rsidR="00C552D2">
          <w:t xml:space="preserve">og-linear </w:t>
        </w:r>
      </w:ins>
      <w:ins w:id="567" w:author="Trent Biggs" w:date="2016-02-17T09:25:00Z">
        <w:r w:rsidR="00AB5A0D">
          <w:t xml:space="preserve">regression </w:t>
        </w:r>
      </w:ins>
      <w:ins w:id="568" w:author="Alex Messina" w:date="2016-02-16T18:58:00Z">
        <w:r w:rsidR="008E47DC">
          <w:t xml:space="preserve">models </w:t>
        </w:r>
        <w:r w:rsidR="00AD241A">
          <w:t xml:space="preserve">were developed </w:t>
        </w:r>
        <w:r w:rsidR="008E47DC">
          <w:t xml:space="preserve">to predict </w:t>
        </w:r>
        <w:r>
          <w:t>SSY</w:t>
        </w:r>
        <w:r w:rsidRPr="001A74F8">
          <w:rPr>
            <w:vertAlign w:val="subscript"/>
          </w:rPr>
          <w:t>EV</w:t>
        </w:r>
        <w:r w:rsidR="008E47DC">
          <w:t xml:space="preserve"> from storm metrics for the undisturbed</w:t>
        </w:r>
        <w:del w:id="569" w:author="Trent Biggs" w:date="2016-02-17T12:41:00Z">
          <w:r w:rsidR="008E47DC" w:rsidDel="002F4667">
            <w:delText xml:space="preserve"> (</w:delText>
          </w:r>
          <w:r w:rsidR="000F2D2B" w:rsidDel="002F4667">
            <w:delText>“</w:delText>
          </w:r>
          <w:r w:rsidR="00914625" w:rsidDel="002F4667">
            <w:delText>Upper</w:delText>
          </w:r>
          <w:r w:rsidR="000F2D2B" w:rsidDel="002F4667">
            <w:delText>”</w:delText>
          </w:r>
          <w:r w:rsidR="008E47DC" w:rsidDel="002F4667">
            <w:delText>)</w:delText>
          </w:r>
        </w:del>
        <w:r w:rsidR="008E47DC">
          <w:t xml:space="preserve"> and disturbed </w:t>
        </w:r>
      </w:ins>
      <w:proofErr w:type="spellStart"/>
      <w:ins w:id="570" w:author="Trent Biggs" w:date="2016-02-17T12:42:00Z">
        <w:r w:rsidR="002F4667">
          <w:t>sub</w:t>
        </w:r>
      </w:ins>
      <w:ins w:id="571" w:author="Alex Messina" w:date="2016-02-16T18:58:00Z">
        <w:r w:rsidR="008E47DC">
          <w:t>watersheds</w:t>
        </w:r>
        <w:proofErr w:type="spellEnd"/>
        <w:del w:id="572" w:author="Trent Biggs" w:date="2016-02-17T12:42:00Z">
          <w:r w:rsidR="008E47DC" w:rsidDel="002F4667">
            <w:delText xml:space="preserve"> (</w:delText>
          </w:r>
          <w:r w:rsidR="000F2D2B" w:rsidDel="002F4667">
            <w:delText>“</w:delText>
          </w:r>
          <w:r w:rsidDel="002F4667">
            <w:delText>Total</w:delText>
          </w:r>
          <w:r w:rsidR="000F2D2B" w:rsidDel="002F4667">
            <w:delText>”</w:delText>
          </w:r>
          <w:r w:rsidR="008E47DC" w:rsidDel="002F4667">
            <w:delText>)</w:delText>
          </w:r>
        </w:del>
      </w:ins>
      <w:ins w:id="573" w:author="Trent Biggs" w:date="2016-02-17T12:52:00Z">
        <w:r w:rsidR="00B7618B">
          <w:t xml:space="preserve"> (Section 3.3)</w:t>
        </w:r>
      </w:ins>
      <w:ins w:id="574" w:author="Alex Messina" w:date="2016-02-16T18:58:00Z">
        <w:r w:rsidR="00EF2DBA">
          <w:t xml:space="preserve">. </w:t>
        </w:r>
        <w:r w:rsidR="00AD241A">
          <w:t>Annual SSY was estimated from t</w:t>
        </w:r>
        <w:r w:rsidR="00EF2DBA">
          <w:t>he</w:t>
        </w:r>
        <w:del w:id="575" w:author="Trent Biggs" w:date="2016-02-17T12:42:00Z">
          <w:r w:rsidR="00EF2DBA" w:rsidDel="002F4667">
            <w:delText>se</w:delText>
          </w:r>
        </w:del>
        <w:r w:rsidR="00EF2DBA">
          <w:t xml:space="preserve"> </w:t>
        </w:r>
      </w:ins>
      <w:ins w:id="576" w:author="Trent Biggs" w:date="2016-02-17T12:42:00Z">
        <w:r w:rsidR="002F4667">
          <w:t xml:space="preserve">regression </w:t>
        </w:r>
      </w:ins>
      <w:ins w:id="577" w:author="Alex Messina" w:date="2016-02-16T18:58:00Z">
        <w:r w:rsidR="00EF2DBA">
          <w:t xml:space="preserve">models and the ratio of annual storm precipitation to the precipitation during storms where </w:t>
        </w:r>
        <w:r>
          <w:t>SSY</w:t>
        </w:r>
        <w:r w:rsidRPr="001A74F8">
          <w:rPr>
            <w:vertAlign w:val="subscript"/>
          </w:rPr>
          <w:t>EV</w:t>
        </w:r>
        <w:r w:rsidR="00EF2DBA">
          <w:t xml:space="preserve"> was </w:t>
        </w:r>
        <w:r w:rsidR="00AD241A">
          <w:t>measured</w:t>
        </w:r>
      </w:ins>
      <w:ins w:id="578" w:author="Trent Biggs" w:date="2016-02-17T12:53:00Z">
        <w:r w:rsidR="00B7618B">
          <w:t xml:space="preserve"> (Section 3.4)</w:t>
        </w:r>
      </w:ins>
      <w:ins w:id="579" w:author="Alex Messina" w:date="2016-02-16T18:58:00Z">
        <w:r w:rsidR="008E47DC">
          <w:t>.</w:t>
        </w:r>
      </w:ins>
      <w:r w:rsidR="008E47DC">
        <w:t xml:space="preserve"> </w:t>
      </w:r>
      <w:ins w:id="580" w:author="Trent Biggs" w:date="2016-02-17T09:36:00Z">
        <w:r w:rsidR="00A41F80">
          <w:t xml:space="preserve"> </w:t>
        </w:r>
      </w:ins>
    </w:p>
    <w:p w14:paraId="3CA8D1F6" w14:textId="00969599" w:rsidR="00C66778" w:rsidRDefault="00AB5A0D" w:rsidP="00C66778">
      <w:ins w:id="581" w:author="Trent Biggs" w:date="2016-02-17T09:25:00Z">
        <w:r>
          <w:t xml:space="preserve">Measurements </w:t>
        </w:r>
      </w:ins>
      <w:ins w:id="582" w:author="Trent Biggs" w:date="2016-02-17T09:41:00Z">
        <w:r w:rsidR="0048499E">
          <w:t xml:space="preserve">of SSY </w:t>
        </w:r>
      </w:ins>
      <w:ins w:id="583" w:author="Trent Biggs" w:date="2016-02-17T09:34:00Z">
        <w:r w:rsidR="003E2B45">
          <w:t>at FG1, FG2 and FG3</w:t>
        </w:r>
      </w:ins>
      <w:ins w:id="584" w:author="Trent Biggs" w:date="2016-02-17T09:25:00Z">
        <w:r>
          <w:t xml:space="preserve"> quantify the in-stream </w:t>
        </w:r>
      </w:ins>
      <w:ins w:id="585" w:author="Trent Biggs" w:date="2016-02-17T09:41:00Z">
        <w:r w:rsidR="0048499E">
          <w:t xml:space="preserve">suspended </w:t>
        </w:r>
      </w:ins>
      <w:ins w:id="586" w:author="Trent Biggs" w:date="2016-02-17T09:25:00Z">
        <w:r>
          <w:t xml:space="preserve">sediment budget.  </w:t>
        </w:r>
      </w:ins>
      <w:ins w:id="587" w:author="Trent Biggs" w:date="2016-02-17T09:18:00Z">
        <w:r w:rsidR="00C66778">
          <w:t xml:space="preserve">Other components of sediment budgets not measured in this study include channel erosion, channel deposition, and floodplain deposition </w:t>
        </w:r>
        <w:r w:rsidR="00C66778">
          <w:fldChar w:fldCharType="begin" w:fldLock="1"/>
        </w:r>
        <w:r w:rsidR="00C66778">
          <w:instrText>ADDIN CSL_CITATION { "citationItems" : [ { "id" : "ITEM-1", "itemData" : { "DOI" : "10.1016/j.envsci.2007.10.004", "ISBN" : "1462-9011", "ISSN" : "14629011", "abstract" : "There is increasing recognition that fine sediment represents an important diffuse source pollutant in surface waters, due to its role in governing the transfer and fate of many substances, including nutrients, heavy metals, pesticides and other organic contaminants, and because of its impacts on aquatic ecology. Catchment management strategies therefore frequently need to include provision for the control of sediment mobilisation and delivery. The sediment budget concept provides a valuable framework for assisting the management and control of diffuse source sediment pollution and associated problems, by identifying the key sources and demonstrating the importance of intermediate stores and the likely impact of upstream mitigation strategies on downstream suspended sediment and sediment-associated contaminant fluxes. Accordingly, the utility of the sediment budget concept for catchment management is further discussed, by introducing examples from several contrasting river basins. ?? 2007 Elsevier Ltd. All rights reserved.", "author" : [ { "dropping-particle" : "", "family" : "Walling", "given" : "D. E.", "non-dropping-particle" : "", "parse-names" : false, "suffix" : "" }, { "dropping-particle" : "", "family" : "Collins", "given" : "a. L.", "non-dropping-particle" : "", "parse-names" : false, "suffix" : "" } ], "container-title" : "Environmental Science and Policy", "id" : "ITEM-1", "issue" : "2", "issued" : { "date-parts" : [ [ "2008" ] ] }, "page" : "136-143", "title" : "The catchment sediment budget as a management tool", "type" : "article-journal", "volume" : "11" }, "uris" : [ "http://www.mendeley.com/documents/?uuid=5df21b5d-2fd2-4c75-b1b1-0d8fba23b522" ] } ], "mendeley" : { "formattedCitation" : "(Walling and Collins, 2008)", "plainTextFormattedCitation" : "(Walling and Collins, 2008)", "previouslyFormattedCitation" : "(Walling and Collins, 2008)" }, "properties" : { "noteIndex" : 0 }, "schema" : "https://github.com/citation-style-language/schema/raw/master/csl-citation.json" }</w:instrText>
        </w:r>
        <w:r w:rsidR="00C66778">
          <w:fldChar w:fldCharType="separate"/>
        </w:r>
        <w:r w:rsidR="00C66778" w:rsidRPr="00E153E3">
          <w:rPr>
            <w:noProof/>
          </w:rPr>
          <w:t>(Walling and Collins, 2008)</w:t>
        </w:r>
        <w:r w:rsidR="00C66778">
          <w:fldChar w:fldCharType="end"/>
        </w:r>
        <w:r w:rsidR="00C66778">
          <w:t xml:space="preserve">. In </w:t>
        </w:r>
        <w:proofErr w:type="spellStart"/>
        <w:r w:rsidR="00C66778">
          <w:t>Faga'alu</w:t>
        </w:r>
        <w:proofErr w:type="spellEnd"/>
        <w:r w:rsidR="00C66778">
          <w:t>, the channel bed is predominantly large volcanic cobbles and gravel, with no significant deposits of fine sediment. Upstream of the village, the valley is very narrow with no floodplain. In the Lower watershed the channel has been stabilized with cobble reinforced by fencing, so overbank flows and sediment deposition on the floodplain are not observed. We therefore assume that channel erosion and channel and floodplain deposition are insignificant components of the sediment budget, and the measured sediment yields at the three locations reflect differences in hillslope sediment supply.</w:t>
        </w:r>
      </w:ins>
    </w:p>
    <w:p w14:paraId="54A86DD9" w14:textId="6FDE9549" w:rsidR="001D413A" w:rsidRPr="00BC019D" w:rsidRDefault="001D413A" w:rsidP="001D413A">
      <w:pPr>
        <w:pStyle w:val="Heading3"/>
        <w:rPr>
          <w:moveTo w:id="588" w:author="Alex Messina" w:date="2016-02-16T18:58:00Z"/>
          <w:rFonts w:ascii="Times New Roman" w:hAnsi="Times New Roman" w:cs="Times New Roman"/>
        </w:rPr>
      </w:pPr>
      <w:r w:rsidRPr="00BC019D">
        <w:rPr>
          <w:rFonts w:ascii="Times New Roman" w:hAnsi="Times New Roman"/>
          <w:rPrChange w:id="589" w:author="Alex Messina" w:date="2016-02-16T18:58:00Z">
            <w:rPr/>
          </w:rPrChange>
        </w:rPr>
        <w:t>3.</w:t>
      </w:r>
      <w:r>
        <w:rPr>
          <w:rFonts w:ascii="Times New Roman" w:hAnsi="Times New Roman"/>
          <w:rPrChange w:id="590" w:author="Alex Messina" w:date="2016-02-16T18:58:00Z">
            <w:rPr/>
          </w:rPrChange>
        </w:rPr>
        <w:t>1</w:t>
      </w:r>
      <w:moveToRangeStart w:id="591" w:author="Alex Messina" w:date="2016-02-16T18:58:00Z" w:name="move443412429"/>
      <w:moveTo w:id="592" w:author="Alex Messina" w:date="2016-02-16T18:58:00Z">
        <w:r>
          <w:rPr>
            <w:rFonts w:ascii="Times New Roman" w:hAnsi="Times New Roman" w:cs="Times New Roman"/>
          </w:rPr>
          <w:t>.</w:t>
        </w:r>
        <w:r w:rsidRPr="00BC019D">
          <w:rPr>
            <w:rFonts w:ascii="Times New Roman" w:hAnsi="Times New Roman" w:cs="Times New Roman"/>
          </w:rPr>
          <w:t xml:space="preserve"> Field Data Collection </w:t>
        </w:r>
      </w:moveTo>
    </w:p>
    <w:moveToRangeEnd w:id="591"/>
    <w:p w14:paraId="5C8B102C" w14:textId="4BD346AA" w:rsidR="001D413A" w:rsidRDefault="00E83171" w:rsidP="001D413A">
      <w:pPr>
        <w:rPr>
          <w:moveTo w:id="593" w:author="Alex Messina" w:date="2016-02-16T18:58:00Z"/>
        </w:rPr>
      </w:pPr>
      <w:ins w:id="594" w:author="Alex Messina" w:date="2016-02-16T18:58:00Z">
        <w:r>
          <w:t xml:space="preserve">Data on </w:t>
        </w:r>
        <w:r w:rsidR="001D413A">
          <w:t xml:space="preserve">P, </w:t>
        </w:r>
        <w:r>
          <w:t>Q</w:t>
        </w:r>
        <w:r w:rsidR="001D413A">
          <w:t xml:space="preserve">, </w:t>
        </w:r>
        <w:r>
          <w:t>SSC,</w:t>
        </w:r>
        <w:r w:rsidR="001125BA">
          <w:t xml:space="preserve"> and </w:t>
        </w:r>
        <w:r w:rsidR="001D413A">
          <w:t>T</w:t>
        </w:r>
      </w:ins>
      <w:moveToRangeStart w:id="595" w:author="Alex Messina" w:date="2016-02-16T18:58:00Z" w:name="move443412430"/>
      <w:moveTo w:id="596" w:author="Alex Messina" w:date="2016-02-16T18:58:00Z">
        <w:r w:rsidR="001D413A">
          <w:t xml:space="preserve"> were collected during four field campaigns: January-March 2012, February-July 2013, January-March 2014, and October-December 2014, and several intervening periods of unattended monitoring by instruments with data loggers. Field sampling campaigns were scheduled to coincide with the period of most frequent storms in the November-May wet season, though large storms were sampled throughout the year.</w:t>
        </w:r>
      </w:moveTo>
    </w:p>
    <w:moveToRangeEnd w:id="595"/>
    <w:p w14:paraId="5DF848DD" w14:textId="2125E346" w:rsidR="001D413A" w:rsidRDefault="0052515D" w:rsidP="001D413A">
      <w:pPr>
        <w:pStyle w:val="Heading4"/>
        <w:rPr>
          <w:moveTo w:id="597" w:author="Alex Messina" w:date="2016-02-16T18:58:00Z"/>
        </w:rPr>
      </w:pPr>
      <w:del w:id="598" w:author="Alex Messina" w:date="2016-02-16T18:58:00Z">
        <w:r w:rsidRPr="00131E7B">
          <w:lastRenderedPageBreak/>
          <w:delText xml:space="preserve"> </w:delText>
        </w:r>
        <w:r w:rsidR="007D1F2A" w:rsidRPr="00131E7B">
          <w:delText>Objective 1:</w:delText>
        </w:r>
      </w:del>
      <w:moveToRangeStart w:id="599" w:author="Alex Messina" w:date="2016-02-16T18:58:00Z" w:name="move443412431"/>
      <w:moveTo w:id="600" w:author="Alex Messina" w:date="2016-02-16T18:58:00Z">
        <w:r w:rsidR="001D413A">
          <w:t xml:space="preserve">3.1.1. </w:t>
        </w:r>
        <w:moveToRangeStart w:id="601" w:author="Alex Messina" w:date="2016-02-16T18:58:00Z" w:name="move443412432"/>
        <w:moveToRangeEnd w:id="599"/>
        <w:r w:rsidR="001D413A">
          <w:t>Precipitation (P)</w:t>
        </w:r>
      </w:moveTo>
    </w:p>
    <w:moveToRangeEnd w:id="601"/>
    <w:p w14:paraId="1910412C" w14:textId="513E6AEC" w:rsidR="001D413A" w:rsidRDefault="00D144AA" w:rsidP="001D413A">
      <w:pPr>
        <w:rPr>
          <w:ins w:id="602" w:author="Alex Messina" w:date="2016-02-16T18:58:00Z"/>
        </w:rPr>
      </w:pPr>
      <w:ins w:id="603" w:author="Alex Messina" w:date="2016-02-16T18:58:00Z">
        <w:del w:id="604" w:author="Trent Biggs" w:date="2016-02-29T16:04:00Z">
          <w:r w:rsidDel="007D581C">
            <w:delText xml:space="preserve">From January, 2012, to December, 2014, </w:delText>
          </w:r>
        </w:del>
        <w:r w:rsidR="001D413A">
          <w:t xml:space="preserve">P was measured in </w:t>
        </w:r>
        <w:proofErr w:type="spellStart"/>
        <w:r w:rsidR="001D413A">
          <w:t>Faga'alu</w:t>
        </w:r>
        <w:proofErr w:type="spellEnd"/>
        <w:r w:rsidR="001D413A">
          <w:t xml:space="preserve"> watershed </w:t>
        </w:r>
      </w:ins>
      <w:ins w:id="605" w:author="Trent Biggs" w:date="2016-02-29T16:04:00Z">
        <w:r w:rsidR="007D581C">
          <w:t>f</w:t>
        </w:r>
        <w:r w:rsidR="007D581C">
          <w:t xml:space="preserve">rom January, 2012, to December, 2014, </w:t>
        </w:r>
      </w:ins>
      <w:ins w:id="606" w:author="Alex Messina" w:date="2016-02-16T18:58:00Z">
        <w:r w:rsidR="001D413A">
          <w:t>using</w:t>
        </w:r>
        <w:r w:rsidR="00C308AC">
          <w:t xml:space="preserve"> two</w:t>
        </w:r>
        <w:r w:rsidR="001D413A">
          <w:t xml:space="preserve"> </w:t>
        </w:r>
        <w:del w:id="607" w:author="Trent Biggs" w:date="2016-02-29T16:03:00Z">
          <w:r w:rsidR="001D413A" w:rsidDel="006F0E00">
            <w:delText xml:space="preserve">Rainwise RAINEW </w:delText>
          </w:r>
        </w:del>
        <w:r w:rsidR="001D413A">
          <w:t>tipping-bucket rain gages (RG1 and RG2; 20cm dia., 1 min</w:t>
        </w:r>
      </w:ins>
      <w:ins w:id="608" w:author="Trent Biggs" w:date="2016-02-29T16:13:00Z">
        <w:r w:rsidR="00584083">
          <w:t>ute</w:t>
        </w:r>
      </w:ins>
      <w:ins w:id="609" w:author="Alex Messina" w:date="2016-02-16T18:58:00Z">
        <w:r w:rsidR="001D413A">
          <w:t xml:space="preserve"> resolution) and a Vantage Pro Weather Station (</w:t>
        </w:r>
        <w:proofErr w:type="spellStart"/>
        <w:r w:rsidR="001D413A">
          <w:t>Wx</w:t>
        </w:r>
        <w:proofErr w:type="spellEnd"/>
        <w:r w:rsidR="001D413A">
          <w:t xml:space="preserve">; 20cm dia. 15 min resolution) (Figure 1). Data at RG2 was only recorded </w:t>
        </w:r>
      </w:ins>
      <w:ins w:id="610" w:author="Trent Biggs" w:date="2016-02-29T16:15:00Z">
        <w:r w:rsidR="00584083">
          <w:t xml:space="preserve">from </w:t>
        </w:r>
      </w:ins>
      <w:ins w:id="611" w:author="Alex Messina" w:date="2016-02-16T18:58:00Z">
        <w:r w:rsidR="001D413A">
          <w:t>January</w:t>
        </w:r>
      </w:ins>
      <w:ins w:id="612" w:author="Trent Biggs" w:date="2016-02-29T16:15:00Z">
        <w:r w:rsidR="00584083">
          <w:t xml:space="preserve"> to </w:t>
        </w:r>
      </w:ins>
      <w:ins w:id="613" w:author="Alex Messina" w:date="2016-02-16T18:58:00Z">
        <w:del w:id="614" w:author="Trent Biggs" w:date="2016-02-29T16:15:00Z">
          <w:r w:rsidR="001D413A" w:rsidDel="00584083">
            <w:delText>-</w:delText>
          </w:r>
        </w:del>
        <w:r w:rsidR="001D413A">
          <w:t>March, 2012 to determine a</w:t>
        </w:r>
        <w:r w:rsidR="00C308AC">
          <w:t>n orographic precipitation</w:t>
        </w:r>
        <w:r w:rsidR="001D413A">
          <w:t xml:space="preserve"> relationship</w:t>
        </w:r>
        <w:r w:rsidR="00C308AC">
          <w:t>. T</w:t>
        </w:r>
        <w:r w:rsidR="001A74F8">
          <w:t>otal</w:t>
        </w:r>
        <w:r w:rsidR="001D413A">
          <w:t xml:space="preserve"> even</w:t>
        </w:r>
        <w:bookmarkStart w:id="615" w:name="_GoBack"/>
        <w:bookmarkEnd w:id="615"/>
        <w:r w:rsidR="001D413A">
          <w:t>t precipitation (</w:t>
        </w:r>
        <w:proofErr w:type="spellStart"/>
        <w:r w:rsidR="001D413A">
          <w:t>Psum</w:t>
        </w:r>
        <w:proofErr w:type="spellEnd"/>
        <w:r w:rsidR="001D413A">
          <w:t xml:space="preserve">) </w:t>
        </w:r>
        <w:r w:rsidR="00914625">
          <w:t xml:space="preserve">was calculated using 1 min interval data from RG1, with data gaps filled by </w:t>
        </w:r>
        <w:proofErr w:type="gramStart"/>
        <w:r w:rsidR="00914625">
          <w:t>15 minute</w:t>
        </w:r>
        <w:proofErr w:type="gramEnd"/>
        <w:r w:rsidR="00914625">
          <w:t xml:space="preserve"> interval precipitation data from </w:t>
        </w:r>
        <w:proofErr w:type="spellStart"/>
        <w:r w:rsidR="00914625">
          <w:t>Wx</w:t>
        </w:r>
      </w:ins>
      <w:proofErr w:type="spellEnd"/>
      <w:ins w:id="616" w:author="Trent Biggs" w:date="2016-02-17T13:12:00Z">
        <w:r w:rsidR="00665B85">
          <w:t xml:space="preserve">.  </w:t>
        </w:r>
      </w:ins>
      <w:ins w:id="617" w:author="Alex Messina" w:date="2016-02-16T18:58:00Z">
        <w:del w:id="618" w:author="Trent Biggs" w:date="2016-02-17T13:12:00Z">
          <w:r w:rsidR="00914625" w:rsidDel="00665B85">
            <w:delText xml:space="preserve">, </w:delText>
          </w:r>
          <w:r w:rsidR="00C308AC" w:rsidDel="00665B85">
            <w:delText xml:space="preserve">and event </w:delText>
          </w:r>
        </w:del>
        <w:del w:id="619" w:author="Trent Biggs" w:date="2016-02-17T13:13:00Z">
          <w:r w:rsidR="00C308AC" w:rsidDel="0023668A">
            <w:delText>Erosivity Index (EI</w:delText>
          </w:r>
          <w:r w:rsidR="001D413A" w:rsidDel="0023668A">
            <w:delText>)</w:delText>
          </w:r>
          <w:r w:rsidR="00914625" w:rsidDel="0023668A">
            <w:delText xml:space="preserve"> was calculate following the methodology of</w:delText>
          </w:r>
          <w:r w:rsidR="001D413A" w:rsidDel="0023668A">
            <w:delText xml:space="preserve"> </w:delText>
          </w:r>
          <w:r w:rsidR="00E83171" w:rsidDel="0023668A">
            <w:fldChar w:fldCharType="begin" w:fldLock="1"/>
          </w:r>
          <w:r w:rsidR="00914625" w:rsidDel="0023668A">
            <w:delInstrText>ADDIN CSL_CITATION { "citationItems" : [ { "id" : "ITEM-1", "itemData" : { "DOI" : "10.1002/hyp", "author" : [ { "dropping-particle" : "", "family" : "Kinnell", "given" : "P I A", "non-dropping-particle" : "", "parse-names" : false, "suffix" : "" } ], "container-title" : "Hydrological processes", "id" : "ITEM-1", "issued" : { "date-parts" : [ [ "2013" ] ] }, "title" : "Modelling event soil losses using the Q R EI 30 index within RUSLE2", "type" : "article-journal" }, "uris" : [ "http://www.mendeley.com/documents/?uuid=623b7e31-0c7e-4366-a8e5-181f79795c29" ] } ], "mendeley" : { "formattedCitation" : "(Kinnell, 2013)", "manualFormatting" : "Kinnell (2013)", "plainTextFormattedCitation" : "(Kinnell, 2013)", "previouslyFormattedCitation" : "(Kinnell, 2013)" }, "properties" : { "noteIndex" : 0 }, "schema" : "https://github.com/citation-style-language/schema/raw/master/csl-citation.json" }</w:delInstrText>
          </w:r>
          <w:r w:rsidR="00E83171" w:rsidDel="0023668A">
            <w:fldChar w:fldCharType="separate"/>
          </w:r>
          <w:r w:rsidR="00914625" w:rsidDel="0023668A">
            <w:rPr>
              <w:noProof/>
            </w:rPr>
            <w:delText>Kinnell</w:delText>
          </w:r>
          <w:r w:rsidR="00E83171" w:rsidRPr="00E83171" w:rsidDel="0023668A">
            <w:rPr>
              <w:noProof/>
            </w:rPr>
            <w:delText xml:space="preserve"> </w:delText>
          </w:r>
          <w:r w:rsidR="00914625" w:rsidDel="0023668A">
            <w:rPr>
              <w:noProof/>
            </w:rPr>
            <w:delText>(</w:delText>
          </w:r>
          <w:r w:rsidR="00E83171" w:rsidRPr="00E83171" w:rsidDel="0023668A">
            <w:rPr>
              <w:noProof/>
            </w:rPr>
            <w:delText>2013)</w:delText>
          </w:r>
          <w:r w:rsidR="00E83171" w:rsidDel="0023668A">
            <w:fldChar w:fldCharType="end"/>
          </w:r>
          <w:r w:rsidR="00E83171" w:rsidDel="0023668A">
            <w:delText xml:space="preserve"> </w:delText>
          </w:r>
          <w:r w:rsidR="00914625" w:rsidDel="0023668A">
            <w:delText>using only 1 min interval data at RG1</w:delText>
          </w:r>
          <w:r w:rsidR="001D413A" w:rsidDel="0023668A">
            <w:delText>.</w:delText>
          </w:r>
        </w:del>
      </w:ins>
    </w:p>
    <w:p w14:paraId="1FA0E444" w14:textId="108398AE" w:rsidR="001D413A" w:rsidRDefault="001D413A" w:rsidP="001D413A">
      <w:pPr>
        <w:pStyle w:val="Heading4"/>
        <w:rPr>
          <w:moveTo w:id="620" w:author="Alex Messina" w:date="2016-02-16T18:58:00Z"/>
        </w:rPr>
      </w:pPr>
      <w:ins w:id="621" w:author="Alex Messina" w:date="2016-02-16T18:58:00Z">
        <w:r>
          <w:t>3.1</w:t>
        </w:r>
      </w:ins>
      <w:moveToRangeStart w:id="622" w:author="Alex Messina" w:date="2016-02-16T18:58:00Z" w:name="move443412433"/>
      <w:moveTo w:id="623" w:author="Alex Messina" w:date="2016-02-16T18:58:00Z">
        <w:r>
          <w:t>.2. Water Discharge (Q)</w:t>
        </w:r>
      </w:moveTo>
    </w:p>
    <w:p w14:paraId="7A61CFC7" w14:textId="5DFCFB86" w:rsidR="001D413A" w:rsidRDefault="001D413A" w:rsidP="001D413A">
      <w:pPr>
        <w:rPr>
          <w:ins w:id="624" w:author="Alex Messina" w:date="2016-02-16T18:58:00Z"/>
        </w:rPr>
      </w:pPr>
      <w:moveTo w:id="625" w:author="Alex Messina" w:date="2016-02-16T18:58:00Z">
        <w:r>
          <w:t>Stream gaging sites were chosen to take advantage of an existing control structure (FG1) and a stabilized stream cross section (FG3) (</w:t>
        </w:r>
        <w:proofErr w:type="spellStart"/>
        <w:r>
          <w:t>Duvert</w:t>
        </w:r>
        <w:proofErr w:type="spellEnd"/>
        <w:r>
          <w:t xml:space="preserve"> et al, 2010). </w:t>
        </w:r>
      </w:moveTo>
      <w:moveToRangeEnd w:id="622"/>
      <w:ins w:id="626" w:author="Alex Messina" w:date="2016-02-16T18:58:00Z">
        <w:r>
          <w:t xml:space="preserve">At FG1 and FG3, Q was calculated from </w:t>
        </w:r>
        <w:r w:rsidR="00E83171">
          <w:t xml:space="preserve">stream stage </w:t>
        </w:r>
        <w:r w:rsidR="00D144AA">
          <w:t>recorded</w:t>
        </w:r>
        <w:r w:rsidR="00E83171">
          <w:t xml:space="preserve"> </w:t>
        </w:r>
        <w:r>
          <w:t>at 15 minute intervals using HOBO</w:t>
        </w:r>
        <w:r w:rsidR="00E83171">
          <w:t xml:space="preserve"> and </w:t>
        </w:r>
        <w:proofErr w:type="spellStart"/>
        <w:r w:rsidR="00E83171">
          <w:t>Solinst</w:t>
        </w:r>
        <w:proofErr w:type="spellEnd"/>
        <w:r>
          <w:t xml:space="preserve"> pressure transducers (PT) and a </w:t>
        </w:r>
        <w:proofErr w:type="gramStart"/>
        <w:r>
          <w:t>stage</w:t>
        </w:r>
        <w:proofErr w:type="gramEnd"/>
        <w:r>
          <w:t xml:space="preserve">-Q rating curve calibrated to Q measurements. Q was measured manually in the field </w:t>
        </w:r>
        <w:r w:rsidR="00E83171">
          <w:t>over a range of flow</w:t>
        </w:r>
      </w:ins>
      <w:moveToRangeStart w:id="627" w:author="Alex Messina" w:date="2016-02-16T18:58:00Z" w:name="move443412434"/>
      <w:moveTo w:id="628" w:author="Alex Messina" w:date="2016-02-16T18:58:00Z">
        <w:r>
          <w:t xml:space="preserve"> conditions by the area-velocity method (AV) using a Marsh-</w:t>
        </w:r>
        <w:proofErr w:type="spellStart"/>
        <w:r>
          <w:t>McBirney</w:t>
        </w:r>
        <w:proofErr w:type="spellEnd"/>
        <w:r>
          <w:t xml:space="preserve"> flowmeter </w:t>
        </w:r>
        <w:r>
          <w:fldChar w:fldCharType="begin" w:fldLock="1"/>
        </w:r>
        <w:r>
          <w:instrText>ADDIN CSL_CITATION { "citationItems" : [ { "id" : "ITEM-1", "itemData" : { "author" : [ { "dropping-particle" : "", "family" : "Harrelson", "given" : "C C", "non-dropping-particle" : "", "parse-names" : false, "suffix" : "" }, { "dropping-particle" : "", "family" : "Rawlins", "given" : "C L", "non-dropping-particle" : "", "parse-names" : false, "suffix" : "" }, { "dropping-particle" : "", "family" : "Potyondy", "given" : "J P", "non-dropping-particle" : "", "parse-names" : false, "suffix" : "" } ], "id" : "ITEM-1", "issue" : "General Technical Report RM-245", "issued" : { "date-parts" : [ [ "1994" ] ] }, "number-of-pages" : "61", "publisher" : "US Department of Agriculture", "publisher-place" : "Fort Collins, CO", "title" : "Stream channel reference sites: an illustrated guide to field technique. USDA Forest Service General Technical Report RM-245", "type" : "report" }, "uris" : [ "http://www.mendeley.com/documents/?uuid=9f44669b-f852-4498-b644-55b9e597673b" ] }, { "id" : "ITEM-2", "itemData" : { "author" : [ { "dropping-particle" : "", "family" : "Turnipseed", "given" : "D.P.", "non-dropping-particle" : "", "parse-names" : false, "suffix" : "" }, { "dropping-particle" : "", "family" : "Sauer", "given" : "V.B.", "non-dropping-particle" : "", "parse-names" : false, "suffix" : "" } ], "container-title" : "U.S. Geological Survey Techniques and Methods book 3, chap. A8", "id" : "ITEM-2", "issued" : { "date-parts" : [ [ "2010" ] ] }, "page" : "87", "publisher-place" : "Reston, Va.", "title" : "Discharge Measurements at Gaging Stations", "type" : "chapter" }, "uris" : [ "http://www.mendeley.com/documents/?uuid=b00c5599-3123-48ff-bee6-78587aeba725" ] } ], "mendeley" : { "formattedCitation" : "(Harrelson et al., 1994; Turnipseed and Sauer, 2010)", "plainTextFormattedCitation" : "(Harrelson et al., 1994; Turnipseed and Sauer, 2010)", "previouslyFormattedCitation" : "(Harrelson et al., 1994; Turnipseed and Sauer, 2010)" }, "properties" : { "noteIndex" : 0 }, "schema" : "https://github.com/citation-style-language/schema/raw/master/csl-citation.json" }</w:instrText>
        </w:r>
        <w:r>
          <w:fldChar w:fldCharType="separate"/>
        </w:r>
        <w:r w:rsidRPr="00E153E3">
          <w:rPr>
            <w:noProof/>
          </w:rPr>
          <w:t>(Harrelson et al., 1994; Turnipseed and Sauer, 2010)</w:t>
        </w:r>
        <w:r>
          <w:fldChar w:fldCharType="end"/>
        </w:r>
        <w:r>
          <w:t xml:space="preserve">. </w:t>
        </w:r>
      </w:moveTo>
      <w:moveToRangeEnd w:id="627"/>
      <w:ins w:id="629" w:author="Alex Messina" w:date="2016-02-16T18:58:00Z">
        <w:r w:rsidR="00D144AA">
          <w:t>Q measurements were not made at the highest stages recorded by t</w:t>
        </w:r>
        <w:r>
          <w:t xml:space="preserve">he PTs, so the </w:t>
        </w:r>
        <w:proofErr w:type="gramStart"/>
        <w:r>
          <w:t>stage</w:t>
        </w:r>
        <w:proofErr w:type="gramEnd"/>
        <w:r>
          <w:t>-Q rating at FG3 was extrapolated using Manning's equation, calibrating Manning's n (0.067) to the Q measurements. At FG1, the flow control structure is a masonry spillway crest</w:t>
        </w:r>
        <w:del w:id="630" w:author="Trent Biggs" w:date="2016-02-17T14:44:00Z">
          <w:r w:rsidDel="00947B90">
            <w:delText xml:space="preserve"> of a defunct stream capture</w:delText>
          </w:r>
        </w:del>
        <w:r>
          <w:t xml:space="preserve">, </w:t>
        </w:r>
      </w:ins>
      <w:ins w:id="631" w:author="Trent Biggs" w:date="2016-02-17T14:44:00Z">
        <w:r w:rsidR="00947B90">
          <w:t xml:space="preserve">so </w:t>
        </w:r>
      </w:ins>
      <w:ins w:id="632" w:author="Alex Messina" w:date="2016-02-16T18:58:00Z">
        <w:del w:id="633" w:author="Trent Biggs" w:date="2016-02-17T14:44:00Z">
          <w:r w:rsidDel="00947B90">
            <w:delText>and did not meet the assumptions for using Manning's equation</w:delText>
          </w:r>
          <w:r w:rsidR="00E83171" w:rsidDel="00947B90">
            <w:delText xml:space="preserve">. At FG1, </w:delText>
          </w:r>
        </w:del>
        <w:r w:rsidR="00E83171">
          <w:t>t</w:t>
        </w:r>
        <w:r>
          <w:t xml:space="preserve">he HEC-RAS model was used to create the stage-Q relationship </w:t>
        </w:r>
        <w:r>
          <w:fldChar w:fldCharType="begin" w:fldLock="1"/>
        </w:r>
        <w:r>
          <w:instrText>ADDIN CSL_CITATION { "citationItems" : [ { "id" : "ITEM-1", "itemData" : { "author" : [ { "dropping-particle" : "", "family" : "Brunner", "given" : "Gary", "non-dropping-particle" : "", "parse-names" : false, "suffix" : "" } ], "id" : "ITEM-1", "issue" : "January", "issued" : { "date-parts" : [ [ "2010" ] ] }, "title" : "HEC-RAS River Analysis System", "type" : "article-journal" }, "uris" : [ "http://www.mendeley.com/documents/?uuid=ee35b0a4-e183-4caa-8821-45008eedb45f" ] } ], "mendeley" : { "formattedCitation" : "(Brunner, 2010)", "plainTextFormattedCitation" : "(Brunner, 2010)", "previouslyFormattedCitation" : "(Brunner, 2010)" }, "properties" : { "noteIndex" : 0 }, "schema" : "https://github.com/citation-style-language/schema/raw/master/csl-citation.json" }</w:instrText>
        </w:r>
        <w:r>
          <w:fldChar w:fldCharType="separate"/>
        </w:r>
        <w:r w:rsidRPr="00E153E3">
          <w:rPr>
            <w:noProof/>
          </w:rPr>
          <w:t>(Brunner, 2010)</w:t>
        </w:r>
        <w:r>
          <w:fldChar w:fldCharType="end"/>
        </w:r>
        <w:r>
          <w:t>. See Appendix B for</w:t>
        </w:r>
        <w:r w:rsidR="00D144AA">
          <w:t xml:space="preserve"> further</w:t>
        </w:r>
        <w:r>
          <w:t xml:space="preserve"> details </w:t>
        </w:r>
        <w:r w:rsidR="00D144AA">
          <w:t>stream gaging</w:t>
        </w:r>
        <w:r w:rsidR="00E83171">
          <w:t xml:space="preserve"> at FG1 and FG3</w:t>
        </w:r>
        <w:r>
          <w:t>.</w:t>
        </w:r>
      </w:ins>
    </w:p>
    <w:p w14:paraId="156D05A6" w14:textId="179ED574" w:rsidR="001D413A" w:rsidRDefault="001D413A" w:rsidP="001D413A">
      <w:pPr>
        <w:rPr>
          <w:ins w:id="634" w:author="Alex Messina" w:date="2016-02-16T18:58:00Z"/>
        </w:rPr>
      </w:pPr>
      <w:ins w:id="635" w:author="Alex Messina" w:date="2016-02-16T18:58:00Z">
        <w:r>
          <w:t xml:space="preserve">A suitable site for stream gaging was not present at the outlet of the </w:t>
        </w:r>
        <w:proofErr w:type="spellStart"/>
        <w:r w:rsidR="00CB6F88">
          <w:t>Lower</w:t>
        </w:r>
        <w:r w:rsidR="00914625">
          <w:t>_Quarry</w:t>
        </w:r>
        <w:proofErr w:type="spellEnd"/>
        <w:r>
          <w:t xml:space="preserve"> </w:t>
        </w:r>
        <w:proofErr w:type="spellStart"/>
        <w:r>
          <w:t>subwatershed</w:t>
        </w:r>
        <w:proofErr w:type="spellEnd"/>
        <w:r>
          <w:t xml:space="preserve"> (FG2), so water discharge at FG2 was calculated as the product of the specific water discharge from FG1 (m³/</w:t>
        </w:r>
        <w:del w:id="636" w:author="Trent Biggs" w:date="2016-02-17T14:45:00Z">
          <w:r w:rsidDel="00947B90">
            <w:delText xml:space="preserve">0.9 </w:delText>
          </w:r>
        </w:del>
        <w:r>
          <w:t xml:space="preserve">km²) and the watershed area draining to FG2 (1.17 km²). The specific water discharge </w:t>
        </w:r>
        <w:r w:rsidR="00D144AA">
          <w:t>at</w:t>
        </w:r>
        <w:r>
          <w:t xml:space="preserve"> FG2 is assumed </w:t>
        </w:r>
        <w:r w:rsidR="00FF5E2C">
          <w:t xml:space="preserve">to </w:t>
        </w:r>
        <w:r>
          <w:t xml:space="preserve">be the same as above FG1 since average slopes, </w:t>
        </w:r>
        <w:r>
          <w:lastRenderedPageBreak/>
          <w:t xml:space="preserve">vegetation, and soils </w:t>
        </w:r>
        <w:r w:rsidR="00D144AA">
          <w:t xml:space="preserve">of the watersheds </w:t>
        </w:r>
        <w:r>
          <w:t xml:space="preserve">are </w:t>
        </w:r>
        <w:r w:rsidR="00FF5E2C">
          <w:t xml:space="preserve">extremely </w:t>
        </w:r>
        <w:r>
          <w:t xml:space="preserve">similar. Discharge may be higher from the quarry surface, which represents 5.7% of the </w:t>
        </w:r>
        <w:proofErr w:type="spellStart"/>
        <w:r w:rsidR="00CB6F88">
          <w:t>Lower</w:t>
        </w:r>
        <w:r w:rsidR="00914625">
          <w:t>_Quarry</w:t>
        </w:r>
        <w:proofErr w:type="spellEnd"/>
        <w:r>
          <w:t xml:space="preserve"> </w:t>
        </w:r>
        <w:proofErr w:type="spellStart"/>
        <w:r>
          <w:t>subwatershed</w:t>
        </w:r>
        <w:proofErr w:type="spellEnd"/>
        <w:r>
          <w:t xml:space="preserve">, so Q and SSY at FG2 are conservative, </w:t>
        </w:r>
        <w:r w:rsidR="00461A14">
          <w:t>l</w:t>
        </w:r>
        <w:r w:rsidR="00CB6F88">
          <w:t>ower</w:t>
        </w:r>
        <w:r w:rsidR="00461A14">
          <w:t>-</w:t>
        </w:r>
        <w:r>
          <w:t xml:space="preserve">bound estimates, particularly during small events when specific discharge from the </w:t>
        </w:r>
        <w:r w:rsidR="00914625">
          <w:t>Upper</w:t>
        </w:r>
        <w:r>
          <w:t xml:space="preserve"> watershed was small relative to specific discharge from the quarry.</w:t>
        </w:r>
      </w:ins>
      <w:moveToRangeStart w:id="637" w:author="Alex Messina" w:date="2016-02-16T18:58:00Z" w:name="move443412435"/>
      <w:moveTo w:id="638" w:author="Alex Messina" w:date="2016-02-16T18:58:00Z">
        <w:r>
          <w:t xml:space="preserve"> The quarry surface is continually being disturbed, sometimes with large pits excavated and refilled in the course of weeks, as well as intentional water control structures implemented over time. Given the changes in the contributing area of the quarry, estimates of water yield from the quarry were uncertain, so we assumed a uniform specific discharge for the whole </w:t>
        </w:r>
      </w:moveTo>
      <w:moveToRangeEnd w:id="637"/>
      <w:proofErr w:type="spellStart"/>
      <w:ins w:id="639" w:author="Alex Messina" w:date="2016-02-16T18:58:00Z">
        <w:r w:rsidR="00CB6F88">
          <w:t>Lower</w:t>
        </w:r>
        <w:r w:rsidR="00914625">
          <w:t>_Quarry</w:t>
        </w:r>
        <w:proofErr w:type="spellEnd"/>
        <w:r>
          <w:t xml:space="preserve"> </w:t>
        </w:r>
        <w:proofErr w:type="spellStart"/>
        <w:r>
          <w:t>subwatershed</w:t>
        </w:r>
        <w:proofErr w:type="spellEnd"/>
        <w:r>
          <w:t>.</w:t>
        </w:r>
      </w:ins>
    </w:p>
    <w:p w14:paraId="127E6AA1" w14:textId="39BDD78B" w:rsidR="001D413A" w:rsidRDefault="001D413A" w:rsidP="001D413A">
      <w:pPr>
        <w:pStyle w:val="Heading4"/>
        <w:rPr>
          <w:moveTo w:id="640" w:author="Alex Messina" w:date="2016-02-16T18:58:00Z"/>
        </w:rPr>
      </w:pPr>
      <w:ins w:id="641" w:author="Alex Messina" w:date="2016-02-16T18:58:00Z">
        <w:r>
          <w:t>3.1</w:t>
        </w:r>
      </w:ins>
      <w:moveToRangeStart w:id="642" w:author="Alex Messina" w:date="2016-02-16T18:58:00Z" w:name="move443412436"/>
      <w:moveTo w:id="643" w:author="Alex Messina" w:date="2016-02-16T18:58:00Z">
        <w:r>
          <w:t>.3. Suspended Sediment Concentration (SSC)</w:t>
        </w:r>
      </w:moveTo>
    </w:p>
    <w:moveToRangeEnd w:id="642"/>
    <w:p w14:paraId="16CD543E" w14:textId="0A9AF959" w:rsidR="001D413A" w:rsidRDefault="001D413A" w:rsidP="001D413A">
      <w:pPr>
        <w:rPr>
          <w:moveTo w:id="644" w:author="Alex Messina" w:date="2016-02-16T18:58:00Z"/>
        </w:rPr>
      </w:pPr>
      <w:ins w:id="645" w:author="Alex Messina" w:date="2016-02-16T18:58:00Z">
        <w:r>
          <w:t>SSC was estimated at 15 minute intervals from either 1) linear interpolation of SSC water samples, or 2) turbidity data (T) recorded at 15 minute intervals and a T-SSC relationship</w:t>
        </w:r>
        <w:r w:rsidR="00D144AA">
          <w:t xml:space="preserve"> calibrated to stream water samples</w:t>
        </w:r>
        <w:r>
          <w:t>.</w:t>
        </w:r>
      </w:ins>
      <w:moveToRangeStart w:id="646" w:author="Alex Messina" w:date="2016-02-16T18:58:00Z" w:name="move443412437"/>
      <w:moveTo w:id="647" w:author="Alex Messina" w:date="2016-02-16T18:58:00Z">
        <w:r>
          <w:t xml:space="preserve"> Stream water samples were collected by grab sampling with 500 mL HDPE bottles at FG1, FG2, and FG3. At FG2, water samples were also collected at 30 min</w:t>
        </w:r>
      </w:moveTo>
      <w:ins w:id="648" w:author="Trent Biggs" w:date="2016-02-17T14:46:00Z">
        <w:r w:rsidR="00D5033E">
          <w:t>ute</w:t>
        </w:r>
      </w:ins>
      <w:moveTo w:id="649" w:author="Alex Messina" w:date="2016-02-16T18:58:00Z">
        <w:r>
          <w:t xml:space="preserve"> intervals during storm events by an ISCO 3700 </w:t>
        </w:r>
        <w:proofErr w:type="spellStart"/>
        <w:r>
          <w:t>Autosampler</w:t>
        </w:r>
        <w:proofErr w:type="spellEnd"/>
        <w:r>
          <w:t xml:space="preserve"> triggered by </w:t>
        </w:r>
        <w:r w:rsidR="00C6638A">
          <w:t xml:space="preserve">a </w:t>
        </w:r>
      </w:moveTo>
      <w:moveToRangeEnd w:id="646"/>
      <w:ins w:id="650" w:author="Alex Messina" w:date="2016-02-16T18:58:00Z">
        <w:r w:rsidR="00C6638A">
          <w:t>water level</w:t>
        </w:r>
        <w:r>
          <w:t xml:space="preserve"> sensor. The </w:t>
        </w:r>
        <w:proofErr w:type="spellStart"/>
        <w:r>
          <w:t>Autosampler</w:t>
        </w:r>
        <w:proofErr w:type="spellEnd"/>
        <w:r>
          <w:t xml:space="preserve"> inlet tubing was </w:t>
        </w:r>
        <w:r w:rsidR="00C6638A">
          <w:t>oriented</w:t>
        </w:r>
        <w:r>
          <w:t xml:space="preserve"> down-stream, just below the </w:t>
        </w:r>
        <w:r w:rsidR="00C6638A">
          <w:t>water level</w:t>
        </w:r>
        <w:r>
          <w:t xml:space="preserve"> sensor, approximately 30 cm above the stream bed, on rebar positioned </w:t>
        </w:r>
        <w:r w:rsidR="00FF5E2C">
          <w:t>mid</w:t>
        </w:r>
        <w:r>
          <w:t>stream.</w:t>
        </w:r>
      </w:ins>
      <w:moveToRangeStart w:id="651" w:author="Alex Messina" w:date="2016-02-16T18:58:00Z" w:name="move443412438"/>
      <w:moveTo w:id="652" w:author="Alex Messina" w:date="2016-02-16T18:58:00Z">
        <w:r>
          <w:t xml:space="preserve"> Samples were analyzed for SSC on-island using gravimetric methods </w:t>
        </w:r>
        <w:r>
          <w:fldChar w:fldCharType="begin" w:fldLock="1"/>
        </w:r>
        <w:r>
          <w:instrText>ADDIN CSL_CITATION { "citationItems" : [ { "id" : "ITEM-1", "itemData" : { "DOI" : "10.1016/B978-0-12-382182-9.00012-8", "ISBN" : "9780123821829", "author" : [ { "dropping-particle" : "", "family" : "Gray", "given" : "John R", "non-dropping-particle" : "", "parse-names" : false, "suffix" : "" } ], "container-title" : "Comprehensive Water Quality and Purification", "editor" : [ { "dropping-particle" : "", "family" : "Ahuja", "given" : "S.", "non-dropping-particle" : "", "parse-names" : false, "suffix" : "" } ], "id" : "ITEM-1", "issued" : { "date-parts" : [ [ "2014" ] ] }, "page" : "157-204", "publisher" : "Elsevier", "title" : "Measuring Suspended Sediment", "type" : "chapter", "volume" : "1" }, "uris" : [ "http://www.mendeley.com/documents/?uuid=7c127d5d-9906-4264-9512-ab5d242a4a0b" ] }, { "id" : "ITEM-2", "itemData" : { "author" : [ { "dropping-particle" : "", "family" : "Gray", "given" : "John R", "non-dropping-particle" : "", "parse-names" : false, "suffix" : "" }, { "dropping-particle" : "", "family" : "Glysson", "given" : "G Douglas", "non-dropping-particle" : "", "parse-names" : false, "suffix" : "" }, { "dropping-particle" : "", "family" : "Turcios", "given" : "Lisa M", "non-dropping-particle" : "", "parse-names" : false, "suffix" : "" }, { "dropping-particle" : "", "family" : "Schwarz", "given" : "Gregory E.", "non-dropping-particle" : "", "parse-names" : false, "suffix" : "" } ], "id" : "ITEM-2", "issue" : "August", "issued" : { "date-parts" : [ [ "2000" ] ] }, "publisher-place" : "Reston, Va.", "title" : "Comparability of Suspended-Sediment Concentration and Total Suspended Solids Data U.S. Geological Survey Water-Resources Investigations Report 00-4191", "type" : "report" }, "uris" : [ "http://www.mendeley.com/documents/?uuid=af7bb0bd-074e-46b3-9e5e-1912c07079b0" ] } ], "mendeley" : { "formattedCitation" : "(Gray, 2014; Gray et al., 2000)", "plainTextFormattedCitation" : "(Gray, 2014; Gray et al., 2000)", "previouslyFormattedCitation" : "(Gray, 2014; Gray et al., 2000)" }, "properties" : { "noteIndex" : 0 }, "schema" : "https://github.com/citation-style-language/schema/raw/master/csl-citation.json" }</w:instrText>
        </w:r>
        <w:r>
          <w:fldChar w:fldCharType="separate"/>
        </w:r>
        <w:r w:rsidRPr="00E153E3">
          <w:rPr>
            <w:noProof/>
          </w:rPr>
          <w:t>(Gray, 2014; Gray et al., 2000)</w:t>
        </w:r>
        <w:r>
          <w:fldChar w:fldCharType="end"/>
        </w:r>
        <w:r>
          <w:t xml:space="preserve">. Water samples were vacuum filtered on pre-weighed 47mm diameter, 0.7 </w:t>
        </w:r>
      </w:moveTo>
      <w:ins w:id="653" w:author="Trent Biggs" w:date="2016-02-17T14:47:00Z">
        <w:r w:rsidR="00D5033E">
          <w:rPr>
            <w:rFonts w:cs="Times"/>
          </w:rPr>
          <w:t>µ</w:t>
        </w:r>
      </w:ins>
      <w:moveTo w:id="654" w:author="Alex Messina" w:date="2016-02-16T18:58:00Z">
        <w:del w:id="655" w:author="Trent Biggs" w:date="2016-02-17T14:47:00Z">
          <w:r w:rsidDel="00D5033E">
            <w:delText>u</w:delText>
          </w:r>
        </w:del>
        <w:r>
          <w:t>m Millipore AP40 glass fiber filters, oven dried at 100 C for one hour, cooled and weighed to determine SSC (mg/L).</w:t>
        </w:r>
      </w:moveTo>
    </w:p>
    <w:moveToRangeEnd w:id="651"/>
    <w:p w14:paraId="5E259960" w14:textId="327892C7" w:rsidR="001D413A" w:rsidRDefault="00BC6401" w:rsidP="001D413A">
      <w:pPr>
        <w:rPr>
          <w:ins w:id="656" w:author="Alex Messina" w:date="2016-02-16T18:58:00Z"/>
        </w:rPr>
      </w:pPr>
      <w:ins w:id="657" w:author="Alex Messina" w:date="2016-02-16T18:58:00Z">
        <w:r>
          <w:t xml:space="preserve">Interpolation of SSC </w:t>
        </w:r>
        <w:r w:rsidR="001D413A">
          <w:t>from grab samples was performed if at least three samples were collected during a storm</w:t>
        </w:r>
      </w:ins>
      <w:moveToRangeStart w:id="658" w:author="Alex Messina" w:date="2016-02-16T18:58:00Z" w:name="move443412439"/>
      <w:moveTo w:id="659" w:author="Alex Messina" w:date="2016-02-16T18:58:00Z">
        <w:r w:rsidR="001D413A">
          <w:t xml:space="preserve"> </w:t>
        </w:r>
        <w:r w:rsidR="001D413A">
          <w:fldChar w:fldCharType="begin" w:fldLock="1"/>
        </w:r>
        <w:r w:rsidR="001D413A">
          <w:instrText>ADDIN CSL_CITATION { "citationItems" : [ { "id" : "ITEM-1", "itemData" : { "DOI" : "10.1029/2006WR005692", "ISBN" : "0043-1397", "ISSN" : "00431397", "abstract" : "This study reports sediment yields from seven small (0.18-5.42 ha) watersheds in Southern Arizona measured from 1995 to 2005. Sediment concentrations and total event sediment yields were related to storm-runoff characteristics, and statistical relationships were developed to estimate sediment yields for events with missing data. Precipitation ranged from 263 to 298 mm yr-1, runoff ranged from 8.2 to 26.4 mm yr-1, and sediment yields ranged from 0.07 to 5.7 t ha-1 yr-1, with an areal average of 2.2 t ha-1 yr-1. For six of the seven watersheds, between 6 and 10 events produced 50% of the total sediment yields over the 11-year period. On the seventh watershed, two storms produced 66% of the sediment because of differences in the geomorphology and vegetation characteristics of that area. Differences between sediment yields from all watersheds were attributable to instrumentation, watershed morphology, degree of channel incision, and vegetation.\\n", "author" : [ { "dropping-particle" : "", "family" : "Nearing", "given" : "M a", "non-dropping-particle" : "", "parse-names" : false, "suffix" : "" }, { "dropping-particle" : "", "family" : "Nichols", "given" : "M H", "non-dropping-particle" : "", "parse-names" : false, "suffix" : "" }, { "dropping-particle" : "", "family" : "Stone", "given" : "J J", "non-dropping-particle" : "", "parse-names" : false, "suffix" : "" }, { "dropping-particle" : "", "family" : "Renard", "given" : "K G", "non-dropping-particle" : "", "parse-names" : false, "suffix" : "" }, { "dropping-particle" : "", "family" : "Simanton", "given" : "J R", "non-dropping-particle" : "", "parse-names" : false, "suffix" : "" } ], "container-title" : "Water Resources Research", "id" : "ITEM-1", "issue" : "March", "issued" : { "date-parts" : [ [ "2007" ] ] }, "page" : "1-10", "title" : "Sediment yields from unit-source semiarid watersheds at Walnut Gulch", "type" : "article-journal", "volume" : "43" }, "uris" : [ "http://www.mendeley.com/documents/?uuid=9bb5573f-19da-46d9-a63f-7a804ac1122a" ] } ], "mendeley" : { "formattedCitation" : "(Nearing et al., 2007)", "plainTextFormattedCitation" : "(Nearing et al., 2007)", "previouslyFormattedCitation" : "(Nearing et al., 2007)" }, "properties" : { "noteIndex" : 0 }, "schema" : "https://github.com/citation-style-language/schema/raw/master/csl-citation.json" }</w:instrText>
        </w:r>
        <w:r w:rsidR="001D413A">
          <w:fldChar w:fldCharType="separate"/>
        </w:r>
        <w:r w:rsidR="001D413A" w:rsidRPr="00E153E3">
          <w:rPr>
            <w:noProof/>
          </w:rPr>
          <w:t>(Nearing et al., 2007)</w:t>
        </w:r>
        <w:r w:rsidR="001D413A">
          <w:fldChar w:fldCharType="end"/>
        </w:r>
        <w:r w:rsidR="001D413A">
          <w:t xml:space="preserve">, and if an SSC sample was collected within 30 </w:t>
        </w:r>
        <w:r w:rsidR="001D413A">
          <w:lastRenderedPageBreak/>
          <w:t xml:space="preserve">minutes of peak Q. </w:t>
        </w:r>
      </w:moveTo>
      <w:moveToRangeEnd w:id="658"/>
      <w:ins w:id="660" w:author="Alex Messina" w:date="2016-02-16T18:58:00Z">
        <w:r w:rsidR="001D413A">
          <w:t>SSC was assumed to be zero at the beginning and end of each storm if no sample was available for those times</w:t>
        </w:r>
      </w:ins>
      <w:moveToRangeStart w:id="661" w:author="Alex Messina" w:date="2016-02-16T18:58:00Z" w:name="move443412440"/>
      <w:moveTo w:id="662" w:author="Alex Messina" w:date="2016-02-16T18:58:00Z">
        <w:r w:rsidR="001D413A">
          <w:t xml:space="preserve"> </w:t>
        </w:r>
        <w:r w:rsidR="001D413A">
          <w:fldChar w:fldCharType="begin" w:fldLock="1"/>
        </w:r>
        <w:r w:rsidR="001D413A">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1D413A">
          <w:fldChar w:fldCharType="separate"/>
        </w:r>
        <w:r w:rsidR="001D413A" w:rsidRPr="00E153E3">
          <w:rPr>
            <w:noProof/>
          </w:rPr>
          <w:t>(Lewis et al., 2001)</w:t>
        </w:r>
        <w:r w:rsidR="001D413A">
          <w:fldChar w:fldCharType="end"/>
        </w:r>
        <w:r w:rsidR="001D413A">
          <w:t>.</w:t>
        </w:r>
      </w:moveTo>
      <w:moveToRangeEnd w:id="661"/>
    </w:p>
    <w:p w14:paraId="6379E352" w14:textId="56BAA9D3" w:rsidR="001D413A" w:rsidRDefault="001D413A" w:rsidP="001D413A">
      <w:pPr>
        <w:rPr>
          <w:ins w:id="663" w:author="Alex Messina" w:date="2016-02-16T18:58:00Z"/>
        </w:rPr>
      </w:pPr>
      <w:ins w:id="664" w:author="Alex Messina" w:date="2016-02-16T18:58:00Z">
        <w:r>
          <w:t xml:space="preserve">T was measured at FG1 and FG3 using three types of </w:t>
        </w:r>
        <w:proofErr w:type="spellStart"/>
        <w:r>
          <w:t>turbidimeters</w:t>
        </w:r>
        <w:proofErr w:type="spellEnd"/>
        <w:r>
          <w:t xml:space="preserve">: 1) Greenspan TS3000 (TS), 2) YSI 600OMS with 6136 turbidity probe (YSI), and 3) Campbell Scientific OBS500 (OBS). All </w:t>
        </w:r>
        <w:proofErr w:type="spellStart"/>
        <w:r>
          <w:t>turbidimeters</w:t>
        </w:r>
        <w:proofErr w:type="spellEnd"/>
        <w:r>
          <w:t xml:space="preserve"> were permanently installed in PVC housings near the streambed </w:t>
        </w:r>
        <w:r w:rsidR="00BC6401">
          <w:t>with</w:t>
        </w:r>
        <w:r>
          <w:t xml:space="preserve"> the turbidity probe </w:t>
        </w:r>
        <w:r w:rsidR="00BC6401">
          <w:t>submerged at all flow</w:t>
        </w:r>
        <w:r>
          <w:t>s</w:t>
        </w:r>
        <w:r w:rsidR="00BC6401">
          <w:t xml:space="preserve"> and</w:t>
        </w:r>
        <w:r>
          <w:t xml:space="preserve"> oriented downstream. Despite regular maintenance, debris fouling</w:t>
        </w:r>
        <w:r w:rsidR="00C6638A">
          <w:t xml:space="preserve"> and data loss</w:t>
        </w:r>
        <w:r>
          <w:t xml:space="preserve"> </w:t>
        </w:r>
        <w:del w:id="665" w:author="Trent Biggs" w:date="2016-02-17T14:48:00Z">
          <w:r w:rsidDel="00D5033E">
            <w:delText>during storm and baseflow</w:delText>
          </w:r>
        </w:del>
        <w:del w:id="666" w:author="Trent Biggs" w:date="2016-02-17T14:47:00Z">
          <w:r w:rsidDel="00D5033E">
            <w:delText>s</w:delText>
          </w:r>
        </w:del>
        <w:del w:id="667" w:author="Trent Biggs" w:date="2016-02-17T14:48:00Z">
          <w:r w:rsidDel="00D5033E">
            <w:delText xml:space="preserve"> </w:delText>
          </w:r>
        </w:del>
        <w:r w:rsidR="00C6638A">
          <w:t>occurred</w:t>
        </w:r>
      </w:ins>
      <w:ins w:id="668" w:author="Trent Biggs" w:date="2016-02-17T14:48:00Z">
        <w:r w:rsidR="00D5033E">
          <w:t xml:space="preserve"> frequently</w:t>
        </w:r>
      </w:ins>
      <w:ins w:id="669" w:author="Alex Messina" w:date="2016-02-16T18:58:00Z">
        <w:del w:id="670" w:author="Trent Biggs" w:date="2016-02-17T14:48:00Z">
          <w:r w:rsidR="00C6638A" w:rsidDel="00D5033E">
            <w:delText xml:space="preserve"> many times</w:delText>
          </w:r>
        </w:del>
        <w:r>
          <w:t>.</w:t>
        </w:r>
        <w:r w:rsidR="00D144AA" w:rsidRPr="00D144AA">
          <w:t xml:space="preserve"> </w:t>
        </w:r>
      </w:ins>
    </w:p>
    <w:p w14:paraId="5612ACC2" w14:textId="7F2C9A3B" w:rsidR="001D413A" w:rsidRDefault="00101E5C" w:rsidP="001D413A">
      <w:pPr>
        <w:rPr>
          <w:ins w:id="671" w:author="Alex Messina" w:date="2016-02-16T18:58:00Z"/>
        </w:rPr>
      </w:pPr>
      <w:ins w:id="672" w:author="Trent Biggs" w:date="2016-02-17T14:57:00Z">
        <w:r>
          <w:t xml:space="preserve">A unique, linear T-SSC relationship was developed for each </w:t>
        </w:r>
        <w:proofErr w:type="spellStart"/>
        <w:r>
          <w:t>turbidimeter</w:t>
        </w:r>
        <w:proofErr w:type="spellEnd"/>
        <w:r>
          <w:t xml:space="preserve">, at each location, using </w:t>
        </w:r>
      </w:ins>
      <w:ins w:id="673" w:author="Trent Biggs" w:date="2016-02-17T15:00:00Z">
        <w:r w:rsidR="005B2244">
          <w:t xml:space="preserve">linear regression on </w:t>
        </w:r>
      </w:ins>
      <w:ins w:id="674" w:author="Trent Biggs" w:date="2016-02-17T14:57:00Z">
        <w:r>
          <w:t>T data and SSC samples from storm periods</w:t>
        </w:r>
        <w:r w:rsidR="00327A2A">
          <w:t xml:space="preserve"> (r² values 0.79-0.99, </w:t>
        </w:r>
      </w:ins>
      <w:moveToRangeStart w:id="675" w:author="Trent Biggs" w:date="2016-02-17T14:59:00Z" w:name="move443412442"/>
      <w:commentRangeStart w:id="676"/>
      <w:moveTo w:id="677" w:author="Trent Biggs" w:date="2016-02-17T14:59:00Z">
        <w:del w:id="678" w:author="Trent Biggs" w:date="2016-02-17T15:08:00Z">
          <w:r w:rsidDel="00327A2A">
            <w:delText xml:space="preserve">See </w:delText>
          </w:r>
        </w:del>
        <w:r>
          <w:t>Appendix D</w:t>
        </w:r>
      </w:moveTo>
      <w:commentRangeEnd w:id="676"/>
      <w:r w:rsidR="00327A2A">
        <w:rPr>
          <w:rStyle w:val="CommentReference"/>
        </w:rPr>
        <w:commentReference w:id="676"/>
      </w:r>
      <w:ins w:id="679" w:author="Trent Biggs" w:date="2016-02-17T15:08:00Z">
        <w:r w:rsidR="00327A2A">
          <w:t>)</w:t>
        </w:r>
      </w:ins>
      <w:moveTo w:id="680" w:author="Trent Biggs" w:date="2016-02-17T14:59:00Z">
        <w:del w:id="681" w:author="Trent Biggs" w:date="2016-02-17T15:08:00Z">
          <w:r w:rsidDel="00327A2A">
            <w:delText xml:space="preserve"> for details on the T-SSC relationships</w:delText>
          </w:r>
        </w:del>
        <w:r>
          <w:t xml:space="preserve">. </w:t>
        </w:r>
      </w:moveTo>
      <w:moveToRangeEnd w:id="675"/>
      <w:ins w:id="682" w:author="Trent Biggs" w:date="2016-02-17T16:06:00Z">
        <w:r w:rsidR="00804252">
          <w:t xml:space="preserve"> Error was highest for the YSI meter at FG3 (RMSE xx%), but very good for the other meters (</w:t>
        </w:r>
        <w:r w:rsidR="00804252" w:rsidRPr="007D581C">
          <w:rPr>
            <w:highlight w:val="yellow"/>
            <w:rPrChange w:id="683" w:author="Trent Biggs" w:date="2016-02-29T16:07:00Z">
              <w:rPr/>
            </w:rPrChange>
          </w:rPr>
          <w:t>RMSE xx-xx</w:t>
        </w:r>
        <w:r w:rsidR="00804252">
          <w:t xml:space="preserve">).  </w:t>
        </w:r>
      </w:ins>
      <w:commentRangeStart w:id="684"/>
      <w:ins w:id="685" w:author="Trent Biggs" w:date="2016-02-17T14:57:00Z">
        <w:r>
          <w:t>The</w:t>
        </w:r>
      </w:ins>
      <w:commentRangeEnd w:id="684"/>
      <w:ins w:id="686" w:author="Trent Biggs" w:date="2016-02-17T15:17:00Z">
        <w:r w:rsidR="00327A2A">
          <w:rPr>
            <w:rStyle w:val="CommentReference"/>
          </w:rPr>
          <w:commentReference w:id="684"/>
        </w:r>
      </w:ins>
      <w:ins w:id="687" w:author="Trent Biggs" w:date="2016-02-17T14:57:00Z">
        <w:r>
          <w:t xml:space="preserve"> critical assumption in our application is that the parameters of the T-SSC relationship are stable over time and among storm events.  </w:t>
        </w:r>
      </w:ins>
      <w:moveToRangeStart w:id="688" w:author="Alex Messina" w:date="2016-02-16T18:58:00Z" w:name="move443412441"/>
      <w:moveTo w:id="689" w:author="Alex Messina" w:date="2016-02-16T18:58:00Z">
        <w:r w:rsidR="001D413A">
          <w:t xml:space="preserve">The T-SSC relationship can be unique to each region, stream, instrument or even each storm event </w:t>
        </w:r>
        <w:r w:rsidR="001D413A">
          <w:fldChar w:fldCharType="begin" w:fldLock="1"/>
        </w:r>
        <w:r w:rsidR="001D413A">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1D413A">
          <w:fldChar w:fldCharType="separate"/>
        </w:r>
        <w:r w:rsidR="001D413A" w:rsidRPr="00E153E3">
          <w:rPr>
            <w:noProof/>
          </w:rPr>
          <w:t>(Lewis et al., 2001)</w:t>
        </w:r>
        <w:r w:rsidR="001D413A">
          <w:fldChar w:fldCharType="end"/>
        </w:r>
        <w:r w:rsidR="001D413A">
          <w:t>, and can be influenced by w</w:t>
        </w:r>
        <w:r w:rsidR="00BC6401">
          <w:t>ater color, dissolved solids</w:t>
        </w:r>
      </w:moveTo>
      <w:moveToRangeEnd w:id="688"/>
      <w:ins w:id="690" w:author="Alex Messina" w:date="2016-02-16T18:58:00Z">
        <w:r w:rsidR="00BC6401">
          <w:t>,</w:t>
        </w:r>
        <w:r w:rsidR="001D413A">
          <w:t xml:space="preserve"> orga</w:t>
        </w:r>
        <w:r w:rsidR="00BC6401">
          <w:t>nic matter, temperature, and particle</w:t>
        </w:r>
        <w:r w:rsidR="001D413A">
          <w:t xml:space="preserve"> shape, s</w:t>
        </w:r>
        <w:r w:rsidR="00BC6401">
          <w:t>ize, and composition</w:t>
        </w:r>
        <w:r w:rsidR="001D413A">
          <w:t>.</w:t>
        </w:r>
      </w:ins>
      <w:ins w:id="691" w:author="Trent Biggs" w:date="2016-02-17T14:58:00Z">
        <w:r>
          <w:t xml:space="preserve"> </w:t>
        </w:r>
      </w:ins>
      <w:ins w:id="692" w:author="Trent Biggs" w:date="2016-02-17T15:01:00Z">
        <w:r w:rsidR="005B2244">
          <w:t xml:space="preserve"> </w:t>
        </w:r>
      </w:ins>
      <w:ins w:id="693" w:author="Alex Messina" w:date="2016-02-16T18:58:00Z">
        <w:del w:id="694" w:author="Trent Biggs" w:date="2016-02-17T14:58:00Z">
          <w:r w:rsidR="001D413A" w:rsidDel="00101E5C">
            <w:delText xml:space="preserve"> However, </w:delText>
          </w:r>
        </w:del>
        <w:r w:rsidR="001D413A">
          <w:t xml:space="preserve">T </w:t>
        </w:r>
        <w:del w:id="695" w:author="Trent Biggs" w:date="2016-02-17T15:14:00Z">
          <w:r w:rsidR="001D413A" w:rsidDel="00327A2A">
            <w:delText>has proved to be</w:delText>
          </w:r>
        </w:del>
      </w:ins>
      <w:ins w:id="696" w:author="Trent Biggs" w:date="2016-02-17T15:14:00Z">
        <w:r w:rsidR="00327A2A">
          <w:t>is</w:t>
        </w:r>
      </w:ins>
      <w:ins w:id="697" w:author="Alex Messina" w:date="2016-02-16T18:58:00Z">
        <w:r w:rsidR="001D413A">
          <w:t xml:space="preserve"> a robust </w:t>
        </w:r>
      </w:ins>
      <w:ins w:id="698" w:author="Trent Biggs" w:date="2016-02-17T15:01:00Z">
        <w:r w:rsidR="005B2244">
          <w:t>predictor</w:t>
        </w:r>
      </w:ins>
      <w:ins w:id="699" w:author="Alex Messina" w:date="2016-02-16T18:58:00Z">
        <w:del w:id="700" w:author="Trent Biggs" w:date="2016-02-17T15:01:00Z">
          <w:r w:rsidR="001D413A" w:rsidDel="005B2244">
            <w:delText>surrogate measure</w:delText>
          </w:r>
        </w:del>
        <w:r w:rsidR="001D413A">
          <w:t xml:space="preserve"> of SSC in streams </w:t>
        </w:r>
        <w:r w:rsidR="001D413A">
          <w:fldChar w:fldCharType="begin" w:fldLock="1"/>
        </w:r>
        <w:r w:rsidR="001D413A">
          <w:instrText>ADDIN CSL_CITATION { "citationItems" : [ { "id" : "ITEM-1", "itemData" : { "ISBN" : "1099-1085", "author" : [ { "dropping-particle" : "", "family" : "Gippel", "given" : "C J", "non-dropping-particle" : "", "parse-names" : false, "suffix" : "" } ], "container-title" : "Hydrological processes", "id" : "ITEM-1", "issue" : "1", "issued" : { "date-parts" : [ [ "1995" ] ] }, "page" : "83-97", "title" : "Potential of turbidity monitoring for measuring the transport of suspended solids in streams", "type" : "article-journal", "volume" : "9" }, "uris" : [ "http://www.mendeley.com/documents/?uuid=f9c31943-92aa-4be9-873c-7d6476e46f58" ] } ], "mendeley" : { "formattedCitation" : "(Gippel, 1995)", "plainTextFormattedCitation" : "(Gippel, 1995)", "previouslyFormattedCitation" : "(Gippel, 1995)" }, "properties" : { "noteIndex" : 0 }, "schema" : "https://github.com/citation-style-language/schema/raw/master/csl-citation.json" }</w:instrText>
        </w:r>
        <w:r w:rsidR="001D413A">
          <w:fldChar w:fldCharType="separate"/>
        </w:r>
        <w:r w:rsidR="001D413A" w:rsidRPr="00E153E3">
          <w:rPr>
            <w:noProof/>
          </w:rPr>
          <w:t>(Gippel, 1995)</w:t>
        </w:r>
        <w:r w:rsidR="001D413A">
          <w:fldChar w:fldCharType="end"/>
        </w:r>
        <w:r w:rsidR="001D413A">
          <w:t xml:space="preserve">, and is most accurate when a unique T-SSC relationship is developed for each instrument </w:t>
        </w:r>
      </w:ins>
      <w:ins w:id="701" w:author="Trent Biggs" w:date="2016-02-17T14:48:00Z">
        <w:r w:rsidR="00E9288F">
          <w:t xml:space="preserve">and field site </w:t>
        </w:r>
      </w:ins>
      <w:ins w:id="702" w:author="Alex Messina" w:date="2016-02-16T18:58:00Z">
        <w:r w:rsidR="001D413A">
          <w:t xml:space="preserve">separately, using in situ </w:t>
        </w:r>
        <w:r w:rsidR="00BC6401">
          <w:t>SSC</w:t>
        </w:r>
        <w:r w:rsidR="001D413A">
          <w:t xml:space="preserve"> samples </w:t>
        </w:r>
        <w:r w:rsidR="00BC6401">
          <w:t>during storm</w:t>
        </w:r>
        <w:r w:rsidR="001D413A">
          <w:t xml:space="preserve">s </w:t>
        </w:r>
        <w:r w:rsidR="001D413A">
          <w:fldChar w:fldCharType="begin" w:fldLock="1"/>
        </w:r>
        <w:r w:rsidR="00FF5E2C">
          <w:instrText>ADDIN CSL_CITATION { "citationItems" : [ { "id" : "ITEM-1", "itemData" : { "ISBN" : "0043-1397", "author" : [ { "dropping-particle" : "", "family" : "Lewis", "given" : "Jack", "non-dropping-particle" : "", "parse-names" : false, "suffix" : "" } ], "container-title" : "Water Resources Research", "id" : "ITEM-1", "issue" : "7", "issued" : { "date-parts" : [ [ "1996" ] ] }, "page" : "2299-2310", "title" : "Turbidity-controlled suspended sediment sampling for runoff-event load estimation", "type" : "article-journal", "volume" : "32" }, "uris" : [ "http://www.mendeley.com/documents/?uuid=cfaa0844-8a1d-4086-a551-098e153e3233" ] }, { "id" : "ITEM-2", "itemData" : { "DOI" : "10.1002/hyp.6763", "ISBN" : "1099-1085", "author" : [ { "dropping-particle" : "", "family" : "Minella", "given" : "Jean P G", "non-dropping-particle" : "", "parse-names" : false, "suffix" : "" }, { "dropping-particle" : "", "family" : "Merten", "given" : "Gustavo H", "non-dropping-particle" : "", "parse-names" : false, "suffix" : "" }, { "dropping-particle" : "", "family" : "Reichert", "given" : "Jos\u00e9 M", "non-dropping-particle" : "", "parse-names" : false, "suffix" : "" }, { "dropping-particle" : "", "family" : "Clarke", "given" : "Robin T", "non-dropping-particle" : "", "parse-names" : false, "suffix" : "" } ], "container-title" : "Hydrological processes", "id" : "ITEM-2", "issue" : "12", "issued" : { "date-parts" : [ [ "2008" ] ] }, "page" : "1819-1830", "publisher" : "John Wiley &amp; Sons, Ltd.", "title" : "Estimating suspended sediment concentrations from turbidity measurements and the calibration problem", "type" : "article-journal", "volume" : "22" }, "uris" : [ "http://www.mendeley.com/documents/?uuid=f4d12c6b-f108-4b0a-b8a6-b17af1a236cf" ] } ], "mendeley" : { "formattedCitation" : "(Lewis, 1996; Minella et al., 2008)", "plainTextFormattedCitation" : "(Lewis, 1996; Minella et al., 2008)", "previouslyFormattedCitation" : "(Lewis, 1996; Minella et al., 2008)" }, "properties" : { "noteIndex" : 0 }, "schema" : "https://github.com/citation-style-language/schema/raw/master/csl-citation.json" }</w:instrText>
        </w:r>
        <w:r w:rsidR="001D413A">
          <w:fldChar w:fldCharType="separate"/>
        </w:r>
        <w:r w:rsidR="00FF5E2C" w:rsidRPr="00FF5E2C">
          <w:rPr>
            <w:noProof/>
          </w:rPr>
          <w:t>(Lewis, 1996; Minella et al., 2008)</w:t>
        </w:r>
        <w:r w:rsidR="001D413A">
          <w:fldChar w:fldCharType="end"/>
        </w:r>
        <w:r w:rsidR="001D413A">
          <w:t xml:space="preserve">. </w:t>
        </w:r>
      </w:ins>
      <w:ins w:id="703" w:author="Trent Biggs" w:date="2016-02-17T14:48:00Z">
        <w:r w:rsidR="00E9288F">
          <w:t xml:space="preserve"> </w:t>
        </w:r>
      </w:ins>
      <w:ins w:id="704" w:author="Alex Messina" w:date="2016-02-16T18:58:00Z">
        <w:del w:id="705" w:author="Trent Biggs" w:date="2016-02-17T14:57:00Z">
          <w:r w:rsidR="001D413A" w:rsidDel="00101E5C">
            <w:delText>A unique, linear T-SSC relationship was developed for each turbidimeter, at each location, using T data and SSC samples from storm periods</w:delText>
          </w:r>
        </w:del>
        <w:del w:id="706" w:author="Trent Biggs" w:date="2016-02-17T14:49:00Z">
          <w:r w:rsidR="001D413A" w:rsidDel="00E9288F">
            <w:delText xml:space="preserve"> only</w:delText>
          </w:r>
        </w:del>
        <w:del w:id="707" w:author="Trent Biggs" w:date="2016-02-17T14:57:00Z">
          <w:r w:rsidR="001D413A" w:rsidDel="00101E5C">
            <w:delText xml:space="preserve"> (r² values 0.79-0.99). </w:delText>
          </w:r>
        </w:del>
        <w:del w:id="708" w:author="Trent Biggs" w:date="2016-02-17T14:58:00Z">
          <w:r w:rsidR="003E4976" w:rsidDel="00101E5C">
            <w:delText xml:space="preserve"> </w:delText>
          </w:r>
        </w:del>
        <w:r w:rsidR="004B3B23">
          <w:t>The T-SSC relationships are critical to</w:t>
        </w:r>
      </w:ins>
      <w:ins w:id="709" w:author="Trent Biggs" w:date="2016-02-17T15:02:00Z">
        <w:r w:rsidR="00FA15F2">
          <w:t xml:space="preserve"> SSY calculations</w:t>
        </w:r>
      </w:ins>
      <w:ins w:id="710" w:author="Alex Messina" w:date="2016-02-16T18:58:00Z">
        <w:del w:id="711" w:author="Trent Biggs" w:date="2016-02-17T15:02:00Z">
          <w:r w:rsidR="004B3B23" w:rsidDel="00FA15F2">
            <w:delText xml:space="preserve"> this analysis</w:delText>
          </w:r>
        </w:del>
        <w:r w:rsidR="004B3B23">
          <w:t xml:space="preserve">, so the cumulative error </w:t>
        </w:r>
        <w:del w:id="712" w:author="Trent Biggs" w:date="2016-02-17T15:02:00Z">
          <w:r w:rsidR="004B3B23" w:rsidDel="00FA15F2">
            <w:delText>or uncertainty</w:delText>
          </w:r>
          <w:r w:rsidR="00A04879" w:rsidDel="00FA15F2">
            <w:delText xml:space="preserve"> (root mean square error and % error)</w:delText>
          </w:r>
          <w:r w:rsidR="004B3B23" w:rsidDel="00FA15F2">
            <w:delText xml:space="preserve"> </w:delText>
          </w:r>
        </w:del>
        <w:r w:rsidR="004B3B23">
          <w:t>from these</w:t>
        </w:r>
        <w:r w:rsidR="00BC6401">
          <w:t xml:space="preserve"> relationships were combined with</w:t>
        </w:r>
        <w:r w:rsidR="004B3B23">
          <w:t xml:space="preserve"> other </w:t>
        </w:r>
        <w:r w:rsidR="00BC6401">
          <w:t xml:space="preserve">error </w:t>
        </w:r>
        <w:r w:rsidR="004B3B23">
          <w:t xml:space="preserve">sources </w:t>
        </w:r>
        <w:r w:rsidR="00C6638A">
          <w:t xml:space="preserve">to estimate uncertainty in the </w:t>
        </w:r>
        <w:r w:rsidR="001A74F8">
          <w:t>SSY</w:t>
        </w:r>
        <w:r w:rsidR="001A74F8" w:rsidRPr="001A74F8">
          <w:rPr>
            <w:vertAlign w:val="subscript"/>
          </w:rPr>
          <w:t>EV</w:t>
        </w:r>
        <w:r w:rsidR="00C6638A">
          <w:t xml:space="preserve"> estimates</w:t>
        </w:r>
      </w:ins>
      <w:ins w:id="713" w:author="Trent Biggs" w:date="2016-02-17T14:59:00Z">
        <w:r>
          <w:t xml:space="preserve"> (Section 3.2.3)</w:t>
        </w:r>
      </w:ins>
      <w:ins w:id="714" w:author="Alex Messina" w:date="2016-02-16T18:58:00Z">
        <w:del w:id="715" w:author="Trent Biggs" w:date="2016-02-17T14:59:00Z">
          <w:r w:rsidR="00C6638A" w:rsidDel="00101E5C">
            <w:delText xml:space="preserve"> </w:delText>
          </w:r>
          <w:r w:rsidR="004B3B23" w:rsidDel="00101E5C">
            <w:delText>in the following section</w:delText>
          </w:r>
        </w:del>
        <w:r w:rsidR="004B3B23">
          <w:t>.</w:t>
        </w:r>
      </w:ins>
    </w:p>
    <w:p w14:paraId="257A84DD" w14:textId="795D0B91" w:rsidR="001D413A" w:rsidDel="002F4667" w:rsidRDefault="001D413A" w:rsidP="001D413A">
      <w:pPr>
        <w:pStyle w:val="Heading4"/>
        <w:rPr>
          <w:del w:id="716" w:author="Trent Biggs" w:date="2016-02-17T12:47:00Z"/>
          <w:moveTo w:id="717" w:author="Alex Messina" w:date="2016-02-16T18:58:00Z"/>
        </w:rPr>
      </w:pPr>
      <w:ins w:id="718" w:author="Alex Messina" w:date="2016-02-16T18:58:00Z">
        <w:del w:id="719" w:author="Trent Biggs" w:date="2016-02-17T12:47:00Z">
          <w:r w:rsidDel="002F4667">
            <w:lastRenderedPageBreak/>
            <w:delText>3.1</w:delText>
          </w:r>
        </w:del>
      </w:ins>
      <w:moveToRangeStart w:id="720" w:author="Alex Messina" w:date="2016-02-16T18:58:00Z" w:name="move443412443"/>
      <w:moveTo w:id="721" w:author="Alex Messina" w:date="2016-02-16T18:58:00Z">
        <w:del w:id="722" w:author="Trent Biggs" w:date="2016-02-17T12:47:00Z">
          <w:r w:rsidDel="002F4667">
            <w:delText>.4. Cumulative Probable Error (PE)</w:delText>
          </w:r>
        </w:del>
      </w:moveTo>
    </w:p>
    <w:moveToRangeEnd w:id="720"/>
    <w:p w14:paraId="6847EBD3" w14:textId="494DD8F0" w:rsidR="001D413A" w:rsidDel="002F4667" w:rsidRDefault="001D413A" w:rsidP="001D413A">
      <w:pPr>
        <w:rPr>
          <w:del w:id="723" w:author="Trent Biggs" w:date="2016-02-17T12:47:00Z"/>
          <w:moveTo w:id="724" w:author="Alex Messina" w:date="2016-02-16T18:58:00Z"/>
        </w:rPr>
      </w:pPr>
      <w:ins w:id="725" w:author="Alex Messina" w:date="2016-02-16T18:58:00Z">
        <w:del w:id="726" w:author="Trent Biggs" w:date="2016-02-17T12:47:00Z">
          <w:r w:rsidDel="002F4667">
            <w:delText>Uncertainty arises from</w:delText>
          </w:r>
          <w:r w:rsidR="00306330" w:rsidDel="002F4667">
            <w:delText xml:space="preserve"> errors in measured </w:delText>
          </w:r>
          <w:r w:rsidDel="002F4667">
            <w:delText>and model</w:delText>
          </w:r>
          <w:r w:rsidR="00306330" w:rsidDel="002F4667">
            <w:delText>ed water discharge and sediment concentration data used to calculate SSY</w:delText>
          </w:r>
          <w:r w:rsidR="00306330" w:rsidDel="002F4667">
            <w:rPr>
              <w:vertAlign w:val="subscript"/>
            </w:rPr>
            <w:delText>EV</w:delText>
          </w:r>
        </w:del>
      </w:ins>
      <w:moveToRangeStart w:id="727" w:author="Alex Messina" w:date="2016-02-16T18:58:00Z" w:name="move443412444"/>
      <w:moveTo w:id="728" w:author="Alex Messina" w:date="2016-02-16T18:58:00Z">
        <w:del w:id="729" w:author="Trent Biggs" w:date="2016-02-17T12:47:00Z">
          <w:r w:rsidDel="002F4667">
            <w:delText xml:space="preserve"> (Harmel et al., 2006). </w:delText>
          </w:r>
        </w:del>
      </w:moveTo>
      <w:moveToRangeEnd w:id="727"/>
      <w:ins w:id="730" w:author="Alex Messina" w:date="2016-02-16T18:58:00Z">
        <w:del w:id="731" w:author="Trent Biggs" w:date="2016-02-17T12:47:00Z">
          <w:r w:rsidDel="002F4667">
            <w:delText>The Root Mean Square Error (RMSE) method estimates the "most probable value" of the cumulative or combined error by propagating the error from each measurement and modeling procedure</w:delText>
          </w:r>
          <w:r w:rsidR="00306330" w:rsidDel="002F4667">
            <w:delText>, i.e. stage-Q and T-SSC,</w:delText>
          </w:r>
        </w:del>
      </w:ins>
      <w:moveToRangeStart w:id="732" w:author="Alex Messina" w:date="2016-02-16T18:58:00Z" w:name="move443412445"/>
      <w:moveTo w:id="733" w:author="Alex Messina" w:date="2016-02-16T18:58:00Z">
        <w:del w:id="734" w:author="Trent Biggs" w:date="2016-02-17T12:47:00Z">
          <w:r w:rsidDel="002F4667">
            <w:delText xml:space="preserve"> to the final </w:delText>
          </w:r>
          <w:r w:rsidR="001A74F8" w:rsidDel="002F4667">
            <w:delText>SSY</w:delText>
          </w:r>
          <w:r w:rsidR="001A74F8" w:rsidRPr="001A74F8" w:rsidDel="002F4667">
            <w:rPr>
              <w:vertAlign w:val="subscript"/>
            </w:rPr>
            <w:delText>EV</w:delText>
          </w:r>
          <w:r w:rsidDel="002F4667">
            <w:delText xml:space="preserve"> calculation </w:delText>
          </w:r>
          <w:r w:rsidDel="002F4667">
            <w:fldChar w:fldCharType="begin" w:fldLock="1"/>
          </w:r>
          <w:r w:rsidDel="002F4667">
            <w:delInstrText>ADDIN CSL_CITATION { "citationItems" : [ { "id" : "ITEM-1", "itemData" : { "author" : [ { "dropping-particle" : "", "family" : "Topping", "given" : "J.", "non-dropping-particle" : "", "parse-names" : false, "suffix" : "" } ], "edition" : "4th", "id" : "ITEM-1", "issued" : { "date-parts" : [ [ "1972" ] ] }, "publisher" : "Chapman and Hall", "publisher-place" : "London, UK", "title" : "Errors of Observation and their Treatment", "type" : "book" }, "uris" : [ "http://www.mendeley.com/documents/?uuid=1fd8b164-7038-4393-b583-72992decfeb9" ] } ], "mendeley" : { "formattedCitation" : "(Topping, 1972)", "plainTextFormattedCitation" : "(Topping, 1972)", "previouslyFormattedCitation" : "(Topping, 1972)" }, "properties" : { "noteIndex" : 0 }, "schema" : "https://github.com/citation-style-language/schema/raw/master/csl-citation.json" }</w:delInstrText>
          </w:r>
          <w:r w:rsidDel="002F4667">
            <w:fldChar w:fldCharType="separate"/>
          </w:r>
          <w:r w:rsidRPr="00E153E3" w:rsidDel="002F4667">
            <w:rPr>
              <w:noProof/>
            </w:rPr>
            <w:delText>(Topping, 1972)</w:delText>
          </w:r>
          <w:r w:rsidDel="002F4667">
            <w:fldChar w:fldCharType="end"/>
          </w:r>
          <w:r w:rsidDel="002F4667">
            <w:delText>. The resulting cumulative probable error (PE) is the square root of the sum of the squares of the maximum values of the separate errors:</w:delText>
          </w:r>
        </w:del>
      </w:moveTo>
    </w:p>
    <w:moveToRangeEnd w:id="732"/>
    <w:tbl>
      <w:tblPr>
        <w:tblStyle w:val="TableGrid"/>
        <w:tblW w:w="0" w:type="auto"/>
        <w:tblLook w:val="04A0" w:firstRow="1" w:lastRow="0" w:firstColumn="1" w:lastColumn="0" w:noHBand="0" w:noVBand="1"/>
      </w:tblPr>
      <w:tblGrid>
        <w:gridCol w:w="540"/>
        <w:gridCol w:w="7470"/>
        <w:gridCol w:w="1340"/>
      </w:tblGrid>
      <w:tr w:rsidR="001D413A" w:rsidRPr="00214B43" w:rsidDel="002F4667" w14:paraId="2C899759" w14:textId="1F7F8B76" w:rsidTr="00E83171">
        <w:trPr>
          <w:del w:id="735" w:author="Trent Biggs" w:date="2016-02-17T12:47:00Z"/>
        </w:trPr>
        <w:tc>
          <w:tcPr>
            <w:tcW w:w="540" w:type="dxa"/>
            <w:tcBorders>
              <w:top w:val="nil"/>
              <w:left w:val="nil"/>
              <w:bottom w:val="nil"/>
              <w:right w:val="nil"/>
            </w:tcBorders>
          </w:tcPr>
          <w:p w14:paraId="2A2ED9D1" w14:textId="4A884115" w:rsidR="001D413A" w:rsidRPr="00214B43" w:rsidDel="002F4667" w:rsidRDefault="001D413A" w:rsidP="00E83171">
            <w:pPr>
              <w:rPr>
                <w:del w:id="736" w:author="Trent Biggs" w:date="2016-02-17T12:47:00Z"/>
                <w:rFonts w:ascii="Cambria" w:hAnsi="Cambria"/>
              </w:rPr>
            </w:pPr>
          </w:p>
        </w:tc>
        <w:tc>
          <w:tcPr>
            <w:tcW w:w="7470" w:type="dxa"/>
            <w:tcBorders>
              <w:top w:val="nil"/>
              <w:left w:val="nil"/>
              <w:bottom w:val="nil"/>
              <w:right w:val="nil"/>
            </w:tcBorders>
          </w:tcPr>
          <w:p w14:paraId="6266EA6F" w14:textId="4395AB26" w:rsidR="001D413A" w:rsidRPr="00214B43" w:rsidDel="002F4667" w:rsidRDefault="001D413A" w:rsidP="00E83171">
            <w:pPr>
              <w:rPr>
                <w:del w:id="737" w:author="Trent Biggs" w:date="2016-02-17T12:47:00Z"/>
                <w:rFonts w:ascii="Cambria" w:hAnsi="Cambria"/>
              </w:rPr>
            </w:pPr>
            <m:oMathPara>
              <m:oMath>
                <m:r>
                  <w:del w:id="738" w:author="Trent Biggs" w:date="2016-02-17T12:47:00Z">
                    <w:rPr>
                      <w:rFonts w:ascii="Cambria Math" w:hAnsi="Cambria Math"/>
                    </w:rPr>
                    <m:t xml:space="preserve">PE= </m:t>
                  </w:del>
                </m:r>
                <m:rad>
                  <m:radPr>
                    <m:degHide m:val="1"/>
                    <m:ctrlPr>
                      <w:del w:id="739" w:author="Trent Biggs" w:date="2016-02-17T12:47:00Z">
                        <w:rPr>
                          <w:rFonts w:ascii="Cambria Math" w:hAnsi="Cambria Math"/>
                          <w:i/>
                        </w:rPr>
                      </w:del>
                    </m:ctrlPr>
                  </m:radPr>
                  <m:deg/>
                  <m:e>
                    <m:sSubSup>
                      <m:sSubSupPr>
                        <m:ctrlPr>
                          <w:del w:id="740" w:author="Trent Biggs" w:date="2016-02-17T12:47:00Z">
                            <w:rPr>
                              <w:rFonts w:ascii="Cambria Math" w:hAnsi="Cambria Math"/>
                              <w:i/>
                            </w:rPr>
                          </w:del>
                        </m:ctrlPr>
                      </m:sSubSupPr>
                      <m:e>
                        <m:r>
                          <w:del w:id="741" w:author="Trent Biggs" w:date="2016-02-17T12:47:00Z">
                            <w:rPr>
                              <w:rFonts w:ascii="Cambria Math" w:hAnsi="Cambria Math"/>
                            </w:rPr>
                            <m:t>(E</m:t>
                          </w:del>
                        </m:r>
                      </m:e>
                      <m:sub>
                        <m:r>
                          <w:del w:id="742" w:author="Trent Biggs" w:date="2016-02-17T12:47:00Z">
                            <w:rPr>
                              <w:rFonts w:ascii="Cambria Math" w:hAnsi="Cambria Math"/>
                            </w:rPr>
                            <m:t>Qmeas</m:t>
                          </w:del>
                        </m:r>
                      </m:sub>
                      <m:sup>
                        <m:r>
                          <w:del w:id="743" w:author="Trent Biggs" w:date="2016-02-17T12:47:00Z">
                            <w:rPr>
                              <w:rFonts w:ascii="Cambria Math" w:hAnsi="Cambria Math"/>
                            </w:rPr>
                            <m:t>2</m:t>
                          </w:del>
                        </m:r>
                      </m:sup>
                    </m:sSubSup>
                    <m:r>
                      <w:del w:id="744" w:author="Trent Biggs" w:date="2016-02-17T12:47:00Z">
                        <w:rPr>
                          <w:rFonts w:ascii="Cambria Math" w:hAnsi="Cambria Math"/>
                        </w:rPr>
                        <m:t>+</m:t>
                      </w:del>
                    </m:r>
                    <m:sSubSup>
                      <m:sSubSupPr>
                        <m:ctrlPr>
                          <w:del w:id="745" w:author="Trent Biggs" w:date="2016-02-17T12:47:00Z">
                            <w:rPr>
                              <w:rFonts w:ascii="Cambria Math" w:hAnsi="Cambria Math"/>
                              <w:i/>
                            </w:rPr>
                          </w:del>
                        </m:ctrlPr>
                      </m:sSubSupPr>
                      <m:e>
                        <m:r>
                          <w:del w:id="746" w:author="Trent Biggs" w:date="2016-02-17T12:47:00Z">
                            <w:rPr>
                              <w:rFonts w:ascii="Cambria Math" w:hAnsi="Cambria Math"/>
                            </w:rPr>
                            <m:t>E</m:t>
                          </w:del>
                        </m:r>
                      </m:e>
                      <m:sub>
                        <m:r>
                          <w:del w:id="747" w:author="Trent Biggs" w:date="2016-02-17T12:47:00Z">
                            <w:rPr>
                              <w:rFonts w:ascii="Cambria Math" w:hAnsi="Cambria Math"/>
                            </w:rPr>
                            <m:t>SSCmeas</m:t>
                          </w:del>
                        </m:r>
                      </m:sub>
                      <m:sup>
                        <m:r>
                          <w:del w:id="748" w:author="Trent Biggs" w:date="2016-02-17T12:47:00Z">
                            <w:rPr>
                              <w:rFonts w:ascii="Cambria Math" w:hAnsi="Cambria Math"/>
                            </w:rPr>
                            <m:t>2</m:t>
                          </w:del>
                        </m:r>
                      </m:sup>
                    </m:sSubSup>
                    <m:r>
                      <w:del w:id="749" w:author="Trent Biggs" w:date="2016-02-17T12:47:00Z">
                        <w:rPr>
                          <w:rFonts w:ascii="Cambria Math" w:hAnsi="Cambria Math"/>
                        </w:rPr>
                        <m:t>)+</m:t>
                      </w:del>
                    </m:r>
                    <m:sSubSup>
                      <m:sSubSupPr>
                        <m:ctrlPr>
                          <w:del w:id="750" w:author="Trent Biggs" w:date="2016-02-17T12:47:00Z">
                            <w:rPr>
                              <w:rFonts w:ascii="Cambria Math" w:hAnsi="Cambria Math"/>
                              <w:i/>
                            </w:rPr>
                          </w:del>
                        </m:ctrlPr>
                      </m:sSubSupPr>
                      <m:e>
                        <m:r>
                          <w:del w:id="751" w:author="Trent Biggs" w:date="2016-02-17T12:47:00Z">
                            <w:rPr>
                              <w:rFonts w:ascii="Cambria Math" w:hAnsi="Cambria Math"/>
                            </w:rPr>
                            <m:t>(E</m:t>
                          </w:del>
                        </m:r>
                      </m:e>
                      <m:sub>
                        <m:r>
                          <w:del w:id="752" w:author="Trent Biggs" w:date="2016-02-17T12:47:00Z">
                            <w:rPr>
                              <w:rFonts w:ascii="Cambria Math" w:hAnsi="Cambria Math"/>
                            </w:rPr>
                            <m:t>Qmod</m:t>
                          </w:del>
                        </m:r>
                      </m:sub>
                      <m:sup>
                        <m:r>
                          <w:del w:id="753" w:author="Trent Biggs" w:date="2016-02-17T12:47:00Z">
                            <w:rPr>
                              <w:rFonts w:ascii="Cambria Math" w:hAnsi="Cambria Math"/>
                            </w:rPr>
                            <m:t>2</m:t>
                          </w:del>
                        </m:r>
                      </m:sup>
                    </m:sSubSup>
                    <m:r>
                      <w:del w:id="754" w:author="Trent Biggs" w:date="2016-02-17T12:47:00Z">
                        <w:rPr>
                          <w:rFonts w:ascii="Cambria Math" w:hAnsi="Cambria Math"/>
                        </w:rPr>
                        <m:t>+</m:t>
                      </w:del>
                    </m:r>
                    <m:sSubSup>
                      <m:sSubSupPr>
                        <m:ctrlPr>
                          <w:del w:id="755" w:author="Trent Biggs" w:date="2016-02-17T12:47:00Z">
                            <w:rPr>
                              <w:rFonts w:ascii="Cambria Math" w:hAnsi="Cambria Math"/>
                              <w:i/>
                            </w:rPr>
                          </w:del>
                        </m:ctrlPr>
                      </m:sSubSupPr>
                      <m:e>
                        <m:r>
                          <w:del w:id="756" w:author="Trent Biggs" w:date="2016-02-17T12:47:00Z">
                            <w:rPr>
                              <w:rFonts w:ascii="Cambria Math" w:hAnsi="Cambria Math"/>
                            </w:rPr>
                            <m:t>E</m:t>
                          </w:del>
                        </m:r>
                      </m:e>
                      <m:sub>
                        <m:r>
                          <w:del w:id="757" w:author="Trent Biggs" w:date="2016-02-17T12:47:00Z">
                            <w:rPr>
                              <w:rFonts w:ascii="Cambria Math" w:hAnsi="Cambria Math"/>
                            </w:rPr>
                            <m:t>SSCmod</m:t>
                          </w:del>
                        </m:r>
                      </m:sub>
                      <m:sup>
                        <m:r>
                          <w:del w:id="758" w:author="Trent Biggs" w:date="2016-02-17T12:47:00Z">
                            <w:rPr>
                              <w:rFonts w:ascii="Cambria Math" w:hAnsi="Cambria Math"/>
                            </w:rPr>
                            <m:t>2</m:t>
                          </w:del>
                        </m:r>
                      </m:sup>
                    </m:sSubSup>
                    <m:r>
                      <w:del w:id="759" w:author="Trent Biggs" w:date="2016-02-17T12:47:00Z">
                        <w:rPr>
                          <w:rFonts w:ascii="Cambria Math" w:hAnsi="Cambria Math"/>
                        </w:rPr>
                        <m:t>)</m:t>
                      </w:del>
                    </m:r>
                  </m:e>
                </m:rad>
              </m:oMath>
            </m:oMathPara>
          </w:p>
        </w:tc>
        <w:tc>
          <w:tcPr>
            <w:tcW w:w="1340" w:type="dxa"/>
            <w:tcBorders>
              <w:top w:val="nil"/>
              <w:left w:val="nil"/>
              <w:bottom w:val="nil"/>
              <w:right w:val="nil"/>
            </w:tcBorders>
          </w:tcPr>
          <w:p w14:paraId="213C976B" w14:textId="7BAFBA00" w:rsidR="001D413A" w:rsidRPr="00214B43" w:rsidDel="002F4667" w:rsidRDefault="001D413A" w:rsidP="00E83171">
            <w:pPr>
              <w:ind w:firstLine="0"/>
              <w:rPr>
                <w:del w:id="760" w:author="Trent Biggs" w:date="2016-02-17T12:47:00Z"/>
                <w:rFonts w:ascii="Cambria" w:hAnsi="Cambria"/>
              </w:rPr>
            </w:pPr>
            <w:del w:id="761" w:author="Trent Biggs" w:date="2016-02-17T12:47:00Z">
              <w:r w:rsidRPr="00214B43" w:rsidDel="002F4667">
                <w:rPr>
                  <w:rFonts w:ascii="Cambria" w:hAnsi="Cambria"/>
                </w:rPr>
                <w:delText xml:space="preserve">Equation </w:delText>
              </w:r>
              <w:r w:rsidDel="002F4667">
                <w:rPr>
                  <w:rFonts w:ascii="Cambria" w:hAnsi="Cambria"/>
                </w:rPr>
                <w:delText>2</w:delText>
              </w:r>
            </w:del>
          </w:p>
        </w:tc>
      </w:tr>
      <w:tr w:rsidR="001D413A" w:rsidRPr="00214B43" w:rsidDel="002F4667" w14:paraId="0B0016C2" w14:textId="660CE5C4" w:rsidTr="00E83171">
        <w:trPr>
          <w:trHeight w:val="1314"/>
          <w:del w:id="762" w:author="Trent Biggs" w:date="2016-02-17T12:47:00Z"/>
        </w:trPr>
        <w:tc>
          <w:tcPr>
            <w:tcW w:w="9350" w:type="dxa"/>
            <w:gridSpan w:val="3"/>
            <w:tcBorders>
              <w:top w:val="nil"/>
              <w:left w:val="nil"/>
              <w:bottom w:val="nil"/>
              <w:right w:val="nil"/>
            </w:tcBorders>
          </w:tcPr>
          <w:p w14:paraId="35800301" w14:textId="496C97EB" w:rsidR="001D413A" w:rsidRPr="00BA7675" w:rsidDel="002F4667" w:rsidRDefault="001D413A" w:rsidP="0008681D">
            <w:pPr>
              <w:ind w:firstLine="0"/>
              <w:rPr>
                <w:del w:id="763" w:author="Trent Biggs" w:date="2016-02-17T12:47:00Z"/>
                <w:rFonts w:cs="Times"/>
              </w:rPr>
            </w:pPr>
            <w:del w:id="764" w:author="Trent Biggs" w:date="2016-02-17T12:47:00Z">
              <w:r w:rsidRPr="00BA7675" w:rsidDel="002F4667">
                <w:rPr>
                  <w:rFonts w:cs="Times"/>
                </w:rPr>
                <w:delText xml:space="preserve">where </w:delText>
              </w:r>
              <w:r w:rsidRPr="00BA7675" w:rsidDel="002F4667">
                <w:rPr>
                  <w:rFonts w:cs="Times"/>
                  <w:i/>
                </w:rPr>
                <w:delText>PE</w:delText>
              </w:r>
              <w:r w:rsidRPr="00BA7675" w:rsidDel="002F4667">
                <w:rPr>
                  <w:rFonts w:cs="Times"/>
                </w:rPr>
                <w:delText xml:space="preserve"> is the cumulative probable error for </w:delText>
              </w:r>
              <w:r w:rsidR="001A74F8" w:rsidDel="002F4667">
                <w:delText>SSY</w:delText>
              </w:r>
              <w:r w:rsidR="001A74F8" w:rsidRPr="001A74F8" w:rsidDel="002F4667">
                <w:rPr>
                  <w:vertAlign w:val="subscript"/>
                </w:rPr>
                <w:delText>EV</w:delText>
              </w:r>
              <w:r w:rsidR="0008681D" w:rsidDel="002F4667">
                <w:rPr>
                  <w:rFonts w:cs="Times"/>
                </w:rPr>
                <w:delText xml:space="preserve"> estimates</w:delText>
              </w:r>
              <w:r w:rsidRPr="00BA7675" w:rsidDel="002F4667">
                <w:rPr>
                  <w:rFonts w:cs="Times"/>
                </w:rPr>
                <w:delText xml:space="preserve"> (±%), </w:delText>
              </w:r>
              <w:r w:rsidRPr="00BA7675" w:rsidDel="002F4667">
                <w:rPr>
                  <w:rFonts w:cs="Times"/>
                  <w:i/>
                </w:rPr>
                <w:delText>E</w:delText>
              </w:r>
              <w:r w:rsidRPr="00BA7675" w:rsidDel="002F4667">
                <w:rPr>
                  <w:rFonts w:cs="Times"/>
                  <w:i/>
                  <w:vertAlign w:val="subscript"/>
                </w:rPr>
                <w:delText>Qmeas</w:delText>
              </w:r>
              <w:r w:rsidRPr="00BA7675" w:rsidDel="002F4667">
                <w:rPr>
                  <w:rFonts w:cs="Times"/>
                </w:rPr>
                <w:delText xml:space="preserve"> is uncertainty in Q measurements (±%), </w:delText>
              </w:r>
              <w:r w:rsidRPr="00BA7675" w:rsidDel="002F4667">
                <w:rPr>
                  <w:rFonts w:cs="Times"/>
                  <w:i/>
                </w:rPr>
                <w:delText>E</w:delText>
              </w:r>
              <w:r w:rsidRPr="00BA7675" w:rsidDel="002F4667">
                <w:rPr>
                  <w:rFonts w:cs="Times"/>
                  <w:i/>
                  <w:vertAlign w:val="subscript"/>
                </w:rPr>
                <w:delText>SSCmeas</w:delText>
              </w:r>
              <w:r w:rsidRPr="00BA7675" w:rsidDel="002F4667">
                <w:rPr>
                  <w:rFonts w:cs="Times"/>
                </w:rPr>
                <w:delText xml:space="preserve"> is uncertainty in SSC measurements</w:delText>
              </w:r>
              <w:r w:rsidDel="002F4667">
                <w:rPr>
                  <w:rFonts w:cs="Times"/>
                </w:rPr>
                <w:delText xml:space="preserve"> </w:delText>
              </w:r>
              <w:r w:rsidRPr="00BA7675" w:rsidDel="002F4667">
                <w:rPr>
                  <w:rFonts w:cs="Times"/>
                </w:rPr>
                <w:delText xml:space="preserve">(± %), </w:delText>
              </w:r>
              <w:r w:rsidRPr="00BA7675" w:rsidDel="002F4667">
                <w:rPr>
                  <w:rFonts w:cs="Times"/>
                  <w:i/>
                </w:rPr>
                <w:delText>E</w:delText>
              </w:r>
              <w:r w:rsidRPr="00BA7675" w:rsidDel="002F4667">
                <w:rPr>
                  <w:rFonts w:cs="Times"/>
                  <w:i/>
                  <w:vertAlign w:val="subscript"/>
                </w:rPr>
                <w:delText>Qmod</w:delText>
              </w:r>
              <w:r w:rsidRPr="00BA7675" w:rsidDel="002F4667">
                <w:rPr>
                  <w:rFonts w:cs="Times"/>
                </w:rPr>
                <w:delText xml:space="preserve"> is uncertainty in the Stage-Q relationship (RMSE, as ±% of the mean observed Q), </w:delText>
              </w:r>
              <w:r w:rsidRPr="00BA7675" w:rsidDel="002F4667">
                <w:rPr>
                  <w:rFonts w:cs="Times"/>
                  <w:i/>
                </w:rPr>
                <w:delText>E</w:delText>
              </w:r>
              <w:r w:rsidRPr="00BA7675" w:rsidDel="002F4667">
                <w:rPr>
                  <w:rFonts w:cs="Times"/>
                  <w:i/>
                  <w:vertAlign w:val="subscript"/>
                </w:rPr>
                <w:delText>SSCmod</w:delText>
              </w:r>
              <w:r w:rsidRPr="00BA7675" w:rsidDel="002F4667">
                <w:rPr>
                  <w:rFonts w:cs="Times"/>
                </w:rPr>
                <w:delText xml:space="preserve"> is uncertainty in the T-SSC relationship</w:delText>
              </w:r>
              <w:r w:rsidR="001125BA" w:rsidDel="002F4667">
                <w:rPr>
                  <w:rFonts w:cs="Times"/>
                </w:rPr>
                <w:delText xml:space="preserve"> or from interpolating </w:delText>
              </w:r>
              <w:r w:rsidR="0008681D" w:rsidDel="002F4667">
                <w:rPr>
                  <w:rFonts w:cs="Times"/>
                </w:rPr>
                <w:delText>SSC samples</w:delText>
              </w:r>
              <w:r w:rsidRPr="00BA7675" w:rsidDel="002F4667">
                <w:rPr>
                  <w:rFonts w:cs="Times"/>
                </w:rPr>
                <w:delText xml:space="preserve"> (RMSE, a</w:delText>
              </w:r>
              <w:r w:rsidDel="002F4667">
                <w:rPr>
                  <w:rFonts w:cs="Times"/>
                </w:rPr>
                <w:delText xml:space="preserve">s ± % of the mean observed SSC) </w:delText>
              </w:r>
              <w:r w:rsidDel="002F4667">
                <w:rPr>
                  <w:rFonts w:cs="Times"/>
                </w:rPr>
                <w:fldChar w:fldCharType="begin" w:fldLock="1"/>
              </w:r>
              <w:r w:rsidDel="002F4667">
                <w:rPr>
                  <w:rFonts w:cs="Times"/>
                </w:rPr>
                <w:delInstrText>ADDIN CSL_CITATION { "citationItems" : [ { "id" : "ITEM-1", "itemData" : { "ISBN" : "1364-8152", "author" : [ { "dropping-particle" : "", "family" : "Harmel", "given" : "R D", "non-dropping-particle" : "", "parse-names" : false, "suffix" : "" }, { "dropping-particle" : "", "family" : "Smith", "given" : "D R", "non-dropping-particle" : "", "parse-names" : false, "suffix" : "" }, { "dropping-particle" : "", "family" : "King", "given" : "K W", "non-dropping-particle" : "", "parse-names" : false, "suffix" : "" }, { "dropping-particle" : "", "family" : "Slade", "given" : "R M", "non-dropping-particle" : "", "parse-names" : false, "suffix" : "" } ], "container-title" : "Environmental Modelling &amp; Software", "id" : "ITEM-1", "issue" : "7", "issued" : { "date-parts" : [ [ "2009" ] ] }, "page" : "832-842", "title" : "Estimating storm discharge and water quality data uncertainty: A software tool for monitoring and modeling applications", "type" : "article-journal", "volume" : "24" }, "uris" : [ "http://www.mendeley.com/documents/?uuid=4be39c27-b590-4800-9b8e-c988d1d312db" ] } ], "mendeley" : { "formattedCitation" : "(Harmel et al., 2009)", "plainTextFormattedCitation" : "(Harmel et al., 2009)", "previouslyFormattedCitation" : "(Harmel et al., 2009)" }, "properties" : { "noteIndex" : 0 }, "schema" : "https://github.com/citation-style-language/schema/raw/master/csl-citation.json" }</w:delInstrText>
              </w:r>
              <w:r w:rsidDel="002F4667">
                <w:rPr>
                  <w:rFonts w:cs="Times"/>
                </w:rPr>
                <w:fldChar w:fldCharType="separate"/>
              </w:r>
              <w:r w:rsidRPr="00E153E3" w:rsidDel="002F4667">
                <w:rPr>
                  <w:rFonts w:cs="Times"/>
                  <w:noProof/>
                </w:rPr>
                <w:delText>(Harmel et al., 2009)</w:delText>
              </w:r>
              <w:r w:rsidDel="002F4667">
                <w:rPr>
                  <w:rFonts w:cs="Times"/>
                </w:rPr>
                <w:fldChar w:fldCharType="end"/>
              </w:r>
              <w:r w:rsidRPr="00BA7675" w:rsidDel="002F4667">
                <w:rPr>
                  <w:rFonts w:cs="Times"/>
                </w:rPr>
                <w:delText>.</w:delText>
              </w:r>
              <w:r w:rsidDel="002F4667">
                <w:rPr>
                  <w:rFonts w:cs="Times"/>
                </w:rPr>
                <w:delText xml:space="preserve"> </w:delText>
              </w:r>
            </w:del>
          </w:p>
        </w:tc>
      </w:tr>
    </w:tbl>
    <w:p w14:paraId="458CB16C" w14:textId="0267437C" w:rsidR="007D1F2A" w:rsidRPr="00131E7B" w:rsidDel="002F4667" w:rsidRDefault="001D413A" w:rsidP="00104BD8">
      <w:pPr>
        <w:pStyle w:val="Heading3"/>
        <w:rPr>
          <w:del w:id="765" w:author="Trent Biggs" w:date="2016-02-17T12:47:00Z"/>
        </w:rPr>
      </w:pPr>
      <w:ins w:id="766" w:author="Alex Messina" w:date="2016-02-16T18:58:00Z">
        <w:del w:id="767" w:author="Trent Biggs" w:date="2016-02-17T12:47:00Z">
          <w:r w:rsidDel="002F4667">
            <w:delText>E</w:delText>
          </w:r>
          <w:r w:rsidDel="002F4667">
            <w:rPr>
              <w:vertAlign w:val="subscript"/>
            </w:rPr>
            <w:delText>Qmeas</w:delText>
          </w:r>
          <w:r w:rsidDel="002F4667">
            <w:delText xml:space="preserve"> and E</w:delText>
          </w:r>
          <w:r w:rsidDel="002F4667">
            <w:rPr>
              <w:vertAlign w:val="subscript"/>
            </w:rPr>
            <w:delText>SSCmeas</w:delText>
          </w:r>
          <w:r w:rsidDel="002F4667">
            <w:delText xml:space="preserve"> were </w:delText>
          </w:r>
          <w:r w:rsidR="00F56254" w:rsidDel="002F4667">
            <w:delText>taken from</w:delText>
          </w:r>
          <w:r w:rsidDel="002F4667">
            <w:delText xml:space="preserve"> the DUET-H/WQ software tool </w:delText>
          </w:r>
          <w:r w:rsidR="00F56254" w:rsidDel="002F4667">
            <w:delText>lookup tables</w:delText>
          </w:r>
        </w:del>
      </w:ins>
      <w:moveToRangeStart w:id="768" w:author="Alex Messina" w:date="2016-02-16T18:58:00Z" w:name="move443412446"/>
      <w:moveTo w:id="769" w:author="Alex Messina" w:date="2016-02-16T18:58:00Z">
        <w:del w:id="770" w:author="Trent Biggs" w:date="2016-02-17T12:47:00Z">
          <w:r w:rsidR="00F56254" w:rsidDel="002F4667">
            <w:delText xml:space="preserve"> </w:delText>
          </w:r>
          <w:r w:rsidDel="002F4667">
            <w:fldChar w:fldCharType="begin" w:fldLock="1"/>
          </w:r>
          <w:r w:rsidDel="002F4667">
            <w:delInstrText>ADDIN CSL_CITATION { "citationItems" : [ { "id" : "ITEM-1", "itemData" : { "ISBN" : "1364-8152", "author" : [ { "dropping-particle" : "", "family" : "Harmel", "given" : "R D", "non-dropping-particle" : "", "parse-names" : false, "suffix" : "" }, { "dropping-particle" : "", "family" : "Smith", "given" : "D R", "non-dropping-particle" : "", "parse-names" : false, "suffix" : "" }, { "dropping-particle" : "", "family" : "King", "given" : "K W", "non-dropping-particle" : "", "parse-names" : false, "suffix" : "" }, { "dropping-particle" : "", "family" : "Slade", "given" : "R M", "non-dropping-particle" : "", "parse-names" : false, "suffix" : "" } ], "container-title" : "Environmental Modelling &amp; Software", "id" : "ITEM-1", "issue" : "7", "issued" : { "date-parts" : [ [ "2009" ] ] }, "page" : "832-842", "title" : "Estimating storm discharge and water quality data uncertainty: A software tool for monitoring and modeling applications", "type" : "article-journal", "volume" : "24" }, "uris" : [ "http://www.mendeley.com/documents/?uuid=4be39c27-b590-4800-9b8e-c988d1d312db" ] } ], "mendeley" : { "formattedCitation" : "(Harmel et al., 2009)", "plainTextFormattedCitation" : "(Harmel et al., 2009)", "previouslyFormattedCitation" : "(Harmel et al., 2009)" }, "properties" : { "noteIndex" : 0 }, "schema" : "https://github.com/citation-style-language/schema/raw/master/csl-citation.json" }</w:delInstrText>
          </w:r>
          <w:r w:rsidDel="002F4667">
            <w:fldChar w:fldCharType="separate"/>
          </w:r>
          <w:r w:rsidRPr="00E153E3" w:rsidDel="002F4667">
            <w:rPr>
              <w:noProof/>
            </w:rPr>
            <w:delText>(Harmel et al., 2009)</w:delText>
          </w:r>
          <w:r w:rsidDel="002F4667">
            <w:fldChar w:fldCharType="end"/>
          </w:r>
          <w:r w:rsidDel="002F4667">
            <w:delText xml:space="preserve">. </w:delText>
          </w:r>
        </w:del>
      </w:moveTo>
      <w:moveToRangeEnd w:id="768"/>
      <w:del w:id="771" w:author="Trent Biggs" w:date="2016-02-17T12:47:00Z">
        <w:r w:rsidR="000613C7" w:rsidRPr="00131E7B" w:rsidDel="002F4667">
          <w:delText xml:space="preserve"> </w:delText>
        </w:r>
        <w:r w:rsidR="00061A30" w:rsidDel="002F4667">
          <w:delText xml:space="preserve">Compare </w:delText>
        </w:r>
        <w:r w:rsidR="00D5293D" w:rsidRPr="00131E7B" w:rsidDel="002F4667">
          <w:delText xml:space="preserve">SSC and </w:delText>
        </w:r>
        <w:r w:rsidR="00FB6DA2" w:rsidRPr="00131E7B" w:rsidDel="002F4667">
          <w:delText>SSY</w:delText>
        </w:r>
        <w:r w:rsidR="00FB6DA2" w:rsidRPr="00131E7B" w:rsidDel="002F4667">
          <w:rPr>
            <w:vertAlign w:val="subscript"/>
          </w:rPr>
          <w:delText>EV</w:delText>
        </w:r>
        <w:r w:rsidR="000613C7" w:rsidRPr="00131E7B" w:rsidDel="002F4667">
          <w:delText xml:space="preserve"> for disturbed and undisturbed subwatersheds</w:delText>
        </w:r>
      </w:del>
    </w:p>
    <w:p w14:paraId="06233F73" w14:textId="524BA7A9" w:rsidR="001D413A" w:rsidRPr="0052515D" w:rsidDel="002F4667" w:rsidRDefault="00B62640" w:rsidP="001D413A">
      <w:pPr>
        <w:rPr>
          <w:ins w:id="772" w:author="Alex Messina" w:date="2016-02-16T18:58:00Z"/>
          <w:del w:id="773" w:author="Trent Biggs" w:date="2016-02-17T12:47:00Z"/>
        </w:rPr>
      </w:pPr>
      <w:del w:id="774" w:author="Trent Biggs" w:date="2016-02-17T12:47:00Z">
        <w:r w:rsidDel="002F4667">
          <w:delText>Stream discharge</w:delText>
        </w:r>
        <w:r w:rsidR="00131E7B" w:rsidDel="002F4667">
          <w:delText xml:space="preserve"> (Q)</w:delText>
        </w:r>
        <w:r w:rsidDel="002F4667">
          <w:delText xml:space="preserve"> and s</w:delText>
        </w:r>
        <w:r w:rsidR="006F5A12" w:rsidDel="002F4667">
          <w:delText xml:space="preserve">uspended sediment </w:delText>
        </w:r>
        <w:r w:rsidR="00FB6DA2" w:rsidDel="002F4667">
          <w:delText xml:space="preserve">concentrations (SSC) </w:delText>
        </w:r>
        <w:r w:rsidR="00E82D0B" w:rsidDel="002F4667">
          <w:delText xml:space="preserve">and yields (SSY) were measured </w:delText>
        </w:r>
        <w:r w:rsidR="003918AA" w:rsidDel="002F4667">
          <w:delText xml:space="preserve">during both storm </w:delText>
        </w:r>
        <w:r w:rsidR="00FB6DA2" w:rsidDel="002F4667">
          <w:delText>and</w:delText>
        </w:r>
        <w:r w:rsidR="00E82D0B" w:rsidDel="002F4667">
          <w:delText xml:space="preserve"> interstorm periods </w:delText>
        </w:r>
        <w:r w:rsidR="006F5A12" w:rsidDel="002F4667">
          <w:delText>at three sampling points</w:delText>
        </w:r>
        <w:r w:rsidR="00D5293D" w:rsidDel="002F4667">
          <w:delText xml:space="preserve"> that define</w:delText>
        </w:r>
      </w:del>
      <w:ins w:id="775" w:author="Alex Messina" w:date="2016-02-16T18:58:00Z">
        <w:del w:id="776" w:author="Trent Biggs" w:date="2016-02-17T12:47:00Z">
          <w:r w:rsidR="001D413A" w:rsidDel="002F4667">
            <w:delText xml:space="preserve">The effect of uncertain </w:delText>
          </w:r>
          <w:r w:rsidR="001A74F8" w:rsidDel="002F4667">
            <w:delText>SSY</w:delText>
          </w:r>
          <w:r w:rsidR="001A74F8" w:rsidRPr="001A74F8" w:rsidDel="002F4667">
            <w:rPr>
              <w:vertAlign w:val="subscript"/>
            </w:rPr>
            <w:delText>EV</w:delText>
          </w:r>
          <w:r w:rsidR="001D413A" w:rsidDel="002F4667">
            <w:delText xml:space="preserve"> estimates may complicate conclusions about </w:delText>
          </w:r>
          <w:r w:rsidR="00F56254" w:rsidDel="002F4667">
            <w:delText>anthropogenic impacts</w:delText>
          </w:r>
          <w:r w:rsidR="001D413A" w:rsidDel="002F4667">
            <w:delText xml:space="preserve"> and </w:delText>
          </w:r>
          <w:r w:rsidR="001A74F8" w:rsidDel="002F4667">
            <w:delText>SSY</w:delText>
          </w:r>
          <w:r w:rsidR="001A74F8" w:rsidRPr="001A74F8" w:rsidDel="002F4667">
            <w:rPr>
              <w:vertAlign w:val="subscript"/>
            </w:rPr>
            <w:delText>EV</w:delText>
          </w:r>
          <w:r w:rsidR="001D413A" w:rsidDel="002F4667">
            <w:delText>-Storm Metric relationships</w:delText>
          </w:r>
          <w:r w:rsidR="00F56254" w:rsidDel="002F4667">
            <w:delText>, but difference in SSY from undisturbed and disturbed areas was expected to be much larger than the cumulative uncertainty. High uncertainty is common in s</w:delText>
          </w:r>
          <w:r w:rsidR="001D413A" w:rsidDel="002F4667">
            <w:delText xml:space="preserve">ediment yield studies where successful models estimate SSY with ±50-100% accuracy </w:delText>
          </w:r>
          <w:r w:rsidR="001D413A" w:rsidDel="002F4667">
            <w:fldChar w:fldCharType="begin" w:fldLock="1"/>
          </w:r>
          <w:r w:rsidR="001D413A" w:rsidDel="002F4667">
            <w:del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delInstrText>
          </w:r>
          <w:r w:rsidR="001D413A" w:rsidDel="002F4667">
            <w:fldChar w:fldCharType="separate"/>
          </w:r>
          <w:r w:rsidR="001D413A" w:rsidRPr="00E153E3" w:rsidDel="002F4667">
            <w:rPr>
              <w:noProof/>
            </w:rPr>
            <w:delText>(Duvert et al., 2012)</w:delText>
          </w:r>
          <w:r w:rsidR="001D413A" w:rsidDel="002F4667">
            <w:fldChar w:fldCharType="end"/>
          </w:r>
          <w:r w:rsidR="00F56254" w:rsidDel="002F4667">
            <w:delText>.</w:delText>
          </w:r>
          <w:r w:rsidR="001D413A" w:rsidDel="002F4667">
            <w:delText xml:space="preserve"> PE was calculated for </w:delText>
          </w:r>
          <w:r w:rsidR="001A74F8" w:rsidDel="002F4667">
            <w:delText>SSY</w:delText>
          </w:r>
          <w:r w:rsidR="001A74F8" w:rsidRPr="001A74F8" w:rsidDel="002F4667">
            <w:rPr>
              <w:vertAlign w:val="subscript"/>
            </w:rPr>
            <w:delText>EV</w:delText>
          </w:r>
          <w:r w:rsidR="001D413A" w:rsidDel="002F4667">
            <w:delText xml:space="preserve"> from the </w:delText>
          </w:r>
          <w:r w:rsidR="00914625" w:rsidDel="002F4667">
            <w:delText>Upper</w:delText>
          </w:r>
          <w:r w:rsidR="001D413A" w:rsidDel="002F4667">
            <w:delText xml:space="preserve"> and </w:delText>
          </w:r>
          <w:r w:rsidR="00E66635" w:rsidDel="002F4667">
            <w:delText>Total</w:delText>
          </w:r>
          <w:r w:rsidR="002166B3" w:rsidDel="002F4667">
            <w:delText xml:space="preserve"> watersheds, but not </w:delText>
          </w:r>
          <w:r w:rsidR="001D413A" w:rsidDel="002F4667">
            <w:delText xml:space="preserve">for the </w:delText>
          </w:r>
          <w:r w:rsidR="00E66635" w:rsidDel="002F4667">
            <w:delText>Lower</w:delText>
          </w:r>
          <w:r w:rsidR="001D413A" w:rsidDel="002F4667">
            <w:delText xml:space="preserve"> subwatershed since it was calculated as the difference of </w:delText>
          </w:r>
          <w:r w:rsidR="001A74F8" w:rsidDel="002F4667">
            <w:delText>SSY</w:delText>
          </w:r>
          <w:r w:rsidR="001A74F8" w:rsidRPr="001A74F8" w:rsidDel="002F4667">
            <w:rPr>
              <w:vertAlign w:val="subscript"/>
            </w:rPr>
            <w:delText>EV</w:delText>
          </w:r>
          <w:r w:rsidR="001D413A" w:rsidDel="002F4667">
            <w:rPr>
              <w:vertAlign w:val="subscript"/>
            </w:rPr>
            <w:delText>_</w:delText>
          </w:r>
          <w:r w:rsidR="002166B3" w:rsidDel="002F4667">
            <w:rPr>
              <w:vertAlign w:val="subscript"/>
            </w:rPr>
            <w:delText>UPPER</w:delText>
          </w:r>
          <w:r w:rsidR="001D413A" w:rsidDel="002F4667">
            <w:delText xml:space="preserve"> and </w:delText>
          </w:r>
          <w:r w:rsidR="001A74F8" w:rsidDel="002F4667">
            <w:delText>SSY</w:delText>
          </w:r>
          <w:r w:rsidR="001A74F8" w:rsidRPr="001A74F8" w:rsidDel="002F4667">
            <w:rPr>
              <w:vertAlign w:val="subscript"/>
            </w:rPr>
            <w:delText>EV</w:delText>
          </w:r>
          <w:r w:rsidR="001D413A" w:rsidDel="002F4667">
            <w:rPr>
              <w:vertAlign w:val="subscript"/>
            </w:rPr>
            <w:delText>_</w:delText>
          </w:r>
          <w:r w:rsidR="002166B3" w:rsidDel="002F4667">
            <w:rPr>
              <w:vertAlign w:val="subscript"/>
            </w:rPr>
            <w:delText>TOTAL</w:delText>
          </w:r>
          <w:r w:rsidR="001D413A" w:rsidDel="002F4667">
            <w:delText>.</w:delText>
          </w:r>
        </w:del>
      </w:ins>
    </w:p>
    <w:p w14:paraId="52422E55" w14:textId="33701A5D" w:rsidR="007D1F2A" w:rsidRPr="00131E7B" w:rsidRDefault="0052515D" w:rsidP="00104BD8">
      <w:pPr>
        <w:pStyle w:val="Heading3"/>
        <w:rPr>
          <w:ins w:id="777" w:author="Alex Messina" w:date="2016-02-16T18:58:00Z"/>
        </w:rPr>
      </w:pPr>
      <w:ins w:id="778" w:author="Alex Messina" w:date="2016-02-16T18:58:00Z">
        <w:r w:rsidRPr="00131E7B">
          <w:t>3.</w:t>
        </w:r>
        <w:r w:rsidR="001D413A">
          <w:t>2</w:t>
        </w:r>
        <w:r w:rsidRPr="00131E7B">
          <w:t xml:space="preserve"> </w:t>
        </w:r>
        <w:del w:id="779" w:author="Trent Biggs" w:date="2016-02-17T12:47:00Z">
          <w:r w:rsidR="00061A30" w:rsidDel="008936A9">
            <w:delText xml:space="preserve">Compare </w:delText>
          </w:r>
        </w:del>
        <w:r w:rsidR="001A74F8">
          <w:t>SSY</w:t>
        </w:r>
        <w:r w:rsidR="001A74F8" w:rsidRPr="001A74F8">
          <w:rPr>
            <w:vertAlign w:val="subscript"/>
          </w:rPr>
          <w:t>EV</w:t>
        </w:r>
        <w:r w:rsidR="000613C7" w:rsidRPr="00131E7B">
          <w:t xml:space="preserve"> f</w:t>
        </w:r>
        <w:r w:rsidR="00404E3D">
          <w:t xml:space="preserve">or disturbed and undisturbed </w:t>
        </w:r>
        <w:r w:rsidR="000613C7" w:rsidRPr="00131E7B">
          <w:t>watersheds</w:t>
        </w:r>
      </w:ins>
    </w:p>
    <w:p w14:paraId="034DC466" w14:textId="6CDC1D7B" w:rsidR="00AA53DF" w:rsidRPr="003E4976" w:rsidRDefault="000942E2" w:rsidP="00104BD8">
      <w:pPr>
        <w:pStyle w:val="Heading4"/>
        <w:rPr>
          <w:ins w:id="780" w:author="Alex Messina" w:date="2016-02-16T18:58:00Z"/>
        </w:rPr>
      </w:pPr>
      <w:ins w:id="781" w:author="Alex Messina" w:date="2016-02-16T18:58:00Z">
        <w:r>
          <w:t>3.</w:t>
        </w:r>
        <w:r w:rsidR="001D413A">
          <w:t>2</w:t>
        </w:r>
        <w:r>
          <w:t xml:space="preserve">.1. </w:t>
        </w:r>
        <w:r w:rsidR="003E4976">
          <w:t>Suspended Sediment Yield</w:t>
        </w:r>
        <w:r w:rsidR="00AA53DF">
          <w:t xml:space="preserve"> </w:t>
        </w:r>
        <w:r w:rsidR="00400A1E">
          <w:t xml:space="preserve">during storm events </w:t>
        </w:r>
        <w:r w:rsidR="003E4976">
          <w:t>(</w:t>
        </w:r>
        <w:r w:rsidR="001A74F8">
          <w:t>SSY</w:t>
        </w:r>
        <w:r w:rsidR="001A74F8" w:rsidRPr="001A74F8">
          <w:rPr>
            <w:vertAlign w:val="subscript"/>
          </w:rPr>
          <w:t>EV</w:t>
        </w:r>
        <w:r w:rsidR="003E4976">
          <w:t>)</w:t>
        </w:r>
      </w:ins>
    </w:p>
    <w:p w14:paraId="5974389F" w14:textId="54611C2C" w:rsidR="00A955CD" w:rsidRDefault="001A74F8">
      <w:pPr>
        <w:rPr>
          <w:ins w:id="782" w:author="Alex Messina" w:date="2016-02-16T18:58:00Z"/>
        </w:rPr>
      </w:pPr>
      <w:ins w:id="783" w:author="Alex Messina" w:date="2016-02-16T18:58:00Z">
        <w:r>
          <w:t>SSY</w:t>
        </w:r>
        <w:r w:rsidRPr="001A74F8">
          <w:rPr>
            <w:vertAlign w:val="subscript"/>
          </w:rPr>
          <w:t>EV</w:t>
        </w:r>
        <w:r>
          <w:t xml:space="preserve"> was </w:t>
        </w:r>
        <w:del w:id="784" w:author="Trent Biggs" w:date="2016-02-17T14:49:00Z">
          <w:r w:rsidDel="00E9288F">
            <w:delText>sampled</w:delText>
          </w:r>
        </w:del>
      </w:ins>
      <w:ins w:id="785" w:author="Trent Biggs" w:date="2016-02-17T14:49:00Z">
        <w:r w:rsidR="00E9288F">
          <w:t>calculated</w:t>
        </w:r>
      </w:ins>
      <w:ins w:id="786" w:author="Alex Messina" w:date="2016-02-16T18:58:00Z">
        <w:r>
          <w:t xml:space="preserve"> at </w:t>
        </w:r>
        <w:del w:id="787" w:author="Trent Biggs" w:date="2016-02-17T12:48:00Z">
          <w:r w:rsidDel="008936A9">
            <w:delText>the outlets of</w:delText>
          </w:r>
        </w:del>
      </w:ins>
      <w:del w:id="788" w:author="Trent Biggs" w:date="2016-02-17T12:48:00Z">
        <w:r w:rsidDel="008936A9">
          <w:delText xml:space="preserve"> three subwatersheds with different land covers</w:delText>
        </w:r>
      </w:del>
      <w:ins w:id="789" w:author="Alex Messina" w:date="2016-02-16T18:58:00Z">
        <w:del w:id="790" w:author="Trent Biggs" w:date="2016-02-17T12:48:00Z">
          <w:r w:rsidDel="008936A9">
            <w:delText>, undisturbed forest (</w:delText>
          </w:r>
        </w:del>
        <w:r>
          <w:t>FG1</w:t>
        </w:r>
        <w:del w:id="791" w:author="Trent Biggs" w:date="2016-02-17T12:48:00Z">
          <w:r w:rsidDel="008936A9">
            <w:delText>)</w:delText>
          </w:r>
        </w:del>
        <w:r>
          <w:t xml:space="preserve">, </w:t>
        </w:r>
        <w:del w:id="792" w:author="Trent Biggs" w:date="2016-02-17T12:48:00Z">
          <w:r w:rsidDel="008936A9">
            <w:delText>the quarry (</w:delText>
          </w:r>
        </w:del>
        <w:r>
          <w:t>FG2</w:t>
        </w:r>
        <w:del w:id="793" w:author="Trent Biggs" w:date="2016-02-17T12:48:00Z">
          <w:r w:rsidDel="008936A9">
            <w:delText>)</w:delText>
          </w:r>
        </w:del>
      </w:ins>
      <w:ins w:id="794" w:author="Trent Biggs" w:date="2016-02-17T14:50:00Z">
        <w:r w:rsidR="00E9288F">
          <w:t xml:space="preserve"> and</w:t>
        </w:r>
      </w:ins>
      <w:ins w:id="795" w:author="Alex Messina" w:date="2016-02-16T18:58:00Z">
        <w:del w:id="796" w:author="Trent Biggs" w:date="2016-02-17T14:50:00Z">
          <w:r w:rsidDel="00E9288F">
            <w:delText>,</w:delText>
          </w:r>
        </w:del>
        <w:r>
          <w:t xml:space="preserve"> </w:t>
        </w:r>
        <w:del w:id="797" w:author="Trent Biggs" w:date="2016-02-17T12:48:00Z">
          <w:r w:rsidDel="008936A9">
            <w:delText>and the village (</w:delText>
          </w:r>
        </w:del>
        <w:r>
          <w:t>FG3</w:t>
        </w:r>
        <w:del w:id="798" w:author="Trent Biggs" w:date="2016-02-17T12:48:00Z">
          <w:r w:rsidDel="008936A9">
            <w:delText>)</w:delText>
          </w:r>
        </w:del>
        <w:del w:id="799" w:author="Trent Biggs" w:date="2016-02-17T14:50:00Z">
          <w:r w:rsidDel="00E9288F">
            <w:delText>,</w:delText>
          </w:r>
        </w:del>
        <w:r w:rsidR="0052515D">
          <w:t xml:space="preserve"> </w:t>
        </w:r>
        <w:r w:rsidR="006F5A12">
          <w:t xml:space="preserve">by integrating </w:t>
        </w:r>
      </w:ins>
      <w:ins w:id="800" w:author="Trent Biggs" w:date="2016-02-17T14:50:00Z">
        <w:r w:rsidR="00E9288F">
          <w:t xml:space="preserve">the </w:t>
        </w:r>
      </w:ins>
      <w:ins w:id="801" w:author="Alex Messina" w:date="2016-02-16T18:58:00Z">
        <w:r w:rsidR="006F5A12">
          <w:t>c</w:t>
        </w:r>
        <w:r w:rsidR="00A93E9F">
          <w:t xml:space="preserve">ontinuous estimates </w:t>
        </w:r>
        <w:del w:id="802" w:author="Trent Biggs" w:date="2016-02-17T14:50:00Z">
          <w:r w:rsidR="00A93E9F" w:rsidDel="00E9288F">
            <w:delText>of SSY</w:delText>
          </w:r>
          <w:r w:rsidR="006F5A12" w:rsidDel="00E9288F">
            <w:delText xml:space="preserve">, calculated from measured or modeled </w:delText>
          </w:r>
        </w:del>
        <w:r w:rsidR="006F5A12">
          <w:t>Q and</w:t>
        </w:r>
      </w:ins>
      <w:ins w:id="803" w:author="Trent Biggs" w:date="2016-02-17T14:50:00Z">
        <w:r w:rsidR="00E9288F">
          <w:t xml:space="preserve"> </w:t>
        </w:r>
      </w:ins>
      <w:ins w:id="804" w:author="Alex Messina" w:date="2016-02-16T18:58:00Z">
        <w:del w:id="805" w:author="Trent Biggs" w:date="2016-02-17T14:50:00Z">
          <w:r w:rsidR="006F5A12" w:rsidDel="00E9288F">
            <w:delText xml:space="preserve"> measured or modeled </w:delText>
          </w:r>
        </w:del>
        <w:r w:rsidR="006F5A12">
          <w:t>SSC (</w:t>
        </w:r>
        <w:proofErr w:type="spellStart"/>
        <w:r w:rsidR="006F5A12">
          <w:t>Duvert</w:t>
        </w:r>
        <w:proofErr w:type="spellEnd"/>
        <w:r w:rsidR="006F5A12">
          <w:t xml:space="preserve"> et al., 2012):</w:t>
        </w:r>
      </w:ins>
    </w:p>
    <w:tbl>
      <w:tblPr>
        <w:tblStyle w:val="TableGrid"/>
        <w:tblW w:w="0" w:type="auto"/>
        <w:tblLook w:val="04A0" w:firstRow="1" w:lastRow="0" w:firstColumn="1" w:lastColumn="0" w:noHBand="0" w:noVBand="1"/>
      </w:tblPr>
      <w:tblGrid>
        <w:gridCol w:w="1260"/>
        <w:gridCol w:w="4973"/>
        <w:gridCol w:w="3117"/>
      </w:tblGrid>
      <w:tr w:rsidR="006315FA" w:rsidRPr="00214B43" w14:paraId="07027E05" w14:textId="77777777" w:rsidTr="00E029B2">
        <w:tc>
          <w:tcPr>
            <w:tcW w:w="1260" w:type="dxa"/>
            <w:tcBorders>
              <w:top w:val="nil"/>
              <w:left w:val="nil"/>
              <w:bottom w:val="nil"/>
              <w:right w:val="nil"/>
            </w:tcBorders>
          </w:tcPr>
          <w:p w14:paraId="5AAD151D" w14:textId="77777777" w:rsidR="006315FA" w:rsidRPr="00214B43" w:rsidRDefault="006315FA" w:rsidP="006F5A12">
            <w:pPr>
              <w:rPr>
                <w:rFonts w:ascii="Cambria" w:hAnsi="Cambria"/>
              </w:rPr>
            </w:pPr>
          </w:p>
        </w:tc>
        <w:tc>
          <w:tcPr>
            <w:tcW w:w="4973" w:type="dxa"/>
            <w:tcBorders>
              <w:top w:val="nil"/>
              <w:left w:val="nil"/>
              <w:bottom w:val="nil"/>
              <w:right w:val="nil"/>
            </w:tcBorders>
          </w:tcPr>
          <w:p w14:paraId="3D0FD2DA" w14:textId="77777777" w:rsidR="006315FA" w:rsidRPr="00214B43" w:rsidRDefault="00810572" w:rsidP="006F5A12">
            <w:pPr>
              <w:rPr>
                <w:rFonts w:ascii="Cambria" w:hAnsi="Cambria"/>
              </w:rPr>
            </w:pPr>
            <m:oMathPara>
              <m:oMath>
                <m:sSub>
                  <m:sSubPr>
                    <m:ctrlPr>
                      <w:rPr>
                        <w:rFonts w:ascii="Cambria Math" w:hAnsi="Cambria Math"/>
                        <w:i/>
                      </w:rPr>
                    </m:ctrlPr>
                  </m:sSubPr>
                  <m:e>
                    <m:r>
                      <w:rPr>
                        <w:rFonts w:ascii="Cambria Math" w:hAnsi="Cambria Math"/>
                      </w:rPr>
                      <m:t>SSY</m:t>
                    </m:r>
                  </m:e>
                  <m:sub>
                    <m:r>
                      <w:rPr>
                        <w:rFonts w:ascii="Cambria Math" w:hAnsi="Cambria Math"/>
                      </w:rPr>
                      <m:t>EV</m:t>
                    </m:r>
                  </m:sub>
                </m:sSub>
                <m:r>
                  <w:rPr>
                    <w:rFonts w:ascii="Cambria Math" w:hAnsi="Cambria Math"/>
                  </w:rPr>
                  <m:t>= k</m:t>
                </m:r>
                <m:nary>
                  <m:naryPr>
                    <m:limLoc m:val="subSup"/>
                    <m:ctrlPr>
                      <w:rPr>
                        <w:rFonts w:ascii="Cambria Math" w:hAnsi="Cambria Math"/>
                        <w:i/>
                      </w:rPr>
                    </m:ctrlPr>
                  </m:naryPr>
                  <m:sub>
                    <m:r>
                      <w:rPr>
                        <w:rFonts w:ascii="Cambria Math" w:hAnsi="Cambria Math"/>
                      </w:rPr>
                      <m:t>t=0</m:t>
                    </m:r>
                  </m:sub>
                  <m:sup>
                    <m:r>
                      <w:rPr>
                        <w:rFonts w:ascii="Cambria Math" w:hAnsi="Cambria Math"/>
                      </w:rPr>
                      <m:t>T</m:t>
                    </m:r>
                  </m:sup>
                  <m:e>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*SSC</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 xml:space="preserve"> </m:t>
                </m:r>
              </m:oMath>
            </m:oMathPara>
          </w:p>
        </w:tc>
        <w:tc>
          <w:tcPr>
            <w:tcW w:w="3117" w:type="dxa"/>
            <w:tcBorders>
              <w:top w:val="nil"/>
              <w:left w:val="nil"/>
              <w:bottom w:val="nil"/>
              <w:right w:val="nil"/>
            </w:tcBorders>
          </w:tcPr>
          <w:p w14:paraId="2318BC74" w14:textId="77777777" w:rsidR="006315FA" w:rsidRPr="00214B43" w:rsidRDefault="006315FA" w:rsidP="006F5A12">
            <w:pPr>
              <w:jc w:val="right"/>
              <w:rPr>
                <w:rFonts w:ascii="Cambria" w:hAnsi="Cambria"/>
              </w:rPr>
            </w:pPr>
            <w:r w:rsidRPr="00214B43">
              <w:rPr>
                <w:rFonts w:ascii="Cambria" w:hAnsi="Cambria"/>
              </w:rPr>
              <w:t>Equation 1</w:t>
            </w:r>
          </w:p>
        </w:tc>
      </w:tr>
      <w:tr w:rsidR="006315FA" w:rsidRPr="00214B43" w14:paraId="45E59C7D" w14:textId="77777777" w:rsidTr="006F5A12">
        <w:tc>
          <w:tcPr>
            <w:tcW w:w="9350" w:type="dxa"/>
            <w:gridSpan w:val="3"/>
            <w:tcBorders>
              <w:top w:val="nil"/>
              <w:left w:val="nil"/>
              <w:bottom w:val="nil"/>
              <w:right w:val="nil"/>
            </w:tcBorders>
          </w:tcPr>
          <w:p w14:paraId="05A92B0F" w14:textId="67643C97" w:rsidR="006315FA" w:rsidRPr="00BA7675" w:rsidRDefault="006315FA" w:rsidP="003E4976">
            <w:pPr>
              <w:ind w:left="-108" w:firstLine="0"/>
              <w:rPr>
                <w:rFonts w:cs="Times"/>
                <w:szCs w:val="24"/>
              </w:rPr>
            </w:pPr>
            <w:r w:rsidRPr="00BA7675">
              <w:rPr>
                <w:rFonts w:cs="Times"/>
                <w:szCs w:val="24"/>
              </w:rPr>
              <w:t xml:space="preserve">where </w:t>
            </w:r>
            <w:r w:rsidR="001A74F8">
              <w:t>SSY</w:t>
            </w:r>
            <w:r w:rsidR="001A74F8" w:rsidRPr="001A74F8">
              <w:rPr>
                <w:vertAlign w:val="subscript"/>
              </w:rPr>
              <w:t>EV</w:t>
            </w:r>
            <w:r w:rsidRPr="00BA7675">
              <w:rPr>
                <w:rFonts w:cs="Times"/>
                <w:i/>
                <w:szCs w:val="24"/>
                <w:vertAlign w:val="subscript"/>
              </w:rPr>
              <w:t xml:space="preserve"> </w:t>
            </w:r>
            <w:r w:rsidRPr="00BA7675">
              <w:rPr>
                <w:rFonts w:cs="Times"/>
                <w:szCs w:val="24"/>
              </w:rPr>
              <w:t>is suspended sediment yield (tons)</w:t>
            </w:r>
            <w:r>
              <w:rPr>
                <w:rFonts w:cs="Times"/>
                <w:szCs w:val="24"/>
              </w:rPr>
              <w:t xml:space="preserve"> for an event from t=0 at </w:t>
            </w:r>
            <w:r w:rsidRPr="00BA7675">
              <w:rPr>
                <w:rFonts w:cs="Times"/>
                <w:szCs w:val="24"/>
              </w:rPr>
              <w:t xml:space="preserve">storm start to T=storm end, </w:t>
            </w:r>
            <w:r w:rsidRPr="00BA7675">
              <w:rPr>
                <w:rFonts w:cs="Times"/>
                <w:i/>
                <w:szCs w:val="24"/>
              </w:rPr>
              <w:t xml:space="preserve">SSC </w:t>
            </w:r>
            <w:r w:rsidRPr="00BA7675">
              <w:rPr>
                <w:rFonts w:cs="Times"/>
                <w:szCs w:val="24"/>
              </w:rPr>
              <w:t xml:space="preserve">is suspended sediment concentration (mg/L), and </w:t>
            </w:r>
            <w:r w:rsidRPr="00BA7675">
              <w:rPr>
                <w:rFonts w:cs="Times"/>
                <w:i/>
                <w:szCs w:val="24"/>
              </w:rPr>
              <w:t>Q</w:t>
            </w:r>
            <w:r w:rsidRPr="00BA7675">
              <w:rPr>
                <w:rFonts w:cs="Times"/>
                <w:szCs w:val="24"/>
              </w:rPr>
              <w:t xml:space="preserve"> is water discharge (L/sec)</w:t>
            </w:r>
            <w:r>
              <w:rPr>
                <w:rFonts w:cs="Times"/>
                <w:szCs w:val="24"/>
              </w:rPr>
              <w:t xml:space="preserve">, and </w:t>
            </w:r>
            <w:r>
              <w:rPr>
                <w:rFonts w:cs="Times"/>
                <w:i/>
                <w:szCs w:val="24"/>
              </w:rPr>
              <w:t xml:space="preserve">k </w:t>
            </w:r>
            <w:r>
              <w:rPr>
                <w:rFonts w:cs="Times"/>
                <w:szCs w:val="24"/>
              </w:rPr>
              <w:t>converts from mg to tons (10</w:t>
            </w:r>
            <w:r w:rsidRPr="00116F6E">
              <w:rPr>
                <w:rFonts w:cs="Times"/>
                <w:szCs w:val="24"/>
                <w:vertAlign w:val="superscript"/>
              </w:rPr>
              <w:t>-</w:t>
            </w:r>
            <w:r w:rsidR="003E4976">
              <w:rPr>
                <w:rFonts w:cs="Times"/>
                <w:szCs w:val="24"/>
                <w:vertAlign w:val="superscript"/>
              </w:rPr>
              <w:t>9</w:t>
            </w:r>
            <w:r>
              <w:rPr>
                <w:rFonts w:cs="Times"/>
                <w:szCs w:val="24"/>
              </w:rPr>
              <w:t>)</w:t>
            </w:r>
            <w:r w:rsidRPr="00BA7675">
              <w:rPr>
                <w:rFonts w:cs="Times"/>
                <w:szCs w:val="24"/>
              </w:rPr>
              <w:t>.</w:t>
            </w:r>
          </w:p>
        </w:tc>
      </w:tr>
    </w:tbl>
    <w:p w14:paraId="3AFD51F6" w14:textId="61568EAA" w:rsidR="001A74F8" w:rsidDel="00E9288F" w:rsidRDefault="00131E7B" w:rsidP="001A74F8">
      <w:pPr>
        <w:rPr>
          <w:del w:id="806" w:author="Trent Biggs" w:date="2016-02-17T14:51:00Z"/>
        </w:rPr>
      </w:pPr>
      <w:del w:id="807" w:author="Trent Biggs" w:date="2016-02-17T14:51:00Z">
        <w:r w:rsidDel="00E9288F">
          <w:delText xml:space="preserve">. </w:delText>
        </w:r>
        <w:r w:rsidR="00FB6DA2" w:rsidDel="00E9288F">
          <w:delText>T</w:delText>
        </w:r>
        <w:r w:rsidR="006F5A12" w:rsidDel="00E9288F">
          <w:delText>he UPPER subwatershed</w:delText>
        </w:r>
      </w:del>
      <w:ins w:id="808" w:author="Alex Messina" w:date="2016-02-16T18:58:00Z">
        <w:del w:id="809" w:author="Trent Biggs" w:date="2016-02-17T14:51:00Z">
          <w:r w:rsidR="001A74F8" w:rsidDel="00E9288F">
            <w:delText>SSY</w:delText>
          </w:r>
          <w:r w:rsidR="001A74F8" w:rsidRPr="001A74F8" w:rsidDel="00E9288F">
            <w:rPr>
              <w:vertAlign w:val="subscript"/>
            </w:rPr>
            <w:delText>EV</w:delText>
          </w:r>
          <w:r w:rsidR="001A74F8" w:rsidDel="00E9288F">
            <w:delText xml:space="preserve"> from subwatersheds was calculated as follows: SSY</w:delText>
          </w:r>
          <w:r w:rsidR="001A74F8" w:rsidRPr="001A74F8" w:rsidDel="00E9288F">
            <w:rPr>
              <w:vertAlign w:val="subscript"/>
            </w:rPr>
            <w:delText>EV</w:delText>
          </w:r>
          <w:r w:rsidR="001A74F8" w:rsidDel="00E9288F">
            <w:delText xml:space="preserve"> from the Upper subwatershed, draining undisturbed forest, was sampled at FG1; SSY</w:delText>
          </w:r>
          <w:r w:rsidR="001A74F8" w:rsidRPr="001A74F8" w:rsidDel="00E9288F">
            <w:rPr>
              <w:vertAlign w:val="subscript"/>
            </w:rPr>
            <w:delText>EV</w:delText>
          </w:r>
          <w:r w:rsidR="001A74F8" w:rsidDel="00E9288F">
            <w:delText xml:space="preserve"> from the </w:delText>
          </w:r>
          <w:r w:rsidR="00CB6F88" w:rsidDel="00E9288F">
            <w:delText>Lower</w:delText>
          </w:r>
          <w:r w:rsidR="001A74F8" w:rsidDel="00E9288F">
            <w:delText>_Quarry subwatershed, draining undisturbed forest and the quarry between FG1 and FG2, was calculated as the difference between SSY</w:delText>
          </w:r>
          <w:r w:rsidR="001A74F8" w:rsidRPr="001A74F8" w:rsidDel="00E9288F">
            <w:rPr>
              <w:vertAlign w:val="subscript"/>
            </w:rPr>
            <w:delText>EV</w:delText>
          </w:r>
          <w:r w:rsidR="001A74F8" w:rsidDel="00E9288F">
            <w:delText xml:space="preserve"> measured at FG1 and FG2; SSY</w:delText>
          </w:r>
          <w:r w:rsidR="001A74F8" w:rsidRPr="001A74F8" w:rsidDel="00E9288F">
            <w:rPr>
              <w:vertAlign w:val="subscript"/>
            </w:rPr>
            <w:delText>EV</w:delText>
          </w:r>
          <w:r w:rsidR="001A74F8" w:rsidDel="00E9288F">
            <w:delText xml:space="preserve"> from the </w:delText>
          </w:r>
          <w:r w:rsidR="00CB6F88" w:rsidDel="00E9288F">
            <w:delText>Lower</w:delText>
          </w:r>
          <w:r w:rsidR="001A74F8" w:rsidDel="00E9288F">
            <w:delText>_Village subwatershed, which</w:delText>
          </w:r>
        </w:del>
      </w:ins>
      <w:del w:id="810" w:author="Trent Biggs" w:date="2016-02-17T14:51:00Z">
        <w:r w:rsidR="001A74F8" w:rsidDel="00E9288F">
          <w:delText xml:space="preserve"> drains undisturbed forest and </w:delText>
        </w:r>
        <w:r w:rsidR="00FB6DA2" w:rsidDel="00E9288F">
          <w:delText>is sampled at point FG1</w:delText>
        </w:r>
        <w:r w:rsidR="00D5293D" w:rsidDel="00E9288F">
          <w:delText>; t</w:delText>
        </w:r>
        <w:r w:rsidR="00FB6DA2" w:rsidDel="00E9288F">
          <w:delText xml:space="preserve">he LOWER_QUARRY subwatershed is sampled at </w:delText>
        </w:r>
        <w:r w:rsidR="006F5A12" w:rsidDel="00E9288F">
          <w:delText xml:space="preserve">FG2 </w:delText>
        </w:r>
        <w:r w:rsidR="00FB6DA2" w:rsidDel="00E9288F">
          <w:delText>and includes the forest and quarry</w:delText>
        </w:r>
        <w:r w:rsidR="006F5A12" w:rsidDel="00E9288F">
          <w:delText xml:space="preserve"> between FG1 and FG2</w:delText>
        </w:r>
        <w:r w:rsidR="00D5293D" w:rsidDel="00E9288F">
          <w:delText>;</w:delText>
        </w:r>
        <w:r w:rsidR="006F5A12" w:rsidDel="00E9288F">
          <w:delText xml:space="preserve"> </w:delText>
        </w:r>
        <w:r w:rsidR="00FB6DA2" w:rsidDel="00E9288F">
          <w:delText>the LOWER_VILLAGE subwatershed is sampled at</w:delText>
        </w:r>
        <w:r w:rsidR="006F5A12" w:rsidDel="00E9288F">
          <w:delText xml:space="preserve"> FG3</w:delText>
        </w:r>
        <w:r w:rsidR="00FB6DA2" w:rsidDel="00E9288F">
          <w:delText xml:space="preserve"> and</w:delText>
        </w:r>
      </w:del>
      <w:ins w:id="811" w:author="Alex Messina" w:date="2016-02-16T18:58:00Z">
        <w:del w:id="812" w:author="Trent Biggs" w:date="2016-02-17T14:51:00Z">
          <w:r w:rsidR="001A74F8" w:rsidDel="00E9288F">
            <w:delText>the village between FG2 and FG3, was calculated as the difference between SSY</w:delText>
          </w:r>
          <w:r w:rsidR="001A74F8" w:rsidRPr="001A74F8" w:rsidDel="00E9288F">
            <w:rPr>
              <w:vertAlign w:val="subscript"/>
            </w:rPr>
            <w:delText>EV</w:delText>
          </w:r>
          <w:r w:rsidR="001A74F8" w:rsidDel="00E9288F">
            <w:delText xml:space="preserve"> measured at FG2 and FG3; the </w:delText>
          </w:r>
          <w:r w:rsidR="00E66635" w:rsidDel="00E9288F">
            <w:delText>Lower</w:delText>
          </w:r>
          <w:r w:rsidR="001A74F8" w:rsidDel="00E9288F">
            <w:delText xml:space="preserve"> subwatershed, which</w:delText>
          </w:r>
        </w:del>
      </w:ins>
      <w:del w:id="813" w:author="Trent Biggs" w:date="2016-02-17T14:51:00Z">
        <w:r w:rsidR="001A74F8" w:rsidDel="00E9288F">
          <w:delText xml:space="preserve"> drains undisturbed forest</w:delText>
        </w:r>
      </w:del>
      <w:ins w:id="814" w:author="Alex Messina" w:date="2016-02-16T18:58:00Z">
        <w:del w:id="815" w:author="Trent Biggs" w:date="2016-02-17T14:51:00Z">
          <w:r w:rsidR="001A74F8" w:rsidDel="00E9288F">
            <w:delText>, the quarry,</w:delText>
          </w:r>
        </w:del>
      </w:ins>
      <w:del w:id="816" w:author="Trent Biggs" w:date="2016-02-17T14:51:00Z">
        <w:r w:rsidR="001A74F8" w:rsidDel="00E9288F">
          <w:delText xml:space="preserve"> and </w:delText>
        </w:r>
        <w:r w:rsidR="006F5A12" w:rsidDel="00E9288F">
          <w:delText xml:space="preserve">the </w:delText>
        </w:r>
        <w:r w:rsidR="001A74F8" w:rsidDel="00E9288F">
          <w:delText xml:space="preserve">village between </w:delText>
        </w:r>
        <w:r w:rsidR="006F5A12" w:rsidDel="00E9288F">
          <w:delText>FG2</w:delText>
        </w:r>
      </w:del>
      <w:ins w:id="817" w:author="Alex Messina" w:date="2016-02-16T18:58:00Z">
        <w:del w:id="818" w:author="Trent Biggs" w:date="2016-02-17T14:51:00Z">
          <w:r w:rsidR="001A74F8" w:rsidDel="00E9288F">
            <w:delText>FG1</w:delText>
          </w:r>
        </w:del>
      </w:ins>
      <w:del w:id="819" w:author="Trent Biggs" w:date="2016-02-17T14:51:00Z">
        <w:r w:rsidR="001A74F8" w:rsidDel="00E9288F">
          <w:delText xml:space="preserve"> and</w:delText>
        </w:r>
      </w:del>
      <w:ins w:id="820" w:author="Alex Messina" w:date="2016-02-16T18:58:00Z">
        <w:del w:id="821" w:author="Trent Biggs" w:date="2016-02-17T14:51:00Z">
          <w:r w:rsidR="001A74F8" w:rsidDel="00E9288F">
            <w:delText xml:space="preserve"> FG3, was calculated as the difference between SSY</w:delText>
          </w:r>
          <w:r w:rsidR="001A74F8" w:rsidRPr="001A74F8" w:rsidDel="00E9288F">
            <w:rPr>
              <w:vertAlign w:val="subscript"/>
            </w:rPr>
            <w:delText>EV</w:delText>
          </w:r>
          <w:r w:rsidR="001A74F8" w:rsidDel="00E9288F">
            <w:delText xml:space="preserve"> measured at FG1 and FG3. SSY</w:delText>
          </w:r>
          <w:r w:rsidR="001A74F8" w:rsidRPr="001A74F8" w:rsidDel="00E9288F">
            <w:rPr>
              <w:vertAlign w:val="subscript"/>
            </w:rPr>
            <w:delText>EV</w:delText>
          </w:r>
          <w:r w:rsidR="001A74F8" w:rsidDel="00E9288F">
            <w:delText xml:space="preserve"> from the Total watershed was measured at</w:delText>
          </w:r>
        </w:del>
      </w:ins>
      <w:del w:id="822" w:author="Trent Biggs" w:date="2016-02-17T14:51:00Z">
        <w:r w:rsidR="001A74F8" w:rsidDel="00E9288F">
          <w:delText xml:space="preserve"> FG3</w:delText>
        </w:r>
        <w:r w:rsidR="00E7159C" w:rsidDel="00E9288F">
          <w:delText xml:space="preserve"> (Figure 1; Table 1)</w:delText>
        </w:r>
        <w:r w:rsidR="001A74F8" w:rsidDel="00E9288F">
          <w:delText>.</w:delText>
        </w:r>
        <w:r w:rsidR="001A74F8" w:rsidDel="00E9288F">
          <w:rPr>
            <w:rStyle w:val="CommentReference"/>
          </w:rPr>
          <w:annotationRef/>
        </w:r>
        <w:r w:rsidR="006F5A12" w:rsidDel="00E9288F">
          <w:delText xml:space="preserve"> FG3 is also the watershed outlet for the TOTAL watershed.</w:delText>
        </w:r>
      </w:del>
    </w:p>
    <w:p w14:paraId="5BCC07D2" w14:textId="77777777" w:rsidR="00AA53DF" w:rsidRPr="00AA53DF" w:rsidRDefault="001D413A" w:rsidP="00104BD8">
      <w:pPr>
        <w:pStyle w:val="Heading4"/>
        <w:rPr>
          <w:del w:id="823" w:author="Alex Messina" w:date="2016-02-16T18:58:00Z"/>
        </w:rPr>
      </w:pPr>
      <w:moveFromRangeStart w:id="824" w:author="Alex Messina" w:date="2016-02-16T18:58:00Z" w:name="move443412431"/>
      <w:moveFrom w:id="825" w:author="Alex Messina" w:date="2016-02-16T18:58:00Z">
        <w:r>
          <w:t xml:space="preserve">3.1.1. </w:t>
        </w:r>
      </w:moveFrom>
      <w:moveFromRangeEnd w:id="824"/>
      <w:del w:id="826" w:author="Alex Messina" w:date="2016-02-16T18:58:00Z">
        <w:r w:rsidR="00AA53DF">
          <w:delText>Calculation of SSY</w:delText>
        </w:r>
        <w:r w:rsidR="00AA53DF">
          <w:rPr>
            <w:vertAlign w:val="subscript"/>
          </w:rPr>
          <w:delText>EV</w:delText>
        </w:r>
      </w:del>
    </w:p>
    <w:p w14:paraId="3D54EA2B" w14:textId="77777777" w:rsidR="00A955CD" w:rsidRDefault="0052515D">
      <w:pPr>
        <w:rPr>
          <w:del w:id="827" w:author="Alex Messina" w:date="2016-02-16T18:58:00Z"/>
        </w:rPr>
      </w:pPr>
      <w:del w:id="828" w:author="Alex Messina" w:date="2016-02-16T18:58:00Z">
        <w:r>
          <w:delText>SSY during individual storm events (</w:delText>
        </w:r>
        <w:r w:rsidR="00003545">
          <w:delText>SSY</w:delText>
        </w:r>
        <w:r w:rsidR="00003545">
          <w:rPr>
            <w:vertAlign w:val="subscript"/>
          </w:rPr>
          <w:delText>EV</w:delText>
        </w:r>
        <w:r>
          <w:delText xml:space="preserve">) </w:delText>
        </w:r>
        <w:r w:rsidR="006F5A12">
          <w:delText xml:space="preserve">were calculated </w:delText>
        </w:r>
        <w:r>
          <w:delText xml:space="preserve">for each sample location </w:delText>
        </w:r>
        <w:r w:rsidR="006F5A12">
          <w:delText>by integrating c</w:delText>
        </w:r>
        <w:r w:rsidR="00A93E9F">
          <w:delText>ontinuous estimates of SSY</w:delText>
        </w:r>
        <w:r w:rsidR="006F5A12">
          <w:delText>, calculated from measured or modeled water discharge (Q) and measured or modeled suspended sediment concentration (SSC) (Duvert et al., 2012):</w:delText>
        </w:r>
      </w:del>
    </w:p>
    <w:p w14:paraId="14B1508A" w14:textId="03A5F6EF" w:rsidR="00A955CD" w:rsidRDefault="006F5A12">
      <w:pPr>
        <w:rPr>
          <w:ins w:id="829" w:author="Trent Biggs" w:date="2016-02-17T14:51:00Z"/>
        </w:rPr>
      </w:pPr>
      <w:r w:rsidRPr="00327DBC">
        <w:t xml:space="preserve">Storm events can be defined by precipitation </w:t>
      </w:r>
      <w:r w:rsidR="00685CD7" w:rsidRPr="00327DBC">
        <w:fldChar w:fldCharType="begin" w:fldLock="1"/>
      </w:r>
      <w:r w:rsidR="00E153E3" w:rsidRPr="00327DBC">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"mendeley" : { "formattedCitation" : "(Hicks, 1990)", "plainTextFormattedCitation" : "(Hicks, 1990)", "previouslyFormattedCitation" : "(Hicks, 1990)" }, "properties" : { "noteIndex" : 0 }, "schema" : "https://github.com/citation-style-language/schema/raw/master/csl-citation.json" }</w:instrText>
      </w:r>
      <w:r w:rsidR="00685CD7" w:rsidRPr="00327DBC">
        <w:fldChar w:fldCharType="separate"/>
      </w:r>
      <w:r w:rsidR="00E153E3" w:rsidRPr="00327DBC">
        <w:rPr>
          <w:noProof/>
        </w:rPr>
        <w:t>(Hicks, 1990)</w:t>
      </w:r>
      <w:r w:rsidR="00685CD7" w:rsidRPr="00327DBC">
        <w:fldChar w:fldCharType="end"/>
      </w:r>
      <w:r w:rsidRPr="00327DBC">
        <w:t xml:space="preserve"> or discharge </w:t>
      </w:r>
      <w:del w:id="830" w:author="Alex Messina" w:date="2016-02-16T18:58:00Z">
        <w:r w:rsidRPr="00327DBC">
          <w:delText>parameters</w:delText>
        </w:r>
      </w:del>
      <w:ins w:id="831" w:author="Alex Messina" w:date="2016-02-16T18:58:00Z">
        <w:r w:rsidR="00E7159C">
          <w:t>data</w:t>
        </w:r>
      </w:ins>
      <w:r w:rsidRPr="00327DBC">
        <w:t xml:space="preserve"> </w:t>
      </w:r>
      <w:r w:rsidR="00685CD7" w:rsidRPr="00327DBC">
        <w:fldChar w:fldCharType="begin" w:fldLock="1"/>
      </w:r>
      <w:r w:rsidR="00E153E3" w:rsidRPr="00327DBC">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685CD7" w:rsidRPr="00327DBC">
        <w:fldChar w:fldCharType="separate"/>
      </w:r>
      <w:r w:rsidR="00E153E3" w:rsidRPr="00327DBC">
        <w:rPr>
          <w:noProof/>
        </w:rPr>
        <w:t>(Duvert et al., 2012)</w:t>
      </w:r>
      <w:r w:rsidR="00685CD7" w:rsidRPr="00327DBC">
        <w:fldChar w:fldCharType="end"/>
      </w:r>
      <w:r w:rsidRPr="00327DBC">
        <w:t xml:space="preserve">, and the method used to identify storm events </w:t>
      </w:r>
      <w:del w:id="832" w:author="Alex Messina" w:date="2016-02-16T18:58:00Z">
        <w:r w:rsidRPr="00327DBC">
          <w:delText xml:space="preserve">on the hydrograph </w:delText>
        </w:r>
      </w:del>
      <w:r w:rsidRPr="00327DBC">
        <w:t xml:space="preserve">can significantly influence the analysis of </w:t>
      </w:r>
      <w:r w:rsidR="001A74F8">
        <w:t>SSY</w:t>
      </w:r>
      <w:r w:rsidR="001A74F8" w:rsidRPr="001A74F8">
        <w:rPr>
          <w:vertAlign w:val="subscript"/>
        </w:rPr>
        <w:t>EV</w:t>
      </w:r>
      <w:r w:rsidRPr="00327DBC">
        <w:t xml:space="preserve"> </w:t>
      </w:r>
      <w:r w:rsidR="00685CD7" w:rsidRPr="00327DBC">
        <w:fldChar w:fldCharType="begin" w:fldLock="1"/>
      </w:r>
      <w:r w:rsidR="00E153E3" w:rsidRPr="00327DBC">
        <w:instrText>ADDIN CSL_CITATION { "citationItems" : [ { "id" : "ITEM-1", "itemData" : { "DOI" : "10.1016/j.catena.2012.10.018", "ISSN" : "03418162", "author" : [ { "dropping-particle" : "", "family" : "Gellis", "given" : "A.C.", "non-dropping-particle" : "", "parse-names" : false, "suffix" : "" } ], "container-title" : "Catena", "id" : "ITEM-1", "issued" : { "date-parts" : [ [ "2013", "5" ] ] }, "page" : "39-57", "publisher" : "Elsevier B.V.", "title" : "Factors influencing storm-generated suspended-sediment concentrations and loads in four basins of contrasting land use, humid-tropical Puerto Rico", "type" : "article-journal", "volume" : "104" }, "uris" : [ "http://www.mendeley.com/documents/?uuid=9ff1e0d0-9fb2-407a-9150-ccd91c649ab0" ] } ], "mendeley" : { "formattedCitation" : "(Gellis, 2013)", "plainTextFormattedCitation" : "(Gellis, 2013)", "previouslyFormattedCitation" : "(Gellis, 2013)" }, "properties" : { "noteIndex" : 0 }, "schema" : "https://github.com/citation-style-language/schema/raw/master/csl-citation.json" }</w:instrText>
      </w:r>
      <w:r w:rsidR="00685CD7" w:rsidRPr="00327DBC">
        <w:fldChar w:fldCharType="separate"/>
      </w:r>
      <w:r w:rsidR="00E153E3" w:rsidRPr="00327DBC">
        <w:rPr>
          <w:noProof/>
        </w:rPr>
        <w:t>(Gellis, 2013)</w:t>
      </w:r>
      <w:r w:rsidR="00685CD7" w:rsidRPr="00327DBC">
        <w:fldChar w:fldCharType="end"/>
      </w:r>
      <w:r w:rsidRPr="00327DBC">
        <w:t xml:space="preserve">. Due to the </w:t>
      </w:r>
      <w:del w:id="833" w:author="Alex Messina" w:date="2016-02-16T18:58:00Z">
        <w:r w:rsidR="000942E2">
          <w:delText>large</w:delText>
        </w:r>
      </w:del>
      <w:ins w:id="834" w:author="Trent Biggs" w:date="2016-02-29T15:11:00Z">
        <w:r w:rsidR="005C5202">
          <w:t>large</w:t>
        </w:r>
      </w:ins>
      <w:ins w:id="835" w:author="Alex Messina" w:date="2016-02-16T18:58:00Z">
        <w:del w:id="836" w:author="Trent Biggs" w:date="2016-02-29T15:11:00Z">
          <w:r w:rsidR="00E7159C" w:rsidDel="005C5202">
            <w:delText>high</w:delText>
          </w:r>
        </w:del>
      </w:ins>
      <w:r w:rsidR="000942E2" w:rsidRPr="00327DBC">
        <w:t xml:space="preserve"> </w:t>
      </w:r>
      <w:r w:rsidRPr="00327DBC">
        <w:t>number of storm events and the prev</w:t>
      </w:r>
      <w:r w:rsidR="00E7159C">
        <w:t xml:space="preserve">alence of complex storm events </w:t>
      </w:r>
      <w:del w:id="837" w:author="Alex Messina" w:date="2016-02-16T18:58:00Z">
        <w:r w:rsidRPr="00327DBC">
          <w:delText>recorded</w:delText>
        </w:r>
      </w:del>
      <w:ins w:id="838" w:author="Alex Messina" w:date="2016-02-16T18:58:00Z">
        <w:r w:rsidR="00E7159C">
          <w:t>observed</w:t>
        </w:r>
      </w:ins>
      <w:r w:rsidRPr="00327DBC">
        <w:t xml:space="preserve"> at the study site, </w:t>
      </w:r>
      <w:r w:rsidR="00C71718">
        <w:t xml:space="preserve">we used </w:t>
      </w:r>
      <w:r w:rsidRPr="00327DBC">
        <w:t xml:space="preserve">a digital filter signal processing technique </w:t>
      </w:r>
      <w:r w:rsidR="00685CD7" w:rsidRPr="00327DBC">
        <w:fldChar w:fldCharType="begin" w:fldLock="1"/>
      </w:r>
      <w:r w:rsidR="00E153E3" w:rsidRPr="00327DBC">
        <w:instrText>ADDIN CSL_CITATION { "citationItems" : [ { "id" : "ITEM-1", "itemData" : { "DOI" : "10.1029/WR026i007p01465", "ISBN" : "0043-1397", "ISSN" : "00431397", "PMID" : "9100593", "abstract" : "This paper presents an evaluation of several automated techniques concerned with base flow' separation and recession analyses. Two base flow techniques were considered, one based on a digital filter and the other on simple smoothing and separation rules. A comparison between two commonly used techniques of recession analyses, the correlation method and the matching strip method, was also undertaken. The relative performances of the techniques were evaluated using the results obtained from the daily streamflow records of 186 catchments in southeastern Australia. The work described in this paper was undertaken within the general framework of defining the low-flow characteristics of small rural catchments, the overall objective being the development of a regional model for use on ungauged catchments.", "author" : [ { "dropping-particle" : "", "family" : "Nathan", "given" : "R J", "non-dropping-particle" : "", "parse-names" : false, "suffix" : "" }, { "dropping-particle" : "", "family" : "McMahon", "given" : "Thomas a", "non-dropping-particle" : "", "parse-names" : false, "suffix" : "" } ], "container-title" : "Water Resources Research", "id" : "ITEM-1", "issue" : "7", "issued" : { "date-parts" : [ [ "1990" ] ] }, "page" : "1465-1473", "title" : "Evaluation of Automated Techniques for Base Flow and Recession Analyses", "type" : "article-journal", "volume" : "26" }, "uris" : [ "http://www.mendeley.com/documents/?uuid=209e5f2f-8aee-4c2b-aea9-1a1df0ba8391" ] } ], "mendeley" : { "formattedCitation" : "(Nathan and McMahon, 1990)", "plainTextFormattedCitation" : "(Nathan and McMahon, 1990)", "previouslyFormattedCitation" : "(Nathan and McMahon, 1990)" }, "properties" : { "noteIndex" : 0 }, "schema" : "https://github.com/citation-style-language/schema/raw/master/csl-citation.json" }</w:instrText>
      </w:r>
      <w:r w:rsidR="00685CD7" w:rsidRPr="00327DBC">
        <w:fldChar w:fldCharType="separate"/>
      </w:r>
      <w:r w:rsidR="00E153E3" w:rsidRPr="00327DBC">
        <w:rPr>
          <w:noProof/>
        </w:rPr>
        <w:t>(Nathan and McMahon, 1990)</w:t>
      </w:r>
      <w:r w:rsidR="00685CD7" w:rsidRPr="00327DBC">
        <w:fldChar w:fldCharType="end"/>
      </w:r>
      <w:r w:rsidR="000942E2">
        <w:t xml:space="preserve"> </w:t>
      </w:r>
      <w:r w:rsidRPr="00327DBC">
        <w:t>in the R-</w:t>
      </w:r>
      <w:r w:rsidRPr="005C5202">
        <w:rPr>
          <w:rFonts w:ascii="Times New Roman" w:hAnsi="Times New Roman"/>
          <w:szCs w:val="24"/>
          <w:rPrChange w:id="839" w:author="Trent Biggs" w:date="2016-02-29T15:09:00Z">
            <w:rPr/>
          </w:rPrChange>
        </w:rPr>
        <w:t xml:space="preserve">statistical package </w:t>
      </w:r>
      <w:proofErr w:type="spellStart"/>
      <w:r w:rsidRPr="005C5202">
        <w:rPr>
          <w:rFonts w:ascii="Times New Roman" w:hAnsi="Times New Roman"/>
          <w:szCs w:val="24"/>
          <w:rPrChange w:id="840" w:author="Trent Biggs" w:date="2016-02-29T15:09:00Z">
            <w:rPr/>
          </w:rPrChange>
        </w:rPr>
        <w:t>EcoHydRology</w:t>
      </w:r>
      <w:proofErr w:type="spellEnd"/>
      <w:r w:rsidRPr="005C5202">
        <w:rPr>
          <w:rFonts w:ascii="Times New Roman" w:hAnsi="Times New Roman"/>
          <w:szCs w:val="24"/>
          <w:rPrChange w:id="841" w:author="Trent Biggs" w:date="2016-02-29T15:09:00Z">
            <w:rPr/>
          </w:rPrChange>
        </w:rPr>
        <w:t xml:space="preserve"> </w:t>
      </w:r>
      <w:r w:rsidR="00685CD7" w:rsidRPr="005C5202">
        <w:rPr>
          <w:rFonts w:ascii="Times New Roman" w:hAnsi="Times New Roman"/>
          <w:szCs w:val="24"/>
          <w:rPrChange w:id="842" w:author="Trent Biggs" w:date="2016-02-29T15:09:00Z">
            <w:rPr/>
          </w:rPrChange>
        </w:rPr>
        <w:fldChar w:fldCharType="begin" w:fldLock="1"/>
      </w:r>
      <w:r w:rsidR="00E153E3" w:rsidRPr="005C5202">
        <w:rPr>
          <w:rFonts w:ascii="Times New Roman" w:hAnsi="Times New Roman"/>
          <w:szCs w:val="24"/>
          <w:rPrChange w:id="843" w:author="Trent Biggs" w:date="2016-02-29T15:09:00Z">
            <w:rPr/>
          </w:rPrChange>
        </w:rPr>
        <w:instrText>ADDIN CSL_CITATION { "citationItems" : [ { "id" : "ITEM-1", "itemData" : { "author" : [ { "dropping-particle" : "", "family" : "Fuka", "given" : "DR", "non-dropping-particle" : "", "parse-names" : false, "suffix" : "" }, { "dropping-particle" : "", "family" : "Walter", "given" : "MT", "non-dropping-particle" : "", "parse-names" : false, "suffix" : "" }, { "dropping-particle" : "", "family" : "Archibald", "given" : "JA", "non-dropping-particle" : "", "parse-names" : false, "suffix" : "" }, { "dropping-particle" : "", "family" : "Steenhuis", "given" : "TS", "non-dropping-particle" : "", "parse-names" : false, "suffix" : "" }, { "dropping-particle" : "", "family" : "Easton", "given" : "ZM", "non-dropping-particle" : "", "parse-names" : false, "suffix" : "" } ], "id" : "ITEM-1", "issued" : { "date-parts" : [ [ "2014" ] ] }, "number" : "0.4.12", "publisher" : "Cornell University", "title" : "EcoHydRology", "type" : "article" }, "uris" : [ "http://www.mendeley.com/documents/?uuid=efb9259c-4afd-4729-9512-6de34a4f152d" ] } ], "mendeley" : { "formattedCitation" : "(Fuka et al., 2014)", "plainTextFormattedCitation" : "(Fuka et al., 2014)", "previouslyFormattedCitation" : "(Fuka et al., 2014)" }, "properties" : { "noteIndex" : 0 }, "schema" : "https://github.com/citation-style-language/schema/raw/master/csl-citation.json" }</w:instrText>
      </w:r>
      <w:r w:rsidR="00685CD7" w:rsidRPr="005C5202">
        <w:rPr>
          <w:rFonts w:ascii="Times New Roman" w:hAnsi="Times New Roman"/>
          <w:szCs w:val="24"/>
          <w:rPrChange w:id="844" w:author="Trent Biggs" w:date="2016-02-29T15:09:00Z">
            <w:rPr/>
          </w:rPrChange>
        </w:rPr>
        <w:fldChar w:fldCharType="separate"/>
      </w:r>
      <w:r w:rsidR="00E153E3" w:rsidRPr="005C5202">
        <w:rPr>
          <w:rFonts w:ascii="Times New Roman" w:hAnsi="Times New Roman"/>
          <w:noProof/>
          <w:szCs w:val="24"/>
          <w:rPrChange w:id="845" w:author="Trent Biggs" w:date="2016-02-29T15:09:00Z">
            <w:rPr>
              <w:noProof/>
            </w:rPr>
          </w:rPrChange>
        </w:rPr>
        <w:t>(Fuka et al., 2014)</w:t>
      </w:r>
      <w:r w:rsidR="00685CD7" w:rsidRPr="005C5202">
        <w:rPr>
          <w:rFonts w:ascii="Times New Roman" w:hAnsi="Times New Roman"/>
          <w:szCs w:val="24"/>
          <w:rPrChange w:id="846" w:author="Trent Biggs" w:date="2016-02-29T15:09:00Z">
            <w:rPr/>
          </w:rPrChange>
        </w:rPr>
        <w:fldChar w:fldCharType="end"/>
      </w:r>
      <w:ins w:id="847" w:author="Trent Biggs" w:date="2016-02-29T15:07:00Z">
        <w:r w:rsidR="005C5202" w:rsidRPr="005C5202">
          <w:rPr>
            <w:rFonts w:ascii="Times New Roman" w:hAnsi="Times New Roman"/>
            <w:szCs w:val="24"/>
            <w:rPrChange w:id="848" w:author="Trent Biggs" w:date="2016-02-29T15:09:00Z">
              <w:rPr/>
            </w:rPrChange>
          </w:rPr>
          <w:t>,</w:t>
        </w:r>
        <w:r w:rsidR="005C5202">
          <w:rPr>
            <w:rFonts w:ascii="Times New Roman" w:hAnsi="Times New Roman"/>
            <w:szCs w:val="24"/>
            <w:rPrChange w:id="849" w:author="Trent Biggs" w:date="2016-02-29T15:09:00Z">
              <w:rPr>
                <w:rFonts w:ascii="Times New Roman" w:hAnsi="Times New Roman"/>
                <w:szCs w:val="24"/>
              </w:rPr>
            </w:rPrChange>
          </w:rPr>
          <w:t xml:space="preserve"> which separates the hydrograph</w:t>
        </w:r>
        <w:r w:rsidR="005C5202" w:rsidRPr="005C5202">
          <w:rPr>
            <w:rFonts w:ascii="Times New Roman" w:hAnsi="Times New Roman"/>
            <w:szCs w:val="24"/>
            <w:rPrChange w:id="850" w:author="Trent Biggs" w:date="2016-02-29T15:09:00Z">
              <w:rPr/>
            </w:rPrChange>
          </w:rPr>
          <w:t xml:space="preserve"> into </w:t>
        </w:r>
      </w:ins>
      <w:proofErr w:type="spellStart"/>
      <w:ins w:id="851" w:author="Trent Biggs" w:date="2016-02-29T15:08:00Z">
        <w:r w:rsidR="005C5202" w:rsidRPr="005C5202">
          <w:rPr>
            <w:rFonts w:ascii="Times New Roman" w:hAnsi="Times New Roman"/>
            <w:szCs w:val="24"/>
            <w:rPrChange w:id="852" w:author="Trent Biggs" w:date="2016-02-29T15:09:00Z">
              <w:rPr/>
            </w:rPrChange>
          </w:rPr>
          <w:t>quickflow</w:t>
        </w:r>
        <w:proofErr w:type="spellEnd"/>
        <w:r w:rsidR="005C5202" w:rsidRPr="005C5202">
          <w:rPr>
            <w:rFonts w:ascii="Times New Roman" w:hAnsi="Times New Roman"/>
            <w:szCs w:val="24"/>
            <w:rPrChange w:id="853" w:author="Trent Biggs" w:date="2016-02-29T15:09:00Z">
              <w:rPr/>
            </w:rPrChange>
          </w:rPr>
          <w:t xml:space="preserve">, </w:t>
        </w:r>
        <w:r w:rsidR="005C5202">
          <w:rPr>
            <w:rFonts w:ascii="Times New Roman" w:hAnsi="Times New Roman"/>
            <w:szCs w:val="24"/>
            <w:rPrChange w:id="854" w:author="Trent Biggs" w:date="2016-02-29T15:09:00Z">
              <w:rPr>
                <w:rFonts w:ascii="Times New Roman" w:hAnsi="Times New Roman"/>
                <w:szCs w:val="24"/>
              </w:rPr>
            </w:rPrChange>
          </w:rPr>
          <w:t xml:space="preserve">or </w:t>
        </w:r>
        <w:r w:rsidR="005C5202">
          <w:rPr>
            <w:rFonts w:ascii="Times New Roman" w:hAnsi="Times New Roman"/>
            <w:szCs w:val="24"/>
            <w:shd w:val="clear" w:color="auto" w:fill="FFFFFF"/>
            <w:rPrChange w:id="855" w:author="Trent Biggs" w:date="2016-02-29T15:09:00Z">
              <w:rPr>
                <w:rFonts w:ascii="Times New Roman" w:hAnsi="Times New Roman"/>
                <w:szCs w:val="24"/>
                <w:shd w:val="clear" w:color="auto" w:fill="FFFFFF"/>
              </w:rPr>
            </w:rPrChange>
          </w:rPr>
          <w:t xml:space="preserve">direct </w:t>
        </w:r>
        <w:r w:rsidR="005C5202" w:rsidRPr="005C5202">
          <w:rPr>
            <w:rFonts w:ascii="Times New Roman" w:hAnsi="Times New Roman"/>
            <w:szCs w:val="24"/>
            <w:shd w:val="clear" w:color="auto" w:fill="FFFFFF"/>
            <w:rPrChange w:id="856" w:author="Trent Biggs" w:date="2016-02-29T15:09:00Z">
              <w:rPr>
                <w:rFonts w:ascii="Verdana" w:hAnsi="Verdana"/>
                <w:sz w:val="17"/>
                <w:szCs w:val="17"/>
                <w:shd w:val="clear" w:color="auto" w:fill="FFFFFF"/>
              </w:rPr>
            </w:rPrChange>
          </w:rPr>
          <w:t xml:space="preserve">surface </w:t>
        </w:r>
        <w:r w:rsidR="005C5202">
          <w:rPr>
            <w:rFonts w:ascii="Times New Roman" w:hAnsi="Times New Roman"/>
            <w:szCs w:val="24"/>
            <w:shd w:val="clear" w:color="auto" w:fill="FFFFFF"/>
            <w:rPrChange w:id="857" w:author="Trent Biggs" w:date="2016-02-29T15:09:00Z">
              <w:rPr>
                <w:rFonts w:ascii="Times New Roman" w:hAnsi="Times New Roman"/>
                <w:szCs w:val="24"/>
                <w:shd w:val="clear" w:color="auto" w:fill="FFFFFF"/>
              </w:rPr>
            </w:rPrChange>
          </w:rPr>
          <w:t xml:space="preserve">or </w:t>
        </w:r>
        <w:r w:rsidR="005C5202" w:rsidRPr="005C5202">
          <w:rPr>
            <w:rFonts w:ascii="Times New Roman" w:hAnsi="Times New Roman"/>
            <w:szCs w:val="24"/>
            <w:shd w:val="clear" w:color="auto" w:fill="FFFFFF"/>
            <w:rPrChange w:id="858" w:author="Trent Biggs" w:date="2016-02-29T15:09:00Z">
              <w:rPr>
                <w:rFonts w:ascii="Verdana" w:hAnsi="Verdana"/>
                <w:sz w:val="17"/>
                <w:szCs w:val="17"/>
                <w:shd w:val="clear" w:color="auto" w:fill="FFFFFF"/>
              </w:rPr>
            </w:rPrChange>
          </w:rPr>
          <w:t xml:space="preserve">subsurface </w:t>
        </w:r>
        <w:r w:rsidR="005C5202" w:rsidRPr="005C5202">
          <w:rPr>
            <w:rFonts w:ascii="Times New Roman" w:hAnsi="Times New Roman"/>
            <w:szCs w:val="24"/>
            <w:shd w:val="clear" w:color="auto" w:fill="FFFFFF"/>
            <w:rPrChange w:id="859" w:author="Trent Biggs" w:date="2016-02-29T15:09:00Z">
              <w:rPr>
                <w:rFonts w:ascii="Verdana" w:hAnsi="Verdana"/>
                <w:sz w:val="17"/>
                <w:szCs w:val="17"/>
                <w:shd w:val="clear" w:color="auto" w:fill="FFFFFF"/>
              </w:rPr>
            </w:rPrChange>
          </w:rPr>
          <w:t xml:space="preserve">runoff </w:t>
        </w:r>
      </w:ins>
      <w:ins w:id="860" w:author="Trent Biggs" w:date="2016-02-29T15:09:00Z">
        <w:r w:rsidR="005C5202">
          <w:rPr>
            <w:rFonts w:ascii="Times New Roman" w:hAnsi="Times New Roman"/>
            <w:szCs w:val="24"/>
            <w:shd w:val="clear" w:color="auto" w:fill="FFFFFF"/>
          </w:rPr>
          <w:t xml:space="preserve">that occurs </w:t>
        </w:r>
      </w:ins>
      <w:ins w:id="861" w:author="Trent Biggs" w:date="2016-02-29T15:08:00Z">
        <w:r w:rsidR="005C5202" w:rsidRPr="005C5202">
          <w:rPr>
            <w:rFonts w:ascii="Times New Roman" w:hAnsi="Times New Roman"/>
            <w:szCs w:val="24"/>
            <w:shd w:val="clear" w:color="auto" w:fill="FFFFFF"/>
            <w:rPrChange w:id="862" w:author="Trent Biggs" w:date="2016-02-29T15:09:00Z">
              <w:rPr>
                <w:rFonts w:ascii="Verdana" w:hAnsi="Verdana"/>
                <w:sz w:val="17"/>
                <w:szCs w:val="17"/>
                <w:shd w:val="clear" w:color="auto" w:fill="FFFFFF"/>
              </w:rPr>
            </w:rPrChange>
          </w:rPr>
          <w:t>during storms</w:t>
        </w:r>
      </w:ins>
      <w:del w:id="863" w:author="Trent Biggs" w:date="2016-02-29T15:07:00Z">
        <w:r w:rsidRPr="005C5202" w:rsidDel="005C5202">
          <w:rPr>
            <w:rFonts w:ascii="Times New Roman" w:hAnsi="Times New Roman"/>
            <w:szCs w:val="24"/>
            <w:rPrChange w:id="864" w:author="Trent Biggs" w:date="2016-02-29T15:09:00Z">
              <w:rPr/>
            </w:rPrChange>
          </w:rPr>
          <w:delText>.</w:delText>
        </w:r>
      </w:del>
      <w:ins w:id="865" w:author="Trent Biggs" w:date="2016-02-29T15:08:00Z">
        <w:r w:rsidR="005C5202" w:rsidRPr="005C5202">
          <w:rPr>
            <w:rFonts w:ascii="Times New Roman" w:hAnsi="Times New Roman"/>
            <w:szCs w:val="24"/>
            <w:rPrChange w:id="866" w:author="Trent Biggs" w:date="2016-02-29T15:09:00Z">
              <w:rPr/>
            </w:rPrChange>
          </w:rPr>
          <w:t xml:space="preserve">, and </w:t>
        </w:r>
        <w:proofErr w:type="spellStart"/>
        <w:r w:rsidR="005C5202" w:rsidRPr="005C5202">
          <w:rPr>
            <w:rFonts w:ascii="Times New Roman" w:hAnsi="Times New Roman"/>
            <w:szCs w:val="24"/>
            <w:rPrChange w:id="867" w:author="Trent Biggs" w:date="2016-02-29T15:09:00Z">
              <w:rPr/>
            </w:rPrChange>
          </w:rPr>
          <w:t>baseflow</w:t>
        </w:r>
        <w:proofErr w:type="spellEnd"/>
        <w:r w:rsidR="005C5202" w:rsidRPr="005C5202">
          <w:rPr>
            <w:rFonts w:ascii="Times New Roman" w:hAnsi="Times New Roman"/>
            <w:szCs w:val="24"/>
            <w:rPrChange w:id="868" w:author="Trent Biggs" w:date="2016-02-29T15:09:00Z">
              <w:rPr/>
            </w:rPrChange>
          </w:rPr>
          <w:t xml:space="preserve"> or </w:t>
        </w:r>
      </w:ins>
      <w:ins w:id="869" w:author="Trent Biggs" w:date="2016-02-29T15:09:00Z">
        <w:r w:rsidR="005C5202" w:rsidRPr="005C5202">
          <w:rPr>
            <w:rFonts w:ascii="Times New Roman" w:hAnsi="Times New Roman"/>
            <w:szCs w:val="24"/>
            <w:rPrChange w:id="870" w:author="Trent Biggs" w:date="2016-02-29T15:09:00Z">
              <w:rPr/>
            </w:rPrChange>
          </w:rPr>
          <w:t xml:space="preserve">delayed flow.  </w:t>
        </w:r>
      </w:ins>
      <w:proofErr w:type="spellStart"/>
      <w:ins w:id="871" w:author="Trent Biggs" w:date="2016-02-29T15:10:00Z">
        <w:r w:rsidR="005C5202">
          <w:rPr>
            <w:rFonts w:ascii="Times New Roman" w:hAnsi="Times New Roman"/>
            <w:szCs w:val="24"/>
          </w:rPr>
          <w:t>Quickflow</w:t>
        </w:r>
        <w:proofErr w:type="spellEnd"/>
        <w:r w:rsidR="005C5202">
          <w:rPr>
            <w:rFonts w:ascii="Times New Roman" w:hAnsi="Times New Roman"/>
            <w:szCs w:val="24"/>
          </w:rPr>
          <w:t xml:space="preserve"> and </w:t>
        </w:r>
        <w:proofErr w:type="spellStart"/>
        <w:r w:rsidR="005C5202">
          <w:rPr>
            <w:rFonts w:ascii="Times New Roman" w:hAnsi="Times New Roman"/>
            <w:szCs w:val="24"/>
          </w:rPr>
          <w:t>baseflow</w:t>
        </w:r>
        <w:proofErr w:type="spellEnd"/>
        <w:r w:rsidR="005C5202">
          <w:rPr>
            <w:rFonts w:ascii="Times New Roman" w:hAnsi="Times New Roman"/>
            <w:szCs w:val="24"/>
          </w:rPr>
          <w:t xml:space="preserve"> components are not well defined in terms of </w:t>
        </w:r>
        <w:proofErr w:type="spellStart"/>
        <w:r w:rsidR="005C5202">
          <w:rPr>
            <w:rFonts w:ascii="Times New Roman" w:hAnsi="Times New Roman"/>
            <w:szCs w:val="24"/>
          </w:rPr>
          <w:t>hydorologic</w:t>
        </w:r>
        <w:proofErr w:type="spellEnd"/>
        <w:r w:rsidR="005C5202">
          <w:rPr>
            <w:rFonts w:ascii="Times New Roman" w:hAnsi="Times New Roman"/>
            <w:szCs w:val="24"/>
          </w:rPr>
          <w:t xml:space="preserve"> </w:t>
        </w:r>
        <w:proofErr w:type="spellStart"/>
        <w:r w:rsidR="005C5202">
          <w:rPr>
            <w:rFonts w:ascii="Times New Roman" w:hAnsi="Times New Roman"/>
            <w:szCs w:val="24"/>
          </w:rPr>
          <w:t>flowpath</w:t>
        </w:r>
        <w:proofErr w:type="spellEnd"/>
        <w:r w:rsidR="005C5202">
          <w:rPr>
            <w:rFonts w:ascii="Times New Roman" w:hAnsi="Times New Roman"/>
            <w:szCs w:val="24"/>
          </w:rPr>
          <w:t xml:space="preserve">; here we use the separation operationally to define storm events.  </w:t>
        </w:r>
      </w:ins>
      <w:del w:id="872" w:author="Trent Biggs" w:date="2016-02-29T15:08:00Z">
        <w:r w:rsidRPr="00327DBC" w:rsidDel="005C5202">
          <w:delText xml:space="preserve"> </w:delText>
        </w:r>
      </w:del>
      <w:r w:rsidR="002A248D">
        <w:t>Spurious events were sometimes identified due to instrument noise, so o</w:t>
      </w:r>
      <w:r w:rsidRPr="00327DBC">
        <w:t xml:space="preserve">nly events with </w:t>
      </w:r>
      <w:proofErr w:type="spellStart"/>
      <w:r w:rsidRPr="00327DBC">
        <w:t>quickflow</w:t>
      </w:r>
      <w:proofErr w:type="spellEnd"/>
      <w:r w:rsidRPr="00327DBC">
        <w:t xml:space="preserve"> </w:t>
      </w:r>
      <w:ins w:id="873" w:author="Trent Biggs" w:date="2016-02-29T15:12:00Z">
        <w:r w:rsidR="005C5202">
          <w:t>lasting</w:t>
        </w:r>
      </w:ins>
      <w:del w:id="874" w:author="Trent Biggs" w:date="2016-02-29T15:12:00Z">
        <w:r w:rsidRPr="00327DBC" w:rsidDel="005C5202">
          <w:delText>for</w:delText>
        </w:r>
      </w:del>
      <w:r w:rsidRPr="00327DBC">
        <w:t xml:space="preserve"> at least one hour and </w:t>
      </w:r>
      <w:ins w:id="875" w:author="Trent Biggs" w:date="2016-02-29T15:12:00Z">
        <w:r w:rsidR="005C5202">
          <w:t xml:space="preserve">peak </w:t>
        </w:r>
        <w:proofErr w:type="spellStart"/>
        <w:r w:rsidR="005C5202">
          <w:t>quickflow</w:t>
        </w:r>
        <w:proofErr w:type="spellEnd"/>
        <w:r w:rsidR="005C5202">
          <w:t xml:space="preserve"> greater than </w:t>
        </w:r>
      </w:ins>
      <w:del w:id="876" w:author="Trent Biggs" w:date="2016-02-29T15:12:00Z">
        <w:r w:rsidRPr="00327DBC" w:rsidDel="005C5202">
          <w:delText xml:space="preserve">peak flow greater than </w:delText>
        </w:r>
      </w:del>
      <w:del w:id="877" w:author="Alex Messina" w:date="2016-02-16T18:58:00Z">
        <w:r w:rsidRPr="00327DBC">
          <w:delText>10</w:delText>
        </w:r>
      </w:del>
      <w:ins w:id="878" w:author="Alex Messina" w:date="2016-02-16T18:58:00Z">
        <w:del w:id="879" w:author="Trent Biggs" w:date="2016-02-29T15:12:00Z">
          <w:r w:rsidR="00E9659D" w:rsidDel="005C5202">
            <w:delText>1</w:delText>
          </w:r>
        </w:del>
        <w:r w:rsidRPr="00327DBC">
          <w:t>10</w:t>
        </w:r>
      </w:ins>
      <w:r w:rsidRPr="00327DBC">
        <w:t xml:space="preserve">% of </w:t>
      </w:r>
      <w:proofErr w:type="spellStart"/>
      <w:r w:rsidRPr="00327DBC">
        <w:t>baseflow</w:t>
      </w:r>
      <w:proofErr w:type="spellEnd"/>
      <w:r w:rsidRPr="00327DBC">
        <w:t xml:space="preserve"> were included </w:t>
      </w:r>
      <w:r w:rsidR="00A93E9F">
        <w:t xml:space="preserve">(See Appendix </w:t>
      </w:r>
      <w:r w:rsidR="006743E5">
        <w:t>C</w:t>
      </w:r>
      <w:r w:rsidR="00A93E9F">
        <w:t xml:space="preserve"> for example)</w:t>
      </w:r>
      <w:r w:rsidRPr="00327DBC">
        <w:t>.</w:t>
      </w:r>
    </w:p>
    <w:p w14:paraId="1D2F9B6B" w14:textId="235DB3B7" w:rsidR="00E9288F" w:rsidRDefault="00E9288F">
      <w:ins w:id="880" w:author="Trent Biggs" w:date="2016-02-17T14:51:00Z">
        <w:r>
          <w:t xml:space="preserve">The </w:t>
        </w:r>
        <w:proofErr w:type="spellStart"/>
        <w:r>
          <w:t>subwatersheds</w:t>
        </w:r>
        <w:proofErr w:type="spellEnd"/>
        <w:r>
          <w:t xml:space="preserve"> were nested (Figure 1), so SSY</w:t>
        </w:r>
        <w:r w:rsidRPr="001A74F8">
          <w:rPr>
            <w:vertAlign w:val="subscript"/>
          </w:rPr>
          <w:t>EV</w:t>
        </w:r>
        <w:r>
          <w:t xml:space="preserve"> from </w:t>
        </w:r>
        <w:proofErr w:type="spellStart"/>
        <w:r>
          <w:t>subwatersheds</w:t>
        </w:r>
        <w:proofErr w:type="spellEnd"/>
        <w:r>
          <w:t xml:space="preserve"> was calculated as follows: SSY</w:t>
        </w:r>
        <w:r w:rsidRPr="001A74F8">
          <w:rPr>
            <w:vertAlign w:val="subscript"/>
          </w:rPr>
          <w:t>EV</w:t>
        </w:r>
        <w:r>
          <w:t xml:space="preserve"> from the Upper </w:t>
        </w:r>
        <w:proofErr w:type="spellStart"/>
        <w:r>
          <w:t>subwatershed</w:t>
        </w:r>
        <w:proofErr w:type="spellEnd"/>
        <w:r>
          <w:t>, draining undisturbed forest, was sampled at FG1; SSY</w:t>
        </w:r>
        <w:r w:rsidRPr="001A74F8">
          <w:rPr>
            <w:vertAlign w:val="subscript"/>
          </w:rPr>
          <w:t>EV</w:t>
        </w:r>
        <w:r>
          <w:t xml:space="preserve"> from the </w:t>
        </w:r>
        <w:proofErr w:type="spellStart"/>
        <w:r>
          <w:t>Lower_Quarry</w:t>
        </w:r>
        <w:proofErr w:type="spellEnd"/>
        <w:r>
          <w:t xml:space="preserve"> </w:t>
        </w:r>
        <w:proofErr w:type="spellStart"/>
        <w:r>
          <w:t>subwatershed</w:t>
        </w:r>
        <w:proofErr w:type="spellEnd"/>
        <w:r>
          <w:t xml:space="preserve">, draining undisturbed forest and the quarry </w:t>
        </w:r>
        <w:r>
          <w:lastRenderedPageBreak/>
          <w:t>between FG1 and FG2, was calculated as the difference between SSY</w:t>
        </w:r>
        <w:r w:rsidRPr="001A74F8">
          <w:rPr>
            <w:vertAlign w:val="subscript"/>
          </w:rPr>
          <w:t>EV</w:t>
        </w:r>
        <w:r>
          <w:t xml:space="preserve"> measured at FG1 and FG2; SSY</w:t>
        </w:r>
        <w:r w:rsidRPr="001A74F8">
          <w:rPr>
            <w:vertAlign w:val="subscript"/>
          </w:rPr>
          <w:t>EV</w:t>
        </w:r>
        <w:r>
          <w:t xml:space="preserve"> from the </w:t>
        </w:r>
        <w:proofErr w:type="spellStart"/>
        <w:r>
          <w:t>Lower_Village</w:t>
        </w:r>
        <w:proofErr w:type="spellEnd"/>
        <w:r>
          <w:t xml:space="preserve"> </w:t>
        </w:r>
        <w:proofErr w:type="spellStart"/>
        <w:r>
          <w:t>subwatershed</w:t>
        </w:r>
        <w:proofErr w:type="spellEnd"/>
        <w:r>
          <w:t>, which drains undisturbed forest and the village between FG2 and FG3, was calculated as the difference between SSY</w:t>
        </w:r>
        <w:r w:rsidRPr="001A74F8">
          <w:rPr>
            <w:vertAlign w:val="subscript"/>
          </w:rPr>
          <w:t>EV</w:t>
        </w:r>
        <w:r>
          <w:t xml:space="preserve"> measured at FG2 and FG3; the Lower </w:t>
        </w:r>
        <w:proofErr w:type="spellStart"/>
        <w:r>
          <w:t>subwatershed</w:t>
        </w:r>
        <w:proofErr w:type="spellEnd"/>
        <w:r>
          <w:t>, which drains undisturbed forest, the quarry, and village between FG1 and FG3, was calculated as the difference between SSY</w:t>
        </w:r>
        <w:r w:rsidRPr="001A74F8">
          <w:rPr>
            <w:vertAlign w:val="subscript"/>
          </w:rPr>
          <w:t>EV</w:t>
        </w:r>
        <w:r>
          <w:t xml:space="preserve"> measured at FG1 and FG3. SSY</w:t>
        </w:r>
        <w:r w:rsidRPr="001A74F8">
          <w:rPr>
            <w:vertAlign w:val="subscript"/>
          </w:rPr>
          <w:t>EV</w:t>
        </w:r>
        <w:r>
          <w:t xml:space="preserve"> from the Total watershed was measured at FG3 (Figure 1; Table 1).</w:t>
        </w:r>
        <w:r>
          <w:rPr>
            <w:rStyle w:val="CommentReference"/>
          </w:rPr>
          <w:annotationRef/>
        </w:r>
      </w:ins>
    </w:p>
    <w:p w14:paraId="716B6B89" w14:textId="76535B8B" w:rsidR="00A955CD" w:rsidRPr="00131E7B" w:rsidRDefault="00B6594F" w:rsidP="00104BD8">
      <w:pPr>
        <w:pStyle w:val="Heading4"/>
      </w:pPr>
      <w:r w:rsidRPr="00131E7B">
        <w:t>3</w:t>
      </w:r>
      <w:r w:rsidR="00420761" w:rsidRPr="00131E7B">
        <w:t>.</w:t>
      </w:r>
      <w:del w:id="881" w:author="Alex Messina" w:date="2016-02-16T18:58:00Z">
        <w:r w:rsidR="00420761" w:rsidRPr="00131E7B">
          <w:delText>1</w:delText>
        </w:r>
      </w:del>
      <w:ins w:id="882" w:author="Alex Messina" w:date="2016-02-16T18:58:00Z">
        <w:r w:rsidR="001D413A">
          <w:t>2</w:t>
        </w:r>
      </w:ins>
      <w:r w:rsidR="00420761" w:rsidRPr="00131E7B">
        <w:t>.2</w:t>
      </w:r>
      <w:r w:rsidRPr="00131E7B">
        <w:t xml:space="preserve">. </w:t>
      </w:r>
      <w:r w:rsidR="006F5A12" w:rsidRPr="00131E7B">
        <w:t xml:space="preserve">SSY from disturbed and undisturbed </w:t>
      </w:r>
      <w:r w:rsidR="006F1137" w:rsidRPr="00131E7B">
        <w:t xml:space="preserve">portions of </w:t>
      </w:r>
      <w:proofErr w:type="spellStart"/>
      <w:r w:rsidR="006F1137" w:rsidRPr="00131E7B">
        <w:t>subwatersheds</w:t>
      </w:r>
      <w:proofErr w:type="spellEnd"/>
    </w:p>
    <w:p w14:paraId="410969D2" w14:textId="16002BD8" w:rsidR="00A955CD" w:rsidRDefault="006F5A12">
      <w:r>
        <w:t xml:space="preserve">Land cover in the </w:t>
      </w:r>
      <w:del w:id="883" w:author="Alex Messina" w:date="2016-02-16T18:58:00Z">
        <w:r>
          <w:delText>LOWER</w:delText>
        </w:r>
      </w:del>
      <w:ins w:id="884" w:author="Alex Messina" w:date="2016-02-16T18:58:00Z">
        <w:r w:rsidR="00CB6F88">
          <w:t>Lower</w:t>
        </w:r>
      </w:ins>
      <w:r>
        <w:t xml:space="preserve"> </w:t>
      </w:r>
      <w:proofErr w:type="spellStart"/>
      <w:r>
        <w:t>subwatershed</w:t>
      </w:r>
      <w:r w:rsidR="006F1137">
        <w:t>s</w:t>
      </w:r>
      <w:proofErr w:type="spellEnd"/>
      <w:r w:rsidR="00914625">
        <w:t xml:space="preserve"> </w:t>
      </w:r>
      <w:ins w:id="885" w:author="Alex Messina" w:date="2016-02-16T18:58:00Z">
        <w:r w:rsidR="00914625">
          <w:t>(</w:t>
        </w:r>
        <w:proofErr w:type="spellStart"/>
        <w:r w:rsidR="00CB6F88">
          <w:t>Lower</w:t>
        </w:r>
        <w:r w:rsidR="00914625">
          <w:t>_Quarry</w:t>
        </w:r>
        <w:proofErr w:type="spellEnd"/>
        <w:r w:rsidR="00914625">
          <w:t xml:space="preserve"> and </w:t>
        </w:r>
        <w:proofErr w:type="spellStart"/>
        <w:r w:rsidR="00CB6F88">
          <w:t>Lower</w:t>
        </w:r>
        <w:r w:rsidR="00914625">
          <w:t>_Village</w:t>
        </w:r>
        <w:proofErr w:type="spellEnd"/>
        <w:r w:rsidR="00914625">
          <w:t>)</w:t>
        </w:r>
        <w:r>
          <w:t xml:space="preserve"> </w:t>
        </w:r>
      </w:ins>
      <w:r>
        <w:t xml:space="preserve">includes both undisturbed </w:t>
      </w:r>
      <w:ins w:id="886" w:author="Trent Biggs" w:date="2016-02-17T14:52:00Z">
        <w:r w:rsidR="00E9288F">
          <w:t xml:space="preserve">forest </w:t>
        </w:r>
      </w:ins>
      <w:r>
        <w:t>and human-disturbed surfaces</w:t>
      </w:r>
      <w:del w:id="887" w:author="Alex Messina" w:date="2016-02-16T18:58:00Z">
        <w:r>
          <w:delText>.</w:delText>
        </w:r>
      </w:del>
      <w:ins w:id="888" w:author="Alex Messina" w:date="2016-02-16T18:58:00Z">
        <w:r w:rsidR="00E7159C">
          <w:t xml:space="preserve"> (Table 1)</w:t>
        </w:r>
      </w:ins>
      <w:ins w:id="889" w:author="Trent Biggs" w:date="2016-02-17T14:52:00Z">
        <w:r w:rsidR="00E9288F">
          <w:t xml:space="preserve">. </w:t>
        </w:r>
      </w:ins>
      <w:ins w:id="890" w:author="Alex Messina" w:date="2016-02-16T18:58:00Z">
        <w:del w:id="891" w:author="Trent Biggs" w:date="2016-02-17T14:52:00Z">
          <w:r w:rsidDel="00E9288F">
            <w:delText>.</w:delText>
          </w:r>
        </w:del>
      </w:ins>
      <w:r>
        <w:t xml:space="preserve"> </w:t>
      </w:r>
      <w:r w:rsidR="001A74F8">
        <w:t>SSY</w:t>
      </w:r>
      <w:r w:rsidR="001A74F8" w:rsidRPr="001A74F8">
        <w:rPr>
          <w:vertAlign w:val="subscript"/>
        </w:rPr>
        <w:t>EV</w:t>
      </w:r>
      <w:r>
        <w:t xml:space="preserve"> from disturbed areas</w:t>
      </w:r>
      <w:ins w:id="892" w:author="Trent Biggs" w:date="2016-02-17T14:52:00Z">
        <w:r w:rsidR="00E9288F">
          <w:t xml:space="preserve"> only</w:t>
        </w:r>
      </w:ins>
      <w:r w:rsidR="00E7159C">
        <w:t xml:space="preserve"> </w:t>
      </w:r>
      <w:del w:id="893" w:author="Alex Messina" w:date="2016-02-16T18:58:00Z">
        <w:r w:rsidR="00FE592B">
          <w:delText xml:space="preserve">only </w:delText>
        </w:r>
      </w:del>
      <w:r>
        <w:t>was estimated</w:t>
      </w:r>
      <w:ins w:id="894" w:author="Trent Biggs" w:date="2016-02-17T14:52:00Z">
        <w:r w:rsidR="00E9288F">
          <w:t xml:space="preserve"> as</w:t>
        </w:r>
      </w:ins>
      <w:del w:id="895" w:author="Alex Messina" w:date="2016-02-16T18:58:00Z">
        <w:r w:rsidR="006F1137">
          <w:delText xml:space="preserve"> as</w:delText>
        </w:r>
      </w:del>
      <w:r>
        <w: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6570"/>
        <w:gridCol w:w="2420"/>
      </w:tblGrid>
      <w:tr w:rsidR="000805B3" w:rsidRPr="00214B43" w14:paraId="343BD735" w14:textId="77777777" w:rsidTr="000805B3">
        <w:tc>
          <w:tcPr>
            <w:tcW w:w="360" w:type="dxa"/>
          </w:tcPr>
          <w:p w14:paraId="212D6B4B" w14:textId="77777777" w:rsidR="000805B3" w:rsidRPr="00214B43" w:rsidRDefault="000805B3" w:rsidP="00212424">
            <w:pPr>
              <w:rPr>
                <w:rFonts w:ascii="Cambria" w:hAnsi="Cambria"/>
              </w:rPr>
            </w:pPr>
          </w:p>
        </w:tc>
        <w:tc>
          <w:tcPr>
            <w:tcW w:w="6570" w:type="dxa"/>
          </w:tcPr>
          <w:p w14:paraId="6679D317" w14:textId="77777777" w:rsidR="000805B3" w:rsidRPr="00214B43" w:rsidRDefault="00810572" w:rsidP="00212424">
            <w:pPr>
              <w:rPr>
                <w:rFonts w:ascii="Cambria" w:hAnsi="Cambria"/>
              </w:rPr>
            </w:pPr>
            <m:oMathPara>
              <m:oMath>
                <m:sSub>
                  <m:sSubPr>
                    <m:ctrlPr>
                      <w:rPr>
                        <w:rFonts w:ascii="Cambria Math" w:hAnsi="Cambria Math"/>
                        <w:i/>
                      </w:rPr>
                    </m:ctrlPr>
                  </m:sSubPr>
                  <m:e>
                    <m:r>
                      <w:rPr>
                        <w:rFonts w:ascii="Cambria Math" w:hAnsi="Cambria Math"/>
                      </w:rPr>
                      <m:t>SSY</m:t>
                    </m:r>
                  </m:e>
                  <m:sub>
                    <m:r>
                      <w:rPr>
                        <w:rFonts w:ascii="Cambria Math" w:hAnsi="Cambria Math"/>
                      </w:rPr>
                      <m:t>EV_distrb</m:t>
                    </m:r>
                  </m:sub>
                </m:sSub>
                <m:r>
                  <w:rPr>
                    <w:rFonts w:ascii="Cambria Math" w:hAnsi="Cambria Math"/>
                  </w:rPr>
                  <m:t xml:space="preserve">= </m:t>
                </m:r>
                <m:sSub>
                  <m:sSubPr>
                    <m:ctrlPr>
                      <w:rPr>
                        <w:rFonts w:ascii="Cambria Math" w:hAnsi="Cambria Math"/>
                        <w:i/>
                      </w:rPr>
                    </m:ctrlPr>
                  </m:sSubPr>
                  <m:e>
                    <m:r>
                      <w:rPr>
                        <w:rFonts w:ascii="Cambria Math" w:hAnsi="Cambria Math"/>
                      </w:rPr>
                      <m:t>SSY</m:t>
                    </m:r>
                  </m:e>
                  <m:sub>
                    <m:r>
                      <w:rPr>
                        <w:rFonts w:ascii="Cambria Math" w:hAnsi="Cambria Math"/>
                      </w:rPr>
                      <m:t>EV_subws</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sSSY</m:t>
                        </m:r>
                      </m:e>
                      <m:sub>
                        <m:r>
                          <w:rPr>
                            <w:rFonts w:ascii="Cambria Math" w:hAnsi="Cambria Math"/>
                          </w:rPr>
                          <m:t>EV_UPPER</m:t>
                        </m:r>
                      </m:sub>
                    </m:sSub>
                    <m:r>
                      <w:rPr>
                        <w:rFonts w:ascii="Cambria Math" w:hAnsi="Cambria Math"/>
                      </w:rPr>
                      <m:t>*</m:t>
                    </m:r>
                    <m:sSub>
                      <m:sSubPr>
                        <m:ctrlPr>
                          <w:rPr>
                            <w:rFonts w:ascii="Cambria Math" w:hAnsi="Cambria Math"/>
                            <w:i/>
                          </w:rPr>
                        </m:ctrlPr>
                      </m:sSubPr>
                      <m:e>
                        <m:r>
                          <w:rPr>
                            <w:rFonts w:ascii="Cambria Math" w:hAnsi="Cambria Math"/>
                          </w:rPr>
                          <m:t>Area</m:t>
                        </m:r>
                      </m:e>
                      <m:sub>
                        <m:r>
                          <w:rPr>
                            <w:rFonts w:ascii="Cambria Math" w:hAnsi="Cambria Math"/>
                          </w:rPr>
                          <m:t>undist</m:t>
                        </m:r>
                      </m:sub>
                    </m:sSub>
                  </m:e>
                </m:d>
              </m:oMath>
            </m:oMathPara>
          </w:p>
        </w:tc>
        <w:tc>
          <w:tcPr>
            <w:tcW w:w="2420" w:type="dxa"/>
          </w:tcPr>
          <w:p w14:paraId="6AA4180F" w14:textId="77777777" w:rsidR="000805B3" w:rsidRPr="00214B43" w:rsidRDefault="000805B3" w:rsidP="00212424">
            <w:pPr>
              <w:jc w:val="right"/>
              <w:rPr>
                <w:rFonts w:ascii="Cambria" w:hAnsi="Cambria"/>
              </w:rPr>
            </w:pPr>
            <w:r w:rsidRPr="00214B43">
              <w:rPr>
                <w:rFonts w:ascii="Cambria" w:hAnsi="Cambria"/>
              </w:rPr>
              <w:t xml:space="preserve">Equation </w:t>
            </w:r>
            <w:r>
              <w:rPr>
                <w:rFonts w:ascii="Cambria" w:hAnsi="Cambria"/>
              </w:rPr>
              <w:t>3</w:t>
            </w:r>
          </w:p>
        </w:tc>
      </w:tr>
      <w:tr w:rsidR="000805B3" w:rsidRPr="00214B43" w14:paraId="22402F57" w14:textId="77777777" w:rsidTr="000805B3">
        <w:tc>
          <w:tcPr>
            <w:tcW w:w="9350" w:type="dxa"/>
            <w:gridSpan w:val="3"/>
          </w:tcPr>
          <w:p w14:paraId="76BBEB56" w14:textId="5FCAD4AA" w:rsidR="000805B3" w:rsidRPr="00BA7675" w:rsidRDefault="000805B3" w:rsidP="00E7159C">
            <w:pPr>
              <w:ind w:firstLine="0"/>
              <w:rPr>
                <w:rFonts w:cs="Times"/>
              </w:rPr>
            </w:pPr>
            <w:r w:rsidRPr="00BA7675">
              <w:rPr>
                <w:rFonts w:cs="Times"/>
              </w:rPr>
              <w:t>where</w:t>
            </w:r>
            <w:r w:rsidRPr="00BA7675">
              <w:rPr>
                <w:rFonts w:cs="Times"/>
                <w:i/>
              </w:rPr>
              <w:t xml:space="preserve"> </w:t>
            </w:r>
            <w:proofErr w:type="spellStart"/>
            <w:r w:rsidR="001A74F8" w:rsidRPr="00E7159C">
              <w:rPr>
                <w:i/>
              </w:rPr>
              <w:t>SSY</w:t>
            </w:r>
            <w:r w:rsidR="001A74F8" w:rsidRPr="00E7159C">
              <w:rPr>
                <w:i/>
                <w:vertAlign w:val="subscript"/>
              </w:rPr>
              <w:t>EV</w:t>
            </w:r>
            <w:r w:rsidR="007E1FC8" w:rsidRPr="00E7159C">
              <w:rPr>
                <w:rFonts w:cs="Times"/>
                <w:i/>
                <w:vertAlign w:val="subscript"/>
              </w:rPr>
              <w:t>_d</w:t>
            </w:r>
            <w:r w:rsidRPr="00E7159C">
              <w:rPr>
                <w:rFonts w:cs="Times"/>
                <w:i/>
                <w:vertAlign w:val="subscript"/>
              </w:rPr>
              <w:t>ist</w:t>
            </w:r>
            <w:r w:rsidR="007E1FC8" w:rsidRPr="00E7159C">
              <w:rPr>
                <w:rFonts w:cs="Times"/>
                <w:i/>
                <w:vertAlign w:val="subscript"/>
              </w:rPr>
              <w:t>rb</w:t>
            </w:r>
            <w:proofErr w:type="spellEnd"/>
            <w:r w:rsidRPr="00BA7675">
              <w:rPr>
                <w:rFonts w:cs="Times"/>
              </w:rPr>
              <w:t xml:space="preserve"> is </w:t>
            </w:r>
            <w:r w:rsidR="001A74F8">
              <w:t>SSY</w:t>
            </w:r>
            <w:r w:rsidR="001A74F8" w:rsidRPr="001A74F8">
              <w:rPr>
                <w:vertAlign w:val="subscript"/>
              </w:rPr>
              <w:t>EV</w:t>
            </w:r>
            <w:r w:rsidRPr="00BA7675">
              <w:rPr>
                <w:rFonts w:cs="Times"/>
              </w:rPr>
              <w:t xml:space="preserve"> from disturbed areas only (tons), </w:t>
            </w:r>
            <w:proofErr w:type="spellStart"/>
            <w:r w:rsidR="001A74F8" w:rsidRPr="00E7159C">
              <w:rPr>
                <w:i/>
              </w:rPr>
              <w:t>SSY</w:t>
            </w:r>
            <w:r w:rsidR="001A74F8" w:rsidRPr="00E7159C">
              <w:rPr>
                <w:i/>
                <w:vertAlign w:val="subscript"/>
              </w:rPr>
              <w:t>EV</w:t>
            </w:r>
            <w:r w:rsidR="007E1FC8">
              <w:rPr>
                <w:rFonts w:cs="Times"/>
                <w:i/>
                <w:vertAlign w:val="subscript"/>
              </w:rPr>
              <w:t>_s</w:t>
            </w:r>
            <w:r w:rsidRPr="00BA7675">
              <w:rPr>
                <w:rFonts w:cs="Times"/>
                <w:i/>
                <w:vertAlign w:val="subscript"/>
              </w:rPr>
              <w:t>ubw</w:t>
            </w:r>
            <w:r w:rsidR="007E1FC8">
              <w:rPr>
                <w:rFonts w:cs="Times"/>
                <w:i/>
                <w:vertAlign w:val="subscript"/>
              </w:rPr>
              <w:t>s</w:t>
            </w:r>
            <w:proofErr w:type="spellEnd"/>
            <w:r w:rsidRPr="00BA7675">
              <w:rPr>
                <w:rFonts w:cs="Times"/>
              </w:rPr>
              <w:t xml:space="preserve"> is </w:t>
            </w:r>
            <w:r w:rsidR="001A74F8">
              <w:t>SSY</w:t>
            </w:r>
            <w:r w:rsidR="001A74F8" w:rsidRPr="001A74F8">
              <w:rPr>
                <w:vertAlign w:val="subscript"/>
              </w:rPr>
              <w:t>EV</w:t>
            </w:r>
            <w:r w:rsidRPr="00BA7675">
              <w:rPr>
                <w:rFonts w:cs="Times"/>
              </w:rPr>
              <w:t xml:space="preserve"> </w:t>
            </w:r>
            <w:r>
              <w:rPr>
                <w:rFonts w:cs="Times"/>
              </w:rPr>
              <w:t xml:space="preserve">(tons) </w:t>
            </w:r>
            <w:r w:rsidRPr="00BA7675">
              <w:rPr>
                <w:rFonts w:cs="Times"/>
              </w:rPr>
              <w:t>measured fr</w:t>
            </w:r>
            <w:r>
              <w:rPr>
                <w:rFonts w:cs="Times"/>
              </w:rPr>
              <w:t>om the</w:t>
            </w:r>
            <w:r w:rsidR="00FE592B">
              <w:rPr>
                <w:rFonts w:cs="Times"/>
              </w:rPr>
              <w:t xml:space="preserve"> </w:t>
            </w:r>
            <w:proofErr w:type="spellStart"/>
            <w:r>
              <w:rPr>
                <w:rFonts w:cs="Times"/>
              </w:rPr>
              <w:t>subwatershed</w:t>
            </w:r>
            <w:proofErr w:type="spellEnd"/>
            <w:r>
              <w:rPr>
                <w:rFonts w:cs="Times"/>
              </w:rPr>
              <w:t xml:space="preserve"> (</w:t>
            </w:r>
            <w:r w:rsidR="00EB35A3">
              <w:rPr>
                <w:rFonts w:cs="Times"/>
              </w:rPr>
              <w:t xml:space="preserve">e.g. </w:t>
            </w:r>
            <w:r w:rsidR="001A74F8">
              <w:t>SSY</w:t>
            </w:r>
            <w:r w:rsidR="001A74F8" w:rsidRPr="001A74F8">
              <w:rPr>
                <w:vertAlign w:val="subscript"/>
              </w:rPr>
              <w:t>EV</w:t>
            </w:r>
            <w:r w:rsidR="00EB35A3" w:rsidRPr="00EB35A3">
              <w:rPr>
                <w:rFonts w:cs="Times"/>
                <w:vertAlign w:val="subscript"/>
              </w:rPr>
              <w:t>_FG3</w:t>
            </w:r>
            <w:r w:rsidR="00EB35A3">
              <w:rPr>
                <w:rFonts w:cs="Times"/>
              </w:rPr>
              <w:t xml:space="preserve">- </w:t>
            </w:r>
            <w:r w:rsidR="001A74F8">
              <w:t>SSY</w:t>
            </w:r>
            <w:r w:rsidR="001A74F8" w:rsidRPr="001A74F8">
              <w:rPr>
                <w:vertAlign w:val="subscript"/>
              </w:rPr>
              <w:t>EV</w:t>
            </w:r>
            <w:r w:rsidR="007E1FC8">
              <w:rPr>
                <w:rFonts w:cs="Times"/>
                <w:vertAlign w:val="subscript"/>
              </w:rPr>
              <w:t>_F</w:t>
            </w:r>
            <w:r w:rsidRPr="000E3321">
              <w:rPr>
                <w:rFonts w:cs="Times"/>
                <w:vertAlign w:val="subscript"/>
              </w:rPr>
              <w:t>G2</w:t>
            </w:r>
            <w:r w:rsidRPr="00BA7675">
              <w:rPr>
                <w:rFonts w:cs="Times"/>
              </w:rPr>
              <w:t xml:space="preserve">), </w:t>
            </w:r>
            <w:proofErr w:type="spellStart"/>
            <w:r w:rsidRPr="00E7159C">
              <w:rPr>
                <w:rFonts w:cs="Times"/>
                <w:i/>
              </w:rPr>
              <w:t>s</w:t>
            </w:r>
            <w:r w:rsidR="001A74F8" w:rsidRPr="00E7159C">
              <w:rPr>
                <w:i/>
              </w:rPr>
              <w:t>SSY</w:t>
            </w:r>
            <w:r w:rsidR="001A74F8" w:rsidRPr="00E7159C">
              <w:rPr>
                <w:i/>
                <w:vertAlign w:val="subscript"/>
              </w:rPr>
              <w:t>EV</w:t>
            </w:r>
            <w:r w:rsidR="007E1FC8" w:rsidRPr="00E7159C">
              <w:rPr>
                <w:rFonts w:cs="Times"/>
                <w:i/>
                <w:vertAlign w:val="subscript"/>
              </w:rPr>
              <w:t>_</w:t>
            </w:r>
            <w:r w:rsidR="00E7159C" w:rsidRPr="00E7159C">
              <w:rPr>
                <w:rFonts w:cs="Times"/>
                <w:i/>
                <w:vertAlign w:val="subscript"/>
              </w:rPr>
              <w:t>UPPER</w:t>
            </w:r>
            <w:proofErr w:type="spellEnd"/>
            <w:r w:rsidRPr="00BA7675">
              <w:rPr>
                <w:rFonts w:cs="Times"/>
              </w:rPr>
              <w:t xml:space="preserve"> is specific </w:t>
            </w:r>
            <w:r w:rsidR="001A74F8">
              <w:t>SSY</w:t>
            </w:r>
            <w:r w:rsidR="001A74F8" w:rsidRPr="001A74F8">
              <w:rPr>
                <w:vertAlign w:val="subscript"/>
              </w:rPr>
              <w:t>EV</w:t>
            </w:r>
            <w:r>
              <w:rPr>
                <w:rFonts w:cs="Times"/>
              </w:rPr>
              <w:t xml:space="preserve"> </w:t>
            </w:r>
            <w:r w:rsidRPr="00BA7675">
              <w:rPr>
                <w:rFonts w:cs="Times"/>
              </w:rPr>
              <w:t>(tons/km</w:t>
            </w:r>
            <w:r w:rsidRPr="00D7313A">
              <w:rPr>
                <w:rFonts w:cs="Times"/>
                <w:vertAlign w:val="superscript"/>
              </w:rPr>
              <w:t>2</w:t>
            </w:r>
            <w:r w:rsidRPr="00BA7675">
              <w:rPr>
                <w:rFonts w:cs="Times"/>
              </w:rPr>
              <w:t xml:space="preserve">) from the </w:t>
            </w:r>
            <w:r w:rsidR="00914625">
              <w:t>Upper</w:t>
            </w:r>
            <w:r w:rsidRPr="00BA7675">
              <w:rPr>
                <w:rFonts w:cs="Times"/>
              </w:rPr>
              <w:t xml:space="preserve"> </w:t>
            </w:r>
            <w:proofErr w:type="spellStart"/>
            <w:r w:rsidRPr="00BA7675">
              <w:rPr>
                <w:rFonts w:cs="Times"/>
              </w:rPr>
              <w:t>subwatershed</w:t>
            </w:r>
            <w:proofErr w:type="spellEnd"/>
            <w:r>
              <w:rPr>
                <w:rFonts w:cs="Times"/>
              </w:rPr>
              <w:t xml:space="preserve"> (</w:t>
            </w:r>
            <w:r w:rsidR="001A74F8">
              <w:t>SSY</w:t>
            </w:r>
            <w:r w:rsidR="001A74F8" w:rsidRPr="001A74F8">
              <w:rPr>
                <w:vertAlign w:val="subscript"/>
              </w:rPr>
              <w:t>EV</w:t>
            </w:r>
            <w:r w:rsidR="007E1FC8">
              <w:rPr>
                <w:rFonts w:cs="Times"/>
                <w:vertAlign w:val="subscript"/>
              </w:rPr>
              <w:t>_F</w:t>
            </w:r>
            <w:r w:rsidRPr="000E3321">
              <w:rPr>
                <w:rFonts w:cs="Times"/>
                <w:vertAlign w:val="subscript"/>
              </w:rPr>
              <w:t>G</w:t>
            </w:r>
            <w:r w:rsidR="00EB35A3">
              <w:rPr>
                <w:rFonts w:cs="Times"/>
                <w:vertAlign w:val="subscript"/>
              </w:rPr>
              <w:t>1</w:t>
            </w:r>
            <w:r>
              <w:rPr>
                <w:rFonts w:cs="Times"/>
              </w:rPr>
              <w:t>)</w:t>
            </w:r>
            <w:r w:rsidRPr="00BA7675">
              <w:rPr>
                <w:rFonts w:cs="Times"/>
              </w:rPr>
              <w:t xml:space="preserve">, and </w:t>
            </w:r>
            <w:proofErr w:type="spellStart"/>
            <w:r w:rsidRPr="00BA7675">
              <w:rPr>
                <w:rFonts w:cs="Times"/>
                <w:i/>
              </w:rPr>
              <w:t>A</w:t>
            </w:r>
            <w:r>
              <w:rPr>
                <w:rFonts w:cs="Times"/>
                <w:i/>
              </w:rPr>
              <w:t>rea</w:t>
            </w:r>
            <w:r w:rsidRPr="00BB649C">
              <w:rPr>
                <w:rFonts w:cs="Times"/>
                <w:i/>
                <w:vertAlign w:val="subscript"/>
              </w:rPr>
              <w:t>undist</w:t>
            </w:r>
            <w:proofErr w:type="spellEnd"/>
            <w:r w:rsidRPr="00BA7675">
              <w:rPr>
                <w:rFonts w:cs="Times"/>
                <w:i/>
              </w:rPr>
              <w:t xml:space="preserve"> </w:t>
            </w:r>
            <w:r w:rsidRPr="00BA7675">
              <w:rPr>
                <w:rFonts w:cs="Times"/>
              </w:rPr>
              <w:t xml:space="preserve">is the area of undisturbed forest in the </w:t>
            </w:r>
            <w:proofErr w:type="spellStart"/>
            <w:r w:rsidRPr="00BA7675">
              <w:rPr>
                <w:rFonts w:cs="Times"/>
              </w:rPr>
              <w:t>subwatershed</w:t>
            </w:r>
            <w:proofErr w:type="spellEnd"/>
            <w:r w:rsidRPr="00BA7675">
              <w:rPr>
                <w:rFonts w:cs="Times"/>
              </w:rPr>
              <w:t xml:space="preserve"> (km</w:t>
            </w:r>
            <w:r w:rsidRPr="00327DBC">
              <w:rPr>
                <w:rFonts w:cs="Times"/>
                <w:vertAlign w:val="superscript"/>
              </w:rPr>
              <w:t>2</w:t>
            </w:r>
            <w:r w:rsidRPr="00BA7675">
              <w:rPr>
                <w:rFonts w:cs="Times"/>
              </w:rPr>
              <w:t>).</w:t>
            </w:r>
            <w:r w:rsidR="000B0813">
              <w:rPr>
                <w:rFonts w:cs="Times"/>
              </w:rPr>
              <w:t xml:space="preserve"> </w:t>
            </w:r>
            <w:ins w:id="896" w:author="Trent Biggs" w:date="2016-02-17T14:53:00Z">
              <w:r w:rsidR="00E9288F">
                <w:rPr>
                  <w:rFonts w:cs="Times"/>
                </w:rPr>
                <w:t xml:space="preserve"> This calculation assumes that forests in all </w:t>
              </w:r>
              <w:proofErr w:type="spellStart"/>
              <w:r w:rsidR="00E9288F">
                <w:rPr>
                  <w:rFonts w:cs="Times"/>
                </w:rPr>
                <w:t>subwatersheds</w:t>
              </w:r>
              <w:proofErr w:type="spellEnd"/>
              <w:r w:rsidR="00E9288F">
                <w:rPr>
                  <w:rFonts w:cs="Times"/>
                </w:rPr>
                <w:t xml:space="preserve"> has SSY similar to the upper watershed.</w:t>
              </w:r>
            </w:ins>
          </w:p>
        </w:tc>
      </w:tr>
    </w:tbl>
    <w:p w14:paraId="1364E211" w14:textId="0159CED8" w:rsidR="00A955CD" w:rsidRDefault="006F5A12">
      <w:r>
        <w:t xml:space="preserve">The disturbance ratio (DR) is the ratio of </w:t>
      </w:r>
      <w:r w:rsidR="001A74F8">
        <w:t>SSY</w:t>
      </w:r>
      <w:r w:rsidR="001A74F8" w:rsidRPr="001A74F8">
        <w:rPr>
          <w:vertAlign w:val="subscript"/>
        </w:rPr>
        <w:t>EV</w:t>
      </w:r>
      <w:r>
        <w:t xml:space="preserve"> </w:t>
      </w:r>
      <w:r w:rsidR="000805B3">
        <w:t>under current condition</w:t>
      </w:r>
      <w:r>
        <w:t xml:space="preserve">s to </w:t>
      </w:r>
      <w:r w:rsidR="001A74F8">
        <w:t>SSY</w:t>
      </w:r>
      <w:r w:rsidR="001A74F8" w:rsidRPr="001A74F8">
        <w:rPr>
          <w:vertAlign w:val="subscript"/>
        </w:rPr>
        <w:t>EV</w:t>
      </w:r>
      <w:r>
        <w:t xml:space="preserve"> under pre-disturbance conditions:</w:t>
      </w:r>
    </w:p>
    <w:tbl>
      <w:tblPr>
        <w:tblStyle w:val="TableGrid"/>
        <w:tblpPr w:leftFromText="180" w:rightFromText="180" w:vertAnchor="text" w:horzAnchor="margin" w:tblpY="1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585"/>
        <w:gridCol w:w="2060"/>
      </w:tblGrid>
      <w:tr w:rsidR="000805B3" w:rsidRPr="00214B43" w14:paraId="41448B67" w14:textId="77777777" w:rsidTr="000805B3">
        <w:trPr>
          <w:trHeight w:val="717"/>
        </w:trPr>
        <w:tc>
          <w:tcPr>
            <w:tcW w:w="1705" w:type="dxa"/>
          </w:tcPr>
          <w:p w14:paraId="20416844" w14:textId="77777777" w:rsidR="000805B3" w:rsidRPr="00214B43" w:rsidRDefault="000805B3" w:rsidP="00212424">
            <w:pPr>
              <w:rPr>
                <w:rFonts w:ascii="Cambria" w:hAnsi="Cambria"/>
              </w:rPr>
            </w:pPr>
          </w:p>
        </w:tc>
        <w:tc>
          <w:tcPr>
            <w:tcW w:w="5585" w:type="dxa"/>
          </w:tcPr>
          <w:p w14:paraId="0849B420" w14:textId="77777777" w:rsidR="000805B3" w:rsidRPr="00214B43" w:rsidRDefault="000805B3" w:rsidP="00212424">
            <w:pPr>
              <w:rPr>
                <w:rFonts w:ascii="Cambria" w:hAnsi="Cambria"/>
              </w:rPr>
            </w:pPr>
            <m:oMathPara>
              <m:oMath>
                <m:r>
                  <m:rPr>
                    <m:sty m:val="p"/>
                  </m:rPr>
                  <w:rPr>
                    <w:rFonts w:ascii="Cambria Math" w:hAnsi="Cambria Math"/>
                  </w:rPr>
                  <m:t xml:space="preserve">DR = </m:t>
                </m:r>
                <m:f>
                  <m:fPr>
                    <m:ctrlPr>
                      <w:rPr>
                        <w:rFonts w:ascii="Cambria Math" w:hAnsi="Cambria Math"/>
                      </w:rPr>
                    </m:ctrlPr>
                  </m:fPr>
                  <m:num>
                    <m:sSub>
                      <m:sSubPr>
                        <m:ctrlPr>
                          <w:rPr>
                            <w:rFonts w:ascii="Cambria Math" w:hAnsi="Cambria Math"/>
                            <w:i/>
                          </w:rPr>
                        </m:ctrlPr>
                      </m:sSubPr>
                      <m:e>
                        <m:r>
                          <w:rPr>
                            <w:rFonts w:ascii="Cambria Math" w:hAnsi="Cambria Math"/>
                          </w:rPr>
                          <m:t>SSY</m:t>
                        </m:r>
                      </m:e>
                      <m:sub>
                        <m:r>
                          <w:rPr>
                            <w:rFonts w:ascii="Cambria Math" w:hAnsi="Cambria Math"/>
                          </w:rPr>
                          <m:t>EV_subw</m:t>
                        </m:r>
                      </m:sub>
                    </m:sSub>
                  </m:num>
                  <m:den>
                    <m:sSub>
                      <m:sSubPr>
                        <m:ctrlPr>
                          <w:rPr>
                            <w:rFonts w:ascii="Cambria Math" w:hAnsi="Cambria Math"/>
                            <w:i/>
                          </w:rPr>
                        </m:ctrlPr>
                      </m:sSubPr>
                      <m:e>
                        <m:r>
                          <w:rPr>
                            <w:rFonts w:ascii="Cambria Math" w:hAnsi="Cambria Math"/>
                          </w:rPr>
                          <m:t>A</m:t>
                        </m:r>
                      </m:e>
                      <m:sub>
                        <m:r>
                          <w:rPr>
                            <w:rFonts w:ascii="Cambria Math" w:hAnsi="Cambria Math"/>
                          </w:rPr>
                          <m:t>subw</m:t>
                        </m:r>
                      </m:sub>
                    </m:sSub>
                    <m:r>
                      <w:rPr>
                        <w:rFonts w:ascii="Cambria Math" w:hAnsi="Cambria Math"/>
                      </w:rPr>
                      <m:t xml:space="preserve">* </m:t>
                    </m:r>
                    <m:sSub>
                      <m:sSubPr>
                        <m:ctrlPr>
                          <w:rPr>
                            <w:rFonts w:ascii="Cambria Math" w:hAnsi="Cambria Math"/>
                            <w:i/>
                          </w:rPr>
                        </m:ctrlPr>
                      </m:sSubPr>
                      <m:e>
                        <m:r>
                          <w:rPr>
                            <w:rFonts w:ascii="Cambria Math" w:hAnsi="Cambria Math"/>
                          </w:rPr>
                          <m:t>sSSY</m:t>
                        </m:r>
                      </m:e>
                      <m:sub>
                        <m:r>
                          <w:rPr>
                            <w:rFonts w:ascii="Cambria Math" w:hAnsi="Cambria Math"/>
                          </w:rPr>
                          <m:t>EV_UPPER</m:t>
                        </m:r>
                      </m:sub>
                    </m:sSub>
                  </m:den>
                </m:f>
              </m:oMath>
            </m:oMathPara>
          </w:p>
        </w:tc>
        <w:tc>
          <w:tcPr>
            <w:tcW w:w="2060" w:type="dxa"/>
          </w:tcPr>
          <w:p w14:paraId="0E8FE4AD" w14:textId="77777777" w:rsidR="000805B3" w:rsidRPr="00214B43" w:rsidRDefault="000805B3" w:rsidP="00212424">
            <w:pPr>
              <w:jc w:val="right"/>
              <w:rPr>
                <w:rFonts w:ascii="Cambria" w:hAnsi="Cambria"/>
              </w:rPr>
            </w:pPr>
            <w:r w:rsidRPr="00214B43">
              <w:rPr>
                <w:rFonts w:ascii="Cambria" w:hAnsi="Cambria"/>
              </w:rPr>
              <w:t xml:space="preserve">Equation </w:t>
            </w:r>
            <w:r>
              <w:rPr>
                <w:rFonts w:ascii="Cambria" w:hAnsi="Cambria"/>
              </w:rPr>
              <w:t>4</w:t>
            </w:r>
          </w:p>
        </w:tc>
      </w:tr>
      <w:tr w:rsidR="000805B3" w:rsidRPr="00214B43" w14:paraId="34198F5E" w14:textId="77777777" w:rsidTr="00212424">
        <w:trPr>
          <w:trHeight w:val="357"/>
        </w:trPr>
        <w:tc>
          <w:tcPr>
            <w:tcW w:w="9350" w:type="dxa"/>
            <w:gridSpan w:val="3"/>
          </w:tcPr>
          <w:p w14:paraId="7DA4BDFD" w14:textId="77777777" w:rsidR="000805B3" w:rsidRPr="00214B43" w:rsidRDefault="000805B3" w:rsidP="00FE592B">
            <w:pPr>
              <w:ind w:firstLine="0"/>
              <w:rPr>
                <w:rFonts w:ascii="Cambria" w:hAnsi="Cambria"/>
              </w:rPr>
            </w:pPr>
            <w:r>
              <w:t xml:space="preserve">where </w:t>
            </w:r>
            <w:proofErr w:type="spellStart"/>
            <w:r>
              <w:t>A</w:t>
            </w:r>
            <w:r w:rsidR="00A93E9F">
              <w:rPr>
                <w:vertAlign w:val="subscript"/>
              </w:rPr>
              <w:t>subw</w:t>
            </w:r>
            <w:proofErr w:type="spellEnd"/>
            <w:r>
              <w:t xml:space="preserve"> is the area </w:t>
            </w:r>
            <w:r w:rsidR="00A93E9F">
              <w:t xml:space="preserve">of the </w:t>
            </w:r>
            <w:proofErr w:type="spellStart"/>
            <w:r w:rsidR="00A93E9F">
              <w:t>subwatershed</w:t>
            </w:r>
            <w:proofErr w:type="spellEnd"/>
            <w:r>
              <w:t>.</w:t>
            </w:r>
          </w:p>
        </w:tc>
      </w:tr>
    </w:tbl>
    <w:p w14:paraId="1CFFC797" w14:textId="77777777" w:rsidR="00A955CD" w:rsidRDefault="006F5A12" w:rsidP="00131E7B">
      <w:pPr>
        <w:ind w:firstLine="0"/>
        <w:rPr>
          <w:del w:id="897" w:author="Alex Messina" w:date="2016-02-16T18:58:00Z"/>
        </w:rPr>
      </w:pPr>
      <w:r>
        <w:lastRenderedPageBreak/>
        <w:t>Both Equation</w:t>
      </w:r>
      <w:r w:rsidR="00420761">
        <w:t>s</w:t>
      </w:r>
      <w:r>
        <w:t xml:space="preserve"> </w:t>
      </w:r>
      <w:r w:rsidR="000805B3">
        <w:t>3 and 4</w:t>
      </w:r>
      <w:r>
        <w:t xml:space="preserve"> assume </w:t>
      </w:r>
      <w:r w:rsidR="00B27215">
        <w:t xml:space="preserve">that </w:t>
      </w:r>
      <w:proofErr w:type="spellStart"/>
      <w:r>
        <w:t>s</w:t>
      </w:r>
      <w:r w:rsidR="001A74F8">
        <w:t>SSY</w:t>
      </w:r>
      <w:r w:rsidR="001A74F8" w:rsidRPr="001A74F8">
        <w:rPr>
          <w:vertAlign w:val="subscript"/>
        </w:rPr>
        <w:t>EV</w:t>
      </w:r>
      <w:proofErr w:type="spellEnd"/>
      <w:r>
        <w:t xml:space="preserve"> from forested areas in the </w:t>
      </w:r>
      <w:del w:id="898" w:author="Alex Messina" w:date="2016-02-16T18:58:00Z">
        <w:r>
          <w:delText>LOWER</w:delText>
        </w:r>
      </w:del>
      <w:ins w:id="899" w:author="Alex Messina" w:date="2016-02-16T18:58:00Z">
        <w:r w:rsidR="00E66635">
          <w:t>Lower</w:t>
        </w:r>
      </w:ins>
      <w:r>
        <w:t xml:space="preserve"> </w:t>
      </w:r>
      <w:proofErr w:type="spellStart"/>
      <w:r>
        <w:t>subwatershed</w:t>
      </w:r>
      <w:proofErr w:type="spellEnd"/>
      <w:r>
        <w:t xml:space="preserve"> equals </w:t>
      </w:r>
      <w:proofErr w:type="spellStart"/>
      <w:r>
        <w:t>s</w:t>
      </w:r>
      <w:r w:rsidR="001A74F8">
        <w:t>SSY</w:t>
      </w:r>
      <w:r w:rsidR="001A74F8" w:rsidRPr="001A74F8">
        <w:rPr>
          <w:vertAlign w:val="subscript"/>
        </w:rPr>
        <w:t>EV</w:t>
      </w:r>
      <w:proofErr w:type="spellEnd"/>
      <w:r>
        <w:t xml:space="preserve"> from the undisturbed </w:t>
      </w:r>
      <w:del w:id="900" w:author="Alex Messina" w:date="2016-02-16T18:58:00Z">
        <w:r>
          <w:delText>UPPER</w:delText>
        </w:r>
      </w:del>
      <w:ins w:id="901" w:author="Alex Messina" w:date="2016-02-16T18:58:00Z">
        <w:r w:rsidR="00914625">
          <w:t>Upper</w:t>
        </w:r>
      </w:ins>
      <w:r>
        <w:t xml:space="preserve"> watershed</w:t>
      </w:r>
      <w:del w:id="902" w:author="Alex Messina" w:date="2016-02-16T18:58:00Z">
        <w:r>
          <w:delText>.</w:delText>
        </w:r>
      </w:del>
    </w:p>
    <w:p w14:paraId="1B98AED8" w14:textId="77777777" w:rsidR="00CF1904" w:rsidRDefault="00CF1904" w:rsidP="00CF1904">
      <w:pPr>
        <w:pStyle w:val="Heading4"/>
        <w:rPr>
          <w:del w:id="903" w:author="Alex Messina" w:date="2016-02-16T18:58:00Z"/>
        </w:rPr>
      </w:pPr>
      <w:del w:id="904" w:author="Alex Messina" w:date="2016-02-16T18:58:00Z">
        <w:r>
          <w:delText>3.1.3. Relationship of sediment load to sediment budget</w:delText>
        </w:r>
      </w:del>
    </w:p>
    <w:p w14:paraId="539DD7BF" w14:textId="5E05A63F" w:rsidR="00A955CD" w:rsidRDefault="00CF1904">
      <w:pPr>
        <w:ind w:firstLine="0"/>
        <w:rPr>
          <w:ins w:id="905" w:author="Trent Biggs" w:date="2016-02-17T12:47:00Z"/>
        </w:rPr>
        <w:pPrChange w:id="906" w:author="Alex Messina" w:date="2016-02-16T18:58:00Z">
          <w:pPr/>
        </w:pPrChange>
      </w:pPr>
      <w:del w:id="907" w:author="Alex Messina" w:date="2016-02-16T18:58:00Z">
        <w:r>
          <w:delText>We use the measured sediment yield at three locations to quantify the in-stream suspended sediment budget. Other components of sediment budgets include channel erosion</w:delText>
        </w:r>
      </w:del>
      <w:r w:rsidR="00FD4A2F">
        <w:t xml:space="preserve"> and </w:t>
      </w:r>
      <w:del w:id="908" w:author="Alex Messina" w:date="2016-02-16T18:58:00Z">
        <w:r>
          <w:delText>or channel</w:delText>
        </w:r>
      </w:del>
      <w:ins w:id="909" w:author="Alex Messina" w:date="2016-02-16T18:58:00Z">
        <w:r w:rsidR="00FD4A2F">
          <w:t xml:space="preserve">that pre-disturbance </w:t>
        </w:r>
      </w:ins>
      <w:moveFromRangeStart w:id="910" w:author="Alex Messina" w:date="2016-02-16T18:58:00Z" w:name="move443412427"/>
      <w:moveFrom w:id="911" w:author="Alex Messina" w:date="2016-02-16T18:58:00Z">
        <w:r w:rsidR="00E7159C">
          <w:t xml:space="preserve"> and floodplain deposition </w:t>
        </w:r>
        <w:r w:rsidR="00E7159C">
          <w:fldChar w:fldCharType="begin" w:fldLock="1"/>
        </w:r>
        <w:r w:rsidR="00E7159C">
          <w:instrText>ADDIN CSL_CITATION { "citationItems" : [ { "id" : "ITEM-1", "itemData" : { "DOI" : "10.1016/j.envsci.2007.10.004", "ISBN" : "1462-9011", "ISSN" : "14629011", "abstract" : "There is increasing recognition that fine sediment represents an important diffuse source pollutant in surface waters, due to its role in governing the transfer and fate of many substances, including nutrients, heavy metals, pesticides and other organic contaminants, and because of its impacts on aquatic ecology. Catchment management strategies therefore frequently need to include provision for the control of sediment mobilisation and delivery. The sediment budget concept provides a valuable framework for assisting the management and control of diffuse source sediment pollution and associated problems, by identifying the key sources and demonstrating the importance of intermediate stores and the likely impact of upstream mitigation strategies on downstream suspended sediment and sediment-associated contaminant fluxes. Accordingly, the utility of the sediment budget concept for catchment management is further discussed, by introducing examples from several contrasting river basins. ?? 2007 Elsevier Ltd. All rights reserved.", "author" : [ { "dropping-particle" : "", "family" : "Walling", "given" : "D. E.", "non-dropping-particle" : "", "parse-names" : false, "suffix" : "" }, { "dropping-particle" : "", "family" : "Collins", "given" : "a. L.", "non-dropping-particle" : "", "parse-names" : false, "suffix" : "" } ], "container-title" : "Environmental Science and Policy", "id" : "ITEM-1", "issue" : "2", "issued" : { "date-parts" : [ [ "2008" ] ] }, "page" : "136-143", "title" : "The catchment sediment budget as a management tool", "type" : "article-journal", "volume" : "11" }, "uris" : [ "http://www.mendeley.com/documents/?uuid=5df21b5d-2fd2-4c75-b1b1-0d8fba23b522" ] } ], "mendeley" : { "formattedCitation" : "(Walling and Collins, 2008)", "plainTextFormattedCitation" : "(Walling and Collins, 2008)", "previouslyFormattedCitation" : "(Walling and Collins, 2008)" }, "properties" : { "noteIndex" : 0 }, "schema" : "https://github.com/citation-style-language/schema/raw/master/csl-citation.json" }</w:instrText>
        </w:r>
        <w:r w:rsidR="00E7159C">
          <w:fldChar w:fldCharType="separate"/>
        </w:r>
        <w:r w:rsidR="00E7159C" w:rsidRPr="00E153E3">
          <w:rPr>
            <w:noProof/>
          </w:rPr>
          <w:t>(Walling and Collins, 2008)</w:t>
        </w:r>
        <w:r w:rsidR="00E7159C">
          <w:fldChar w:fldCharType="end"/>
        </w:r>
        <w:r w:rsidR="00E7159C">
          <w:t xml:space="preserve">. </w:t>
        </w:r>
      </w:moveFrom>
      <w:moveFromRangeEnd w:id="910"/>
      <w:del w:id="912" w:author="Alex Messina" w:date="2016-02-16T18:58:00Z">
        <w:r>
          <w:delText xml:space="preserve">Sediment storage and remobilization can significantly complicate the interpretation of in-stream loads, and complicate the identification of a </w:delText>
        </w:r>
      </w:del>
      <w:r w:rsidR="00FD4A2F">
        <w:t xml:space="preserve">land </w:t>
      </w:r>
      <w:del w:id="913" w:author="Alex Messina" w:date="2016-02-16T18:58:00Z">
        <w:r>
          <w:delText xml:space="preserve">use signal. In Faga'alu, the channel bed is predominantly large volcanic cobbles and coarse gravel, with no significant deposits of fine sediment. </w:delText>
        </w:r>
      </w:del>
      <w:moveFromRangeStart w:id="914" w:author="Alex Messina" w:date="2016-02-16T18:58:00Z" w:name="move443412428"/>
      <w:moveFrom w:id="915" w:author="Alex Messina" w:date="2016-02-16T18:58:00Z">
        <w:r w:rsidR="00E7159C">
          <w:t xml:space="preserve">Upstream of the village, the valley is very narrow with no floodplain. </w:t>
        </w:r>
      </w:moveFrom>
      <w:moveFromRangeEnd w:id="914"/>
      <w:del w:id="916" w:author="Alex Messina" w:date="2016-02-16T18:58:00Z">
        <w:r>
          <w:delText>In</w:delText>
        </w:r>
      </w:del>
      <w:ins w:id="917" w:author="Alex Messina" w:date="2016-02-16T18:58:00Z">
        <w:r w:rsidR="00FD4A2F">
          <w:t>cover was forested throughout</w:t>
        </w:r>
      </w:ins>
      <w:r w:rsidR="00FD4A2F">
        <w:t xml:space="preserve"> the </w:t>
      </w:r>
      <w:del w:id="918" w:author="Alex Messina" w:date="2016-02-16T18:58:00Z">
        <w:r>
          <w:delText xml:space="preserve">downstream reaches of the lower </w:delText>
        </w:r>
      </w:del>
      <w:r w:rsidR="00FD4A2F">
        <w:t>watershed</w:t>
      </w:r>
      <w:del w:id="919" w:author="Alex Messina" w:date="2016-02-16T18:58:00Z">
        <w:r>
          <w:delText>, where fines might deposit in the floodplain, the channel has been stabilized with cobble reinforced by fencing, so overbank flows and sediment deposition on the floodplain are not observed. We therefore assume that channel erosion and channel and floodplain deposition are insignificant components of the sediment budget, so the measured sediment yields at the three locations reflect differences in hillslope sediment supply. Minimal sediment storage also reduces the lag time between landscape disturbance and observation of sediment at the watershed outlet</w:delText>
        </w:r>
      </w:del>
      <w:r w:rsidR="006F5A12">
        <w:t>.</w:t>
      </w:r>
    </w:p>
    <w:p w14:paraId="75064BD8" w14:textId="27FC48AB" w:rsidR="002F4667" w:rsidRDefault="00B7618B" w:rsidP="002F4667">
      <w:pPr>
        <w:pStyle w:val="Heading4"/>
        <w:rPr>
          <w:ins w:id="920" w:author="Trent Biggs" w:date="2016-02-17T12:47:00Z"/>
        </w:rPr>
      </w:pPr>
      <w:ins w:id="921" w:author="Trent Biggs" w:date="2016-02-17T12:47:00Z">
        <w:r>
          <w:t>3.2.3</w:t>
        </w:r>
        <w:r w:rsidR="002F4667">
          <w:t>. Cumulative Probable Error (PE)</w:t>
        </w:r>
      </w:ins>
    </w:p>
    <w:p w14:paraId="0D9899A1" w14:textId="698D6843" w:rsidR="002F4667" w:rsidRDefault="002F4667" w:rsidP="002F4667">
      <w:pPr>
        <w:rPr>
          <w:ins w:id="922" w:author="Trent Biggs" w:date="2016-02-17T12:47:00Z"/>
        </w:rPr>
      </w:pPr>
      <w:ins w:id="923" w:author="Trent Biggs" w:date="2016-02-17T12:47:00Z">
        <w:r>
          <w:t>Uncertainty</w:t>
        </w:r>
      </w:ins>
      <w:ins w:id="924" w:author="Trent Biggs" w:date="2016-02-17T12:55:00Z">
        <w:r w:rsidR="00B7618B">
          <w:t xml:space="preserve"> in SSY</w:t>
        </w:r>
        <w:r w:rsidR="00B7618B" w:rsidRPr="00B7618B">
          <w:rPr>
            <w:vertAlign w:val="subscript"/>
            <w:rPrChange w:id="925" w:author="Trent Biggs" w:date="2016-02-17T12:55:00Z">
              <w:rPr/>
            </w:rPrChange>
          </w:rPr>
          <w:t>EV</w:t>
        </w:r>
      </w:ins>
      <w:ins w:id="926" w:author="Trent Biggs" w:date="2016-02-17T12:47:00Z">
        <w:r>
          <w:t xml:space="preserve"> arises from errors in measured and model</w:t>
        </w:r>
        <w:r w:rsidR="00B7618B">
          <w:t>ed Q and SSC</w:t>
        </w:r>
        <w:r>
          <w:t xml:space="preserve"> (</w:t>
        </w:r>
        <w:proofErr w:type="spellStart"/>
        <w:r>
          <w:t>Harmel</w:t>
        </w:r>
        <w:proofErr w:type="spellEnd"/>
        <w:r>
          <w:t xml:space="preserve"> et al., 2006). The Root Mean Square Error (RMSE) method estimates the "most probable value" of the cumulative or combined error by propagating the error from each measurement and modeling procedure, i.e. stage-Q and T-SSC, to the final SSY</w:t>
        </w:r>
        <w:r w:rsidRPr="001A74F8">
          <w:rPr>
            <w:vertAlign w:val="subscript"/>
          </w:rPr>
          <w:t>EV</w:t>
        </w:r>
        <w:r>
          <w:t xml:space="preserve"> calculation </w:t>
        </w:r>
        <w:r>
          <w:fldChar w:fldCharType="begin" w:fldLock="1"/>
        </w:r>
        <w:r>
          <w:instrText>ADDIN CSL_CITATION { "citationItems" : [ { "id" : "ITEM-1", "itemData" : { "author" : [ { "dropping-particle" : "", "family" : "Topping", "given" : "J.", "non-dropping-particle" : "", "parse-names" : false, "suffix" : "" } ], "edition" : "4th", "id" : "ITEM-1", "issued" : { "date-parts" : [ [ "1972" ] ] }, "publisher" : "Chapman and Hall", "publisher-place" : "London, UK", "title" : "Errors of Observation and their Treatment", "type" : "book" }, "uris" : [ "http://www.mendeley.com/documents/?uuid=1fd8b164-7038-4393-b583-72992decfeb9" ] } ], "mendeley" : { "formattedCitation" : "(Topping, 1972)", "plainTextFormattedCitation" : "(Topping, 1972)", "previouslyFormattedCitation" : "(Topping, 1972)" }, "properties" : { "noteIndex" : 0 }, "schema" : "https://github.com/citation-style-language/schema/raw/master/csl-citation.json" }</w:instrText>
        </w:r>
        <w:r>
          <w:fldChar w:fldCharType="separate"/>
        </w:r>
        <w:r w:rsidRPr="00E153E3">
          <w:rPr>
            <w:noProof/>
          </w:rPr>
          <w:t>(Topping, 1972)</w:t>
        </w:r>
        <w:r>
          <w:fldChar w:fldCharType="end"/>
        </w:r>
        <w:r>
          <w:t>. The resulting cumulative probable error (PE) is the square root of the sum of the squares of the maximum values of the separate errors:</w:t>
        </w:r>
      </w:ins>
    </w:p>
    <w:tbl>
      <w:tblPr>
        <w:tblStyle w:val="TableGrid"/>
        <w:tblW w:w="0" w:type="auto"/>
        <w:tblLook w:val="04A0" w:firstRow="1" w:lastRow="0" w:firstColumn="1" w:lastColumn="0" w:noHBand="0" w:noVBand="1"/>
      </w:tblPr>
      <w:tblGrid>
        <w:gridCol w:w="540"/>
        <w:gridCol w:w="7470"/>
        <w:gridCol w:w="1340"/>
      </w:tblGrid>
      <w:tr w:rsidR="002F4667" w:rsidRPr="00214B43" w14:paraId="6A3C1E78" w14:textId="77777777" w:rsidTr="00327A2A">
        <w:trPr>
          <w:ins w:id="927" w:author="Trent Biggs" w:date="2016-02-17T12:47:00Z"/>
        </w:trPr>
        <w:tc>
          <w:tcPr>
            <w:tcW w:w="540" w:type="dxa"/>
            <w:tcBorders>
              <w:top w:val="nil"/>
              <w:left w:val="nil"/>
              <w:bottom w:val="nil"/>
              <w:right w:val="nil"/>
            </w:tcBorders>
          </w:tcPr>
          <w:p w14:paraId="324A6837" w14:textId="77777777" w:rsidR="002F4667" w:rsidRPr="00214B43" w:rsidRDefault="002F4667" w:rsidP="00327A2A">
            <w:pPr>
              <w:rPr>
                <w:ins w:id="928" w:author="Trent Biggs" w:date="2016-02-17T12:47:00Z"/>
                <w:rFonts w:ascii="Cambria" w:hAnsi="Cambria"/>
              </w:rPr>
            </w:pPr>
          </w:p>
        </w:tc>
        <w:tc>
          <w:tcPr>
            <w:tcW w:w="7470" w:type="dxa"/>
            <w:tcBorders>
              <w:top w:val="nil"/>
              <w:left w:val="nil"/>
              <w:bottom w:val="nil"/>
              <w:right w:val="nil"/>
            </w:tcBorders>
          </w:tcPr>
          <w:p w14:paraId="6B8CDEB1" w14:textId="77777777" w:rsidR="002F4667" w:rsidRPr="00214B43" w:rsidRDefault="002F4667" w:rsidP="00327A2A">
            <w:pPr>
              <w:rPr>
                <w:ins w:id="929" w:author="Trent Biggs" w:date="2016-02-17T12:47:00Z"/>
                <w:rFonts w:ascii="Cambria" w:hAnsi="Cambria"/>
              </w:rPr>
            </w:pPr>
            <m:oMathPara>
              <m:oMath>
                <m:r>
                  <w:ins w:id="930" w:author="Trent Biggs" w:date="2016-02-17T12:47:00Z">
                    <w:rPr>
                      <w:rFonts w:ascii="Cambria Math" w:hAnsi="Cambria Math"/>
                    </w:rPr>
                    <m:t xml:space="preserve">PE= </m:t>
                  </w:ins>
                </m:r>
                <m:rad>
                  <m:radPr>
                    <m:degHide m:val="1"/>
                    <m:ctrlPr>
                      <w:ins w:id="931" w:author="Trent Biggs" w:date="2016-02-17T12:47:00Z">
                        <w:rPr>
                          <w:rFonts w:ascii="Cambria Math" w:hAnsi="Cambria Math"/>
                          <w:i/>
                        </w:rPr>
                      </w:ins>
                    </m:ctrlPr>
                  </m:radPr>
                  <m:deg/>
                  <m:e>
                    <m:sSubSup>
                      <m:sSubSupPr>
                        <m:ctrlPr>
                          <w:ins w:id="932" w:author="Trent Biggs" w:date="2016-02-17T12:47:00Z">
                            <w:rPr>
                              <w:rFonts w:ascii="Cambria Math" w:hAnsi="Cambria Math"/>
                              <w:i/>
                            </w:rPr>
                          </w:ins>
                        </m:ctrlPr>
                      </m:sSubSupPr>
                      <m:e>
                        <m:r>
                          <w:ins w:id="933" w:author="Trent Biggs" w:date="2016-02-17T12:47:00Z">
                            <w:rPr>
                              <w:rFonts w:ascii="Cambria Math" w:hAnsi="Cambria Math"/>
                            </w:rPr>
                            <m:t>(E</m:t>
                          </w:ins>
                        </m:r>
                      </m:e>
                      <m:sub>
                        <m:r>
                          <w:ins w:id="934" w:author="Trent Biggs" w:date="2016-02-17T12:47:00Z">
                            <w:rPr>
                              <w:rFonts w:ascii="Cambria Math" w:hAnsi="Cambria Math"/>
                            </w:rPr>
                            <m:t>Qmeas</m:t>
                          </w:ins>
                        </m:r>
                      </m:sub>
                      <m:sup>
                        <m:r>
                          <w:ins w:id="935" w:author="Trent Biggs" w:date="2016-02-17T12:47:00Z">
                            <w:rPr>
                              <w:rFonts w:ascii="Cambria Math" w:hAnsi="Cambria Math"/>
                            </w:rPr>
                            <m:t>2</m:t>
                          </w:ins>
                        </m:r>
                      </m:sup>
                    </m:sSubSup>
                    <m:r>
                      <w:ins w:id="936" w:author="Trent Biggs" w:date="2016-02-17T12:47:00Z">
                        <w:rPr>
                          <w:rFonts w:ascii="Cambria Math" w:hAnsi="Cambria Math"/>
                        </w:rPr>
                        <m:t>+</m:t>
                      </w:ins>
                    </m:r>
                    <m:sSubSup>
                      <m:sSubSupPr>
                        <m:ctrlPr>
                          <w:ins w:id="937" w:author="Trent Biggs" w:date="2016-02-17T12:47:00Z">
                            <w:rPr>
                              <w:rFonts w:ascii="Cambria Math" w:hAnsi="Cambria Math"/>
                              <w:i/>
                            </w:rPr>
                          </w:ins>
                        </m:ctrlPr>
                      </m:sSubSupPr>
                      <m:e>
                        <m:r>
                          <w:ins w:id="938" w:author="Trent Biggs" w:date="2016-02-17T12:47:00Z">
                            <w:rPr>
                              <w:rFonts w:ascii="Cambria Math" w:hAnsi="Cambria Math"/>
                            </w:rPr>
                            <m:t>E</m:t>
                          </w:ins>
                        </m:r>
                      </m:e>
                      <m:sub>
                        <m:r>
                          <w:ins w:id="939" w:author="Trent Biggs" w:date="2016-02-17T12:47:00Z">
                            <w:rPr>
                              <w:rFonts w:ascii="Cambria Math" w:hAnsi="Cambria Math"/>
                            </w:rPr>
                            <m:t>SSCmeas</m:t>
                          </w:ins>
                        </m:r>
                      </m:sub>
                      <m:sup>
                        <m:r>
                          <w:ins w:id="940" w:author="Trent Biggs" w:date="2016-02-17T12:47:00Z">
                            <w:rPr>
                              <w:rFonts w:ascii="Cambria Math" w:hAnsi="Cambria Math"/>
                            </w:rPr>
                            <m:t>2</m:t>
                          </w:ins>
                        </m:r>
                      </m:sup>
                    </m:sSubSup>
                    <m:r>
                      <w:ins w:id="941" w:author="Trent Biggs" w:date="2016-02-17T12:47:00Z">
                        <w:rPr>
                          <w:rFonts w:ascii="Cambria Math" w:hAnsi="Cambria Math"/>
                        </w:rPr>
                        <m:t>)+</m:t>
                      </w:ins>
                    </m:r>
                    <m:sSubSup>
                      <m:sSubSupPr>
                        <m:ctrlPr>
                          <w:ins w:id="942" w:author="Trent Biggs" w:date="2016-02-17T12:47:00Z">
                            <w:rPr>
                              <w:rFonts w:ascii="Cambria Math" w:hAnsi="Cambria Math"/>
                              <w:i/>
                            </w:rPr>
                          </w:ins>
                        </m:ctrlPr>
                      </m:sSubSupPr>
                      <m:e>
                        <m:r>
                          <w:ins w:id="943" w:author="Trent Biggs" w:date="2016-02-17T12:47:00Z">
                            <w:rPr>
                              <w:rFonts w:ascii="Cambria Math" w:hAnsi="Cambria Math"/>
                            </w:rPr>
                            <m:t>(E</m:t>
                          </w:ins>
                        </m:r>
                      </m:e>
                      <m:sub>
                        <m:r>
                          <w:ins w:id="944" w:author="Trent Biggs" w:date="2016-02-17T12:47:00Z">
                            <w:rPr>
                              <w:rFonts w:ascii="Cambria Math" w:hAnsi="Cambria Math"/>
                            </w:rPr>
                            <m:t>Qmod</m:t>
                          </w:ins>
                        </m:r>
                      </m:sub>
                      <m:sup>
                        <m:r>
                          <w:ins w:id="945" w:author="Trent Biggs" w:date="2016-02-17T12:47:00Z">
                            <w:rPr>
                              <w:rFonts w:ascii="Cambria Math" w:hAnsi="Cambria Math"/>
                            </w:rPr>
                            <m:t>2</m:t>
                          </w:ins>
                        </m:r>
                      </m:sup>
                    </m:sSubSup>
                    <m:r>
                      <w:ins w:id="946" w:author="Trent Biggs" w:date="2016-02-17T12:47:00Z">
                        <w:rPr>
                          <w:rFonts w:ascii="Cambria Math" w:hAnsi="Cambria Math"/>
                        </w:rPr>
                        <m:t>+</m:t>
                      </w:ins>
                    </m:r>
                    <m:sSubSup>
                      <m:sSubSupPr>
                        <m:ctrlPr>
                          <w:ins w:id="947" w:author="Trent Biggs" w:date="2016-02-17T12:47:00Z">
                            <w:rPr>
                              <w:rFonts w:ascii="Cambria Math" w:hAnsi="Cambria Math"/>
                              <w:i/>
                            </w:rPr>
                          </w:ins>
                        </m:ctrlPr>
                      </m:sSubSupPr>
                      <m:e>
                        <m:r>
                          <w:ins w:id="948" w:author="Trent Biggs" w:date="2016-02-17T12:47:00Z">
                            <w:rPr>
                              <w:rFonts w:ascii="Cambria Math" w:hAnsi="Cambria Math"/>
                            </w:rPr>
                            <m:t>E</m:t>
                          </w:ins>
                        </m:r>
                      </m:e>
                      <m:sub>
                        <m:r>
                          <w:ins w:id="949" w:author="Trent Biggs" w:date="2016-02-17T12:47:00Z">
                            <w:rPr>
                              <w:rFonts w:ascii="Cambria Math" w:hAnsi="Cambria Math"/>
                            </w:rPr>
                            <m:t>SSCmod</m:t>
                          </w:ins>
                        </m:r>
                      </m:sub>
                      <m:sup>
                        <m:r>
                          <w:ins w:id="950" w:author="Trent Biggs" w:date="2016-02-17T12:47:00Z">
                            <w:rPr>
                              <w:rFonts w:ascii="Cambria Math" w:hAnsi="Cambria Math"/>
                            </w:rPr>
                            <m:t>2</m:t>
                          </w:ins>
                        </m:r>
                      </m:sup>
                    </m:sSubSup>
                    <m:r>
                      <w:ins w:id="951" w:author="Trent Biggs" w:date="2016-02-17T12:47:00Z">
                        <w:rPr>
                          <w:rFonts w:ascii="Cambria Math" w:hAnsi="Cambria Math"/>
                        </w:rPr>
                        <m:t>)</m:t>
                      </w:ins>
                    </m:r>
                  </m:e>
                </m:rad>
              </m:oMath>
            </m:oMathPara>
          </w:p>
        </w:tc>
        <w:tc>
          <w:tcPr>
            <w:tcW w:w="1340" w:type="dxa"/>
            <w:tcBorders>
              <w:top w:val="nil"/>
              <w:left w:val="nil"/>
              <w:bottom w:val="nil"/>
              <w:right w:val="nil"/>
            </w:tcBorders>
          </w:tcPr>
          <w:p w14:paraId="16482EE7" w14:textId="77777777" w:rsidR="002F4667" w:rsidRPr="00214B43" w:rsidRDefault="002F4667" w:rsidP="00327A2A">
            <w:pPr>
              <w:ind w:firstLine="0"/>
              <w:rPr>
                <w:ins w:id="952" w:author="Trent Biggs" w:date="2016-02-17T12:47:00Z"/>
                <w:rFonts w:ascii="Cambria" w:hAnsi="Cambria"/>
              </w:rPr>
            </w:pPr>
            <w:ins w:id="953" w:author="Trent Biggs" w:date="2016-02-17T12:47:00Z">
              <w:r w:rsidRPr="00214B43">
                <w:rPr>
                  <w:rFonts w:ascii="Cambria" w:hAnsi="Cambria"/>
                </w:rPr>
                <w:t xml:space="preserve">Equation </w:t>
              </w:r>
              <w:r>
                <w:rPr>
                  <w:rFonts w:ascii="Cambria" w:hAnsi="Cambria"/>
                </w:rPr>
                <w:t>2</w:t>
              </w:r>
            </w:ins>
          </w:p>
        </w:tc>
      </w:tr>
      <w:tr w:rsidR="002F4667" w:rsidRPr="00214B43" w14:paraId="3A7E5280" w14:textId="77777777" w:rsidTr="00327A2A">
        <w:trPr>
          <w:trHeight w:val="1314"/>
          <w:ins w:id="954" w:author="Trent Biggs" w:date="2016-02-17T12:47:00Z"/>
        </w:trPr>
        <w:tc>
          <w:tcPr>
            <w:tcW w:w="9350" w:type="dxa"/>
            <w:gridSpan w:val="3"/>
            <w:tcBorders>
              <w:top w:val="nil"/>
              <w:left w:val="nil"/>
              <w:bottom w:val="nil"/>
              <w:right w:val="nil"/>
            </w:tcBorders>
          </w:tcPr>
          <w:p w14:paraId="1F69D788" w14:textId="77777777" w:rsidR="002F4667" w:rsidRPr="00BA7675" w:rsidRDefault="002F4667" w:rsidP="00327A2A">
            <w:pPr>
              <w:ind w:firstLine="0"/>
              <w:rPr>
                <w:ins w:id="955" w:author="Trent Biggs" w:date="2016-02-17T12:47:00Z"/>
                <w:rFonts w:cs="Times"/>
              </w:rPr>
            </w:pPr>
            <w:ins w:id="956" w:author="Trent Biggs" w:date="2016-02-17T12:47:00Z">
              <w:r w:rsidRPr="00BA7675">
                <w:rPr>
                  <w:rFonts w:cs="Times"/>
                </w:rPr>
                <w:t xml:space="preserve">where </w:t>
              </w:r>
              <w:r w:rsidRPr="00BA7675">
                <w:rPr>
                  <w:rFonts w:cs="Times"/>
                  <w:i/>
                </w:rPr>
                <w:t>PE</w:t>
              </w:r>
              <w:r w:rsidRPr="00BA7675">
                <w:rPr>
                  <w:rFonts w:cs="Times"/>
                </w:rPr>
                <w:t xml:space="preserve"> is the cumulative probable error for </w:t>
              </w:r>
              <w:r>
                <w:t>SSY</w:t>
              </w:r>
              <w:r w:rsidRPr="001A74F8">
                <w:rPr>
                  <w:vertAlign w:val="subscript"/>
                </w:rPr>
                <w:t>EV</w:t>
              </w:r>
              <w:r>
                <w:rPr>
                  <w:rFonts w:cs="Times"/>
                </w:rPr>
                <w:t xml:space="preserve"> estimates</w:t>
              </w:r>
              <w:r w:rsidRPr="00BA7675">
                <w:rPr>
                  <w:rFonts w:cs="Times"/>
                </w:rPr>
                <w:t xml:space="preserve"> (±%), </w:t>
              </w:r>
              <w:proofErr w:type="spellStart"/>
              <w:r w:rsidRPr="00BA7675">
                <w:rPr>
                  <w:rFonts w:cs="Times"/>
                  <w:i/>
                </w:rPr>
                <w:t>E</w:t>
              </w:r>
              <w:r w:rsidRPr="00BA7675">
                <w:rPr>
                  <w:rFonts w:cs="Times"/>
                  <w:i/>
                  <w:vertAlign w:val="subscript"/>
                </w:rPr>
                <w:t>Qmeas</w:t>
              </w:r>
              <w:proofErr w:type="spellEnd"/>
              <w:r w:rsidRPr="00BA7675">
                <w:rPr>
                  <w:rFonts w:cs="Times"/>
                </w:rPr>
                <w:t xml:space="preserve"> is uncertainty in Q measurements (±%), </w:t>
              </w:r>
              <w:proofErr w:type="spellStart"/>
              <w:r w:rsidRPr="00BA7675">
                <w:rPr>
                  <w:rFonts w:cs="Times"/>
                  <w:i/>
                </w:rPr>
                <w:t>E</w:t>
              </w:r>
              <w:r w:rsidRPr="00BA7675">
                <w:rPr>
                  <w:rFonts w:cs="Times"/>
                  <w:i/>
                  <w:vertAlign w:val="subscript"/>
                </w:rPr>
                <w:t>SSCmeas</w:t>
              </w:r>
              <w:proofErr w:type="spellEnd"/>
              <w:r w:rsidRPr="00BA7675">
                <w:rPr>
                  <w:rFonts w:cs="Times"/>
                </w:rPr>
                <w:t xml:space="preserve"> is uncertainty in SSC measurements</w:t>
              </w:r>
              <w:r>
                <w:rPr>
                  <w:rFonts w:cs="Times"/>
                </w:rPr>
                <w:t xml:space="preserve"> </w:t>
              </w:r>
              <w:r w:rsidRPr="00BA7675">
                <w:rPr>
                  <w:rFonts w:cs="Times"/>
                </w:rPr>
                <w:t xml:space="preserve">(± %), </w:t>
              </w:r>
              <w:proofErr w:type="spellStart"/>
              <w:r w:rsidRPr="00BA7675">
                <w:rPr>
                  <w:rFonts w:cs="Times"/>
                  <w:i/>
                </w:rPr>
                <w:t>E</w:t>
              </w:r>
              <w:r w:rsidRPr="00BA7675">
                <w:rPr>
                  <w:rFonts w:cs="Times"/>
                  <w:i/>
                  <w:vertAlign w:val="subscript"/>
                </w:rPr>
                <w:t>Qmod</w:t>
              </w:r>
              <w:proofErr w:type="spellEnd"/>
              <w:r w:rsidRPr="00BA7675">
                <w:rPr>
                  <w:rFonts w:cs="Times"/>
                </w:rPr>
                <w:t xml:space="preserve"> is uncertainty in the Stage-Q relationship (RMSE, as ±% of the mean observed Q), </w:t>
              </w:r>
              <w:proofErr w:type="spellStart"/>
              <w:r w:rsidRPr="00BA7675">
                <w:rPr>
                  <w:rFonts w:cs="Times"/>
                  <w:i/>
                </w:rPr>
                <w:t>E</w:t>
              </w:r>
              <w:r w:rsidRPr="00BA7675">
                <w:rPr>
                  <w:rFonts w:cs="Times"/>
                  <w:i/>
                  <w:vertAlign w:val="subscript"/>
                </w:rPr>
                <w:t>SSCmod</w:t>
              </w:r>
              <w:proofErr w:type="spellEnd"/>
              <w:r w:rsidRPr="00BA7675">
                <w:rPr>
                  <w:rFonts w:cs="Times"/>
                </w:rPr>
                <w:t xml:space="preserve"> is uncertainty in the T-SSC relationship</w:t>
              </w:r>
              <w:r>
                <w:rPr>
                  <w:rFonts w:cs="Times"/>
                </w:rPr>
                <w:t xml:space="preserve"> or from interpolating SSC samples</w:t>
              </w:r>
              <w:r w:rsidRPr="00BA7675">
                <w:rPr>
                  <w:rFonts w:cs="Times"/>
                </w:rPr>
                <w:t xml:space="preserve"> (RMSE, a</w:t>
              </w:r>
              <w:r>
                <w:rPr>
                  <w:rFonts w:cs="Times"/>
                </w:rPr>
                <w:t xml:space="preserve">s ± % of the mean observed SSC) </w:t>
              </w:r>
              <w:r>
                <w:rPr>
                  <w:rFonts w:cs="Times"/>
                </w:rPr>
                <w:fldChar w:fldCharType="begin" w:fldLock="1"/>
              </w:r>
              <w:r>
                <w:rPr>
                  <w:rFonts w:cs="Times"/>
                </w:rPr>
                <w:instrText>ADDIN CSL_CITATION { "citationItems" : [ { "id" : "ITEM-1", "itemData" : { "ISBN" : "1364-8152", "author" : [ { "dropping-particle" : "", "family" : "Harmel", "given" : "R D", "non-dropping-particle" : "", "parse-names" : false, "suffix" : "" }, { "dropping-particle" : "", "family" : "Smith", "given" : "D R", "non-dropping-particle" : "", "parse-names" : false, "suffix" : "" }, { "dropping-particle" : "", "family" : "King", "given" : "K W", "non-dropping-particle" : "", "parse-names" : false, "suffix" : "" }, { "dropping-particle" : "", "family" : "Slade", "given" : "R M", "non-dropping-particle" : "", "parse-names" : false, "suffix" : "" } ], "container-title" : "Environmental Modelling &amp; Software", "id" : "ITEM-1", "issue" : "7", "issued" : { "date-parts" : [ [ "2009" ] ] }, "page" : "832-842", "title" : "Estimating storm discharge and water quality data uncertainty: A software tool for monitoring and modeling applications", "type" : "article-journal", "volume" : "24" }, "uris" : [ "http://www.mendeley.com/documents/?uuid=4be39c27-b590-4800-9b8e-c988d1d312db" ] } ], "mendeley" : { "formattedCitation" : "(Harmel et al., 2009)", "plainTextFormattedCitation" : "(Harmel et al., 2009)", "previouslyFormattedCitation" : "(Harmel et al., 2009)" }, "properties" : { "noteIndex" : 0 }, "schema" : "https://github.com/citation-style-language/schema/raw/master/csl-citation.json" }</w:instrText>
              </w:r>
              <w:r>
                <w:rPr>
                  <w:rFonts w:cs="Times"/>
                </w:rPr>
                <w:fldChar w:fldCharType="separate"/>
              </w:r>
              <w:r w:rsidRPr="00E153E3">
                <w:rPr>
                  <w:rFonts w:cs="Times"/>
                  <w:noProof/>
                </w:rPr>
                <w:t>(Harmel et al., 2009)</w:t>
              </w:r>
              <w:r>
                <w:rPr>
                  <w:rFonts w:cs="Times"/>
                </w:rPr>
                <w:fldChar w:fldCharType="end"/>
              </w:r>
              <w:r w:rsidRPr="00BA7675">
                <w:rPr>
                  <w:rFonts w:cs="Times"/>
                </w:rPr>
                <w:t>.</w:t>
              </w:r>
              <w:r>
                <w:rPr>
                  <w:rFonts w:cs="Times"/>
                </w:rPr>
                <w:t xml:space="preserve"> </w:t>
              </w:r>
            </w:ins>
          </w:p>
        </w:tc>
      </w:tr>
    </w:tbl>
    <w:p w14:paraId="19C7A7B7" w14:textId="510F8478" w:rsidR="002F4667" w:rsidRDefault="002F4667" w:rsidP="002F4667">
      <w:proofErr w:type="spellStart"/>
      <w:ins w:id="957" w:author="Trent Biggs" w:date="2016-02-17T12:47:00Z">
        <w:r>
          <w:t>E</w:t>
        </w:r>
        <w:r>
          <w:rPr>
            <w:vertAlign w:val="subscript"/>
          </w:rPr>
          <w:t>Qmeas</w:t>
        </w:r>
        <w:proofErr w:type="spellEnd"/>
        <w:r>
          <w:t xml:space="preserve"> and </w:t>
        </w:r>
        <w:proofErr w:type="spellStart"/>
        <w:r>
          <w:t>E</w:t>
        </w:r>
        <w:r>
          <w:rPr>
            <w:vertAlign w:val="subscript"/>
          </w:rPr>
          <w:t>SSCmeas</w:t>
        </w:r>
        <w:proofErr w:type="spellEnd"/>
        <w:r>
          <w:t xml:space="preserve"> were taken from the DUET-H/WQ software tool lookup tables </w:t>
        </w:r>
        <w:r>
          <w:rPr>
            <w:b/>
          </w:rPr>
          <w:fldChar w:fldCharType="begin" w:fldLock="1"/>
        </w:r>
        <w:r>
          <w:instrText>ADDIN CSL_CITATION { "citationItems" : [ { "id" : "ITEM-1", "itemData" : { "ISBN" : "1364-8152", "author" : [ { "dropping-particle" : "", "family" : "Harmel", "given" : "R D", "non-dropping-particle" : "", "parse-names" : false, "suffix" : "" }, { "dropping-particle" : "", "family" : "Smith", "given" : "D R", "non-dropping-particle" : "", "parse-names" : false, "suffix" : "" }, { "dropping-particle" : "", "family" : "King", "given" : "K W", "non-dropping-particle" : "", "parse-names" : false, "suffix" : "" }, { "dropping-particle" : "", "family" : "Slade", "given" : "R M", "non-dropping-particle" : "", "parse-names" : false, "suffix" : "" } ], "container-title" : "Environmental Modelling &amp; Software", "id" : "ITEM-1", "issue" : "7", "issued" : { "date-parts" : [ [ "2009" ] ] }, "page" : "832-842", "title" : "Estimating storm discharge and water quality data uncertainty: A software tool for monitoring and modeling applications", "type" : "article-journal", "volume" : "24" }, "uris" : [ "http://www.mendeley.com/documents/?uuid=4be39c27-b590-4800-9b8e-c988d1d312db" ] } ], "mendeley" : { "formattedCitation" : "(Harmel et al., 2009)", "plainTextFormattedCitation" : "(Harmel et al., 2009)", "previouslyFormattedCitation" : "(Harmel et al., 2009)" }, "properties" : { "noteIndex" : 0 }, "schema" : "https://github.com/citation-style-language/schema/raw/master/csl-citation.json" }</w:instrText>
        </w:r>
        <w:r>
          <w:rPr>
            <w:b/>
          </w:rPr>
          <w:fldChar w:fldCharType="separate"/>
        </w:r>
        <w:r w:rsidRPr="00E153E3">
          <w:rPr>
            <w:noProof/>
          </w:rPr>
          <w:t>(Harmel et al., 2009)</w:t>
        </w:r>
        <w:r>
          <w:rPr>
            <w:b/>
          </w:rPr>
          <w:fldChar w:fldCharType="end"/>
        </w:r>
        <w:r>
          <w:t>. The effect of uncertain SSY</w:t>
        </w:r>
        <w:r w:rsidRPr="001A74F8">
          <w:rPr>
            <w:vertAlign w:val="subscript"/>
          </w:rPr>
          <w:t>EV</w:t>
        </w:r>
        <w:r>
          <w:t xml:space="preserve"> estimates may complicate conclusions about anthropogenic impacts and SSY</w:t>
        </w:r>
        <w:r w:rsidRPr="001A74F8">
          <w:rPr>
            <w:vertAlign w:val="subscript"/>
          </w:rPr>
          <w:t>EV</w:t>
        </w:r>
        <w:r>
          <w:t xml:space="preserve">-Storm Metric relationships, but difference in SSY from undisturbed and disturbed areas was expected to be much larger than the cumulative uncertainty. High uncertainty is common in sediment yield studies where successful models estimate SSY with ±50-100% accuracy </w:t>
        </w:r>
        <w:r>
          <w:fldChar w:fldCharType="begin" w:fldLock="1"/>
        </w:r>
        <w: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fldChar w:fldCharType="separate"/>
        </w:r>
        <w:r w:rsidRPr="00E153E3">
          <w:rPr>
            <w:noProof/>
          </w:rPr>
          <w:t>(Duvert et al., 2012)</w:t>
        </w:r>
        <w:r>
          <w:fldChar w:fldCharType="end"/>
        </w:r>
        <w:r>
          <w:t>. PE was calculated for SSY</w:t>
        </w:r>
        <w:r w:rsidRPr="001A74F8">
          <w:rPr>
            <w:vertAlign w:val="subscript"/>
          </w:rPr>
          <w:t>EV</w:t>
        </w:r>
        <w:r>
          <w:t xml:space="preserve"> from the Upper and </w:t>
        </w:r>
        <w:r>
          <w:lastRenderedPageBreak/>
          <w:t xml:space="preserve">Total watersheds, but not for the Lower </w:t>
        </w:r>
        <w:proofErr w:type="spellStart"/>
        <w:r>
          <w:t>subwatershed</w:t>
        </w:r>
        <w:proofErr w:type="spellEnd"/>
        <w:r>
          <w:t xml:space="preserve"> since it was calculated as the difference of SSY</w:t>
        </w:r>
        <w:r w:rsidRPr="001A74F8">
          <w:rPr>
            <w:vertAlign w:val="subscript"/>
          </w:rPr>
          <w:t>EV</w:t>
        </w:r>
        <w:r>
          <w:rPr>
            <w:vertAlign w:val="subscript"/>
          </w:rPr>
          <w:t>_UPPER</w:t>
        </w:r>
        <w:r>
          <w:t xml:space="preserve"> and SSY</w:t>
        </w:r>
        <w:r w:rsidRPr="001A74F8">
          <w:rPr>
            <w:vertAlign w:val="subscript"/>
          </w:rPr>
          <w:t>EV</w:t>
        </w:r>
        <w:r>
          <w:rPr>
            <w:vertAlign w:val="subscript"/>
          </w:rPr>
          <w:t>_TOTAL</w:t>
        </w:r>
        <w:r>
          <w:t>.</w:t>
        </w:r>
      </w:ins>
    </w:p>
    <w:p w14:paraId="696AA8FB" w14:textId="24182358" w:rsidR="00A955CD" w:rsidRDefault="00A31439">
      <w:pPr>
        <w:pStyle w:val="Heading3"/>
      </w:pPr>
      <w:r>
        <w:t>3</w:t>
      </w:r>
      <w:r w:rsidR="00F76761">
        <w:t>.</w:t>
      </w:r>
      <w:del w:id="958" w:author="Alex Messina" w:date="2016-02-16T18:58:00Z">
        <w:r w:rsidR="00F76761">
          <w:delText>2</w:delText>
        </w:r>
        <w:r w:rsidR="00131E7B">
          <w:delText xml:space="preserve"> </w:delText>
        </w:r>
        <w:r w:rsidR="00F76761">
          <w:delText>Objective 2:</w:delText>
        </w:r>
      </w:del>
      <w:ins w:id="959" w:author="Alex Messina" w:date="2016-02-16T18:58:00Z">
        <w:r w:rsidR="001D413A">
          <w:t>3</w:t>
        </w:r>
      </w:ins>
      <w:r w:rsidR="00131E7B">
        <w:t xml:space="preserve"> </w:t>
      </w:r>
      <w:r w:rsidR="00F76761">
        <w:t>Modeling</w:t>
      </w:r>
      <w:r w:rsidR="006F5A12">
        <w:t xml:space="preserve"> </w:t>
      </w:r>
      <w:r w:rsidR="001A74F8">
        <w:t>SSY</w:t>
      </w:r>
      <w:r w:rsidR="001A74F8" w:rsidRPr="001A74F8">
        <w:rPr>
          <w:vertAlign w:val="subscript"/>
        </w:rPr>
        <w:t>EV</w:t>
      </w:r>
      <w:r w:rsidR="00BE14B5">
        <w:t xml:space="preserve"> with storm metrics</w:t>
      </w:r>
    </w:p>
    <w:p w14:paraId="3BE182EB" w14:textId="7F1F4855" w:rsidR="00A955CD" w:rsidRDefault="006F5A12">
      <w:r>
        <w:t xml:space="preserve">The relationship between </w:t>
      </w:r>
      <w:r w:rsidR="001A74F8">
        <w:t>SSY</w:t>
      </w:r>
      <w:r w:rsidR="001A74F8" w:rsidRPr="001A74F8">
        <w:rPr>
          <w:vertAlign w:val="subscript"/>
        </w:rPr>
        <w:t>EV</w:t>
      </w:r>
      <w:r>
        <w:t xml:space="preserve"> and storm metrics </w:t>
      </w:r>
      <w:del w:id="960" w:author="Alex Messina" w:date="2016-02-16T18:58:00Z">
        <w:r w:rsidR="004A0DD4">
          <w:delText>can be</w:delText>
        </w:r>
      </w:del>
      <w:ins w:id="961" w:author="Alex Messina" w:date="2016-02-16T18:58:00Z">
        <w:r w:rsidR="00FD4A2F">
          <w:t>was</w:t>
        </w:r>
      </w:ins>
      <w:r>
        <w:t xml:space="preserve"> </w:t>
      </w:r>
      <w:r w:rsidR="004A0DD4">
        <w:t>modelled</w:t>
      </w:r>
      <w:r>
        <w:t xml:space="preserve"> </w:t>
      </w:r>
      <w:del w:id="962" w:author="Alex Messina" w:date="2016-02-16T18:58:00Z">
        <w:r>
          <w:delText>by</w:delText>
        </w:r>
      </w:del>
      <w:ins w:id="963" w:author="Alex Messina" w:date="2016-02-16T18:58:00Z">
        <w:r w:rsidR="00FD4A2F">
          <w:t>as</w:t>
        </w:r>
      </w:ins>
      <w:r w:rsidR="00FD4A2F">
        <w:t xml:space="preserve"> a </w:t>
      </w:r>
      <w:del w:id="964" w:author="Alex Messina" w:date="2016-02-16T18:58:00Z">
        <w:r>
          <w:delText>power law</w:delText>
        </w:r>
      </w:del>
      <w:ins w:id="965" w:author="Alex Messina" w:date="2016-02-16T18:58:00Z">
        <w:r w:rsidR="003E4976">
          <w:t>log-linear</w:t>
        </w:r>
      </w:ins>
      <w:r w:rsidR="00FD4A2F">
        <w:t xml:space="preserve"> function</w:t>
      </w:r>
      <w:r>
        <w:t>:</w:t>
      </w:r>
    </w:p>
    <w:tbl>
      <w:tblPr>
        <w:tblStyle w:val="TableGrid"/>
        <w:tblW w:w="0" w:type="auto"/>
        <w:tblLook w:val="04A0" w:firstRow="1" w:lastRow="0" w:firstColumn="1" w:lastColumn="0" w:noHBand="0" w:noVBand="1"/>
      </w:tblPr>
      <w:tblGrid>
        <w:gridCol w:w="3116"/>
        <w:gridCol w:w="3117"/>
        <w:gridCol w:w="3117"/>
      </w:tblGrid>
      <w:tr w:rsidR="000805B3" w:rsidRPr="00214B43" w14:paraId="09F42BCA" w14:textId="77777777" w:rsidTr="00212424">
        <w:tc>
          <w:tcPr>
            <w:tcW w:w="3116" w:type="dxa"/>
            <w:tcBorders>
              <w:top w:val="nil"/>
              <w:left w:val="nil"/>
              <w:bottom w:val="nil"/>
              <w:right w:val="nil"/>
            </w:tcBorders>
          </w:tcPr>
          <w:p w14:paraId="55685420" w14:textId="77777777" w:rsidR="000805B3" w:rsidRPr="00214B43" w:rsidRDefault="000805B3" w:rsidP="00212424">
            <w:pPr>
              <w:spacing w:after="120"/>
              <w:rPr>
                <w:rFonts w:ascii="Cambria" w:hAnsi="Cambria"/>
              </w:rPr>
            </w:pPr>
          </w:p>
        </w:tc>
        <w:tc>
          <w:tcPr>
            <w:tcW w:w="3117" w:type="dxa"/>
            <w:tcBorders>
              <w:top w:val="nil"/>
              <w:left w:val="nil"/>
              <w:bottom w:val="nil"/>
              <w:right w:val="nil"/>
            </w:tcBorders>
          </w:tcPr>
          <w:p w14:paraId="1E7038E7" w14:textId="77777777" w:rsidR="000805B3" w:rsidRPr="00214B43" w:rsidRDefault="00810572" w:rsidP="00212424">
            <w:pPr>
              <w:spacing w:after="120"/>
              <w:rPr>
                <w:rFonts w:ascii="Cambria" w:hAnsi="Cambria"/>
              </w:rPr>
            </w:pPr>
            <m:oMathPara>
              <m:oMath>
                <m:sSub>
                  <m:sSubPr>
                    <m:ctrlPr>
                      <w:rPr>
                        <w:rFonts w:ascii="Cambria Math" w:hAnsi="Cambria Math"/>
                        <w:i/>
                      </w:rPr>
                    </m:ctrlPr>
                  </m:sSubPr>
                  <m:e>
                    <m:r>
                      <w:rPr>
                        <w:rFonts w:ascii="Cambria Math" w:hAnsi="Cambria Math"/>
                      </w:rPr>
                      <m:t>SSY</m:t>
                    </m:r>
                  </m:e>
                  <m:sub>
                    <m:r>
                      <w:rPr>
                        <w:rFonts w:ascii="Cambria Math" w:hAnsi="Cambria Math"/>
                      </w:rPr>
                      <m:t>EV</m:t>
                    </m:r>
                  </m:sub>
                </m:sSub>
                <m:r>
                  <w:rPr>
                    <w:rFonts w:ascii="Cambria Math" w:hAnsi="Cambria Math"/>
                  </w:rPr>
                  <m:t>= α</m:t>
                </m:r>
                <m:sSup>
                  <m:sSupPr>
                    <m:ctrlPr>
                      <w:rPr>
                        <w:rFonts w:ascii="Cambria Math" w:hAnsi="Cambria Math"/>
                        <w:i/>
                      </w:rPr>
                    </m:ctrlPr>
                  </m:sSupPr>
                  <m:e>
                    <m:r>
                      <w:rPr>
                        <w:rFonts w:ascii="Cambria Math" w:hAnsi="Cambria Math"/>
                      </w:rPr>
                      <m:t>X</m:t>
                    </m:r>
                  </m:e>
                  <m:sup>
                    <m:r>
                      <w:rPr>
                        <w:rFonts w:ascii="Cambria Math" w:hAnsi="Cambria Math"/>
                      </w:rPr>
                      <m:t>β</m:t>
                    </m:r>
                  </m:sup>
                </m:sSup>
              </m:oMath>
            </m:oMathPara>
          </w:p>
        </w:tc>
        <w:tc>
          <w:tcPr>
            <w:tcW w:w="3117" w:type="dxa"/>
            <w:tcBorders>
              <w:top w:val="nil"/>
              <w:left w:val="nil"/>
              <w:bottom w:val="nil"/>
              <w:right w:val="nil"/>
            </w:tcBorders>
          </w:tcPr>
          <w:p w14:paraId="5243B143" w14:textId="77777777" w:rsidR="000805B3" w:rsidRPr="00214B43" w:rsidRDefault="000805B3" w:rsidP="00212424">
            <w:pPr>
              <w:spacing w:after="120"/>
              <w:jc w:val="right"/>
              <w:rPr>
                <w:rFonts w:ascii="Cambria" w:hAnsi="Cambria"/>
              </w:rPr>
            </w:pPr>
            <w:r w:rsidRPr="00214B43">
              <w:rPr>
                <w:rFonts w:ascii="Cambria" w:hAnsi="Cambria"/>
              </w:rPr>
              <w:t xml:space="preserve">Equation </w:t>
            </w:r>
            <w:r>
              <w:rPr>
                <w:rFonts w:ascii="Cambria" w:hAnsi="Cambria"/>
              </w:rPr>
              <w:t>5</w:t>
            </w:r>
          </w:p>
        </w:tc>
      </w:tr>
      <w:tr w:rsidR="000805B3" w:rsidRPr="00214B43" w14:paraId="11D192FA" w14:textId="77777777" w:rsidTr="00212424">
        <w:trPr>
          <w:trHeight w:val="1170"/>
        </w:trPr>
        <w:tc>
          <w:tcPr>
            <w:tcW w:w="9350" w:type="dxa"/>
            <w:gridSpan w:val="3"/>
            <w:tcBorders>
              <w:top w:val="nil"/>
              <w:left w:val="nil"/>
              <w:bottom w:val="nil"/>
              <w:right w:val="nil"/>
            </w:tcBorders>
          </w:tcPr>
          <w:p w14:paraId="77408CB1" w14:textId="678AB454" w:rsidR="000805B3" w:rsidRDefault="000805B3" w:rsidP="00463825">
            <w:pPr>
              <w:spacing w:after="120"/>
              <w:ind w:firstLine="0"/>
              <w:rPr>
                <w:rFonts w:cs="Times"/>
              </w:rPr>
            </w:pPr>
            <w:r w:rsidRPr="00BA7675">
              <w:rPr>
                <w:rFonts w:cs="Times"/>
              </w:rPr>
              <w:t xml:space="preserve">where </w:t>
            </w:r>
            <w:r w:rsidRPr="00BA7675">
              <w:rPr>
                <w:rFonts w:cs="Times"/>
                <w:i/>
              </w:rPr>
              <w:t xml:space="preserve">X </w:t>
            </w:r>
            <w:r w:rsidRPr="00BA7675">
              <w:rPr>
                <w:rFonts w:cs="Times"/>
              </w:rPr>
              <w:t xml:space="preserve">is a storm metric, and the regression coefficients α and β are obtained by ordinary least squares regression on the logarithms of </w:t>
            </w:r>
            <w:r w:rsidR="001A74F8">
              <w:t>SSY</w:t>
            </w:r>
            <w:r w:rsidR="001A74F8" w:rsidRPr="001A74F8">
              <w:rPr>
                <w:vertAlign w:val="subscript"/>
              </w:rPr>
              <w:t>EV</w:t>
            </w:r>
            <w:r w:rsidR="009C56F9">
              <w:rPr>
                <w:rFonts w:cs="Times"/>
                <w:i/>
                <w:vertAlign w:val="subscript"/>
              </w:rPr>
              <w:t xml:space="preserve"> </w:t>
            </w:r>
            <w:r w:rsidRPr="00BA7675">
              <w:rPr>
                <w:rFonts w:cs="Times"/>
              </w:rPr>
              <w:t xml:space="preserve">and </w:t>
            </w:r>
            <w:r w:rsidRPr="00BA7675">
              <w:rPr>
                <w:rFonts w:cs="Times"/>
                <w:i/>
              </w:rPr>
              <w:t xml:space="preserve">X </w:t>
            </w:r>
            <w:r w:rsidRPr="00BA7675">
              <w:rPr>
                <w:rFonts w:cs="Times"/>
              </w:rPr>
              <w:fldChar w:fldCharType="begin" w:fldLock="1"/>
            </w:r>
            <w:r w:rsidR="00E153E3">
              <w:rPr>
                <w:rFonts w:cs="Times"/>
              </w:rPr>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"ITEM-3", "issue" : "3", "issued" : { "date-parts" : [ [ "2011", "9" ] ] }, "page" : "333-356", "title" : "Sediment yield response to large storm events and forest harvesting, Motueka River, New Zealand", "type" : "article-journal", "volume" : "45" }, "uris" : [ "http://www.mendeley.com/documents/?uuid=6bc2684b-87fb-454c-afee-27dc666c3670" ] } ], "mendeley" : { "formattedCitation" : "(Basher et al., 2011; Duvert et al., 2012; Hicks, 1990)", "plainTextFormattedCitation" : "(Basher et al., 2011; Duvert et al., 2012; Hicks, 1990)", "previouslyFormattedCitation" : "(Basher et al., 2011; Duvert et al., 2012; Hicks, 1990)" }, "properties" : { "noteIndex" : 0 }, "schema" : "https://github.com/citation-style-language/schema/raw/master/csl-citation.json" }</w:instrText>
            </w:r>
            <w:r w:rsidRPr="00BA7675">
              <w:rPr>
                <w:rFonts w:cs="Times"/>
              </w:rPr>
              <w:fldChar w:fldCharType="separate"/>
            </w:r>
            <w:r w:rsidR="00E153E3" w:rsidRPr="00E153E3">
              <w:rPr>
                <w:rFonts w:cs="Times"/>
                <w:noProof/>
              </w:rPr>
              <w:t>(Basher et al., 2011; Duvert et al., 2012; Hicks, 1990)</w:t>
            </w:r>
            <w:r w:rsidRPr="00BA7675">
              <w:rPr>
                <w:rFonts w:cs="Times"/>
              </w:rPr>
              <w:fldChar w:fldCharType="end"/>
            </w:r>
            <w:r w:rsidRPr="00BA7675">
              <w:rPr>
                <w:rFonts w:cs="Times"/>
              </w:rPr>
              <w:t>. Model fits for each storm metric were compared using coefficients of determination (r</w:t>
            </w:r>
            <w:r w:rsidRPr="00BA7675">
              <w:rPr>
                <w:rFonts w:cs="Times"/>
                <w:vertAlign w:val="superscript"/>
              </w:rPr>
              <w:t>2</w:t>
            </w:r>
            <w:r w:rsidRPr="00BA7675">
              <w:rPr>
                <w:rFonts w:cs="Times"/>
              </w:rPr>
              <w:t xml:space="preserve">) and Root Mean Square Error (RMSE). The correlation between storm metrics (X) and </w:t>
            </w:r>
            <w:r w:rsidR="001A74F8">
              <w:t>SSY</w:t>
            </w:r>
            <w:r w:rsidR="001A74F8" w:rsidRPr="001A74F8">
              <w:rPr>
                <w:vertAlign w:val="subscript"/>
              </w:rPr>
              <w:t>EV</w:t>
            </w:r>
            <w:r w:rsidR="00FD4A2F">
              <w:rPr>
                <w:rFonts w:cs="Times"/>
              </w:rPr>
              <w:t xml:space="preserve"> were </w:t>
            </w:r>
            <w:r w:rsidRPr="00BA7675">
              <w:rPr>
                <w:rFonts w:cs="Times"/>
              </w:rPr>
              <w:t>quantified using both parametric (Pearson) and non-parametric (Spearman) correlation coefficients.</w:t>
            </w:r>
          </w:p>
          <w:p w14:paraId="026257DE" w14:textId="5DC47463" w:rsidR="00F76761" w:rsidRPr="00F76761" w:rsidRDefault="00F76761" w:rsidP="0023668A">
            <w:r>
              <w:t xml:space="preserve">Four storm metrics were tested as predictors of </w:t>
            </w:r>
            <w:r w:rsidR="001A74F8">
              <w:t>SSY</w:t>
            </w:r>
            <w:r w:rsidR="001A74F8" w:rsidRPr="001A74F8">
              <w:rPr>
                <w:vertAlign w:val="subscript"/>
              </w:rPr>
              <w:t>EV</w:t>
            </w:r>
            <w:r>
              <w:t xml:space="preserve">: </w:t>
            </w:r>
            <w:r w:rsidR="001A74F8">
              <w:t>Total</w:t>
            </w:r>
            <w:r>
              <w:t xml:space="preserve"> event precipitation (</w:t>
            </w:r>
            <w:proofErr w:type="spellStart"/>
            <w:r>
              <w:t>Ps</w:t>
            </w:r>
            <w:r w:rsidR="00FD4A2F">
              <w:t>um</w:t>
            </w:r>
            <w:proofErr w:type="spellEnd"/>
            <w:r w:rsidR="00FD4A2F">
              <w:t xml:space="preserve">), event </w:t>
            </w:r>
            <w:proofErr w:type="spellStart"/>
            <w:r w:rsidR="00FD4A2F">
              <w:t>Erosivity</w:t>
            </w:r>
            <w:proofErr w:type="spellEnd"/>
            <w:r w:rsidR="00FD4A2F">
              <w:t xml:space="preserve"> Index (EI</w:t>
            </w:r>
            <w:r>
              <w:t xml:space="preserve">) </w:t>
            </w:r>
            <w:r>
              <w:fldChar w:fldCharType="begin" w:fldLock="1"/>
            </w:r>
            <w:r>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"id" : "ITEM-2", "itemData" : { "DOI" : "10.1002/hyp", "author" : [ { "dropping-particle" : "", "family" : "Kinnell", "given" : "P I A", "non-dropping-particle" : "", "parse-names" : false, "suffix" : "" } ], "container-title" : "Hydrological processes", "id" : "ITEM-2", "issued" : { "date-parts" : [ [ "2013" ] ] }, "title" : "Modelling event soil losses using the Q R EI 30 index within RUSLE2", "type" : "article-journal" }, "uris" : [ "http://www.mendeley.com/documents/?uuid=623b7e31-0c7e-4366-a8e5-181f79795c29" ] } ], "mendeley" : { "formattedCitation" : "(Hicks, 1990; Kinnell, 2013)", "plainTextFormattedCitation" : "(Hicks, 1990; Kinnell, 2013)", "previouslyFormattedCitation" : "(Hicks, 1990; Kinnell, 2013)" }, "properties" : { "noteIndex" : 0 }, "schema" : "https://github.com/citation-style-language/schema/raw/master/csl-citation.json" }</w:instrText>
            </w:r>
            <w:r>
              <w:fldChar w:fldCharType="separate"/>
            </w:r>
            <w:r w:rsidRPr="00E153E3">
              <w:rPr>
                <w:noProof/>
              </w:rPr>
              <w:t>(Hicks, 1990; Kinnell, 2013)</w:t>
            </w:r>
            <w:r>
              <w:fldChar w:fldCharType="end"/>
            </w:r>
            <w:r>
              <w:t xml:space="preserve">, </w:t>
            </w:r>
            <w:ins w:id="966" w:author="Trent Biggs" w:date="2016-02-17T13:15:00Z">
              <w:r w:rsidR="0023668A">
                <w:t>t</w:t>
              </w:r>
            </w:ins>
            <w:del w:id="967" w:author="Trent Biggs" w:date="2016-02-17T13:15:00Z">
              <w:r w:rsidR="001A74F8" w:rsidDel="0023668A">
                <w:delText>T</w:delText>
              </w:r>
            </w:del>
            <w:r w:rsidR="001A74F8">
              <w:t>otal</w:t>
            </w:r>
            <w:r>
              <w:t xml:space="preserve"> event water discharge (</w:t>
            </w:r>
            <w:proofErr w:type="spellStart"/>
            <w:r>
              <w:t>Qsum</w:t>
            </w:r>
            <w:proofErr w:type="spellEnd"/>
            <w:r>
              <w:t>), and maximum event water discharge (</w:t>
            </w:r>
            <w:proofErr w:type="spellStart"/>
            <w:r>
              <w:t>Qmax</w:t>
            </w:r>
            <w:proofErr w:type="spellEnd"/>
            <w:r>
              <w:t xml:space="preserve">) </w:t>
            </w:r>
            <w:r>
              <w:fldChar w:fldCharType="begin" w:fldLock="1"/>
            </w:r>
            <w: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"ITEM-2", "issue" : "3", "issued" : { "date-parts" : [ [ "2013" ] ] }, "page" : "488-498", "title" : "Sediment loss in semiarid small watershed due to the land use", "type" : "article-journal", "volume" : "44" }, "uris" : [ "http://www.mendeley.com/documents/?uuid=798a9caf-fe1a-489b-bbfc-ce846579021d" ] } ], "mendeley" : { "formattedCitation" : "(Duvert et al., 2012; Rodrigues et al., 2013)", "plainTextFormattedCitation" : "(Duvert et al., 2012; Rodrigues et al., 2013)", "previouslyFormattedCitation" : "(Duvert et al., 2012; Rodrigues et al., 2013)" }, "properties" : { "noteIndex" : 0 }, "schema" : "https://github.com/citation-style-language/schema/raw/master/csl-citation.json" }</w:instrText>
            </w:r>
            <w:r>
              <w:fldChar w:fldCharType="separate"/>
            </w:r>
            <w:r w:rsidRPr="00E153E3">
              <w:rPr>
                <w:noProof/>
              </w:rPr>
              <w:t>(Duvert et al., 2012; Rodrigues et al., 2013)</w:t>
            </w:r>
            <w:r>
              <w:fldChar w:fldCharType="end"/>
            </w:r>
            <w:r>
              <w:t xml:space="preserve">. </w:t>
            </w:r>
            <w:r w:rsidR="003C6851">
              <w:t xml:space="preserve">The </w:t>
            </w:r>
            <w:proofErr w:type="spellStart"/>
            <w:r w:rsidR="003C6851">
              <w:t>Erosivity</w:t>
            </w:r>
            <w:proofErr w:type="spellEnd"/>
            <w:r w:rsidR="003C6851">
              <w:t xml:space="preserve"> Index describes the erosive power o</w:t>
            </w:r>
            <w:ins w:id="968" w:author="Trent Biggs" w:date="2016-02-17T13:14:00Z">
              <w:r w:rsidR="0023668A">
                <w:t xml:space="preserve">f rainfall and </w:t>
              </w:r>
            </w:ins>
            <w:del w:id="969" w:author="Trent Biggs" w:date="2016-02-17T13:14:00Z">
              <w:r w:rsidR="003C6851" w:rsidDel="0023668A">
                <w:delText xml:space="preserve">f rainfall </w:delText>
              </w:r>
              <w:r w:rsidR="003C6851" w:rsidDel="0023668A">
                <w:fldChar w:fldCharType="begin" w:fldLock="1"/>
              </w:r>
              <w:r w:rsidR="00E83171" w:rsidDel="0023668A">
                <w:delInstrText>ADDIN CSL_CITATION { "citationItems" : [ { "id" : "ITEM-1", "itemData" : { "DOI" : "10.1002/hyp", "author" : [ { "dropping-particle" : "", "family" : "Kinnell", "given" : "P I A", "non-dropping-particle" : "", "parse-names" : false, "suffix" : "" } ], "container-title" : "Hydrological processes", "id" : "ITEM-1", "issued" : { "date-parts" : [ [ "2013" ] ] }, "title" : "Modelling event soil losses using the Q R EI 30 index within RUSLE2", "type" : "article-journal" }, "uris" : [ "http://www.mendeley.com/documents/?uuid=623b7e31-0c7e-4366-a8e5-181f79795c29" ] } ], "mendeley" : { "formattedCitation" : "(Kinnell, 2013)", "plainTextFormattedCitation" : "(Kinnell, 2013)", "previouslyFormattedCitation" : "(Kinnell, 2013)" }, "properties" : { "noteIndex" : 0 }, "schema" : "https://github.com/citation-style-language/schema/raw/master/csl-citation.json" }</w:delInstrText>
              </w:r>
              <w:r w:rsidR="003C6851" w:rsidDel="0023668A">
                <w:fldChar w:fldCharType="separate"/>
              </w:r>
              <w:r w:rsidR="003C6851" w:rsidRPr="003C6851" w:rsidDel="0023668A">
                <w:rPr>
                  <w:noProof/>
                </w:rPr>
                <w:delText>(Kinnell, 2013)</w:delText>
              </w:r>
              <w:r w:rsidR="003C6851" w:rsidDel="0023668A">
                <w:fldChar w:fldCharType="end"/>
              </w:r>
              <w:r w:rsidR="003C6851" w:rsidDel="0023668A">
                <w:delText xml:space="preserve">. </w:delText>
              </w:r>
            </w:del>
            <w:ins w:id="970" w:author="Trent Biggs" w:date="2016-02-17T13:14:00Z">
              <w:r w:rsidR="0023668A">
                <w:t xml:space="preserve">was calculated for each storm event identified in Section 3.2.1 following the methodology of </w:t>
              </w:r>
              <w:r w:rsidR="0023668A">
                <w:fldChar w:fldCharType="begin" w:fldLock="1"/>
              </w:r>
              <w:r w:rsidR="0023668A">
                <w:instrText>ADDIN CSL_CITATION { "citationItems" : [ { "id" : "ITEM-1", "itemData" : { "DOI" : "10.1002/hyp", "author" : [ { "dropping-particle" : "", "family" : "Kinnell", "given" : "P I A", "non-dropping-particle" : "", "parse-names" : false, "suffix" : "" } ], "container-title" : "Hydrological processes", "id" : "ITEM-1", "issued" : { "date-parts" : [ [ "2013" ] ] }, "title" : "Modelling event soil losses using the Q R EI 30 index within RUSLE2", "type" : "article-journal" }, "uris" : [ "http://www.mendeley.com/documents/?uuid=623b7e31-0c7e-4366-a8e5-181f79795c29" ] } ], "mendeley" : { "formattedCitation" : "(Kinnell, 2013)", "manualFormatting" : "Kinnell (2013)", "plainTextFormattedCitation" : "(Kinnell, 2013)", "previouslyFormattedCitation" : "(Kinnell, 2013)" }, "properties" : { "noteIndex" : 0 }, "schema" : "https://github.com/citation-style-language/schema/raw/master/csl-citation.json" }</w:instrText>
              </w:r>
              <w:r w:rsidR="0023668A">
                <w:fldChar w:fldCharType="separate"/>
              </w:r>
              <w:r w:rsidR="0023668A">
                <w:rPr>
                  <w:noProof/>
                </w:rPr>
                <w:t>Kinnell</w:t>
              </w:r>
              <w:r w:rsidR="0023668A" w:rsidRPr="00E83171">
                <w:rPr>
                  <w:noProof/>
                </w:rPr>
                <w:t xml:space="preserve"> </w:t>
              </w:r>
              <w:r w:rsidR="0023668A">
                <w:rPr>
                  <w:noProof/>
                </w:rPr>
                <w:t>(</w:t>
              </w:r>
              <w:r w:rsidR="0023668A" w:rsidRPr="00E83171">
                <w:rPr>
                  <w:noProof/>
                </w:rPr>
                <w:t>2013)</w:t>
              </w:r>
              <w:r w:rsidR="0023668A">
                <w:fldChar w:fldCharType="end"/>
              </w:r>
              <w:r w:rsidR="0023668A">
                <w:t xml:space="preserve"> using only 1 min interval data at RG1.  The </w:t>
              </w:r>
            </w:ins>
            <w:del w:id="971" w:author="Trent Biggs" w:date="2016-02-17T13:15:00Z">
              <w:r w:rsidR="001A74F8" w:rsidDel="0023668A">
                <w:delText>SSY</w:delText>
              </w:r>
              <w:r w:rsidR="001A74F8" w:rsidRPr="001A74F8" w:rsidDel="0023668A">
                <w:rPr>
                  <w:vertAlign w:val="subscript"/>
                </w:rPr>
                <w:delText>EV</w:delText>
              </w:r>
              <w:r w:rsidDel="0023668A">
                <w:delText xml:space="preserve"> and the d</w:delText>
              </w:r>
            </w:del>
            <w:ins w:id="972" w:author="Trent Biggs" w:date="2016-02-17T13:15:00Z">
              <w:r w:rsidR="0023668A">
                <w:t>d</w:t>
              </w:r>
            </w:ins>
            <w:r>
              <w:t>ischarge metrics (</w:t>
            </w:r>
            <w:proofErr w:type="spellStart"/>
            <w:r>
              <w:t>Qsum</w:t>
            </w:r>
            <w:proofErr w:type="spellEnd"/>
            <w:r>
              <w:t xml:space="preserve"> and </w:t>
            </w:r>
            <w:proofErr w:type="spellStart"/>
            <w:r>
              <w:t>Qmax</w:t>
            </w:r>
            <w:proofErr w:type="spellEnd"/>
            <w:r>
              <w:t xml:space="preserve">) were normalized by watershed area to compare different sized </w:t>
            </w:r>
            <w:proofErr w:type="spellStart"/>
            <w:r>
              <w:t>subwatersheds</w:t>
            </w:r>
            <w:proofErr w:type="spellEnd"/>
            <w:r>
              <w:t>.</w:t>
            </w:r>
          </w:p>
        </w:tc>
      </w:tr>
    </w:tbl>
    <w:p w14:paraId="3000448F" w14:textId="0321F615" w:rsidR="00A955CD" w:rsidRDefault="006F5A12">
      <w:r>
        <w:t xml:space="preserve">The regression coefficients (α and β) for the </w:t>
      </w:r>
      <w:del w:id="973" w:author="Alex Messina" w:date="2016-02-16T18:58:00Z">
        <w:r>
          <w:delText>UPPER</w:delText>
        </w:r>
      </w:del>
      <w:ins w:id="974" w:author="Alex Messina" w:date="2016-02-16T18:58:00Z">
        <w:r w:rsidR="00914625">
          <w:t>Upper</w:t>
        </w:r>
      </w:ins>
      <w:r>
        <w:t xml:space="preserve"> and </w:t>
      </w:r>
      <w:del w:id="975" w:author="Alex Messina" w:date="2016-02-16T18:58:00Z">
        <w:r>
          <w:delText>TOTAL</w:delText>
        </w:r>
      </w:del>
      <w:ins w:id="976" w:author="Alex Messina" w:date="2016-02-16T18:58:00Z">
        <w:r w:rsidR="001A74F8">
          <w:t>Total</w:t>
        </w:r>
      </w:ins>
      <w:r w:rsidR="001A74F8">
        <w:t xml:space="preserve"> </w:t>
      </w:r>
      <w:r>
        <w:t>watersheds were tested for statistically significant differences using Analysis of Covariance (ANCOVA)</w:t>
      </w:r>
      <w:moveFromRangeStart w:id="977" w:author="Alex Messina" w:date="2016-02-16T18:58:00Z" w:name="move443412440"/>
      <w:moveFrom w:id="978" w:author="Alex Messina" w:date="2016-02-16T18:58:00Z">
        <w:r w:rsidR="001D413A">
          <w:t xml:space="preserve"> </w:t>
        </w:r>
        <w:r w:rsidR="001D413A">
          <w:fldChar w:fldCharType="begin" w:fldLock="1"/>
        </w:r>
        <w:r w:rsidR="001D413A">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1D413A">
          <w:fldChar w:fldCharType="separate"/>
        </w:r>
        <w:r w:rsidR="001D413A" w:rsidRPr="00E153E3">
          <w:rPr>
            <w:noProof/>
          </w:rPr>
          <w:t>(Lewis et al., 2001)</w:t>
        </w:r>
        <w:r w:rsidR="001D413A">
          <w:fldChar w:fldCharType="end"/>
        </w:r>
        <w:r w:rsidR="001D413A">
          <w:t>.</w:t>
        </w:r>
      </w:moveFrom>
      <w:moveFromRangeEnd w:id="977"/>
      <w:moveToRangeStart w:id="979" w:author="Alex Messina" w:date="2016-02-16T18:58:00Z" w:name="move443412447"/>
      <w:moveTo w:id="980" w:author="Alex Messina" w:date="2016-02-16T18:58:00Z">
        <w:r>
          <w:t xml:space="preserve"> </w:t>
        </w:r>
        <w:r w:rsidR="000805B3">
          <w:fldChar w:fldCharType="begin" w:fldLock="1"/>
        </w:r>
        <w:r w:rsidR="00E153E3">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0805B3">
          <w:fldChar w:fldCharType="separate"/>
        </w:r>
        <w:r w:rsidR="00E153E3" w:rsidRPr="00E153E3">
          <w:rPr>
            <w:noProof/>
          </w:rPr>
          <w:t>(Lewis et al., 2001)</w:t>
        </w:r>
        <w:r w:rsidR="000805B3">
          <w:fldChar w:fldCharType="end"/>
        </w:r>
        <w:r>
          <w:t>.</w:t>
        </w:r>
      </w:moveTo>
      <w:moveToRangeEnd w:id="979"/>
      <w:r>
        <w:t xml:space="preserve"> A higher intercept (α) f</w:t>
      </w:r>
      <w:r w:rsidR="001A74F8">
        <w:t xml:space="preserve">or the human-disturbed </w:t>
      </w:r>
      <w:ins w:id="981" w:author="Alex Messina" w:date="2016-02-16T18:58:00Z">
        <w:r w:rsidR="001A74F8">
          <w:t xml:space="preserve">compared to the undisturbed </w:t>
        </w:r>
      </w:ins>
      <w:r w:rsidR="001A74F8">
        <w:t>watershed</w:t>
      </w:r>
      <w:r>
        <w:t xml:space="preserve"> </w:t>
      </w:r>
      <w:r>
        <w:lastRenderedPageBreak/>
        <w:t>indicates higher sediment yield for the same size storm event</w:t>
      </w:r>
      <w:del w:id="982" w:author="Alex Messina" w:date="2016-02-16T18:58:00Z">
        <w:r>
          <w:delText xml:space="preserve">, compared to sediment yield from </w:delText>
        </w:r>
        <w:r w:rsidR="00CF1904">
          <w:delText>the undisturbed watershed</w:delText>
        </w:r>
        <w:r>
          <w:delText>.</w:delText>
        </w:r>
      </w:del>
      <w:ins w:id="983" w:author="Alex Messina" w:date="2016-02-16T18:58:00Z">
        <w:r w:rsidR="001A74F8">
          <w:t>.</w:t>
        </w:r>
      </w:ins>
      <w:r>
        <w:t xml:space="preserve"> A difference in slope (β) </w:t>
      </w:r>
      <w:del w:id="984" w:author="Alex Messina" w:date="2016-02-16T18:58:00Z">
        <w:r>
          <w:delText>would indicate</w:delText>
        </w:r>
      </w:del>
      <w:ins w:id="985" w:author="Alex Messina" w:date="2016-02-16T18:58:00Z">
        <w:r>
          <w:t>indicate</w:t>
        </w:r>
        <w:r w:rsidR="001A74F8">
          <w:t>s</w:t>
        </w:r>
      </w:ins>
      <w:r>
        <w:t xml:space="preserve"> the relative </w:t>
      </w:r>
      <w:del w:id="986" w:author="Alex Messina" w:date="2016-02-16T18:58:00Z">
        <w:r>
          <w:delText>sediment</w:delText>
        </w:r>
      </w:del>
      <w:proofErr w:type="spellStart"/>
      <w:ins w:id="987" w:author="Alex Messina" w:date="2016-02-16T18:58:00Z">
        <w:r w:rsidR="001A74F8">
          <w:t>subwatershed</w:t>
        </w:r>
      </w:ins>
      <w:proofErr w:type="spellEnd"/>
      <w:r w:rsidR="001A74F8">
        <w:t xml:space="preserve"> </w:t>
      </w:r>
      <w:r>
        <w:t xml:space="preserve">contributions </w:t>
      </w:r>
      <w:del w:id="988" w:author="Alex Messina" w:date="2016-02-16T18:58:00Z">
        <w:r>
          <w:delText>from the subwatersheds change with increasing</w:delText>
        </w:r>
      </w:del>
      <w:ins w:id="989" w:author="Alex Messina" w:date="2016-02-16T18:58:00Z">
        <w:r w:rsidR="001A74F8">
          <w:t>vary</w:t>
        </w:r>
        <w:r>
          <w:t xml:space="preserve"> with</w:t>
        </w:r>
      </w:ins>
      <w:r>
        <w:t xml:space="preserve"> storm size.</w:t>
      </w:r>
    </w:p>
    <w:p w14:paraId="1552F439" w14:textId="48EA23EC" w:rsidR="00A955CD" w:rsidRDefault="00A31439">
      <w:pPr>
        <w:pStyle w:val="Heading3"/>
      </w:pPr>
      <w:r>
        <w:t>3.</w:t>
      </w:r>
      <w:del w:id="990" w:author="Alex Messina" w:date="2016-02-16T18:58:00Z">
        <w:r w:rsidR="00420761">
          <w:delText>3. Objective 3:</w:delText>
        </w:r>
      </w:del>
      <w:ins w:id="991" w:author="Alex Messina" w:date="2016-02-16T18:58:00Z">
        <w:r w:rsidR="001D413A">
          <w:t>4</w:t>
        </w:r>
        <w:r w:rsidR="00420761">
          <w:t>.</w:t>
        </w:r>
      </w:ins>
      <w:r w:rsidR="00420761">
        <w:t xml:space="preserve"> </w:t>
      </w:r>
      <w:r w:rsidR="0066726B">
        <w:t>Estimation of a</w:t>
      </w:r>
      <w:r w:rsidR="006F5A12">
        <w:t>nnual SSY</w:t>
      </w:r>
    </w:p>
    <w:p w14:paraId="4A7379A5" w14:textId="5E23F311" w:rsidR="000104B6" w:rsidRDefault="002F5309" w:rsidP="002F266A">
      <w:pPr>
        <w:rPr>
          <w:ins w:id="992" w:author="Alex Messina" w:date="2016-02-16T18:58:00Z"/>
        </w:rPr>
      </w:pPr>
      <w:r>
        <w:t>A</w:t>
      </w:r>
      <w:r w:rsidR="006F5A12">
        <w:t xml:space="preserve">nnual </w:t>
      </w:r>
      <w:del w:id="993" w:author="Alex Messina" w:date="2016-02-16T18:58:00Z">
        <w:r w:rsidR="006F5A12">
          <w:delText xml:space="preserve">estimates of </w:delText>
        </w:r>
      </w:del>
      <w:r w:rsidR="006F5A12">
        <w:t xml:space="preserve">SSY and </w:t>
      </w:r>
      <w:proofErr w:type="spellStart"/>
      <w:r w:rsidR="006F5A12">
        <w:t>sSSY</w:t>
      </w:r>
      <w:proofErr w:type="spellEnd"/>
      <w:r w:rsidR="006F5A12">
        <w:t xml:space="preserve"> were </w:t>
      </w:r>
      <w:r w:rsidR="00FD4A2F">
        <w:t xml:space="preserve">estimated </w:t>
      </w:r>
      <w:del w:id="994" w:author="Alex Messina" w:date="2016-02-16T18:58:00Z">
        <w:r w:rsidR="006F5A12">
          <w:delText xml:space="preserve">to compare Faga'alu with </w:delText>
        </w:r>
        <w:r w:rsidR="008B0AF8">
          <w:delText xml:space="preserve">other watersheds reported in the </w:delText>
        </w:r>
        <w:r w:rsidR="006F5A12">
          <w:delText xml:space="preserve">literature. A continuous annual </w:delText>
        </w:r>
      </w:del>
      <w:ins w:id="995" w:author="Alex Messina" w:date="2016-02-16T18:58:00Z">
        <w:r w:rsidR="00FD4A2F">
          <w:t>using</w:t>
        </w:r>
        <w:r w:rsidR="009D246B">
          <w:t xml:space="preserve"> 1)</w:t>
        </w:r>
        <w:r w:rsidR="000104B6">
          <w:t xml:space="preserve"> the </w:t>
        </w:r>
        <w:r w:rsidR="00FD4A2F">
          <w:t xml:space="preserve">developed </w:t>
        </w:r>
        <w:r w:rsidR="000104B6">
          <w:t xml:space="preserve">storm metric-SSY models, and </w:t>
        </w:r>
        <w:r w:rsidR="009D246B">
          <w:t xml:space="preserve">2) </w:t>
        </w:r>
        <w:r w:rsidR="000104B6">
          <w:t>the ratio of an</w:t>
        </w:r>
        <w:r w:rsidR="00FD4A2F">
          <w:t xml:space="preserve">nual storm precipitation to </w:t>
        </w:r>
        <w:r w:rsidR="000104B6">
          <w:t xml:space="preserve">precipitation measured during storms </w:t>
        </w:r>
        <w:r w:rsidR="009D246B">
          <w:t>with</w:t>
        </w:r>
        <w:r w:rsidR="000104B6">
          <w:t xml:space="preserve"> </w:t>
        </w:r>
        <w:r w:rsidR="001A74F8">
          <w:t>SSY</w:t>
        </w:r>
        <w:r w:rsidR="001A74F8" w:rsidRPr="001A74F8">
          <w:rPr>
            <w:vertAlign w:val="subscript"/>
          </w:rPr>
          <w:t>EV</w:t>
        </w:r>
        <w:r w:rsidR="009D246B">
          <w:t xml:space="preserve"> </w:t>
        </w:r>
        <w:commentRangeStart w:id="996"/>
        <w:r w:rsidR="009D246B">
          <w:t>data</w:t>
        </w:r>
        <w:commentRangeEnd w:id="996"/>
        <w:r w:rsidR="00A50B58">
          <w:rPr>
            <w:rStyle w:val="CommentReference"/>
          </w:rPr>
          <w:commentReference w:id="996"/>
        </w:r>
        <w:r w:rsidR="000104B6">
          <w:t>.</w:t>
        </w:r>
      </w:ins>
    </w:p>
    <w:p w14:paraId="2A6FF31E" w14:textId="3FA03774" w:rsidR="002F266A" w:rsidRDefault="006F5A12" w:rsidP="002F266A">
      <w:ins w:id="997" w:author="Alex Messina" w:date="2016-02-16T18:58:00Z">
        <w:r>
          <w:t>A</w:t>
        </w:r>
        <w:r w:rsidR="009D246B">
          <w:t>n</w:t>
        </w:r>
        <w:r>
          <w:t xml:space="preserve"> annual </w:t>
        </w:r>
        <w:r w:rsidR="009D246B">
          <w:t xml:space="preserve">SSY </w:t>
        </w:r>
      </w:ins>
      <w:r>
        <w:t>time-se</w:t>
      </w:r>
      <w:r w:rsidR="009D246B">
        <w:t>ries</w:t>
      </w:r>
      <w:r>
        <w:t xml:space="preserve"> </w:t>
      </w:r>
      <w:del w:id="998" w:author="Alex Messina" w:date="2016-02-16T18:58:00Z">
        <w:r>
          <w:delText xml:space="preserve">of SSY </w:delText>
        </w:r>
      </w:del>
      <w:r>
        <w:t xml:space="preserve">was not possible </w:t>
      </w:r>
      <w:del w:id="999" w:author="Alex Messina" w:date="2016-02-16T18:58:00Z">
        <w:r>
          <w:delText xml:space="preserve">at the study site </w:delText>
        </w:r>
      </w:del>
      <w:r>
        <w:t xml:space="preserve">due to the discontinuous field campaigns and failure of or damage to the </w:t>
      </w:r>
      <w:r w:rsidR="009D246B">
        <w:t>instruments</w:t>
      </w:r>
      <w:del w:id="1000" w:author="Alex Messina" w:date="2016-02-16T18:58:00Z">
        <w:r w:rsidR="00484BB0">
          <w:delText xml:space="preserve"> </w:delText>
        </w:r>
        <w:r>
          <w:delText>during some months.</w:delText>
        </w:r>
      </w:del>
      <w:ins w:id="1001" w:author="Alex Messina" w:date="2016-02-16T18:58:00Z">
        <w:r>
          <w:t>.</w:t>
        </w:r>
      </w:ins>
      <w:r>
        <w:t xml:space="preserve"> Continuous records of P and Q were available for 2014, so the </w:t>
      </w:r>
      <w:del w:id="1002" w:author="Alex Messina" w:date="2016-02-16T18:58:00Z">
        <w:r>
          <w:delText>Psum-</w:delText>
        </w:r>
        <w:r w:rsidR="00003545">
          <w:delText>SSY</w:delText>
        </w:r>
        <w:r w:rsidR="00003545">
          <w:rPr>
            <w:vertAlign w:val="subscript"/>
          </w:rPr>
          <w:delText>EV</w:delText>
        </w:r>
        <w:r>
          <w:delText xml:space="preserve"> and Qmax</w:delText>
        </w:r>
      </w:del>
      <w:ins w:id="1003" w:author="Alex Messina" w:date="2016-02-16T18:58:00Z">
        <w:r w:rsidR="00FD4A2F">
          <w:t>storm metric</w:t>
        </w:r>
      </w:ins>
      <w:r w:rsidR="00FD4A2F">
        <w:t>-</w:t>
      </w:r>
      <w:r w:rsidR="001A74F8">
        <w:t>SSY</w:t>
      </w:r>
      <w:r w:rsidR="001A74F8" w:rsidRPr="001A74F8">
        <w:rPr>
          <w:vertAlign w:val="subscript"/>
        </w:rPr>
        <w:t>EV</w:t>
      </w:r>
      <w:r>
        <w:t xml:space="preserve"> models (Eq</w:t>
      </w:r>
      <w:r w:rsidR="007363E8">
        <w:t>uation 5</w:t>
      </w:r>
      <w:r>
        <w:t xml:space="preserve">) were used to predict </w:t>
      </w:r>
      <w:r w:rsidR="001A74F8">
        <w:t>SSY</w:t>
      </w:r>
      <w:r w:rsidR="001A74F8" w:rsidRPr="001A74F8">
        <w:rPr>
          <w:vertAlign w:val="subscript"/>
        </w:rPr>
        <w:t>EV</w:t>
      </w:r>
      <w:r>
        <w:t xml:space="preserve"> for all storms in 2014 </w:t>
      </w:r>
      <w:r w:rsidR="007363E8">
        <w:fldChar w:fldCharType="begin" w:fldLock="1"/>
      </w:r>
      <w:r w:rsidR="00E153E3">
        <w:instrText>ADDIN CSL_CITATION { "citationItems" : [ { "id" : "ITEM-1", "itemData" : { "author" : [ { "dropping-particle" : "", "family" : "Basher", "given" : "L.R.", "non-dropping-particle" : "", "parse-names" : false, "suffix" : "" }, { "dropping-particle" : "", "family" : "Hicks", "given" : "D.M.", "non-dropping-particle" : "", "parse-names" : false, "suffix" : "" }, { "dropping-particle" : "", "family" : "Handyside", "given" : "B.", "non-dropping-particle" : "", "parse-names" : false, "suffix" : "" }, { "dropping-particle" : "", "family" : "Ross", "given" : "C.W.", "non-dropping-particle" : "", "parse-names" : false, "suffix" : "" } ], "container-title" : "Journal of Hydrology (NZ)", "id" : "ITEM-1", "issued" : { "date-parts" : [ [ "1997" ] ] }, "page" : "73-95", "title" : "Erosion and sediment transport from the market gardening lands at Pukekohe, Auckland, New Zealand", "type" : "article-journal", "volume" : "36" }, "uris" : [ "http://www.mendeley.com/documents/?uuid=01a202d4-0300-4781-8441-a414c3f1a9cf" ] } ], "mendeley" : { "formattedCitation" : "(Basher et al., 1997)", "plainTextFormattedCitation" : "(Basher et al., 1997)", "previouslyFormattedCitation" : "(Basher et al., 1997)" }, "properties" : { "noteIndex" : 0 }, "schema" : "https://github.com/citation-style-language/schema/raw/master/csl-citation.json" }</w:instrText>
      </w:r>
      <w:r w:rsidR="007363E8">
        <w:fldChar w:fldCharType="separate"/>
      </w:r>
      <w:r w:rsidR="00E153E3" w:rsidRPr="00E153E3">
        <w:rPr>
          <w:noProof/>
        </w:rPr>
        <w:t>(Basher et al., 1997)</w:t>
      </w:r>
      <w:r w:rsidR="007363E8">
        <w:fldChar w:fldCharType="end"/>
      </w:r>
      <w:r w:rsidR="000A4732">
        <w:t xml:space="preserve">. </w:t>
      </w:r>
      <w:del w:id="1004" w:author="Alex Messina" w:date="2016-02-16T18:58:00Z">
        <w:r w:rsidR="000A4732">
          <w:delText>Construction of s</w:delText>
        </w:r>
        <w:r>
          <w:delText>edi</w:delText>
        </w:r>
        <w:r w:rsidR="000A4732">
          <w:delText xml:space="preserve">ment mitigation structures </w:delText>
        </w:r>
        <w:r>
          <w:delText xml:space="preserve">at the quarry </w:delText>
        </w:r>
        <w:r w:rsidR="000A4732">
          <w:delText xml:space="preserve">began </w:delText>
        </w:r>
        <w:r>
          <w:delText>in October 2014, greatly reducing SSY</w:delText>
        </w:r>
        <w:r w:rsidR="00A96FFB" w:rsidRPr="001E37AA">
          <w:rPr>
            <w:vertAlign w:val="subscript"/>
          </w:rPr>
          <w:delText>EV</w:delText>
        </w:r>
        <w:r>
          <w:delText xml:space="preserve"> from the LOWER_QUARRY subwatershed (unpublished data), so the Qmax-SSY</w:delText>
        </w:r>
        <w:r w:rsidR="00A96FFB" w:rsidRPr="001E37AA">
          <w:rPr>
            <w:vertAlign w:val="subscript"/>
          </w:rPr>
          <w:delText>EV</w:delText>
        </w:r>
        <w:r>
          <w:delText xml:space="preserve"> relationship developed prior to the mitigation was used to calculate the annual pre-mitigation sediment yield. </w:delText>
        </w:r>
      </w:del>
      <w:r>
        <w:t xml:space="preserve">For storms </w:t>
      </w:r>
      <w:r w:rsidR="00126AE2">
        <w:t>missing</w:t>
      </w:r>
      <w:r>
        <w:t xml:space="preserve"> </w:t>
      </w:r>
      <w:proofErr w:type="spellStart"/>
      <w:r>
        <w:t>Qmax</w:t>
      </w:r>
      <w:proofErr w:type="spellEnd"/>
      <w:r>
        <w:t xml:space="preserve"> data at FG3, </w:t>
      </w:r>
      <w:proofErr w:type="spellStart"/>
      <w:r>
        <w:t>Qmax</w:t>
      </w:r>
      <w:proofErr w:type="spellEnd"/>
      <w:r>
        <w:t xml:space="preserve"> was predicted from a linear regression between </w:t>
      </w:r>
      <w:proofErr w:type="spellStart"/>
      <w:r>
        <w:t>Qmax</w:t>
      </w:r>
      <w:proofErr w:type="spellEnd"/>
      <w:r>
        <w:t xml:space="preserve"> at FG1 and </w:t>
      </w:r>
      <w:proofErr w:type="spellStart"/>
      <w:r>
        <w:t>Qmax</w:t>
      </w:r>
      <w:proofErr w:type="spellEnd"/>
      <w:r>
        <w:t xml:space="preserve"> at FG3 for the study period (</w:t>
      </w:r>
      <w:r w:rsidR="008B0AF8">
        <w:t>R</w:t>
      </w:r>
      <w:r w:rsidR="008B0AF8">
        <w:rPr>
          <w:vertAlign w:val="superscript"/>
        </w:rPr>
        <w:t>2</w:t>
      </w:r>
      <w:r w:rsidR="002F266A">
        <w:t xml:space="preserve"> =0.88).</w:t>
      </w:r>
    </w:p>
    <w:p w14:paraId="23CE9985" w14:textId="39E87AC0" w:rsidR="00A955CD" w:rsidRDefault="006F5A12">
      <w:r>
        <w:t xml:space="preserve">Annual SSY and </w:t>
      </w:r>
      <w:proofErr w:type="spellStart"/>
      <w:r>
        <w:t>sSSY</w:t>
      </w:r>
      <w:proofErr w:type="spellEnd"/>
      <w:r>
        <w:t xml:space="preserve"> were also estimated by multiplying </w:t>
      </w:r>
      <w:r w:rsidR="001A74F8">
        <w:t>SSY</w:t>
      </w:r>
      <w:r w:rsidR="001A74F8" w:rsidRPr="001A74F8">
        <w:rPr>
          <w:vertAlign w:val="subscript"/>
        </w:rPr>
        <w:t>EV</w:t>
      </w:r>
      <w:r>
        <w:t xml:space="preserve"> from measured storms by the ratio of annual storm precipitation (</w:t>
      </w:r>
      <w:proofErr w:type="spellStart"/>
      <w:r w:rsidR="00BA3DEE" w:rsidRPr="00BA3DEE">
        <w:t>P</w:t>
      </w:r>
      <w:r w:rsidR="00126AE2">
        <w:rPr>
          <w:vertAlign w:val="subscript"/>
        </w:rPr>
        <w:t>EV</w:t>
      </w:r>
      <w:r w:rsidR="00BA3DEE" w:rsidRPr="00BA3DEE">
        <w:rPr>
          <w:vertAlign w:val="subscript"/>
        </w:rPr>
        <w:t>ann</w:t>
      </w:r>
      <w:proofErr w:type="spellEnd"/>
      <w:r w:rsidR="00FD4A2F">
        <w:t xml:space="preserve">) to </w:t>
      </w:r>
      <w:del w:id="1005" w:author="Alex Messina" w:date="2016-02-16T18:58:00Z">
        <w:r>
          <w:delText xml:space="preserve">the </w:delText>
        </w:r>
      </w:del>
      <w:r>
        <w:t>precipitation</w:t>
      </w:r>
      <w:del w:id="1006" w:author="Alex Messina" w:date="2016-02-16T18:58:00Z">
        <w:r>
          <w:delText xml:space="preserve"> measured</w:delText>
        </w:r>
      </w:del>
      <w:r>
        <w:t xml:space="preserve"> during storms where </w:t>
      </w:r>
      <w:r w:rsidR="001A74F8">
        <w:t>SSY</w:t>
      </w:r>
      <w:r w:rsidR="001A74F8" w:rsidRPr="001A74F8">
        <w:rPr>
          <w:vertAlign w:val="subscript"/>
        </w:rPr>
        <w:t>EV</w:t>
      </w:r>
      <w:r>
        <w:t xml:space="preserve"> was measured (</w:t>
      </w:r>
      <w:proofErr w:type="spellStart"/>
      <w:r w:rsidR="00BA3DEE" w:rsidRPr="00BA3DEE">
        <w:t>P</w:t>
      </w:r>
      <w:r w:rsidR="00126AE2">
        <w:rPr>
          <w:vertAlign w:val="subscript"/>
        </w:rPr>
        <w:t>EV</w:t>
      </w:r>
      <w:r w:rsidR="00BA3DEE" w:rsidRPr="00BA3DEE">
        <w:rPr>
          <w:vertAlign w:val="subscript"/>
        </w:rPr>
        <w:t>meas</w:t>
      </w:r>
      <w:proofErr w:type="spellEnd"/>
      <w:r>
        <w:t>):</w:t>
      </w:r>
    </w:p>
    <w:tbl>
      <w:tblPr>
        <w:tblStyle w:val="TableGrid"/>
        <w:tblpPr w:leftFromText="180" w:rightFromText="180" w:vertAnchor="text" w:horzAnchor="margin" w:tblpY="17"/>
        <w:tblW w:w="0" w:type="auto"/>
        <w:tblLook w:val="04A0" w:firstRow="1" w:lastRow="0" w:firstColumn="1" w:lastColumn="0" w:noHBand="0" w:noVBand="1"/>
      </w:tblPr>
      <w:tblGrid>
        <w:gridCol w:w="347"/>
        <w:gridCol w:w="6853"/>
        <w:gridCol w:w="2160"/>
      </w:tblGrid>
      <w:tr w:rsidR="007363E8" w:rsidRPr="00214B43" w14:paraId="6643EF5F" w14:textId="77777777" w:rsidTr="00D72E0F">
        <w:tc>
          <w:tcPr>
            <w:tcW w:w="347" w:type="dxa"/>
            <w:tcBorders>
              <w:top w:val="nil"/>
              <w:left w:val="nil"/>
              <w:bottom w:val="nil"/>
              <w:right w:val="nil"/>
            </w:tcBorders>
          </w:tcPr>
          <w:p w14:paraId="47E45211" w14:textId="77777777" w:rsidR="007363E8" w:rsidRPr="00214B43" w:rsidRDefault="007363E8" w:rsidP="00212424">
            <w:pPr>
              <w:spacing w:after="120"/>
              <w:rPr>
                <w:rFonts w:ascii="Cambria" w:hAnsi="Cambria"/>
              </w:rPr>
            </w:pPr>
          </w:p>
        </w:tc>
        <w:tc>
          <w:tcPr>
            <w:tcW w:w="6853" w:type="dxa"/>
            <w:tcBorders>
              <w:top w:val="nil"/>
              <w:left w:val="nil"/>
              <w:bottom w:val="nil"/>
              <w:right w:val="nil"/>
            </w:tcBorders>
          </w:tcPr>
          <w:p w14:paraId="1D2D2C59" w14:textId="77777777" w:rsidR="007363E8" w:rsidRPr="00214B43" w:rsidRDefault="00810572" w:rsidP="00E644E4">
            <w:pPr>
              <w:spacing w:after="120"/>
              <w:rPr>
                <w:rFonts w:ascii="Cambria" w:hAnsi="Cambria"/>
              </w:rPr>
            </w:pPr>
            <m:oMathPara>
              <m:oMath>
                <m:sSub>
                  <m:sSubPr>
                    <m:ctrlPr>
                      <w:rPr>
                        <w:rFonts w:ascii="Cambria Math" w:hAnsi="Cambria Math"/>
                        <w:i/>
                      </w:rPr>
                    </m:ctrlPr>
                  </m:sSubPr>
                  <m:e>
                    <m:r>
                      <w:rPr>
                        <w:rFonts w:ascii="Cambria Math" w:hAnsi="Cambria Math"/>
                      </w:rPr>
                      <m:t>SSY</m:t>
                    </m:r>
                  </m:e>
                  <m:sub>
                    <m:r>
                      <w:rPr>
                        <w:rFonts w:ascii="Cambria Math" w:hAnsi="Cambria Math"/>
                      </w:rPr>
                      <m:t>ann</m:t>
                    </m:r>
                  </m:sub>
                </m:sSub>
                <m:r>
                  <w:rPr>
                    <w:rFonts w:ascii="Cambria Math" w:hAnsi="Cambria Math"/>
                  </w:rPr>
                  <m:t xml:space="preserve">= </m:t>
                </m:r>
                <m:sSub>
                  <m:sSubPr>
                    <m:ctrlPr>
                      <w:rPr>
                        <w:rFonts w:ascii="Cambria Math" w:hAnsi="Cambria Math"/>
                        <w:i/>
                      </w:rPr>
                    </m:ctrlPr>
                  </m:sSubPr>
                  <m:e>
                    <m:r>
                      <w:rPr>
                        <w:rFonts w:ascii="Cambria Math" w:hAnsi="Cambria Math"/>
                      </w:rPr>
                      <m:t>SSY</m:t>
                    </m:r>
                  </m:e>
                  <m:sub>
                    <m:r>
                      <w:rPr>
                        <w:rFonts w:ascii="Cambria Math" w:hAnsi="Cambria Math"/>
                      </w:rPr>
                      <m:t>EV_meas</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EVann</m:t>
                        </m:r>
                      </m:sub>
                    </m:sSub>
                  </m:num>
                  <m:den>
                    <m:sSub>
                      <m:sSubPr>
                        <m:ctrlPr>
                          <w:rPr>
                            <w:rFonts w:ascii="Cambria Math" w:hAnsi="Cambria Math"/>
                            <w:i/>
                          </w:rPr>
                        </m:ctrlPr>
                      </m:sSubPr>
                      <m:e>
                        <m:r>
                          <w:rPr>
                            <w:rFonts w:ascii="Cambria Math" w:hAnsi="Cambria Math"/>
                          </w:rPr>
                          <m:t>P</m:t>
                        </m:r>
                      </m:e>
                      <m:sub>
                        <m:r>
                          <w:rPr>
                            <w:rFonts w:ascii="Cambria Math" w:hAnsi="Cambria Math"/>
                          </w:rPr>
                          <m:t>EVmeas</m:t>
                        </m:r>
                      </m:sub>
                    </m:sSub>
                  </m:den>
                </m:f>
              </m:oMath>
            </m:oMathPara>
          </w:p>
        </w:tc>
        <w:tc>
          <w:tcPr>
            <w:tcW w:w="2160" w:type="dxa"/>
            <w:tcBorders>
              <w:top w:val="nil"/>
              <w:left w:val="nil"/>
              <w:bottom w:val="nil"/>
              <w:right w:val="nil"/>
            </w:tcBorders>
          </w:tcPr>
          <w:p w14:paraId="690B0176" w14:textId="77777777" w:rsidR="007363E8" w:rsidRPr="00214B43" w:rsidRDefault="007363E8" w:rsidP="00212424">
            <w:pPr>
              <w:spacing w:after="120"/>
              <w:jc w:val="right"/>
              <w:rPr>
                <w:rFonts w:ascii="Cambria" w:hAnsi="Cambria"/>
              </w:rPr>
            </w:pPr>
            <w:r w:rsidRPr="00214B43">
              <w:rPr>
                <w:rFonts w:ascii="Cambria" w:hAnsi="Cambria"/>
              </w:rPr>
              <w:t xml:space="preserve">Equation </w:t>
            </w:r>
            <w:r>
              <w:rPr>
                <w:rFonts w:ascii="Cambria" w:hAnsi="Cambria"/>
              </w:rPr>
              <w:t>6</w:t>
            </w:r>
          </w:p>
        </w:tc>
      </w:tr>
      <w:tr w:rsidR="007363E8" w:rsidRPr="00214B43" w14:paraId="3E40E4E2" w14:textId="77777777" w:rsidTr="00D72E0F">
        <w:trPr>
          <w:trHeight w:val="855"/>
        </w:trPr>
        <w:tc>
          <w:tcPr>
            <w:tcW w:w="9360" w:type="dxa"/>
            <w:gridSpan w:val="3"/>
            <w:tcBorders>
              <w:top w:val="nil"/>
              <w:left w:val="nil"/>
              <w:bottom w:val="nil"/>
              <w:right w:val="nil"/>
            </w:tcBorders>
          </w:tcPr>
          <w:p w14:paraId="5742F1BE" w14:textId="145CDCBA" w:rsidR="007363E8" w:rsidRPr="00BA7675" w:rsidRDefault="007363E8" w:rsidP="00FD4A2F">
            <w:pPr>
              <w:spacing w:after="120"/>
              <w:ind w:firstLine="0"/>
              <w:rPr>
                <w:rFonts w:cs="Times"/>
              </w:rPr>
            </w:pPr>
            <w:r w:rsidRPr="00BA7675">
              <w:rPr>
                <w:rFonts w:cs="Times"/>
              </w:rPr>
              <w:t xml:space="preserve">where </w:t>
            </w:r>
            <w:proofErr w:type="spellStart"/>
            <w:r w:rsidRPr="00BA7675">
              <w:rPr>
                <w:rFonts w:cs="Times"/>
                <w:i/>
              </w:rPr>
              <w:t>SSY</w:t>
            </w:r>
            <w:r w:rsidRPr="00BA7675">
              <w:rPr>
                <w:rFonts w:cs="Times"/>
                <w:i/>
                <w:vertAlign w:val="subscript"/>
              </w:rPr>
              <w:t>ann</w:t>
            </w:r>
            <w:proofErr w:type="spellEnd"/>
            <w:r w:rsidRPr="00BA7675">
              <w:rPr>
                <w:rFonts w:cs="Times"/>
              </w:rPr>
              <w:t xml:space="preserve"> is estimated</w:t>
            </w:r>
            <w:r>
              <w:rPr>
                <w:rFonts w:cs="Times"/>
              </w:rPr>
              <w:t xml:space="preserve"> annual</w:t>
            </w:r>
            <w:r w:rsidRPr="00BA7675">
              <w:rPr>
                <w:rFonts w:cs="Times"/>
              </w:rPr>
              <w:t xml:space="preserve"> SSY from storms, </w:t>
            </w:r>
            <w:proofErr w:type="spellStart"/>
            <w:r w:rsidR="001A74F8">
              <w:t>SSY</w:t>
            </w:r>
            <w:r w:rsidR="001A74F8" w:rsidRPr="001A74F8">
              <w:rPr>
                <w:vertAlign w:val="subscript"/>
              </w:rPr>
              <w:t>EV</w:t>
            </w:r>
            <w:r w:rsidR="00596D51">
              <w:rPr>
                <w:rFonts w:cs="Times"/>
                <w:i/>
                <w:vertAlign w:val="subscript"/>
              </w:rPr>
              <w:t>_m</w:t>
            </w:r>
            <w:r>
              <w:rPr>
                <w:rFonts w:cs="Times"/>
                <w:i/>
                <w:vertAlign w:val="subscript"/>
              </w:rPr>
              <w:t>eas</w:t>
            </w:r>
            <w:proofErr w:type="spellEnd"/>
            <w:r w:rsidRPr="00BA7675">
              <w:rPr>
                <w:rFonts w:cs="Times"/>
              </w:rPr>
              <w:t xml:space="preserve"> is </w:t>
            </w:r>
            <w:r w:rsidR="001A74F8">
              <w:t>SSY</w:t>
            </w:r>
            <w:r w:rsidR="001A74F8" w:rsidRPr="001A74F8">
              <w:rPr>
                <w:vertAlign w:val="subscript"/>
              </w:rPr>
              <w:t>EV</w:t>
            </w:r>
            <w:r w:rsidRPr="00BA7675">
              <w:rPr>
                <w:rFonts w:cs="Times"/>
              </w:rPr>
              <w:t xml:space="preserve"> </w:t>
            </w:r>
            <w:r>
              <w:rPr>
                <w:rFonts w:cs="Times"/>
              </w:rPr>
              <w:t>from sampled</w:t>
            </w:r>
            <w:r w:rsidRPr="00BA7675">
              <w:rPr>
                <w:rFonts w:cs="Times"/>
              </w:rPr>
              <w:t xml:space="preserve"> storms (all, Tables 2 and </w:t>
            </w:r>
            <w:r>
              <w:rPr>
                <w:rFonts w:cs="Times"/>
              </w:rPr>
              <w:t>4</w:t>
            </w:r>
            <w:r w:rsidRPr="00BA7675">
              <w:rPr>
                <w:rFonts w:cs="Times"/>
              </w:rPr>
              <w:t xml:space="preserve">), </w:t>
            </w:r>
            <w:proofErr w:type="spellStart"/>
            <w:r w:rsidR="00BA3DEE" w:rsidRPr="00BA3DEE">
              <w:t>P</w:t>
            </w:r>
            <w:r w:rsidR="00596D51">
              <w:rPr>
                <w:vertAlign w:val="subscript"/>
              </w:rPr>
              <w:t>EV</w:t>
            </w:r>
            <w:r w:rsidR="00BA3DEE" w:rsidRPr="00BA3DEE">
              <w:rPr>
                <w:vertAlign w:val="subscript"/>
              </w:rPr>
              <w:t>meas</w:t>
            </w:r>
            <w:proofErr w:type="spellEnd"/>
            <w:r w:rsidR="00FD4A2F">
              <w:rPr>
                <w:rFonts w:cs="Times"/>
              </w:rPr>
              <w:t xml:space="preserve"> is precipitation</w:t>
            </w:r>
            <w:r w:rsidRPr="00BA7675">
              <w:rPr>
                <w:rFonts w:cs="Times"/>
              </w:rPr>
              <w:t xml:space="preserve"> during the sampled storms, and </w:t>
            </w:r>
            <w:proofErr w:type="spellStart"/>
            <w:r w:rsidR="00BA3DEE" w:rsidRPr="00BA3DEE">
              <w:t>P</w:t>
            </w:r>
            <w:r w:rsidR="00596D51">
              <w:rPr>
                <w:vertAlign w:val="subscript"/>
              </w:rPr>
              <w:t>EV</w:t>
            </w:r>
            <w:r w:rsidR="00BA3DEE" w:rsidRPr="00BA3DEE">
              <w:rPr>
                <w:vertAlign w:val="subscript"/>
              </w:rPr>
              <w:t>ann</w:t>
            </w:r>
            <w:proofErr w:type="spellEnd"/>
            <w:r>
              <w:rPr>
                <w:rFonts w:cs="Times"/>
                <w:i/>
              </w:rPr>
              <w:t xml:space="preserve"> </w:t>
            </w:r>
            <w:r w:rsidRPr="00BA7675">
              <w:rPr>
                <w:rFonts w:cs="Times"/>
              </w:rPr>
              <w:t>is the precipitation during all storm</w:t>
            </w:r>
            <w:r w:rsidR="00596D51">
              <w:rPr>
                <w:rFonts w:cs="Times"/>
              </w:rPr>
              <w:t xml:space="preserve"> events</w:t>
            </w:r>
            <w:r w:rsidRPr="00BA7675">
              <w:rPr>
                <w:rFonts w:cs="Times"/>
              </w:rPr>
              <w:t>.</w:t>
            </w:r>
            <w:r w:rsidR="000104B6">
              <w:t xml:space="preserve"> Equation 6 assumes that the sediment yield per mm of storm precipitation is constant over the year, and </w:t>
            </w:r>
            <w:r w:rsidR="00FD4A2F">
              <w:t>insensitive to the</w:t>
            </w:r>
            <w:r w:rsidR="000104B6">
              <w:t xml:space="preserve"> size distribution of storms, though there is some evidence that </w:t>
            </w:r>
            <w:r w:rsidR="001A74F8">
              <w:t>SSY</w:t>
            </w:r>
            <w:r w:rsidR="001A74F8" w:rsidRPr="001A74F8">
              <w:rPr>
                <w:vertAlign w:val="subscript"/>
              </w:rPr>
              <w:t>EV</w:t>
            </w:r>
            <w:r w:rsidR="000104B6">
              <w:t xml:space="preserve"> increases exponentially with storm size </w:t>
            </w:r>
            <w:r w:rsidR="000104B6">
              <w:fldChar w:fldCharType="begin" w:fldLock="1"/>
            </w:r>
            <w:r w:rsidR="000104B6">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"id" : "ITEM-2", "itemData" : { "author" : [ { "dropping-particle" : "", "family" : "Rankl", "given" : "James G.", "non-dropping-particle" : "", "parse-names" : false, "suffix" : "" } ], "id" : "ITEM-2",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"(Lewis et al., 2001; Rankl, 2004)", "plainTextFormattedCitation" : "(Lewis et al., 2001; Rankl, 2004)", "previouslyFormattedCitation" : "(Lewis et al., 2001; Rankl, 2004)" }, "properties" : { "noteIndex" : 0 }, "schema" : "https://github.com/citation-style-language/schema/raw/master/csl-citation.json" }</w:instrText>
            </w:r>
            <w:r w:rsidR="000104B6">
              <w:fldChar w:fldCharType="separate"/>
            </w:r>
            <w:r w:rsidR="000104B6" w:rsidRPr="00E153E3">
              <w:rPr>
                <w:noProof/>
              </w:rPr>
              <w:t>(Lewis et al., 2001; Rankl, 2004)</w:t>
            </w:r>
            <w:r w:rsidR="000104B6">
              <w:fldChar w:fldCharType="end"/>
            </w:r>
            <w:r w:rsidR="000104B6">
              <w:t xml:space="preserve">. Equation 6 also ignores sediment yield during non-storm periods, </w:t>
            </w:r>
            <w:r w:rsidR="000104B6">
              <w:lastRenderedPageBreak/>
              <w:t>which is justified by the low SSC (typically under 20 mg/L) and Q</w:t>
            </w:r>
            <w:r w:rsidR="009C0359">
              <w:t xml:space="preserve"> (</w:t>
            </w:r>
            <w:proofErr w:type="spellStart"/>
            <w:r w:rsidR="009C0359">
              <w:t>baseflow</w:t>
            </w:r>
            <w:proofErr w:type="spellEnd"/>
            <w:r w:rsidR="009C0359">
              <w:t>)</w:t>
            </w:r>
            <w:r w:rsidR="000104B6">
              <w:t xml:space="preserve"> observed between storms.</w:t>
            </w:r>
          </w:p>
        </w:tc>
      </w:tr>
    </w:tbl>
    <w:p w14:paraId="5A998A4A" w14:textId="2BBBC36B" w:rsidR="00A955CD" w:rsidRDefault="009C56F9" w:rsidP="002F266A">
      <w:pPr>
        <w:ind w:firstLine="0"/>
      </w:pPr>
      <w:r>
        <w:lastRenderedPageBreak/>
        <w:t xml:space="preserve"> </w:t>
      </w:r>
      <w:r w:rsidR="008B0AF8">
        <w:tab/>
      </w:r>
    </w:p>
    <w:p w14:paraId="26B9EFA5" w14:textId="77777777" w:rsidR="00A955CD" w:rsidRDefault="009C56F9" w:rsidP="002F266A">
      <w:pPr>
        <w:ind w:firstLine="0"/>
        <w:rPr>
          <w:del w:id="1007" w:author="Alex Messina" w:date="2016-02-16T18:58:00Z"/>
        </w:rPr>
      </w:pPr>
      <w:del w:id="1008" w:author="Alex Messina" w:date="2016-02-16T18:58:00Z">
        <w:r>
          <w:delText xml:space="preserve"> </w:delText>
        </w:r>
        <w:r w:rsidR="008B0AF8">
          <w:tab/>
          <w:delText>Equation 6</w:delText>
        </w:r>
        <w:r w:rsidR="006F5A12">
          <w:delText xml:space="preserve"> assumes that the sediment yield per mm of storm precipitation is constant over the year, and that the size distribution of storms has no effect on SSY</w:delText>
        </w:r>
        <w:r w:rsidR="001E37AA" w:rsidRPr="001E37AA">
          <w:rPr>
            <w:vertAlign w:val="subscript"/>
          </w:rPr>
          <w:delText>EV</w:delText>
        </w:r>
        <w:r w:rsidR="006F5A12">
          <w:delText>, though there is some evidence that SSY</w:delText>
        </w:r>
        <w:r w:rsidR="001E37AA" w:rsidRPr="001E37AA">
          <w:rPr>
            <w:vertAlign w:val="subscript"/>
          </w:rPr>
          <w:delText>EV</w:delText>
        </w:r>
        <w:r w:rsidR="006F5A12">
          <w:delText xml:space="preserve"> increases exponentially with storm size </w:delText>
        </w:r>
        <w:r w:rsidR="007363E8">
          <w:fldChar w:fldCharType="begin" w:fldLock="1"/>
        </w:r>
        <w:r w:rsidR="00E153E3">
          <w:del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"id" : "ITEM-2", "itemData" : { "author" : [ { "dropping-particle" : "", "family" : "Rankl", "given" : "James G.", "non-dropping-particle" : "", "parse-names" : false, "suffix" : "" } ], "id" : "ITEM-2",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"(Lewis et al., 2001; Rankl, 2004)", "plainTextFormattedCitation" : "(Lewis et al., 2001; Rankl, 2004)", "previouslyFormattedCitation" : "(Lewis et al., 2001; Rankl, 2004)" }, "properties" : { "noteIndex" : 0 }, "schema" : "https://github.com/citation-style-language/schema/raw/master/csl-citation.json" }</w:delInstrText>
        </w:r>
        <w:r w:rsidR="007363E8">
          <w:fldChar w:fldCharType="separate"/>
        </w:r>
        <w:r w:rsidR="00E153E3" w:rsidRPr="00E153E3">
          <w:rPr>
            <w:noProof/>
          </w:rPr>
          <w:delText>(Lewis et al., 2001; Rankl, 2004)</w:delText>
        </w:r>
        <w:r w:rsidR="007363E8">
          <w:fldChar w:fldCharType="end"/>
        </w:r>
        <w:r w:rsidR="006F5A12">
          <w:delText>.</w:delText>
        </w:r>
        <w:r>
          <w:delText xml:space="preserve"> </w:delText>
        </w:r>
        <w:r w:rsidR="00DA555B">
          <w:delText>Equation 6 also ignores sediment yield during non-storm periods, which is justified by the low SSC and Q observed between storms.</w:delText>
        </w:r>
      </w:del>
    </w:p>
    <w:p w14:paraId="0669C27E" w14:textId="77777777" w:rsidR="001D413A" w:rsidRPr="00BC019D" w:rsidRDefault="00420761" w:rsidP="001D413A">
      <w:pPr>
        <w:pStyle w:val="Heading3"/>
        <w:rPr>
          <w:moveFrom w:id="1009" w:author="Alex Messina" w:date="2016-02-16T18:58:00Z"/>
          <w:rFonts w:ascii="Times New Roman" w:hAnsi="Times New Roman" w:cs="Times New Roman"/>
        </w:rPr>
      </w:pPr>
      <w:del w:id="1010" w:author="Alex Messina" w:date="2016-02-16T18:58:00Z">
        <w:r w:rsidRPr="00BC019D">
          <w:rPr>
            <w:rFonts w:ascii="Times New Roman" w:hAnsi="Times New Roman" w:cs="Times New Roman"/>
          </w:rPr>
          <w:delText>3.</w:delText>
        </w:r>
        <w:r w:rsidR="00B37085">
          <w:rPr>
            <w:rFonts w:ascii="Times New Roman" w:hAnsi="Times New Roman" w:cs="Times New Roman"/>
          </w:rPr>
          <w:delText>4</w:delText>
        </w:r>
      </w:del>
      <w:moveFromRangeStart w:id="1011" w:author="Alex Messina" w:date="2016-02-16T18:58:00Z" w:name="move443412429"/>
      <w:moveFrom w:id="1012" w:author="Alex Messina" w:date="2016-02-16T18:58:00Z">
        <w:r w:rsidR="001D413A">
          <w:rPr>
            <w:rFonts w:ascii="Times New Roman" w:hAnsi="Times New Roman" w:cs="Times New Roman"/>
          </w:rPr>
          <w:t>.</w:t>
        </w:r>
        <w:r w:rsidR="001D413A" w:rsidRPr="00BC019D">
          <w:rPr>
            <w:rFonts w:ascii="Times New Roman" w:hAnsi="Times New Roman" w:cs="Times New Roman"/>
          </w:rPr>
          <w:t xml:space="preserve"> Field Data Collection </w:t>
        </w:r>
      </w:moveFrom>
    </w:p>
    <w:moveFromRangeEnd w:id="1011"/>
    <w:p w14:paraId="00FC5B69" w14:textId="77777777" w:rsidR="001D413A" w:rsidRDefault="00420761" w:rsidP="001D413A">
      <w:pPr>
        <w:rPr>
          <w:moveFrom w:id="1013" w:author="Alex Messina" w:date="2016-02-16T18:58:00Z"/>
        </w:rPr>
      </w:pPr>
      <w:del w:id="1014" w:author="Alex Messina" w:date="2016-02-16T18:58:00Z">
        <w:r>
          <w:delText>Data on precipitation (P), water discharge (Q), suspended sediment concentration (SSC) and turbidity (T)</w:delText>
        </w:r>
      </w:del>
      <w:moveFromRangeStart w:id="1015" w:author="Alex Messina" w:date="2016-02-16T18:58:00Z" w:name="move443412430"/>
      <w:moveFrom w:id="1016" w:author="Alex Messina" w:date="2016-02-16T18:58:00Z">
        <w:r w:rsidR="001D413A">
          <w:t xml:space="preserve"> were collected during four field campaigns: January-March 2012, February-July 2013, January-March 2014, and October-December 2014, and several intervening periods of unattended monitoring by instruments with data loggers. Field sampling campaigns were scheduled to coincide with the period of most frequent storms in the November-May wet season, though large storms were sampled throughout the year.</w:t>
        </w:r>
      </w:moveFrom>
    </w:p>
    <w:moveFromRangeEnd w:id="1015"/>
    <w:p w14:paraId="24BBC8AA" w14:textId="77777777" w:rsidR="001D413A" w:rsidRDefault="00B37085" w:rsidP="001D413A">
      <w:pPr>
        <w:pStyle w:val="Heading4"/>
        <w:rPr>
          <w:moveFrom w:id="1017" w:author="Alex Messina" w:date="2016-02-16T18:58:00Z"/>
        </w:rPr>
      </w:pPr>
      <w:del w:id="1018" w:author="Alex Messina" w:date="2016-02-16T18:58:00Z">
        <w:r>
          <w:delText>3.4.1.</w:delText>
        </w:r>
        <w:r w:rsidR="00420761">
          <w:delText xml:space="preserve"> </w:delText>
        </w:r>
      </w:del>
      <w:moveFromRangeStart w:id="1019" w:author="Alex Messina" w:date="2016-02-16T18:58:00Z" w:name="move443412432"/>
      <w:moveFrom w:id="1020" w:author="Alex Messina" w:date="2016-02-16T18:58:00Z">
        <w:r w:rsidR="001D413A">
          <w:t>Precipitation (P)</w:t>
        </w:r>
      </w:moveFrom>
    </w:p>
    <w:moveFromRangeEnd w:id="1019"/>
    <w:p w14:paraId="530DEAF6" w14:textId="77777777" w:rsidR="00420761" w:rsidRDefault="00420761" w:rsidP="00420761">
      <w:pPr>
        <w:rPr>
          <w:del w:id="1021" w:author="Alex Messina" w:date="2016-02-16T18:58:00Z"/>
        </w:rPr>
      </w:pPr>
      <w:del w:id="1022" w:author="Alex Messina" w:date="2016-02-16T18:58:00Z">
        <w:r>
          <w:delText>P was measured at three locations in Faga'alu watershed using Rainwise RAINEW tipping-bucket rain gages (RG1 and RG2) and a Vantage Pro Weather Station (Wx) (Figure 1). Data at RG2 was only recorded January-March, 2012 to determine a relationship between elevation and precipitation in the LOWER subwatershed. The total event precipitation (Psum) and event Erosivity Index (EI30) were calculated using data from RG1, with data gaps filled by 15 minute interval precipitation data from Wx.</w:delText>
        </w:r>
      </w:del>
    </w:p>
    <w:p w14:paraId="71A63946" w14:textId="77777777" w:rsidR="001D413A" w:rsidRDefault="00B37085" w:rsidP="001D413A">
      <w:pPr>
        <w:pStyle w:val="Heading4"/>
        <w:rPr>
          <w:moveFrom w:id="1023" w:author="Alex Messina" w:date="2016-02-16T18:58:00Z"/>
        </w:rPr>
      </w:pPr>
      <w:del w:id="1024" w:author="Alex Messina" w:date="2016-02-16T18:58:00Z">
        <w:r>
          <w:delText>3.4</w:delText>
        </w:r>
      </w:del>
      <w:moveFromRangeStart w:id="1025" w:author="Alex Messina" w:date="2016-02-16T18:58:00Z" w:name="move443412433"/>
      <w:moveFrom w:id="1026" w:author="Alex Messina" w:date="2016-02-16T18:58:00Z">
        <w:r w:rsidR="001D413A">
          <w:t>.2. Water Discharge (Q)</w:t>
        </w:r>
      </w:moveFrom>
    </w:p>
    <w:p w14:paraId="67A81BAD" w14:textId="77777777" w:rsidR="00420761" w:rsidRDefault="001D413A" w:rsidP="00420761">
      <w:pPr>
        <w:rPr>
          <w:del w:id="1027" w:author="Alex Messina" w:date="2016-02-16T18:58:00Z"/>
        </w:rPr>
      </w:pPr>
      <w:moveFrom w:id="1028" w:author="Alex Messina" w:date="2016-02-16T18:58:00Z">
        <w:r>
          <w:t xml:space="preserve">Stream gaging sites were chosen to take advantage of an existing control structure (FG1) and a stabilized stream cross section (FG3) (Duvert et al, 2010). </w:t>
        </w:r>
      </w:moveFrom>
      <w:moveFromRangeEnd w:id="1025"/>
      <w:del w:id="1029" w:author="Alex Messina" w:date="2016-02-16T18:58:00Z">
        <w:r w:rsidR="00420761">
          <w:delText>At FG1 and FG3, Q was calculated from stream stage measurements taken at 15 minute intervals using HOBO pressure transducers (PT) and a stage-Q rating curve calibrated to manual Q measurements. Q was measured manually in the field under both baseflow and stormflow</w:delText>
        </w:r>
      </w:del>
      <w:moveFromRangeStart w:id="1030" w:author="Alex Messina" w:date="2016-02-16T18:58:00Z" w:name="move443412434"/>
      <w:moveFrom w:id="1031" w:author="Alex Messina" w:date="2016-02-16T18:58:00Z">
        <w:r>
          <w:t xml:space="preserve"> conditions by the area-velocity method (AV) using a Marsh-McBirney flowmeter </w:t>
        </w:r>
        <w:r>
          <w:fldChar w:fldCharType="begin" w:fldLock="1"/>
        </w:r>
        <w:r>
          <w:instrText>ADDIN CSL_CITATION { "citationItems" : [ { "id" : "ITEM-1", "itemData" : { "author" : [ { "dropping-particle" : "", "family" : "Harrelson", "given" : "C C", "non-dropping-particle" : "", "parse-names" : false, "suffix" : "" }, { "dropping-particle" : "", "family" : "Rawlins", "given" : "C L", "non-dropping-particle" : "", "parse-names" : false, "suffix" : "" }, { "dropping-particle" : "", "family" : "Potyondy", "given" : "J P", "non-dropping-particle" : "", "parse-names" : false, "suffix" : "" } ], "id" : "ITEM-1", "issue" : "General Technical Report RM-245", "issued" : { "date-parts" : [ [ "1994" ] ] }, "number-of-pages" : "61", "publisher" : "US Department of Agriculture", "publisher-place" : "Fort Collins, CO", "title" : "Stream channel reference sites: an illustrated guide to field technique. USDA Forest Service General Technical Report RM-245", "type" : "report" }, "uris" : [ "http://www.mendeley.com/documents/?uuid=9f44669b-f852-4498-b644-55b9e597673b" ] }, { "id" : "ITEM-2", "itemData" : { "author" : [ { "dropping-particle" : "", "family" : "Turnipseed", "given" : "D.P.", "non-dropping-particle" : "", "parse-names" : false, "suffix" : "" }, { "dropping-particle" : "", "family" : "Sauer", "given" : "V.B.", "non-dropping-particle" : "", "parse-names" : false, "suffix" : "" } ], "container-title" : "U.S. Geological Survey Techniques and Methods book 3, chap. A8", "id" : "ITEM-2", "issued" : { "date-parts" : [ [ "2010" ] ] }, "page" : "87", "publisher-place" : "Reston, Va.", "title" : "Discharge Measurements at Gaging Stations", "type" : "chapter" }, "uris" : [ "http://www.mendeley.com/documents/?uuid=b00c5599-3123-48ff-bee6-78587aeba725" ] } ], "mendeley" : { "formattedCitation" : "(Harrelson et al., 1994; Turnipseed and Sauer, 2010)", "plainTextFormattedCitation" : "(Harrelson et al., 1994; Turnipseed and Sauer, 2010)", "previouslyFormattedCitation" : "(Harrelson et al., 1994; Turnipseed and Sauer, 2010)" }, "properties" : { "noteIndex" : 0 }, "schema" : "https://github.com/citation-style-language/schema/raw/master/csl-citation.json" }</w:instrText>
        </w:r>
        <w:r>
          <w:fldChar w:fldCharType="separate"/>
        </w:r>
        <w:r w:rsidRPr="00E153E3">
          <w:rPr>
            <w:noProof/>
          </w:rPr>
          <w:t>(Harrelson et al., 1994; Turnipseed and Sauer, 2010)</w:t>
        </w:r>
        <w:r>
          <w:fldChar w:fldCharType="end"/>
        </w:r>
        <w:r>
          <w:t xml:space="preserve">. </w:t>
        </w:r>
      </w:moveFrom>
      <w:moveFromRangeEnd w:id="1030"/>
      <w:del w:id="1032" w:author="Alex Messina" w:date="2016-02-16T18:58:00Z">
        <w:r w:rsidR="00420761">
          <w:delText xml:space="preserve">The PTs recorded stages that exceeded the highest stage with manually-measured Q, so the stage-Q rating at FG3 was extrapolated using Manning's equation, calibrating Manning's n (0.067) to the Q measurements. At FG1, the flow control structure is a masonry spillway crest of a defunct stream capture. The highest stage recorded by the PT (120 cm) exceeded the highest stage with manually-measured Q (17 cm), and the flow structure did not meet the assumptions for using Manning's equation to predict flow, so the HEC-RAS model was used to create the stage-Q relationship </w:delText>
        </w:r>
        <w:r w:rsidR="00420761">
          <w:fldChar w:fldCharType="begin" w:fldLock="1"/>
        </w:r>
        <w:r w:rsidR="00420761">
          <w:delInstrText>ADDIN CSL_CITATION { "citationItems" : [ { "id" : "ITEM-1", "itemData" : { "author" : [ { "dropping-particle" : "", "family" : "Brunner", "given" : "Gary", "non-dropping-particle" : "", "parse-names" : false, "suffix" : "" } ], "id" : "ITEM-1", "issue" : "January", "issued" : { "date-parts" : [ [ "2010" ] ] }, "title" : "HEC-RAS River Analysis System", "type" : "article-journal" }, "uris" : [ "http://www.mendeley.com/documents/?uuid=ee35b0a4-e183-4caa-8821-45008eedb45f" ] } ], "mendeley" : { "formattedCitation" : "(Brunner, 2010)", "plainTextFormattedCitation" : "(Brunner, 2010)", "previouslyFormattedCitation" : "(Brunner, 2010)" }, "properties" : { "noteIndex" : 0 }, "schema" : "https://github.com/citation-style-language/schema/raw/master/csl-citation.json" }</w:delInstrText>
        </w:r>
        <w:r w:rsidR="00420761">
          <w:fldChar w:fldCharType="separate"/>
        </w:r>
        <w:r w:rsidR="00420761" w:rsidRPr="00E153E3">
          <w:rPr>
            <w:noProof/>
          </w:rPr>
          <w:delText>(Brunner, 2010)</w:delText>
        </w:r>
        <w:r w:rsidR="00420761">
          <w:fldChar w:fldCharType="end"/>
        </w:r>
        <w:r w:rsidR="00420761">
          <w:delText>. See Appendix B for details of the cross sections and rating curves.</w:delText>
        </w:r>
      </w:del>
    </w:p>
    <w:p w14:paraId="14D93AA8" w14:textId="77777777" w:rsidR="00420761" w:rsidRDefault="00420761" w:rsidP="00420761">
      <w:pPr>
        <w:rPr>
          <w:del w:id="1033" w:author="Alex Messina" w:date="2016-02-16T18:58:00Z"/>
        </w:rPr>
      </w:pPr>
      <w:del w:id="1034" w:author="Alex Messina" w:date="2016-02-16T18:58:00Z">
        <w:r>
          <w:delText>A suitable site for stream gaging was not present at the outlet of the LOWER_QUARRY subwatershed (FG2), so water discharge at FG2 was calculated as the product of the specific water discharge from FG1 (m³/0.9 km²) and the watershed area draining to FG2 (1.17 km²). This assumes that specific water discharge from the subwatershed above FG2 is similar to above FG1. Discharge may be higher from the quarry surface, which represents 5.7% of the LOWER_QUARRY subwatershed, so Q and SSY at FG2 are conservative, lower bound estimates, particularly during small events when specific discharge from the UPPER watershed was small relative to specific discharge from the quarry.</w:delText>
        </w:r>
      </w:del>
      <w:moveFromRangeStart w:id="1035" w:author="Alex Messina" w:date="2016-02-16T18:58:00Z" w:name="move443412435"/>
      <w:moveFrom w:id="1036" w:author="Alex Messina" w:date="2016-02-16T18:58:00Z">
        <w:r w:rsidR="001D413A">
          <w:t xml:space="preserve"> The quarry surface is continually being disturbed, sometimes with large pits excavated and refilled in the course of weeks, as well as intentional water control structures implemented over time. Given the changes in the contributing area of the quarry, estimates of water yield from the quarry were uncertain, so we assumed a uniform specific discharge for the whole </w:t>
        </w:r>
      </w:moveFrom>
      <w:moveFromRangeEnd w:id="1035"/>
      <w:del w:id="1037" w:author="Alex Messina" w:date="2016-02-16T18:58:00Z">
        <w:r>
          <w:delText>LOWER_QUARRY subwatershed.</w:delText>
        </w:r>
      </w:del>
    </w:p>
    <w:p w14:paraId="1ED050E1" w14:textId="77777777" w:rsidR="001D413A" w:rsidRDefault="00B37085" w:rsidP="001D413A">
      <w:pPr>
        <w:pStyle w:val="Heading4"/>
        <w:rPr>
          <w:moveFrom w:id="1038" w:author="Alex Messina" w:date="2016-02-16T18:58:00Z"/>
        </w:rPr>
      </w:pPr>
      <w:del w:id="1039" w:author="Alex Messina" w:date="2016-02-16T18:58:00Z">
        <w:r>
          <w:delText>3.4</w:delText>
        </w:r>
      </w:del>
      <w:moveFromRangeStart w:id="1040" w:author="Alex Messina" w:date="2016-02-16T18:58:00Z" w:name="move443412436"/>
      <w:moveFrom w:id="1041" w:author="Alex Messina" w:date="2016-02-16T18:58:00Z">
        <w:r w:rsidR="001D413A">
          <w:t>.3. Suspended Sediment Concentration (SSC)</w:t>
        </w:r>
      </w:moveFrom>
    </w:p>
    <w:moveFromRangeEnd w:id="1040"/>
    <w:p w14:paraId="3A6FC5DA" w14:textId="77777777" w:rsidR="001D413A" w:rsidRDefault="00420761" w:rsidP="001D413A">
      <w:pPr>
        <w:rPr>
          <w:moveFrom w:id="1042" w:author="Alex Messina" w:date="2016-02-16T18:58:00Z"/>
        </w:rPr>
      </w:pPr>
      <w:del w:id="1043" w:author="Alex Messina" w:date="2016-02-16T18:58:00Z">
        <w:r>
          <w:delText>SSC was estimated at 15 minute intervals from either 1) linear interpolation of SSC measured from water samples, or 2) turbidity data (T) recorded at 15 minute intervals and a T-SSC relationship calibrated to stream water samples colle</w:delText>
        </w:r>
        <w:r w:rsidR="00CF1904">
          <w:delText>cted over a range of Q and SSC.</w:delText>
        </w:r>
      </w:del>
      <w:moveFromRangeStart w:id="1044" w:author="Alex Messina" w:date="2016-02-16T18:58:00Z" w:name="move443412437"/>
      <w:moveFrom w:id="1045" w:author="Alex Messina" w:date="2016-02-16T18:58:00Z">
        <w:r w:rsidR="001D413A">
          <w:t xml:space="preserve"> Stream water samples were collected by grab sampling with 500 mL HDPE bottles at FG1, FG2, and FG3. At FG2, water samples were also collected at 30 min intervals during storm events by an ISCO 3700 Autosampler triggered by </w:t>
        </w:r>
        <w:r w:rsidR="00C6638A">
          <w:t xml:space="preserve">a </w:t>
        </w:r>
      </w:moveFrom>
      <w:moveFromRangeEnd w:id="1044"/>
      <w:del w:id="1046" w:author="Alex Messina" w:date="2016-02-16T18:58:00Z">
        <w:r>
          <w:delText>stage height sensor.</w:delText>
        </w:r>
      </w:del>
      <w:moveFromRangeStart w:id="1047" w:author="Alex Messina" w:date="2016-02-16T18:58:00Z" w:name="move443412438"/>
      <w:moveFrom w:id="1048" w:author="Alex Messina" w:date="2016-02-16T18:58:00Z">
        <w:r w:rsidR="001D413A">
          <w:t xml:space="preserve"> Samples were analyzed for SSC on-island using gravimetric methods </w:t>
        </w:r>
        <w:r w:rsidR="001D413A">
          <w:fldChar w:fldCharType="begin" w:fldLock="1"/>
        </w:r>
        <w:r w:rsidR="001D413A">
          <w:instrText>ADDIN CSL_CITATION { "citationItems" : [ { "id" : "ITEM-1", "itemData" : { "DOI" : "10.1016/B978-0-12-382182-9.00012-8", "ISBN" : "9780123821829", "author" : [ { "dropping-particle" : "", "family" : "Gray", "given" : "John R", "non-dropping-particle" : "", "parse-names" : false, "suffix" : "" } ], "container-title" : "Comprehensive Water Quality and Purification", "editor" : [ { "dropping-particle" : "", "family" : "Ahuja", "given" : "S.", "non-dropping-particle" : "", "parse-names" : false, "suffix" : "" } ], "id" : "ITEM-1", "issued" : { "date-parts" : [ [ "2014" ] ] }, "page" : "157-204", "publisher" : "Elsevier", "title" : "Measuring Suspended Sediment", "type" : "chapter", "volume" : "1" }, "uris" : [ "http://www.mendeley.com/documents/?uuid=7c127d5d-9906-4264-9512-ab5d242a4a0b" ] }, { "id" : "ITEM-2", "itemData" : { "author" : [ { "dropping-particle" : "", "family" : "Gray", "given" : "John R", "non-dropping-particle" : "", "parse-names" : false, "suffix" : "" }, { "dropping-particle" : "", "family" : "Glysson", "given" : "G Douglas", "non-dropping-particle" : "", "parse-names" : false, "suffix" : "" }, { "dropping-particle" : "", "family" : "Turcios", "given" : "Lisa M", "non-dropping-particle" : "", "parse-names" : false, "suffix" : "" }, { "dropping-particle" : "", "family" : "Schwarz", "given" : "Gregory E.", "non-dropping-particle" : "", "parse-names" : false, "suffix" : "" } ], "id" : "ITEM-2", "issue" : "August", "issued" : { "date-parts" : [ [ "2000" ] ] }, "publisher-place" : "Reston, Va.", "title" : "Comparability of Suspended-Sediment Concentration and Total Suspended Solids Data U.S. Geological Survey Water-Resources Investigations Report 00-4191", "type" : "report" }, "uris" : [ "http://www.mendeley.com/documents/?uuid=af7bb0bd-074e-46b3-9e5e-1912c07079b0" ] } ], "mendeley" : { "formattedCitation" : "(Gray, 2014; Gray et al., 2000)", "plainTextFormattedCitation" : "(Gray, 2014; Gray et al., 2000)", "previouslyFormattedCitation" : "(Gray, 2014; Gray et al., 2000)" }, "properties" : { "noteIndex" : 0 }, "schema" : "https://github.com/citation-style-language/schema/raw/master/csl-citation.json" }</w:instrText>
        </w:r>
        <w:r w:rsidR="001D413A">
          <w:fldChar w:fldCharType="separate"/>
        </w:r>
        <w:r w:rsidR="001D413A" w:rsidRPr="00E153E3">
          <w:rPr>
            <w:noProof/>
          </w:rPr>
          <w:t>(Gray, 2014; Gray et al., 2000)</w:t>
        </w:r>
        <w:r w:rsidR="001D413A">
          <w:fldChar w:fldCharType="end"/>
        </w:r>
        <w:r w:rsidR="001D413A">
          <w:t>. Water samples were vacuum filtered on pre-weighed 47mm diameter, 0.7 um Millipore AP40 glass fiber filters, oven dried at 100 C for one hour, cooled and weighed to determine SSC (mg/L).</w:t>
        </w:r>
      </w:moveFrom>
    </w:p>
    <w:moveFromRangeEnd w:id="1047"/>
    <w:p w14:paraId="731033BE" w14:textId="77777777" w:rsidR="00420761" w:rsidRDefault="00420761" w:rsidP="00420761">
      <w:pPr>
        <w:rPr>
          <w:del w:id="1049" w:author="Alex Messina" w:date="2016-02-16T18:58:00Z"/>
        </w:rPr>
      </w:pPr>
      <w:del w:id="1050" w:author="Alex Messina" w:date="2016-02-16T18:58:00Z">
        <w:r>
          <w:delText>Interpolation of SSC values from grab samples was performed if at least three stream water samples were collected during a storm event</w:delText>
        </w:r>
      </w:del>
      <w:moveFromRangeStart w:id="1051" w:author="Alex Messina" w:date="2016-02-16T18:58:00Z" w:name="move443412439"/>
      <w:moveFrom w:id="1052" w:author="Alex Messina" w:date="2016-02-16T18:58:00Z">
        <w:r w:rsidR="001D413A">
          <w:t xml:space="preserve"> </w:t>
        </w:r>
        <w:r w:rsidR="001D413A">
          <w:fldChar w:fldCharType="begin" w:fldLock="1"/>
        </w:r>
        <w:r w:rsidR="001D413A">
          <w:instrText>ADDIN CSL_CITATION { "citationItems" : [ { "id" : "ITEM-1", "itemData" : { "DOI" : "10.1029/2006WR005692", "ISBN" : "0043-1397", "ISSN" : "00431397", "abstract" : "This study reports sediment yields from seven small (0.18-5.42 ha) watersheds in Southern Arizona measured from 1995 to 2005. Sediment concentrations and total event sediment yields were related to storm-runoff characteristics, and statistical relationships were developed to estimate sediment yields for events with missing data. Precipitation ranged from 263 to 298 mm yr-1, runoff ranged from 8.2 to 26.4 mm yr-1, and sediment yields ranged from 0.07 to 5.7 t ha-1 yr-1, with an areal average of 2.2 t ha-1 yr-1. For six of the seven watersheds, between 6 and 10 events produced 50% of the total sediment yields over the 11-year period. On the seventh watershed, two storms produced 66% of the sediment because of differences in the geomorphology and vegetation characteristics of that area. Differences between sediment yields from all watersheds were attributable to instrumentation, watershed morphology, degree of channel incision, and vegetation.\\n", "author" : [ { "dropping-particle" : "", "family" : "Nearing", "given" : "M a", "non-dropping-particle" : "", "parse-names" : false, "suffix" : "" }, { "dropping-particle" : "", "family" : "Nichols", "given" : "M H", "non-dropping-particle" : "", "parse-names" : false, "suffix" : "" }, { "dropping-particle" : "", "family" : "Stone", "given" : "J J", "non-dropping-particle" : "", "parse-names" : false, "suffix" : "" }, { "dropping-particle" : "", "family" : "Renard", "given" : "K G", "non-dropping-particle" : "", "parse-names" : false, "suffix" : "" }, { "dropping-particle" : "", "family" : "Simanton", "given" : "J R", "non-dropping-particle" : "", "parse-names" : false, "suffix" : "" } ], "container-title" : "Water Resources Research", "id" : "ITEM-1", "issue" : "March", "issued" : { "date-parts" : [ [ "2007" ] ] }, "page" : "1-10", "title" : "Sediment yields from unit-source semiarid watersheds at Walnut Gulch", "type" : "article-journal", "volume" : "43" }, "uris" : [ "http://www.mendeley.com/documents/?uuid=9bb5573f-19da-46d9-a63f-7a804ac1122a" ] } ], "mendeley" : { "formattedCitation" : "(Nearing et al., 2007)", "plainTextFormattedCitation" : "(Nearing et al., 2007)", "previouslyFormattedCitation" : "(Nearing et al., 2007)" }, "properties" : { "noteIndex" : 0 }, "schema" : "https://github.com/citation-style-language/schema/raw/master/csl-citation.json" }</w:instrText>
        </w:r>
        <w:r w:rsidR="001D413A">
          <w:fldChar w:fldCharType="separate"/>
        </w:r>
        <w:r w:rsidR="001D413A" w:rsidRPr="00E153E3">
          <w:rPr>
            <w:noProof/>
          </w:rPr>
          <w:t>(Nearing et al., 2007)</w:t>
        </w:r>
        <w:r w:rsidR="001D413A">
          <w:fldChar w:fldCharType="end"/>
        </w:r>
        <w:r w:rsidR="001D413A">
          <w:t xml:space="preserve">, and if an SSC sample was collected within 30 minutes of peak Q. </w:t>
        </w:r>
      </w:moveFrom>
      <w:moveFromRangeEnd w:id="1051"/>
      <w:del w:id="1053" w:author="Alex Messina" w:date="2016-02-16T18:58:00Z">
        <w:r>
          <w:delText>SSC was assumed to be zero at the beginning and end of each storm if no grab sample data was available for those times</w:delText>
        </w:r>
      </w:del>
      <w:moveFromRangeStart w:id="1054" w:author="Alex Messina" w:date="2016-02-16T18:58:00Z" w:name="move443412448"/>
      <w:moveFrom w:id="1055" w:author="Alex Messina" w:date="2016-02-16T18:58:00Z">
        <w:r w:rsidR="00EA3540">
          <w:t xml:space="preserve"> </w:t>
        </w:r>
        <w:r w:rsidR="00EA3540">
          <w:fldChar w:fldCharType="begin" w:fldLock="1"/>
        </w:r>
        <w:r w:rsidR="00EA3540">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EA3540">
          <w:fldChar w:fldCharType="separate"/>
        </w:r>
        <w:r w:rsidR="00EA3540" w:rsidRPr="00E153E3">
          <w:rPr>
            <w:noProof/>
          </w:rPr>
          <w:t>(Lewis et al., 2001)</w:t>
        </w:r>
        <w:r w:rsidR="00EA3540">
          <w:fldChar w:fldCharType="end"/>
        </w:r>
        <w:r w:rsidR="00EA3540">
          <w:t>.</w:t>
        </w:r>
      </w:moveFrom>
      <w:moveFromRangeEnd w:id="1054"/>
    </w:p>
    <w:p w14:paraId="49557F18" w14:textId="77777777" w:rsidR="00420761" w:rsidRDefault="00420761" w:rsidP="00420761">
      <w:pPr>
        <w:rPr>
          <w:del w:id="1056" w:author="Alex Messina" w:date="2016-02-16T18:58:00Z"/>
        </w:rPr>
      </w:pPr>
      <w:del w:id="1057" w:author="Alex Messina" w:date="2016-02-16T18:58:00Z">
        <w:r>
          <w:delText>Turbidity (T) was measured at FG1 and FG3 using three types of turbidimeters: 1) Greenspan TS3000 (TS), 2) YSI 600OMS with 6136 turbidity probe (YSI), and 3) Campbell Scientific OBS500 (OBS). All turbidimeters were permanently installed in protective PVC housings near the streambed where the turbidity probe would be submerged at all flow conditions, with the turbidity probe oriented downstream. Despite regular maintenance, debris fouling during storm and baseflows was common and caused data loss during several storm events</w:delText>
        </w:r>
      </w:del>
      <w:moveFromRangeStart w:id="1058" w:author="Alex Messina" w:date="2016-02-16T18:58:00Z" w:name="move443412447"/>
      <w:moveFrom w:id="1059" w:author="Alex Messina" w:date="2016-02-16T18:58:00Z">
        <w:r w:rsidR="006F5A12">
          <w:t xml:space="preserve"> </w:t>
        </w:r>
        <w:r w:rsidR="000805B3">
          <w:fldChar w:fldCharType="begin" w:fldLock="1"/>
        </w:r>
        <w:r w:rsidR="00E153E3">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0805B3">
          <w:fldChar w:fldCharType="separate"/>
        </w:r>
        <w:r w:rsidR="00E153E3" w:rsidRPr="00E153E3">
          <w:rPr>
            <w:noProof/>
          </w:rPr>
          <w:t>(Lewis et al., 2001)</w:t>
        </w:r>
        <w:r w:rsidR="000805B3">
          <w:fldChar w:fldCharType="end"/>
        </w:r>
        <w:r w:rsidR="006F5A12">
          <w:t>.</w:t>
        </w:r>
        <w:moveFromRangeStart w:id="1060" w:author="Alex Messina" w:date="2016-02-16T18:58:00Z" w:name="move443412441"/>
        <w:moveFromRangeEnd w:id="1058"/>
        <w:r w:rsidR="001D413A">
          <w:t xml:space="preserve">The T-SSC relationship can be unique to each region, stream, instrument or even each storm event </w:t>
        </w:r>
        <w:r w:rsidR="001D413A">
          <w:fldChar w:fldCharType="begin" w:fldLock="1"/>
        </w:r>
        <w:r w:rsidR="001D413A">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1D413A">
          <w:fldChar w:fldCharType="separate"/>
        </w:r>
        <w:r w:rsidR="001D413A" w:rsidRPr="00E153E3">
          <w:rPr>
            <w:noProof/>
          </w:rPr>
          <w:t>(Lewis et al., 2001)</w:t>
        </w:r>
        <w:r w:rsidR="001D413A">
          <w:fldChar w:fldCharType="end"/>
        </w:r>
        <w:r w:rsidR="001D413A">
          <w:t>, and can be influenced by w</w:t>
        </w:r>
        <w:r w:rsidR="00BC6401">
          <w:t>ater color, dissolved solids</w:t>
        </w:r>
      </w:moveFrom>
      <w:moveFromRangeEnd w:id="1060"/>
      <w:del w:id="1061" w:author="Alex Messina" w:date="2016-02-16T18:58:00Z">
        <w:r>
          <w:delText xml:space="preserve"> and organic matter, temperature, and the shape, size, and composition of sediment. However, T has proved to be a robust surrogate measure of SSC in streams </w:delText>
        </w:r>
        <w:r>
          <w:fldChar w:fldCharType="begin" w:fldLock="1"/>
        </w:r>
        <w:r>
          <w:delInstrText>ADDIN CSL_CITATION { "citationItems" : [ { "id" : "ITEM-1", "itemData" : { "ISBN" : "1099-1085", "author" : [ { "dropping-particle" : "", "family" : "Gippel", "given" : "C J", "non-dropping-particle" : "", "parse-names" : false, "suffix" : "" } ], "container-title" : "Hydrological processes", "id" : "ITEM-1", "issue" : "1", "issued" : { "date-parts" : [ [ "1995" ] ] }, "page" : "83-97", "title" : "Potential of turbidity monitoring for measuring the transport of suspended solids in streams", "type" : "article-journal", "volume" : "9" }, "uris" : [ "http://www.mendeley.com/documents/?uuid=f9c31943-92aa-4be9-873c-7d6476e46f58" ] } ], "mendeley" : { "formattedCitation" : "(Gippel, 1995)", "plainTextFormattedCitation" : "(Gippel, 1995)", "previouslyFormattedCitation" : "(Gippel, 1995)" }, "properties" : { "noteIndex" : 0 }, "schema" : "https://github.com/citation-style-language/schema/raw/master/csl-citation.json" }</w:delInstrText>
        </w:r>
        <w:r>
          <w:fldChar w:fldCharType="separate"/>
        </w:r>
        <w:r w:rsidRPr="00E153E3">
          <w:rPr>
            <w:noProof/>
          </w:rPr>
          <w:delText>(Gippel, 1995)</w:delText>
        </w:r>
        <w:r>
          <w:fldChar w:fldCharType="end"/>
        </w:r>
        <w:r>
          <w:delText xml:space="preserve">, and is most accurate when a unique T-SSC relationship is developed for each instrument separately, using in situ grab samples under storm conditions </w:delText>
        </w:r>
        <w:r>
          <w:fldChar w:fldCharType="begin" w:fldLock="1"/>
        </w:r>
        <w:r>
          <w:delInstrText>ADDIN CSL_CITATION { "citationItems" : [ { "id" : "ITEM-1", "itemData" : { "ISBN" : "0043-1397", "author" : [ { "dropping-particle" : "", "family" : "Lewis", "given" : "Jack", "non-dropping-particle" : "", "parse-names" : false, "suffix" : "" } ], "container-title" : "Water Resources Research", "id" : "ITEM-1", "issue" : "7", "issued" : { "date-parts" : [ [ "1996" ] ] }, "page" : "2299-2310", "title" : "Turbidity-controlled suspended sediment sampling for runoff-event load estimation", "type" : "article-journal", "volume" : "32" }, "uris" : [ "http://www.mendeley.com/documents/?uuid=cfaa0844-8a1d-4086-a551-098e153e3233" ] } ], "mendeley" : { "formattedCitation" : "(Lewis, 1996)", "plainTextFormattedCitation" : "(Lewis, 1996)", "previouslyFormattedCitation" : "(Lewis, 1996)" }, "properties" : { "noteIndex" : 0 }, "schema" : "https://github.com/citation-style-language/schema/raw/master/csl-citation.json" }</w:delInstrText>
        </w:r>
        <w:r>
          <w:fldChar w:fldCharType="separate"/>
        </w:r>
        <w:r w:rsidRPr="00E153E3">
          <w:rPr>
            <w:noProof/>
          </w:rPr>
          <w:delText>(Lewis, 1996)</w:delText>
        </w:r>
        <w:r>
          <w:fldChar w:fldCharType="end"/>
        </w:r>
        <w:r>
          <w:delText xml:space="preserve">. A unique T-SSC relationship was developed for each turbidimeter, at each location, using T data and SSC samples from storm periods only (r² values 0.79-0.99). </w:delText>
        </w:r>
      </w:del>
      <w:moveFromRangeStart w:id="1062" w:author="Trent Biggs" w:date="2016-02-17T14:59:00Z" w:name="move443412442"/>
      <w:moveFrom w:id="1063" w:author="Trent Biggs" w:date="2016-02-17T14:59:00Z">
        <w:r w:rsidR="001D413A">
          <w:t>See Appendix D for details on the T-SSC relationships.</w:t>
        </w:r>
      </w:moveFrom>
      <w:moveFromRangeEnd w:id="1062"/>
    </w:p>
    <w:p w14:paraId="52FA16FE" w14:textId="77777777" w:rsidR="001D413A" w:rsidRDefault="00B37085" w:rsidP="001D413A">
      <w:pPr>
        <w:pStyle w:val="Heading4"/>
        <w:rPr>
          <w:moveFrom w:id="1064" w:author="Alex Messina" w:date="2016-02-16T18:58:00Z"/>
        </w:rPr>
      </w:pPr>
      <w:del w:id="1065" w:author="Alex Messina" w:date="2016-02-16T18:58:00Z">
        <w:r>
          <w:delText>3.4</w:delText>
        </w:r>
      </w:del>
      <w:moveFromRangeStart w:id="1066" w:author="Alex Messina" w:date="2016-02-16T18:58:00Z" w:name="move443412443"/>
      <w:moveFrom w:id="1067" w:author="Alex Messina" w:date="2016-02-16T18:58:00Z">
        <w:r w:rsidR="001D413A">
          <w:t>.4. Cumulative Probable Error (PE)</w:t>
        </w:r>
      </w:moveFrom>
    </w:p>
    <w:moveFromRangeEnd w:id="1066"/>
    <w:p w14:paraId="5DA387C7" w14:textId="77777777" w:rsidR="001D413A" w:rsidRDefault="00420761" w:rsidP="001D413A">
      <w:pPr>
        <w:rPr>
          <w:moveFrom w:id="1068" w:author="Alex Messina" w:date="2016-02-16T18:58:00Z"/>
        </w:rPr>
      </w:pPr>
      <w:del w:id="1069" w:author="Alex Messina" w:date="2016-02-16T18:58:00Z">
        <w:r>
          <w:delText>Uncertainty in SSY</w:delText>
        </w:r>
        <w:r>
          <w:rPr>
            <w:vertAlign w:val="subscript"/>
          </w:rPr>
          <w:delText>EV</w:delText>
        </w:r>
        <w:r>
          <w:delText xml:space="preserve"> estimates arises from both measurement and model errors, including stage-Q and T-SSC</w:delText>
        </w:r>
      </w:del>
      <w:moveFromRangeStart w:id="1070" w:author="Alex Messina" w:date="2016-02-16T18:58:00Z" w:name="move443412444"/>
      <w:moveFrom w:id="1071" w:author="Alex Messina" w:date="2016-02-16T18:58:00Z">
        <w:r w:rsidR="001D413A">
          <w:t xml:space="preserve"> (Harmel et al., 2006). </w:t>
        </w:r>
      </w:moveFrom>
      <w:moveFromRangeEnd w:id="1070"/>
      <w:del w:id="1072" w:author="Alex Messina" w:date="2016-02-16T18:58:00Z">
        <w:r>
          <w:delText>The Root Mean Square Error (RMSE) method estimates the "most probable value" of the cumulative or combined error by propagating the error from each measurement and modeling procedure</w:delText>
        </w:r>
      </w:del>
      <w:moveFromRangeStart w:id="1073" w:author="Alex Messina" w:date="2016-02-16T18:58:00Z" w:name="move443412445"/>
      <w:moveFrom w:id="1074" w:author="Alex Messina" w:date="2016-02-16T18:58:00Z">
        <w:r w:rsidR="001D413A">
          <w:t xml:space="preserve"> to the final </w:t>
        </w:r>
        <w:r w:rsidR="001A74F8">
          <w:t>SSY</w:t>
        </w:r>
        <w:r w:rsidR="001A74F8" w:rsidRPr="001A74F8">
          <w:rPr>
            <w:vertAlign w:val="subscript"/>
          </w:rPr>
          <w:t>EV</w:t>
        </w:r>
        <w:r w:rsidR="001D413A">
          <w:t xml:space="preserve"> calculation </w:t>
        </w:r>
        <w:r w:rsidR="001D413A">
          <w:fldChar w:fldCharType="begin" w:fldLock="1"/>
        </w:r>
        <w:r w:rsidR="001D413A">
          <w:instrText>ADDIN CSL_CITATION { "citationItems" : [ { "id" : "ITEM-1", "itemData" : { "author" : [ { "dropping-particle" : "", "family" : "Topping", "given" : "J.", "non-dropping-particle" : "", "parse-names" : false, "suffix" : "" } ], "edition" : "4th", "id" : "ITEM-1", "issued" : { "date-parts" : [ [ "1972" ] ] }, "publisher" : "Chapman and Hall", "publisher-place" : "London, UK", "title" : "Errors of Observation and their Treatment", "type" : "book" }, "uris" : [ "http://www.mendeley.com/documents/?uuid=1fd8b164-7038-4393-b583-72992decfeb9" ] } ], "mendeley" : { "formattedCitation" : "(Topping, 1972)", "plainTextFormattedCitation" : "(Topping, 1972)", "previouslyFormattedCitation" : "(Topping, 1972)" }, "properties" : { "noteIndex" : 0 }, "schema" : "https://github.com/citation-style-language/schema/raw/master/csl-citation.json" }</w:instrText>
        </w:r>
        <w:r w:rsidR="001D413A">
          <w:fldChar w:fldCharType="separate"/>
        </w:r>
        <w:r w:rsidR="001D413A" w:rsidRPr="00E153E3">
          <w:rPr>
            <w:noProof/>
          </w:rPr>
          <w:t>(Topping, 1972)</w:t>
        </w:r>
        <w:r w:rsidR="001D413A">
          <w:fldChar w:fldCharType="end"/>
        </w:r>
        <w:r w:rsidR="001D413A">
          <w:t>. The resulting cumulative probable error (PE) is the square root of the sum of the squares of the maximum values of the separate errors:</w:t>
        </w:r>
      </w:moveFrom>
    </w:p>
    <w:moveFromRangeEnd w:id="1073"/>
    <w:p w14:paraId="4436F07D" w14:textId="77777777" w:rsidR="00420761" w:rsidRDefault="00420761" w:rsidP="00131E7B">
      <w:pPr>
        <w:rPr>
          <w:del w:id="1075" w:author="Alex Messina" w:date="2016-02-16T18:58:00Z"/>
        </w:rPr>
      </w:pPr>
      <w:del w:id="1076" w:author="Alex Messina" w:date="2016-02-16T18:58:00Z">
        <w:r>
          <w:delText>E</w:delText>
        </w:r>
        <w:r>
          <w:rPr>
            <w:vertAlign w:val="subscript"/>
          </w:rPr>
          <w:delText>Qmeas</w:delText>
        </w:r>
        <w:r>
          <w:delText xml:space="preserve"> and E</w:delText>
        </w:r>
        <w:r>
          <w:rPr>
            <w:vertAlign w:val="subscript"/>
          </w:rPr>
          <w:delText>SSCmeas</w:delText>
        </w:r>
        <w:r>
          <w:delText xml:space="preserve"> were estimated using lookup tables from the DUET-H/WQ software tool</w:delText>
        </w:r>
      </w:del>
      <w:moveFromRangeStart w:id="1077" w:author="Alex Messina" w:date="2016-02-16T18:58:00Z" w:name="move443412446"/>
      <w:moveFrom w:id="1078" w:author="Alex Messina" w:date="2016-02-16T18:58:00Z">
        <w:r w:rsidR="00F56254">
          <w:t xml:space="preserve"> </w:t>
        </w:r>
        <w:r w:rsidR="001D413A">
          <w:fldChar w:fldCharType="begin" w:fldLock="1"/>
        </w:r>
        <w:r w:rsidR="001D413A">
          <w:instrText>ADDIN CSL_CITATION { "citationItems" : [ { "id" : "ITEM-1", "itemData" : { "ISBN" : "1364-8152", "author" : [ { "dropping-particle" : "", "family" : "Harmel", "given" : "R D", "non-dropping-particle" : "", "parse-names" : false, "suffix" : "" }, { "dropping-particle" : "", "family" : "Smith", "given" : "D R", "non-dropping-particle" : "", "parse-names" : false, "suffix" : "" }, { "dropping-particle" : "", "family" : "King", "given" : "K W", "non-dropping-particle" : "", "parse-names" : false, "suffix" : "" }, { "dropping-particle" : "", "family" : "Slade", "given" : "R M", "non-dropping-particle" : "", "parse-names" : false, "suffix" : "" } ], "container-title" : "Environmental Modelling &amp; Software", "id" : "ITEM-1", "issue" : "7", "issued" : { "date-parts" : [ [ "2009" ] ] }, "page" : "832-842", "title" : "Estimating storm discharge and water quality data uncertainty: A software tool for monitoring and modeling applications", "type" : "article-journal", "volume" : "24" }, "uris" : [ "http://www.mendeley.com/documents/?uuid=4be39c27-b590-4800-9b8e-c988d1d312db" ] } ], "mendeley" : { "formattedCitation" : "(Harmel et al., 2009)", "plainTextFormattedCitation" : "(Harmel et al., 2009)", "previouslyFormattedCitation" : "(Harmel et al., 2009)" }, "properties" : { "noteIndex" : 0 }, "schema" : "https://github.com/citation-style-language/schema/raw/master/csl-citation.json" }</w:instrText>
        </w:r>
        <w:r w:rsidR="001D413A">
          <w:fldChar w:fldCharType="separate"/>
        </w:r>
        <w:r w:rsidR="001D413A" w:rsidRPr="00E153E3">
          <w:rPr>
            <w:noProof/>
          </w:rPr>
          <w:t>(Harmel et al., 2009)</w:t>
        </w:r>
        <w:r w:rsidR="001D413A">
          <w:fldChar w:fldCharType="end"/>
        </w:r>
        <w:r w:rsidR="001D413A">
          <w:t xml:space="preserve">. </w:t>
        </w:r>
      </w:moveFrom>
      <w:moveFromRangeEnd w:id="1077"/>
      <w:del w:id="1079" w:author="Alex Messina" w:date="2016-02-16T18:58:00Z">
        <w:r>
          <w:delText>The effect of uncertain SSY</w:delText>
        </w:r>
        <w:r>
          <w:rPr>
            <w:vertAlign w:val="subscript"/>
          </w:rPr>
          <w:delText>EV</w:delText>
        </w:r>
        <w:r>
          <w:delText xml:space="preserve"> estimates may complicate conclusions about contributions from subwatersheds, anthropogenic impacts, and SSY</w:delText>
        </w:r>
        <w:r>
          <w:rPr>
            <w:vertAlign w:val="subscript"/>
          </w:rPr>
          <w:delText>EV</w:delText>
        </w:r>
        <w:r>
          <w:delText xml:space="preserve">-Storm Metric relationships. This is common in sediment yield studies where successful models estimate SSY with ±50-100% accuracy </w:delText>
        </w:r>
        <w:r>
          <w:fldChar w:fldCharType="begin" w:fldLock="1"/>
        </w:r>
        <w:r>
          <w:del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delInstrText>
        </w:r>
        <w:r>
          <w:fldChar w:fldCharType="separate"/>
        </w:r>
        <w:r w:rsidRPr="00E153E3">
          <w:rPr>
            <w:noProof/>
          </w:rPr>
          <w:delText>(Duvert et al., 2012)</w:delText>
        </w:r>
        <w:r>
          <w:fldChar w:fldCharType="end"/>
        </w:r>
        <w:r>
          <w:delText xml:space="preserve"> but the difference in SSY from undisturbed and disturbed areas was expected to be much larger than the cumulative uncertainty. PE was calculated for SSY</w:delText>
        </w:r>
        <w:r>
          <w:rPr>
            <w:vertAlign w:val="subscript"/>
          </w:rPr>
          <w:delText>EV</w:delText>
        </w:r>
        <w:r>
          <w:delText xml:space="preserve"> from the UPPER and TOTAL watersheds, but not calculated for SSY</w:delText>
        </w:r>
        <w:r>
          <w:rPr>
            <w:vertAlign w:val="subscript"/>
          </w:rPr>
          <w:delText>EV</w:delText>
        </w:r>
        <w:r>
          <w:delText xml:space="preserve"> from the LOWER subwatershed since it was calculated as the difference of SSY</w:delText>
        </w:r>
        <w:r>
          <w:rPr>
            <w:vertAlign w:val="subscript"/>
          </w:rPr>
          <w:delText>EV_UPPER</w:delText>
        </w:r>
        <w:r>
          <w:delText xml:space="preserve"> and SSY</w:delText>
        </w:r>
        <w:r w:rsidRPr="001E37AA">
          <w:rPr>
            <w:vertAlign w:val="subscript"/>
          </w:rPr>
          <w:delText>EV</w:delText>
        </w:r>
        <w:r>
          <w:rPr>
            <w:vertAlign w:val="subscript"/>
          </w:rPr>
          <w:delText>_TOTAL</w:delText>
        </w:r>
        <w:r>
          <w:delText>.</w:delText>
        </w:r>
      </w:del>
    </w:p>
    <w:p w14:paraId="5FCD8136" w14:textId="4BDEFA58" w:rsidR="00A955CD" w:rsidRDefault="00A31439">
      <w:pPr>
        <w:pStyle w:val="Heading2"/>
      </w:pPr>
      <w:r>
        <w:t xml:space="preserve">4. </w:t>
      </w:r>
      <w:r w:rsidR="006F5A12">
        <w:t>Results</w:t>
      </w:r>
    </w:p>
    <w:p w14:paraId="69E2D679" w14:textId="1624C27E" w:rsidR="00A955CD" w:rsidRDefault="00A31439" w:rsidP="00C93B44">
      <w:pPr>
        <w:pStyle w:val="Heading3"/>
        <w:rPr>
          <w:ins w:id="1080" w:author="Alex Messina" w:date="2016-02-16T18:58:00Z"/>
        </w:rPr>
      </w:pPr>
      <w:r>
        <w:t xml:space="preserve">4.1 </w:t>
      </w:r>
      <w:ins w:id="1081" w:author="Alex Messina" w:date="2016-02-16T18:58:00Z">
        <w:r w:rsidR="002F5309">
          <w:t>Field Data Collection</w:t>
        </w:r>
      </w:ins>
    </w:p>
    <w:p w14:paraId="29F03CF6" w14:textId="0AB4C22E" w:rsidR="002F5309" w:rsidRPr="002F5309" w:rsidRDefault="002F5309">
      <w:pPr>
        <w:pStyle w:val="Heading4"/>
        <w:pPrChange w:id="1082" w:author="Alex Messina" w:date="2016-02-16T18:58:00Z">
          <w:pPr>
            <w:pStyle w:val="Heading3"/>
          </w:pPr>
        </w:pPrChange>
      </w:pPr>
      <w:ins w:id="1083" w:author="Alex Messina" w:date="2016-02-16T18:58:00Z">
        <w:r>
          <w:t xml:space="preserve">4.1.1 </w:t>
        </w:r>
      </w:ins>
      <w:r>
        <w:t>Precipitation</w:t>
      </w:r>
      <w:del w:id="1084" w:author="Alex Messina" w:date="2016-02-16T18:58:00Z">
        <w:r w:rsidR="00CD0B60">
          <w:delText xml:space="preserve"> and discharge</w:delText>
        </w:r>
      </w:del>
    </w:p>
    <w:p w14:paraId="538A1F39" w14:textId="77777777" w:rsidR="00A955CD" w:rsidRDefault="006F5A12">
      <w:pPr>
        <w:rPr>
          <w:del w:id="1085" w:author="Alex Messina" w:date="2016-02-16T18:58:00Z"/>
        </w:rPr>
      </w:pPr>
      <w:del w:id="1086" w:author="Alex Messina" w:date="2016-02-16T18:58:00Z">
        <w:r>
          <w:delText>Annual</w:delText>
        </w:r>
        <w:r w:rsidR="00E85E35">
          <w:delText xml:space="preserve"> precipitation (P) measured at RG1 </w:delText>
        </w:r>
        <w:r>
          <w:delText>was 3,502 mm, 3,529 mm, and 3,709 mm in 2012, 2013, and 2014, respectively, which a</w:delText>
        </w:r>
        <w:r w:rsidR="00C20139">
          <w:delText>verages</w:delText>
        </w:r>
        <w:r>
          <w:delText xml:space="preserve"> 94% of long-term precipitation (=3,800 mm) from PRISM data </w:delText>
        </w:r>
        <w:r w:rsidR="007363E8">
          <w:fldChar w:fldCharType="begin" w:fldLock="1"/>
        </w:r>
        <w:r w:rsidR="00E153E3">
          <w:del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"plainTextFormattedCitation" : "(Craig, 2009)", "previouslyFormattedCitation" : "(Craig, 2009)" }, "properties" : { "noteIndex" : 0 }, "schema" : "https://github.com/citation-style-language/schema/raw/master/csl-citation.json" }</w:delInstrText>
        </w:r>
        <w:r w:rsidR="007363E8">
          <w:fldChar w:fldCharType="separate"/>
        </w:r>
        <w:r w:rsidR="00E153E3" w:rsidRPr="00E153E3">
          <w:rPr>
            <w:noProof/>
          </w:rPr>
          <w:delText>(Craig, 2009)</w:delText>
        </w:r>
        <w:r w:rsidR="007363E8">
          <w:fldChar w:fldCharType="end"/>
        </w:r>
        <w:r>
          <w:delText xml:space="preserve">. No difference in measured P was found between RG1 and Wx, or between RG1 and RG2, so P was assumed to be homogenous over the watershed for all analyses. Rain gauges could only be placed as high as ~300 m (RG2), though the highest point in the watershed is ~600 m. Long-term rain gage records show a strong precipitation gradient with increasing elevation, with average </w:delText>
        </w:r>
        <w:r w:rsidR="00E85E35">
          <w:delText>annual P</w:delText>
        </w:r>
        <w:r>
          <w:delText xml:space="preserve"> of 3,000-4,000 mm on the lowlands, increasing to more than 6,350 mm at high elevations (&gt;400 m.a.s.l.) </w:delText>
        </w:r>
        <w:r w:rsidR="007363E8">
          <w:fldChar w:fldCharType="begin" w:fldLock="1"/>
        </w:r>
        <w:r w:rsidR="00E153E3">
          <w:del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"id" : "ITEM-2", "itemData" : { "author" : [ { "dropping-particle" : "", "family" : "Dames &amp; Moore", "given" : "", "non-dropping-particle" : "", "parse-names" : false, "suffix" : "" } ], "id" : "ITEM-2", "issued" : { "date-parts" : [ [ "1981" ] ] }, "page" : "63", "publisher" : "U.S. Army Engineer District, Honolulu", "publisher-place" : "Honolulu, HI", "title" : "Hydrologic Investigation of Surface Water for Water Supply and Hydropower", "type" : "article" }, "uris" : [ "http://www.mendeley.com/documents/?uuid=e76de0d0-1b19-490e-8c83-8d6ed1ed37d9" ] }, { "id" : "ITEM-3", "itemData" : { "ISBN" : "95-4185", "author" : [ { "dropping-particle" : "", "family" : "Wong", "given" : "M", "non-dropping-particle" : "", "parse-names" : false, "suffix" : "" } ], "id" : "ITEM-3", "issued" : { "date-parts" : [ [ "1996" ] ] }, "publisher" : "U.S. Geological Survey", "publisher-place" : "Honolulu, HI", "title" : "Analysis of Streamflow Characteristics for Streams on the Island of Tutuila, American Samoa. U.S. Geological Survey Water-Resources Investigations Report 95-4185", "type" : "article" }, "uris" : [ "http://www.mendeley.com/documents/?uuid=fc91ec82-afdd-4759-8a08-1cfb798692d6" ] } ], "mendeley" : { "formattedCitation" : "(Craig, 2009; Dames &amp; Moore, 1981; Wong, 1996)", "plainTextFormattedCitation" : "(Craig, 2009; Dames &amp; Moore, 1981; Wong, 1996)", "previouslyFormattedCitation" : "(Craig, 2009; Dames &amp; Moore, 1981; Wong, 1996)" }, "properties" : { "noteIndex" : 0 }, "schema" : "https://github.com/citation-style-language/schema/raw/master/csl-citation.json" }</w:delInstrText>
        </w:r>
        <w:r w:rsidR="007363E8">
          <w:fldChar w:fldCharType="separate"/>
        </w:r>
        <w:r w:rsidR="00E153E3" w:rsidRPr="00E153E3">
          <w:rPr>
            <w:noProof/>
          </w:rPr>
          <w:delText>(Craig, 2009; Dames &amp; Moore, 1981; Wong, 1996)</w:delText>
        </w:r>
        <w:r w:rsidR="007363E8">
          <w:fldChar w:fldCharType="end"/>
        </w:r>
        <w:r w:rsidR="00E85E35">
          <w:delText>. P</w:delText>
        </w:r>
        <w:r>
          <w:delText xml:space="preserve"> data measured at higher elevations would be useful to determine </w:delText>
        </w:r>
        <w:r w:rsidR="00126AE2">
          <w:delText>the</w:delText>
        </w:r>
        <w:r>
          <w:delText xml:space="preserve"> orographic </w:delText>
        </w:r>
        <w:r w:rsidR="00126AE2">
          <w:delText>effect</w:delText>
        </w:r>
        <w:r>
          <w:delText xml:space="preserve">. For this analysis, however, the absolute values of </w:delText>
        </w:r>
        <w:r w:rsidR="00E85E35">
          <w:delText xml:space="preserve">P </w:delText>
        </w:r>
        <w:r>
          <w:delText>in each subwat</w:delText>
        </w:r>
        <w:r w:rsidR="00E85E35">
          <w:delText>ershed are not important since P</w:delText>
        </w:r>
        <w:r>
          <w:delText xml:space="preserve"> and the erosivity index are only used as predictive storm metrics</w:delText>
        </w:r>
        <w:r w:rsidR="00126AE2">
          <w:delText xml:space="preserve"> for Objective 2</w:delText>
        </w:r>
        <w:r>
          <w:delText>.</w:delText>
        </w:r>
      </w:del>
    </w:p>
    <w:p w14:paraId="3E4AC257" w14:textId="0C390FAD" w:rsidR="00A955CD" w:rsidRDefault="005010C2" w:rsidP="005010C2">
      <w:pPr>
        <w:rPr>
          <w:ins w:id="1087" w:author="Alex Messina" w:date="2016-02-16T18:58:00Z"/>
        </w:rPr>
      </w:pPr>
      <w:ins w:id="1088" w:author="Alex Messina" w:date="2016-02-16T18:58:00Z">
        <w:r>
          <w:t xml:space="preserve">At </w:t>
        </w:r>
        <w:r w:rsidR="00E85E35">
          <w:t>RG1</w:t>
        </w:r>
        <w:r>
          <w:t>, P</w:t>
        </w:r>
        <w:r w:rsidR="00E85E35">
          <w:t xml:space="preserve"> </w:t>
        </w:r>
        <w:r w:rsidR="006F5A12">
          <w:t xml:space="preserve">was 3,502 mm, 3,529 mm, and 3,709 mm in </w:t>
        </w:r>
        <w:r w:rsidR="006F5A12" w:rsidRPr="005428D0">
          <w:rPr>
            <w:rFonts w:ascii="Times New Roman" w:hAnsi="Times New Roman"/>
            <w:szCs w:val="24"/>
          </w:rPr>
          <w:t>2012, 2013, and 2014, respectively, which a</w:t>
        </w:r>
        <w:r w:rsidR="00C20139" w:rsidRPr="005428D0">
          <w:rPr>
            <w:rFonts w:ascii="Times New Roman" w:hAnsi="Times New Roman"/>
            <w:szCs w:val="24"/>
          </w:rPr>
          <w:t>verages</w:t>
        </w:r>
        <w:r w:rsidR="006F5A12" w:rsidRPr="005428D0">
          <w:rPr>
            <w:rFonts w:ascii="Times New Roman" w:hAnsi="Times New Roman"/>
            <w:szCs w:val="24"/>
          </w:rPr>
          <w:t xml:space="preserve"> 94% of long-term </w:t>
        </w:r>
        <w:r>
          <w:rPr>
            <w:rFonts w:ascii="Times New Roman" w:hAnsi="Times New Roman"/>
            <w:szCs w:val="24"/>
          </w:rPr>
          <w:t>P (=3,800 mm) (</w:t>
        </w:r>
        <w:r w:rsidR="006F5A12" w:rsidRPr="005428D0">
          <w:rPr>
            <w:rFonts w:ascii="Times New Roman" w:hAnsi="Times New Roman"/>
            <w:szCs w:val="24"/>
          </w:rPr>
          <w:t>PRISM data</w:t>
        </w:r>
        <w:r>
          <w:rPr>
            <w:rFonts w:ascii="Times New Roman" w:hAnsi="Times New Roman"/>
            <w:szCs w:val="24"/>
          </w:rPr>
          <w:t>;</w:t>
        </w:r>
        <w:r w:rsidR="006F5A12" w:rsidRPr="005428D0">
          <w:rPr>
            <w:rFonts w:ascii="Times New Roman" w:hAnsi="Times New Roman"/>
            <w:szCs w:val="24"/>
          </w:rPr>
          <w:t xml:space="preserve"> </w:t>
        </w:r>
        <w:r w:rsidR="007363E8" w:rsidRPr="005428D0">
          <w:rPr>
            <w:rFonts w:ascii="Times New Roman" w:hAnsi="Times New Roman"/>
            <w:szCs w:val="24"/>
          </w:rPr>
          <w:fldChar w:fldCharType="begin" w:fldLock="1"/>
        </w:r>
        <w:r>
          <w:rPr>
            <w:rFonts w:ascii="Times New Roman" w:hAnsi="Times New Roman"/>
            <w:szCs w:val="24"/>
          </w:rPr>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"manualFormatting" : "Craig, 2009)", "plainTextFormattedCitation" : "(Craig, 2009)", "previouslyFormattedCitation" : "(Craig, 2009)" }, "properties" : { "noteIndex" : 0 }, "schema" : "https://github.com/citation-style-language/schema/raw/master/csl-citation.json" }</w:instrText>
        </w:r>
        <w:r w:rsidR="007363E8" w:rsidRPr="005428D0">
          <w:rPr>
            <w:rFonts w:ascii="Times New Roman" w:hAnsi="Times New Roman"/>
            <w:szCs w:val="24"/>
          </w:rPr>
          <w:fldChar w:fldCharType="separate"/>
        </w:r>
        <w:r w:rsidR="00E153E3" w:rsidRPr="005428D0">
          <w:rPr>
            <w:rFonts w:ascii="Times New Roman" w:hAnsi="Times New Roman"/>
            <w:noProof/>
            <w:szCs w:val="24"/>
          </w:rPr>
          <w:t>Craig, 2009)</w:t>
        </w:r>
        <w:r w:rsidR="007363E8" w:rsidRPr="005428D0">
          <w:rPr>
            <w:rFonts w:ascii="Times New Roman" w:hAnsi="Times New Roman"/>
            <w:szCs w:val="24"/>
          </w:rPr>
          <w:fldChar w:fldCharType="end"/>
        </w:r>
        <w:r w:rsidR="006F5A12" w:rsidRPr="005428D0">
          <w:rPr>
            <w:rFonts w:ascii="Times New Roman" w:hAnsi="Times New Roman"/>
            <w:szCs w:val="24"/>
          </w:rPr>
          <w:t xml:space="preserve">. </w:t>
        </w:r>
      </w:ins>
      <w:ins w:id="1089" w:author="Trent Biggs" w:date="2016-02-17T16:08:00Z">
        <w:r w:rsidR="00804252">
          <w:rPr>
            <w:rFonts w:ascii="Times New Roman" w:hAnsi="Times New Roman"/>
            <w:szCs w:val="24"/>
            <w:shd w:val="clear" w:color="auto" w:fill="FFFFFF"/>
          </w:rPr>
          <w:t>D</w:t>
        </w:r>
      </w:ins>
      <w:ins w:id="1090" w:author="Alex Messina" w:date="2016-02-16T18:58:00Z">
        <w:del w:id="1091" w:author="Trent Biggs" w:date="2016-02-17T16:07:00Z">
          <w:r w:rsidR="005428D0" w:rsidRPr="005428D0" w:rsidDel="00804252">
            <w:rPr>
              <w:rFonts w:ascii="Times New Roman" w:hAnsi="Times New Roman"/>
              <w:szCs w:val="24"/>
              <w:shd w:val="clear" w:color="auto" w:fill="FFFFFF"/>
            </w:rPr>
            <w:delText>Linear relationships between d</w:delText>
          </w:r>
        </w:del>
        <w:r w:rsidR="005428D0" w:rsidRPr="005428D0">
          <w:rPr>
            <w:rFonts w:ascii="Times New Roman" w:hAnsi="Times New Roman"/>
            <w:szCs w:val="24"/>
            <w:shd w:val="clear" w:color="auto" w:fill="FFFFFF"/>
          </w:rPr>
          <w:t xml:space="preserve">aily </w:t>
        </w:r>
        <w:r w:rsidR="008A4A73">
          <w:rPr>
            <w:rFonts w:ascii="Times New Roman" w:hAnsi="Times New Roman"/>
            <w:szCs w:val="24"/>
            <w:shd w:val="clear" w:color="auto" w:fill="FFFFFF"/>
          </w:rPr>
          <w:t>P</w:t>
        </w:r>
        <w:r w:rsidR="005428D0" w:rsidRPr="005428D0">
          <w:rPr>
            <w:rFonts w:ascii="Times New Roman" w:hAnsi="Times New Roman"/>
            <w:szCs w:val="24"/>
            <w:shd w:val="clear" w:color="auto" w:fill="FFFFFF"/>
          </w:rPr>
          <w:t xml:space="preserve"> at RG1 </w:t>
        </w:r>
        <w:del w:id="1092" w:author="Trent Biggs" w:date="2016-02-17T16:08:00Z">
          <w:r w:rsidR="005428D0" w:rsidRPr="005428D0" w:rsidDel="00804252">
            <w:rPr>
              <w:rFonts w:ascii="Times New Roman" w:hAnsi="Times New Roman"/>
              <w:szCs w:val="24"/>
              <w:shd w:val="clear" w:color="auto" w:fill="FFFFFF"/>
            </w:rPr>
            <w:delText>and Wx</w:delText>
          </w:r>
        </w:del>
      </w:ins>
      <w:ins w:id="1093" w:author="Trent Biggs" w:date="2016-02-17T16:08:00Z">
        <w:r w:rsidR="00804252">
          <w:rPr>
            <w:rFonts w:ascii="Times New Roman" w:hAnsi="Times New Roman"/>
            <w:szCs w:val="24"/>
            <w:shd w:val="clear" w:color="auto" w:fill="FFFFFF"/>
          </w:rPr>
          <w:t xml:space="preserve">was similar to </w:t>
        </w:r>
        <w:proofErr w:type="spellStart"/>
        <w:r w:rsidR="00804252">
          <w:rPr>
            <w:rFonts w:ascii="Times New Roman" w:hAnsi="Times New Roman"/>
            <w:szCs w:val="24"/>
            <w:shd w:val="clear" w:color="auto" w:fill="FFFFFF"/>
          </w:rPr>
          <w:t>P at</w:t>
        </w:r>
        <w:proofErr w:type="spellEnd"/>
        <w:r w:rsidR="00804252">
          <w:rPr>
            <w:rFonts w:ascii="Times New Roman" w:hAnsi="Times New Roman"/>
            <w:szCs w:val="24"/>
            <w:shd w:val="clear" w:color="auto" w:fill="FFFFFF"/>
          </w:rPr>
          <w:t xml:space="preserve"> </w:t>
        </w:r>
        <w:proofErr w:type="spellStart"/>
        <w:r w:rsidR="00804252">
          <w:rPr>
            <w:rFonts w:ascii="Times New Roman" w:hAnsi="Times New Roman"/>
            <w:szCs w:val="24"/>
            <w:shd w:val="clear" w:color="auto" w:fill="FFFFFF"/>
          </w:rPr>
          <w:t>Wx</w:t>
        </w:r>
      </w:ins>
      <w:proofErr w:type="spellEnd"/>
      <w:ins w:id="1094" w:author="Alex Messina" w:date="2016-02-16T18:58:00Z">
        <w:r w:rsidR="005428D0" w:rsidRPr="005428D0">
          <w:rPr>
            <w:rFonts w:ascii="Times New Roman" w:hAnsi="Times New Roman"/>
            <w:szCs w:val="24"/>
            <w:shd w:val="clear" w:color="auto" w:fill="FFFFFF"/>
          </w:rPr>
          <w:t xml:space="preserve"> (</w:t>
        </w:r>
      </w:ins>
      <w:ins w:id="1095" w:author="Trent Biggs" w:date="2016-02-17T16:08:00Z">
        <w:r w:rsidR="00804252">
          <w:rPr>
            <w:rFonts w:ascii="Times New Roman" w:hAnsi="Times New Roman"/>
            <w:szCs w:val="24"/>
            <w:shd w:val="clear" w:color="auto" w:fill="FFFFFF"/>
          </w:rPr>
          <w:t xml:space="preserve">regression </w:t>
        </w:r>
      </w:ins>
      <w:ins w:id="1096" w:author="Alex Messina" w:date="2016-02-16T18:58:00Z">
        <w:r w:rsidR="005428D0" w:rsidRPr="005428D0">
          <w:rPr>
            <w:rFonts w:ascii="Times New Roman" w:hAnsi="Times New Roman"/>
            <w:szCs w:val="24"/>
            <w:shd w:val="clear" w:color="auto" w:fill="FFFFFF"/>
          </w:rPr>
          <w:t>slope=0.95, r</w:t>
        </w:r>
        <w:r w:rsidR="005428D0" w:rsidRPr="005428D0">
          <w:rPr>
            <w:rFonts w:ascii="Times New Roman" w:hAnsi="Times New Roman"/>
            <w:szCs w:val="24"/>
            <w:shd w:val="clear" w:color="auto" w:fill="FFFFFF"/>
            <w:vertAlign w:val="superscript"/>
          </w:rPr>
          <w:t>2</w:t>
        </w:r>
        <w:r w:rsidR="005428D0" w:rsidRPr="005428D0">
          <w:rPr>
            <w:rFonts w:ascii="Times New Roman" w:hAnsi="Times New Roman"/>
            <w:szCs w:val="24"/>
            <w:shd w:val="clear" w:color="auto" w:fill="FFFFFF"/>
          </w:rPr>
          <w:t xml:space="preserve">=0.87) and </w:t>
        </w:r>
      </w:ins>
      <w:ins w:id="1097" w:author="Trent Biggs" w:date="2016-02-17T16:08:00Z">
        <w:r w:rsidR="00804252">
          <w:rPr>
            <w:rFonts w:ascii="Times New Roman" w:hAnsi="Times New Roman"/>
            <w:szCs w:val="24"/>
            <w:shd w:val="clear" w:color="auto" w:fill="FFFFFF"/>
          </w:rPr>
          <w:t xml:space="preserve">at </w:t>
        </w:r>
      </w:ins>
      <w:ins w:id="1098" w:author="Alex Messina" w:date="2016-02-16T18:58:00Z">
        <w:del w:id="1099" w:author="Trent Biggs" w:date="2016-02-17T16:08:00Z">
          <w:r w:rsidR="005428D0" w:rsidRPr="005428D0" w:rsidDel="00804252">
            <w:rPr>
              <w:rFonts w:ascii="Times New Roman" w:hAnsi="Times New Roman"/>
              <w:szCs w:val="24"/>
              <w:shd w:val="clear" w:color="auto" w:fill="FFFFFF"/>
            </w:rPr>
            <w:delText xml:space="preserve">RG1 and </w:delText>
          </w:r>
        </w:del>
        <w:r w:rsidR="005428D0" w:rsidRPr="005428D0">
          <w:rPr>
            <w:rFonts w:ascii="Times New Roman" w:hAnsi="Times New Roman"/>
            <w:szCs w:val="24"/>
            <w:shd w:val="clear" w:color="auto" w:fill="FFFFFF"/>
          </w:rPr>
          <w:t>RG2 (slope=0.75, r</w:t>
        </w:r>
        <w:r w:rsidR="005428D0" w:rsidRPr="005428D0">
          <w:rPr>
            <w:rFonts w:ascii="Times New Roman" w:hAnsi="Times New Roman"/>
            <w:szCs w:val="24"/>
            <w:shd w:val="clear" w:color="auto" w:fill="FFFFFF"/>
            <w:vertAlign w:val="superscript"/>
          </w:rPr>
          <w:t>2</w:t>
        </w:r>
        <w:r w:rsidR="005428D0">
          <w:rPr>
            <w:rFonts w:ascii="Times New Roman" w:hAnsi="Times New Roman"/>
            <w:szCs w:val="24"/>
            <w:shd w:val="clear" w:color="auto" w:fill="FFFFFF"/>
          </w:rPr>
          <w:t>=0.85)</w:t>
        </w:r>
        <w:del w:id="1100" w:author="Trent Biggs" w:date="2016-02-17T16:08:00Z">
          <w:r w:rsidR="005428D0" w:rsidDel="00804252">
            <w:rPr>
              <w:rFonts w:ascii="Times New Roman" w:hAnsi="Times New Roman"/>
              <w:szCs w:val="24"/>
              <w:shd w:val="clear" w:color="auto" w:fill="FFFFFF"/>
            </w:rPr>
            <w:delText xml:space="preserve"> were observed</w:delText>
          </w:r>
        </w:del>
        <w:r w:rsidR="009D246B">
          <w:rPr>
            <w:rFonts w:ascii="Times New Roman" w:hAnsi="Times New Roman"/>
            <w:szCs w:val="24"/>
            <w:shd w:val="clear" w:color="auto" w:fill="FFFFFF"/>
          </w:rPr>
          <w:t xml:space="preserve">. </w:t>
        </w:r>
        <w:r w:rsidR="00295EA7">
          <w:rPr>
            <w:rFonts w:ascii="Times New Roman" w:hAnsi="Times New Roman"/>
            <w:szCs w:val="24"/>
            <w:shd w:val="clear" w:color="auto" w:fill="FFFFFF"/>
          </w:rPr>
          <w:t>Higher P was expected at higher elevation at RG2 so l</w:t>
        </w:r>
        <w:r w:rsidR="00CB6F88">
          <w:t>ower</w:t>
        </w:r>
        <w:r w:rsidR="008A4A73">
          <w:t xml:space="preserve"> P at RG2 was assumed to be caused by </w:t>
        </w:r>
        <w:r w:rsidR="00295EA7">
          <w:t>measurement error</w:t>
        </w:r>
        <w:r w:rsidR="008A4A73">
          <w:t xml:space="preserve">, as the only available </w:t>
        </w:r>
        <w:r>
          <w:t>sampling</w:t>
        </w:r>
        <w:r w:rsidR="008A4A73">
          <w:t xml:space="preserve"> location was </w:t>
        </w:r>
        <w:r>
          <w:t>a</w:t>
        </w:r>
        <w:r w:rsidR="008A4A73">
          <w:t xml:space="preserve"> clearing with </w:t>
        </w:r>
        <w:commentRangeStart w:id="1101"/>
        <w:r w:rsidR="008A4A73">
          <w:t>high surrounding canopy</w:t>
        </w:r>
      </w:ins>
      <w:commentRangeEnd w:id="1101"/>
      <w:r w:rsidR="0024053F">
        <w:rPr>
          <w:rStyle w:val="CommentReference"/>
        </w:rPr>
        <w:commentReference w:id="1101"/>
      </w:r>
      <w:ins w:id="1102" w:author="Alex Messina" w:date="2016-02-16T18:58:00Z">
        <w:r w:rsidR="006F5A12">
          <w:t xml:space="preserve">. </w:t>
        </w:r>
        <w:r w:rsidR="00E85E35">
          <w:t>P</w:t>
        </w:r>
        <w:r w:rsidR="006F5A12">
          <w:t xml:space="preserve"> data measured at higher elevations would be useful to determine </w:t>
        </w:r>
        <w:r w:rsidR="00126AE2">
          <w:t>the</w:t>
        </w:r>
        <w:r w:rsidR="006F5A12">
          <w:t xml:space="preserve"> orographic </w:t>
        </w:r>
        <w:r w:rsidR="00126AE2">
          <w:t>effect</w:t>
        </w:r>
        <w:r>
          <w:t>, but</w:t>
        </w:r>
        <w:r w:rsidR="006F5A12">
          <w:t xml:space="preserve"> </w:t>
        </w:r>
        <w:r>
          <w:t xml:space="preserve">for this analysis </w:t>
        </w:r>
        <w:r w:rsidR="006F5A12">
          <w:t xml:space="preserve">the absolute values of </w:t>
        </w:r>
        <w:r w:rsidR="00E85E35">
          <w:t xml:space="preserve">P </w:t>
        </w:r>
        <w:r w:rsidR="006F5A12">
          <w:t xml:space="preserve">in each </w:t>
        </w:r>
        <w:proofErr w:type="spellStart"/>
        <w:r w:rsidR="006F5A12">
          <w:t>subwat</w:t>
        </w:r>
        <w:r w:rsidR="00E85E35">
          <w:t>ershed</w:t>
        </w:r>
        <w:proofErr w:type="spellEnd"/>
        <w:r w:rsidR="00E85E35">
          <w:t xml:space="preserve"> are not important since P</w:t>
        </w:r>
        <w:r w:rsidR="006F5A12">
          <w:t xml:space="preserve"> and the </w:t>
        </w:r>
        <w:proofErr w:type="spellStart"/>
        <w:r w:rsidR="002F5309">
          <w:t>E</w:t>
        </w:r>
        <w:r w:rsidR="006F5A12">
          <w:t>rosivity</w:t>
        </w:r>
        <w:proofErr w:type="spellEnd"/>
        <w:r w:rsidR="006F5A12">
          <w:t xml:space="preserve"> </w:t>
        </w:r>
        <w:r w:rsidR="002F5309">
          <w:t>I</w:t>
        </w:r>
        <w:r w:rsidR="006F5A12">
          <w:t>ndex are only used as predictive storm metrics</w:t>
        </w:r>
        <w:r>
          <w:t>.</w:t>
        </w:r>
        <w:r w:rsidR="009D246B">
          <w:t xml:space="preserve"> </w:t>
        </w:r>
        <w:r>
          <w:t>G</w:t>
        </w:r>
        <w:r w:rsidR="009D246B">
          <w:t xml:space="preserve">iven the near 1:1 relationship between daily P measured at RG1 and </w:t>
        </w:r>
        <w:proofErr w:type="spellStart"/>
        <w:r w:rsidR="009D246B">
          <w:t>Wx</w:t>
        </w:r>
        <w:proofErr w:type="spellEnd"/>
        <w:r w:rsidR="009D246B">
          <w:t>,</w:t>
        </w:r>
        <w:r w:rsidR="009D246B" w:rsidRPr="005428D0">
          <w:rPr>
            <w:rFonts w:ascii="Times New Roman" w:hAnsi="Times New Roman"/>
            <w:szCs w:val="24"/>
          </w:rPr>
          <w:t xml:space="preserve"> P was assumed</w:t>
        </w:r>
        <w:r w:rsidR="009D246B">
          <w:t xml:space="preserve"> to </w:t>
        </w:r>
        <w:r w:rsidR="00295EA7">
          <w:t xml:space="preserve">be homogenous over the </w:t>
        </w:r>
      </w:ins>
      <w:ins w:id="1103" w:author="Trent Biggs" w:date="2016-02-17T16:13:00Z">
        <w:r w:rsidR="0024053F">
          <w:t xml:space="preserve">lower </w:t>
        </w:r>
        <w:proofErr w:type="spellStart"/>
        <w:r w:rsidR="0024053F">
          <w:t>sub</w:t>
        </w:r>
      </w:ins>
      <w:ins w:id="1104" w:author="Alex Messina" w:date="2016-02-16T18:58:00Z">
        <w:r w:rsidR="00295EA7">
          <w:t>watershed</w:t>
        </w:r>
        <w:proofErr w:type="spellEnd"/>
        <w:r w:rsidR="009D246B">
          <w:t>.</w:t>
        </w:r>
      </w:ins>
    </w:p>
    <w:p w14:paraId="10A65174" w14:textId="7DDEB728" w:rsidR="002F5309" w:rsidRDefault="002F5309" w:rsidP="00152119">
      <w:pPr>
        <w:pStyle w:val="Heading4"/>
        <w:rPr>
          <w:ins w:id="1105" w:author="Alex Messina" w:date="2016-02-16T18:58:00Z"/>
        </w:rPr>
      </w:pPr>
      <w:ins w:id="1106" w:author="Alex Messina" w:date="2016-02-16T18:58:00Z">
        <w:r>
          <w:t xml:space="preserve">4.1.2 Water </w:t>
        </w:r>
      </w:ins>
      <w:r>
        <w:t>Discharge (Q)</w:t>
      </w:r>
    </w:p>
    <w:p w14:paraId="550E4A09" w14:textId="0BDF64F4" w:rsidR="00210BDF" w:rsidRDefault="00E85E35">
      <w:ins w:id="1107" w:author="Alex Messina" w:date="2016-02-16T18:58:00Z">
        <w:r>
          <w:t>Q</w:t>
        </w:r>
      </w:ins>
      <w:r>
        <w:t xml:space="preserve"> </w:t>
      </w:r>
      <w:r w:rsidR="005010C2">
        <w:t>at</w:t>
      </w:r>
      <w:del w:id="1108" w:author="Alex Messina" w:date="2016-02-16T18:58:00Z">
        <w:r w:rsidR="006F5A12">
          <w:delText xml:space="preserve"> both</w:delText>
        </w:r>
      </w:del>
      <w:r w:rsidR="005010C2">
        <w:t xml:space="preserve"> </w:t>
      </w:r>
      <w:r w:rsidR="006F5A12">
        <w:t xml:space="preserve">FG1 and FG3 was characterized by </w:t>
      </w:r>
      <w:del w:id="1109" w:author="Alex Messina" w:date="2016-02-16T18:58:00Z">
        <w:r w:rsidR="006F5A12">
          <w:delText xml:space="preserve">periods of </w:delText>
        </w:r>
      </w:del>
      <w:r w:rsidR="006F5A12">
        <w:t>low but perennia</w:t>
      </w:r>
      <w:r w:rsidR="005010C2">
        <w:t xml:space="preserve">l </w:t>
      </w:r>
      <w:proofErr w:type="spellStart"/>
      <w:r w:rsidR="005010C2">
        <w:t>baseflow</w:t>
      </w:r>
      <w:proofErr w:type="spellEnd"/>
      <w:r w:rsidR="005010C2">
        <w:t>, punctuated by</w:t>
      </w:r>
      <w:r w:rsidR="006F5A12">
        <w:t xml:space="preserve"> </w:t>
      </w:r>
      <w:del w:id="1110" w:author="Alex Messina" w:date="2016-02-16T18:58:00Z">
        <w:r w:rsidR="006F5A12">
          <w:delText xml:space="preserve">short, </w:delText>
        </w:r>
      </w:del>
      <w:r w:rsidR="006F5A12">
        <w:t xml:space="preserve">flashy hydrograph peaks (Figure 3). </w:t>
      </w:r>
      <w:del w:id="1111" w:author="Trent Biggs" w:date="2016-02-17T16:14:00Z">
        <w:r w:rsidR="006F5A12" w:rsidDel="005E7639">
          <w:delText xml:space="preserve">Though Q data was </w:delText>
        </w:r>
      </w:del>
      <w:del w:id="1112" w:author="Alex Messina" w:date="2016-02-16T18:58:00Z">
        <w:r w:rsidR="006F5A12">
          <w:delText>unavailable for some periods,</w:delText>
        </w:r>
      </w:del>
      <w:ins w:id="1113" w:author="Alex Messina" w:date="2016-02-16T18:58:00Z">
        <w:del w:id="1114" w:author="Trent Biggs" w:date="2016-02-17T16:14:00Z">
          <w:r w:rsidR="003E3198" w:rsidDel="005E7639">
            <w:delText>dis</w:delText>
          </w:r>
          <w:r w:rsidR="00882901" w:rsidDel="005E7639">
            <w:delText>continuous</w:delText>
          </w:r>
          <w:r w:rsidR="006F5A12" w:rsidDel="005E7639">
            <w:delText xml:space="preserve">, </w:delText>
          </w:r>
          <w:r w:rsidR="00882901" w:rsidDel="005E7639">
            <w:delText>o</w:delText>
          </w:r>
        </w:del>
      </w:ins>
      <w:ins w:id="1115" w:author="Trent Biggs" w:date="2016-02-17T16:14:00Z">
        <w:r w:rsidR="005E7639">
          <w:t>S</w:t>
        </w:r>
      </w:ins>
      <w:ins w:id="1116" w:author="Alex Messina" w:date="2016-02-16T18:58:00Z">
        <w:del w:id="1117" w:author="Trent Biggs" w:date="2016-02-17T16:14:00Z">
          <w:r w:rsidR="00882901" w:rsidDel="005E7639">
            <w:delText>bserved</w:delText>
          </w:r>
        </w:del>
      </w:ins>
      <w:del w:id="1118" w:author="Trent Biggs" w:date="2016-02-17T16:14:00Z">
        <w:r w:rsidR="00882901" w:rsidDel="005E7639">
          <w:delText xml:space="preserve"> </w:delText>
        </w:r>
        <w:r w:rsidR="006F5A12" w:rsidDel="005E7639">
          <w:delText>s</w:delText>
        </w:r>
      </w:del>
      <w:r w:rsidR="006F5A12">
        <w:t xml:space="preserve">torm events </w:t>
      </w:r>
      <w:r w:rsidR="0013553C">
        <w:t xml:space="preserve">were </w:t>
      </w:r>
      <w:r w:rsidR="006F5A12">
        <w:t xml:space="preserve">generally smaller </w:t>
      </w:r>
      <w:del w:id="1119" w:author="Alex Messina" w:date="2016-02-16T18:58:00Z">
        <w:r w:rsidR="006F5A12">
          <w:delText>but</w:delText>
        </w:r>
      </w:del>
      <w:ins w:id="1120" w:author="Trent Biggs" w:date="2016-02-17T16:14:00Z">
        <w:r w:rsidR="005E7639">
          <w:t>but</w:t>
        </w:r>
      </w:ins>
      <w:ins w:id="1121" w:author="Alex Messina" w:date="2016-02-16T18:58:00Z">
        <w:del w:id="1122" w:author="Trent Biggs" w:date="2016-02-17T16:14:00Z">
          <w:r w:rsidR="00882901" w:rsidDel="005E7639">
            <w:delText>and</w:delText>
          </w:r>
        </w:del>
      </w:ins>
      <w:r w:rsidR="006F5A12">
        <w:t xml:space="preserve"> more frequent in the October-April wet season</w:t>
      </w:r>
      <w:r w:rsidR="0013553C">
        <w:t xml:space="preserve"> compared to </w:t>
      </w:r>
      <w:r w:rsidR="006F5A12">
        <w:t>the May-September dry season</w:t>
      </w:r>
      <w:del w:id="1123" w:author="Alex Messina" w:date="2016-02-16T18:58:00Z">
        <w:r w:rsidR="006F5A12">
          <w:delText>. The</w:delText>
        </w:r>
      </w:del>
      <w:ins w:id="1124" w:author="Alex Messina" w:date="2016-02-16T18:58:00Z">
        <w:r w:rsidR="003E3198">
          <w:t>, when t</w:t>
        </w:r>
        <w:r w:rsidR="006F5A12">
          <w:t>he</w:t>
        </w:r>
      </w:ins>
      <w:r w:rsidR="006F5A12">
        <w:t xml:space="preserve"> largest event in the three year monitoring period was observed </w:t>
      </w:r>
      <w:del w:id="1125" w:author="Alex Messina" w:date="2016-02-16T18:58:00Z">
        <w:r w:rsidR="006F5A12">
          <w:delText>in</w:delText>
        </w:r>
        <w:r w:rsidR="0013553C">
          <w:delText xml:space="preserve"> the dry season</w:delText>
        </w:r>
        <w:r w:rsidR="006F5A12">
          <w:delText xml:space="preserve"> </w:delText>
        </w:r>
      </w:del>
      <w:r w:rsidR="0013553C">
        <w:t>(</w:t>
      </w:r>
      <w:r w:rsidR="006F5A12">
        <w:t>August 2014</w:t>
      </w:r>
      <w:r w:rsidR="0013553C">
        <w:t>)</w:t>
      </w:r>
      <w:r w:rsidR="006F5A12">
        <w:t>.</w:t>
      </w:r>
    </w:p>
    <w:p w14:paraId="22EAE3B0" w14:textId="1883DEE0" w:rsidR="001B6A9A" w:rsidRDefault="001B6A9A" w:rsidP="001B6A9A">
      <w:pPr>
        <w:ind w:firstLine="0"/>
      </w:pPr>
      <w:r>
        <w:t>&lt;</w:t>
      </w:r>
      <w:r w:rsidRPr="001B6A9A">
        <w:t xml:space="preserve"> </w:t>
      </w:r>
      <w:r>
        <w:t>Figure 3 here please&gt;</w:t>
      </w:r>
    </w:p>
    <w:p w14:paraId="69DF70FD" w14:textId="77777777" w:rsidR="00210BDF" w:rsidRDefault="002F5309" w:rsidP="00C93B44">
      <w:pPr>
        <w:pStyle w:val="Heading3"/>
        <w:rPr>
          <w:del w:id="1126" w:author="Alex Messina" w:date="2016-02-16T18:58:00Z"/>
        </w:rPr>
      </w:pPr>
      <w:r>
        <w:lastRenderedPageBreak/>
        <w:t>4.</w:t>
      </w:r>
      <w:del w:id="1127" w:author="Alex Messina" w:date="2016-02-16T18:58:00Z">
        <w:r w:rsidR="00210BDF" w:rsidRPr="00BC019D">
          <w:delText xml:space="preserve">2 Objective </w:delText>
        </w:r>
      </w:del>
      <w:r w:rsidR="00400A1E">
        <w:t>1</w:t>
      </w:r>
      <w:del w:id="1128" w:author="Alex Messina" w:date="2016-02-16T18:58:00Z">
        <w:r w:rsidR="00210BDF" w:rsidRPr="00BC019D">
          <w:delText>:</w:delText>
        </w:r>
        <w:r w:rsidR="000B0813">
          <w:delText xml:space="preserve"> </w:delText>
        </w:r>
        <w:r w:rsidR="00210BDF" w:rsidRPr="00061A30">
          <w:delText xml:space="preserve">Compare </w:delText>
        </w:r>
        <w:r w:rsidR="00210BDF" w:rsidRPr="003918AA">
          <w:delText xml:space="preserve">SSC and </w:delText>
        </w:r>
        <w:r w:rsidR="00210BDF" w:rsidRPr="00F4361A">
          <w:delText>SSY</w:delText>
        </w:r>
        <w:r w:rsidR="00210BDF" w:rsidRPr="00F4361A">
          <w:rPr>
            <w:vertAlign w:val="subscript"/>
          </w:rPr>
          <w:delText>EV</w:delText>
        </w:r>
        <w:r w:rsidR="00210BDF" w:rsidRPr="00F4361A">
          <w:delText xml:space="preserve"> for disturbed and undisturbed subwatersheds</w:delText>
        </w:r>
        <w:r w:rsidR="00210BDF" w:rsidDel="00210BDF">
          <w:delText xml:space="preserve"> </w:delText>
        </w:r>
      </w:del>
    </w:p>
    <w:p w14:paraId="5117843D" w14:textId="3BFE7C97" w:rsidR="002F5309" w:rsidRDefault="00C93B44" w:rsidP="002F5309">
      <w:pPr>
        <w:pStyle w:val="Heading4"/>
      </w:pPr>
      <w:del w:id="1129" w:author="Alex Messina" w:date="2016-02-16T18:58:00Z">
        <w:r>
          <w:delText>4.2.1</w:delText>
        </w:r>
      </w:del>
      <w:ins w:id="1130" w:author="Alex Messina" w:date="2016-02-16T18:58:00Z">
        <w:r w:rsidR="002F5309">
          <w:t>.</w:t>
        </w:r>
        <w:r w:rsidR="00400A1E">
          <w:t>3</w:t>
        </w:r>
      </w:ins>
      <w:r w:rsidR="002F5309">
        <w:t xml:space="preserve"> Suspended sediment concentrations (SSC) during storm and non-storm periods</w:t>
      </w:r>
    </w:p>
    <w:p w14:paraId="0E38EA0F" w14:textId="77777777" w:rsidR="002F5309" w:rsidRPr="001B6A9A" w:rsidRDefault="002F5309" w:rsidP="002F5309">
      <w:pPr>
        <w:ind w:firstLine="0"/>
      </w:pPr>
      <w:r>
        <w:t>&lt;Figure 4 here please&gt;</w:t>
      </w:r>
    </w:p>
    <w:p w14:paraId="38780962" w14:textId="0F8A068D" w:rsidR="002F5309" w:rsidRDefault="003E3198" w:rsidP="002F5309">
      <w:ins w:id="1131" w:author="Alex Messina" w:date="2016-02-16T18:58:00Z">
        <w:r w:rsidRPr="00C93B44">
          <w:t>A</w:t>
        </w:r>
        <w:r>
          <w:t>n example of a</w:t>
        </w:r>
        <w:r w:rsidRPr="00C93B44">
          <w:t xml:space="preserve"> storm event</w:t>
        </w:r>
      </w:ins>
      <w:ins w:id="1132" w:author="Trent Biggs" w:date="2016-02-17T16:15:00Z">
        <w:r w:rsidR="00EF70A8">
          <w:t xml:space="preserve"> </w:t>
        </w:r>
      </w:ins>
      <w:ins w:id="1133" w:author="Alex Messina" w:date="2016-02-16T18:58:00Z">
        <w:del w:id="1134" w:author="Trent Biggs" w:date="2016-02-17T16:15:00Z">
          <w:r w:rsidRPr="00C93B44" w:rsidDel="00EF70A8">
            <w:delText xml:space="preserve"> </w:delText>
          </w:r>
        </w:del>
      </w:ins>
      <w:ins w:id="1135" w:author="Trent Biggs" w:date="2016-02-17T16:15:00Z">
        <w:r w:rsidR="00EF70A8">
          <w:t>on</w:t>
        </w:r>
      </w:ins>
      <w:ins w:id="1136" w:author="Alex Messina" w:date="2016-02-16T18:58:00Z">
        <w:del w:id="1137" w:author="Trent Biggs" w:date="2016-02-17T16:15:00Z">
          <w:r w:rsidRPr="00C93B44" w:rsidDel="00EF70A8">
            <w:delText>from</w:delText>
          </w:r>
        </w:del>
        <w:r w:rsidRPr="00C93B44">
          <w:t xml:space="preserve"> 2/14/2014 (Figure 4) shows that SSC </w:t>
        </w:r>
      </w:ins>
      <w:ins w:id="1138" w:author="Trent Biggs" w:date="2016-02-17T16:15:00Z">
        <w:r w:rsidR="00EF70A8">
          <w:t xml:space="preserve">at FG2 </w:t>
        </w:r>
      </w:ins>
      <w:ins w:id="1139" w:author="Alex Messina" w:date="2016-02-16T18:58:00Z">
        <w:r w:rsidRPr="00C93B44">
          <w:t xml:space="preserve">was highest </w:t>
        </w:r>
        <w:del w:id="1140" w:author="Trent Biggs" w:date="2016-02-17T16:15:00Z">
          <w:r w:rsidRPr="00C93B44" w:rsidDel="00EF70A8">
            <w:delText xml:space="preserve">at FG2 </w:delText>
          </w:r>
        </w:del>
        <w:r w:rsidRPr="00C93B44">
          <w:t xml:space="preserve">on the rising limb of the hydrograph, and that </w:t>
        </w:r>
        <w:r>
          <w:t>T</w:t>
        </w:r>
        <w:r w:rsidRPr="00C93B44">
          <w:t xml:space="preserve"> and </w:t>
        </w:r>
        <w:r w:rsidRPr="000B0813">
          <w:t>SSC at FG3 were always higher than a</w:t>
        </w:r>
        <w:r>
          <w:t>t FG1</w:t>
        </w:r>
        <w:r w:rsidRPr="000B0813">
          <w:t xml:space="preserve">. </w:t>
        </w:r>
      </w:ins>
      <w:r w:rsidR="002F5309" w:rsidRPr="00C93B44">
        <w:t xml:space="preserve">SSC was consistently lowest </w:t>
      </w:r>
      <w:ins w:id="1141" w:author="Trent Biggs" w:date="2016-02-17T16:16:00Z">
        <w:r w:rsidR="00EF70A8">
          <w:t xml:space="preserve">at </w:t>
        </w:r>
      </w:ins>
      <w:del w:id="1142" w:author="Trent Biggs" w:date="2016-02-17T16:16:00Z">
        <w:r w:rsidR="002F5309" w:rsidRPr="00C93B44" w:rsidDel="00EF70A8">
          <w:delText>downstream of the forested watershed (</w:delText>
        </w:r>
      </w:del>
      <w:r w:rsidR="002F5309" w:rsidRPr="00C93B44">
        <w:t>FG1</w:t>
      </w:r>
      <w:del w:id="1143" w:author="Trent Biggs" w:date="2016-02-17T16:16:00Z">
        <w:r w:rsidR="002F5309" w:rsidRPr="00C93B44" w:rsidDel="00EF70A8">
          <w:delText>)</w:delText>
        </w:r>
      </w:del>
      <w:r w:rsidR="002F5309" w:rsidRPr="00C93B44">
        <w:t>, highest downstream of the quarry (FG2), and intermediate downstream of the village (FG3), during both storm</w:t>
      </w:r>
      <w:r w:rsidR="002F5309">
        <w:t xml:space="preserve"> and non-storm</w:t>
      </w:r>
      <w:r w:rsidR="002F5309" w:rsidRPr="00C93B44">
        <w:t xml:space="preserve"> periods (Figure 5a, 5b).</w:t>
      </w:r>
      <w:r w:rsidR="002F5309">
        <w:t xml:space="preserve"> </w:t>
      </w:r>
      <w:del w:id="1144" w:author="Alex Messina" w:date="2016-02-16T18:58:00Z">
        <w:r w:rsidR="00266F90" w:rsidRPr="00C93B44">
          <w:delText xml:space="preserve">A single storm event from 2/14/2014 (Figure 4) shows that SSC was highest at FG2 on the rising limb of the hydrograph, and that turbidity and </w:delText>
        </w:r>
        <w:r w:rsidR="00266F90" w:rsidRPr="000B0813">
          <w:delText xml:space="preserve">SSC at FG3 </w:delText>
        </w:r>
        <w:r w:rsidR="00952C66" w:rsidRPr="000B0813">
          <w:delText>were always higher than at</w:delText>
        </w:r>
        <w:r w:rsidR="00266F90" w:rsidRPr="000B0813">
          <w:delText xml:space="preserve"> FG1 throughout the storm event.</w:delText>
        </w:r>
        <w:r w:rsidR="00790743" w:rsidRPr="000B0813">
          <w:delText xml:space="preserve"> </w:delText>
        </w:r>
      </w:del>
      <w:r w:rsidR="002F5309" w:rsidRPr="000B0813">
        <w:t>Mean</w:t>
      </w:r>
      <w:del w:id="1145" w:author="Trent Biggs" w:date="2016-02-17T16:16:00Z">
        <w:r w:rsidR="002F5309" w:rsidRPr="000B0813" w:rsidDel="00EF70A8">
          <w:delText xml:space="preserve"> </w:delText>
        </w:r>
        <w:r w:rsidR="009D246B" w:rsidDel="00EF70A8">
          <w:delText>(μ)</w:delText>
        </w:r>
      </w:del>
      <w:r w:rsidR="009D246B">
        <w:t xml:space="preserve"> and maximum SSC of all </w:t>
      </w:r>
      <w:del w:id="1146" w:author="Alex Messina" w:date="2016-02-16T18:58:00Z">
        <w:r w:rsidR="006F5A12" w:rsidRPr="000B0813">
          <w:delText xml:space="preserve">water samples, </w:delText>
        </w:r>
        <w:r w:rsidR="00210BDF" w:rsidRPr="000B0813">
          <w:delText xml:space="preserve">including those </w:delText>
        </w:r>
        <w:r w:rsidR="006F5A12" w:rsidRPr="000B0813">
          <w:delText xml:space="preserve">collected during </w:delText>
        </w:r>
        <w:r w:rsidR="00210BDF" w:rsidRPr="000B0813">
          <w:delText xml:space="preserve">both </w:delText>
        </w:r>
      </w:del>
      <w:r w:rsidR="009D246B">
        <w:t>storm and non-storm</w:t>
      </w:r>
      <w:r w:rsidR="002F5309" w:rsidRPr="000B0813">
        <w:t xml:space="preserve"> </w:t>
      </w:r>
      <w:del w:id="1147" w:author="Alex Messina" w:date="2016-02-16T18:58:00Z">
        <w:r w:rsidR="006F5A12" w:rsidRPr="000B0813">
          <w:delText>periods,</w:delText>
        </w:r>
      </w:del>
      <w:ins w:id="1148" w:author="Alex Messina" w:date="2016-02-16T18:58:00Z">
        <w:r w:rsidR="002F5309" w:rsidRPr="000B0813">
          <w:t>samples</w:t>
        </w:r>
      </w:ins>
      <w:r w:rsidR="009D246B">
        <w:t xml:space="preserve"> </w:t>
      </w:r>
      <w:r w:rsidR="002F5309" w:rsidRPr="000B0813">
        <w:t>were lowest at FG1 (μ=28 mg/L, max=500 mg/L, n=59), highest at FG2</w:t>
      </w:r>
      <w:r w:rsidR="002F5309">
        <w:t xml:space="preserve"> </w:t>
      </w:r>
      <w:r w:rsidR="002F5309" w:rsidRPr="000B0813">
        <w:t xml:space="preserve">(μ=337 mg/L, max=12,600 mg/L, n=90 grab samples, n=198 from the </w:t>
      </w:r>
      <w:proofErr w:type="spellStart"/>
      <w:r w:rsidR="002F5309" w:rsidRPr="000B0813">
        <w:t>Autosampler</w:t>
      </w:r>
      <w:proofErr w:type="spellEnd"/>
      <w:r w:rsidR="002F5309" w:rsidRPr="000B0813">
        <w:t>), and intermediate at FG3 (μ=148 mg/L, max=3,500 mg/L, n=159).</w:t>
      </w:r>
      <w:r w:rsidR="002F5309">
        <w:t xml:space="preserve"> </w:t>
      </w:r>
      <w:del w:id="1149" w:author="Alex Messina" w:date="2016-02-16T18:58:00Z">
        <w:r w:rsidR="00E85E35">
          <w:delText>SSC collected during non-</w:delText>
        </w:r>
        <w:r w:rsidR="00790743" w:rsidRPr="000B0813">
          <w:delText xml:space="preserve">storm periods were lowest at </w:delText>
        </w:r>
        <w:r w:rsidR="006F5A12" w:rsidRPr="000B0813">
          <w:delText>FG1</w:delText>
        </w:r>
        <w:r w:rsidR="00790743" w:rsidRPr="000B0813">
          <w:delText>, highest at FG2 (n=21), and in between at FG3 (</w:delText>
        </w:r>
        <w:r w:rsidR="007277E4" w:rsidRPr="000B0813">
          <w:delText>n=45</w:delText>
        </w:r>
        <w:r w:rsidR="00790743" w:rsidRPr="000B0813">
          <w:delText>)</w:delText>
        </w:r>
        <w:r w:rsidR="007277E4" w:rsidRPr="000B0813">
          <w:delText xml:space="preserve"> </w:delText>
        </w:r>
        <w:r w:rsidR="006F5A12" w:rsidRPr="000B0813">
          <w:delText>(Figure 5a</w:delText>
        </w:r>
        <w:r w:rsidR="00790743" w:rsidRPr="000B0813">
          <w:delText>).</w:delText>
        </w:r>
        <w:r w:rsidR="000B0813">
          <w:delText xml:space="preserve"> </w:delText>
        </w:r>
        <w:r w:rsidR="00790743" w:rsidRPr="000B0813">
          <w:delText>Similarly, SSC during storm</w:delText>
        </w:r>
        <w:r w:rsidR="00E85E35">
          <w:delText>s was highest at FG</w:delText>
        </w:r>
        <w:r w:rsidR="00790743" w:rsidRPr="000B0813">
          <w:delText>1 (</w:delText>
        </w:r>
        <w:r w:rsidR="006F5A12" w:rsidRPr="000B0813">
          <w:delText>n=45)</w:delText>
        </w:r>
        <w:r w:rsidR="007277E4" w:rsidRPr="000B0813">
          <w:delText>, highest at</w:delText>
        </w:r>
        <w:r w:rsidR="006F5A12" w:rsidRPr="000B0813">
          <w:delText xml:space="preserve"> </w:delText>
        </w:r>
        <w:r w:rsidR="007277E4" w:rsidRPr="000B0813">
          <w:delText xml:space="preserve">FG 2, </w:delText>
        </w:r>
        <w:r w:rsidR="006F5A12" w:rsidRPr="000B0813">
          <w:delText>(n=69)</w:delText>
        </w:r>
        <w:r w:rsidR="007277E4" w:rsidRPr="000B0813">
          <w:delText xml:space="preserve"> and intermediate at FG3 </w:delText>
        </w:r>
        <w:r w:rsidR="006F5A12" w:rsidRPr="000B0813">
          <w:delText>(n=120).</w:delText>
        </w:r>
        <w:r w:rsidR="000B0813">
          <w:delText xml:space="preserve"> </w:delText>
        </w:r>
      </w:del>
      <w:r w:rsidR="00E17A1F">
        <w:t xml:space="preserve">SSC data </w:t>
      </w:r>
      <w:del w:id="1150" w:author="Alex Messina" w:date="2016-02-16T18:58:00Z">
        <w:r w:rsidR="006F5A12">
          <w:delText xml:space="preserve">collected </w:delText>
        </w:r>
      </w:del>
      <w:r w:rsidR="002F5309">
        <w:t>at FG1, FG2 and FG3 were highly non-normal, so non-parametric</w:t>
      </w:r>
      <w:r>
        <w:t xml:space="preserve"> </w:t>
      </w:r>
      <w:del w:id="1151" w:author="Alex Messina" w:date="2016-02-16T18:58:00Z">
        <w:r w:rsidR="006F5A12">
          <w:delText xml:space="preserve">tests for statistical </w:delText>
        </w:r>
      </w:del>
      <w:r>
        <w:t>significance</w:t>
      </w:r>
      <w:r w:rsidR="002F5309">
        <w:t xml:space="preserve"> </w:t>
      </w:r>
      <w:ins w:id="1152" w:author="Alex Messina" w:date="2016-02-16T18:58:00Z">
        <w:r w:rsidR="002F5309">
          <w:t xml:space="preserve">tests </w:t>
        </w:r>
      </w:ins>
      <w:r w:rsidR="002F5309">
        <w:t>were applied. SSC was</w:t>
      </w:r>
      <w:del w:id="1153" w:author="Alex Messina" w:date="2016-02-16T18:58:00Z">
        <w:r w:rsidR="006F5A12">
          <w:delText xml:space="preserve"> </w:delText>
        </w:r>
        <w:r w:rsidR="00266F90">
          <w:delText>statistically</w:delText>
        </w:r>
      </w:del>
      <w:r w:rsidR="002F5309">
        <w:t xml:space="preserve"> significantly different among the three </w:t>
      </w:r>
      <w:del w:id="1154" w:author="Alex Messina" w:date="2016-02-16T18:58:00Z">
        <w:r w:rsidR="00266F90">
          <w:delText>sampled site</w:delText>
        </w:r>
      </w:del>
      <w:ins w:id="1155" w:author="Alex Messina" w:date="2016-02-16T18:58:00Z">
        <w:r w:rsidR="002F5309">
          <w:t>site</w:t>
        </w:r>
        <w:r w:rsidR="00882901">
          <w:t>s</w:t>
        </w:r>
      </w:ins>
      <w:r w:rsidR="002F5309">
        <w:t xml:space="preserve"> during non-storms </w:t>
      </w:r>
      <w:del w:id="1156" w:author="Alex Messina" w:date="2016-02-16T18:58:00Z">
        <w:r w:rsidR="006F5A12">
          <w:delText>(p</w:delText>
        </w:r>
        <w:r w:rsidR="00FC7E6A">
          <w:delText>&lt;10</w:delText>
        </w:r>
        <w:r w:rsidR="00FC7E6A">
          <w:rPr>
            <w:vertAlign w:val="superscript"/>
          </w:rPr>
          <w:delText>-</w:delText>
        </w:r>
        <w:r w:rsidR="002F266A">
          <w:rPr>
            <w:vertAlign w:val="superscript"/>
          </w:rPr>
          <w:delText>4</w:delText>
        </w:r>
        <w:r w:rsidR="006F5A12">
          <w:delText xml:space="preserve">) </w:delText>
        </w:r>
      </w:del>
      <w:r w:rsidR="002F5309">
        <w:t>and storms (p&lt;10</w:t>
      </w:r>
      <w:r w:rsidR="002F5309">
        <w:rPr>
          <w:vertAlign w:val="superscript"/>
        </w:rPr>
        <w:t>-4</w:t>
      </w:r>
      <w:r w:rsidR="002F5309">
        <w:t>). Pair-wise Mann-Whitney tests between FG1 and FG2 were significant (p&lt;10</w:t>
      </w:r>
      <w:r w:rsidR="002F5309">
        <w:rPr>
          <w:vertAlign w:val="superscript"/>
        </w:rPr>
        <w:t>-4</w:t>
      </w:r>
      <w:r w:rsidR="002F5309">
        <w:t xml:space="preserve"> for both storms and non-storms)</w:t>
      </w:r>
      <w:ins w:id="1157" w:author="Trent Biggs" w:date="2016-02-17T16:17:00Z">
        <w:r w:rsidR="00EF70A8">
          <w:t xml:space="preserve">.  </w:t>
        </w:r>
      </w:ins>
      <w:del w:id="1158" w:author="Trent Biggs" w:date="2016-02-17T16:17:00Z">
        <w:r w:rsidR="002F5309" w:rsidDel="00EF70A8">
          <w:delText xml:space="preserve">, but </w:delText>
        </w:r>
      </w:del>
      <w:del w:id="1159" w:author="Alex Messina" w:date="2016-02-16T18:58:00Z">
        <w:r w:rsidR="006F5A12">
          <w:delText xml:space="preserve">between </w:delText>
        </w:r>
      </w:del>
      <w:r w:rsidR="002F5309">
        <w:t xml:space="preserve">FG2 and FG3 were </w:t>
      </w:r>
      <w:del w:id="1160" w:author="Alex Messina" w:date="2016-02-16T18:58:00Z">
        <w:r w:rsidR="006F5A12">
          <w:delText>significant</w:delText>
        </w:r>
      </w:del>
      <w:ins w:id="1161" w:author="Alex Messina" w:date="2016-02-16T18:58:00Z">
        <w:r w:rsidR="002F5309">
          <w:t>significant</w:t>
        </w:r>
        <w:r>
          <w:t>ly different</w:t>
        </w:r>
      </w:ins>
      <w:r w:rsidR="002F5309">
        <w:t xml:space="preserve"> for non-storm periods (p&lt;0.05) but not for storms (p&gt;0.10)</w:t>
      </w:r>
      <w:ins w:id="1162" w:author="Trent Biggs" w:date="2016-02-17T16:17:00Z">
        <w:r w:rsidR="00EF70A8">
          <w:t xml:space="preserve"> due to the high variance</w:t>
        </w:r>
      </w:ins>
      <w:r w:rsidR="002F5309">
        <w:t>.</w:t>
      </w:r>
    </w:p>
    <w:p w14:paraId="700CB676" w14:textId="77777777" w:rsidR="002F5309" w:rsidRDefault="002F5309" w:rsidP="002F5309">
      <w:pPr>
        <w:ind w:firstLine="0"/>
      </w:pPr>
      <w:r>
        <w:t>&lt;Figure 5 here please&gt;</w:t>
      </w:r>
    </w:p>
    <w:p w14:paraId="03528B0A" w14:textId="1D14A1D8" w:rsidR="00A269B4" w:rsidRDefault="002F5309" w:rsidP="00A269B4">
      <w:r>
        <w:t xml:space="preserve">SSC varied by several orders of magnitude for a given Q at FG1, FG2, and FG3 </w:t>
      </w:r>
      <w:ins w:id="1163" w:author="Trent Biggs" w:date="2016-02-17T16:18:00Z">
        <w:r w:rsidR="00EF70A8">
          <w:t xml:space="preserve">(Figure 6) </w:t>
        </w:r>
      </w:ins>
      <w:r>
        <w:t>due to significant hysteresis observed during storm periods (Figure 4</w:t>
      </w:r>
      <w:del w:id="1164" w:author="Trent Biggs" w:date="2016-02-17T16:18:00Z">
        <w:r w:rsidDel="00EF70A8">
          <w:delText>, 6</w:delText>
        </w:r>
      </w:del>
      <w:r>
        <w:t xml:space="preserve">). </w:t>
      </w:r>
      <w:del w:id="1165" w:author="Alex Messina" w:date="2016-02-16T18:58:00Z">
        <w:r w:rsidR="006F5A12">
          <w:delText>At FG1, variability of SSC during stormflow was assumed to be caused by randomly occurring landslides or mobilization of sediment stored in the watershed during large storm events. The maximum</w:delText>
        </w:r>
      </w:del>
      <w:ins w:id="1166" w:author="Alex Messina" w:date="2016-02-16T18:58:00Z">
        <w:r w:rsidR="00E17A1F">
          <w:t>Maximum</w:t>
        </w:r>
      </w:ins>
      <w:r w:rsidR="00E17A1F">
        <w:t xml:space="preserve"> SSC at FG1 (500 mg/L</w:t>
      </w:r>
      <w:del w:id="1167" w:author="Alex Messina" w:date="2016-02-16T18:58:00Z">
        <w:r w:rsidR="006F5A12">
          <w:delText>),</w:delText>
        </w:r>
      </w:del>
      <w:ins w:id="1168" w:author="Alex Messina" w:date="2016-02-16T18:58:00Z">
        <w:r w:rsidR="00E17A1F">
          <w:t>)</w:t>
        </w:r>
      </w:ins>
      <w:r w:rsidR="00E17A1F">
        <w:t xml:space="preserve"> </w:t>
      </w:r>
      <w:r>
        <w:t xml:space="preserve">was sampled on 04/23/2013 at high </w:t>
      </w:r>
      <w:del w:id="1169" w:author="Alex Messina" w:date="2016-02-16T18:58:00Z">
        <w:r w:rsidR="006F5A12">
          <w:delText>discharge</w:delText>
        </w:r>
      </w:del>
      <w:ins w:id="1170" w:author="Alex Messina" w:date="2016-02-16T18:58:00Z">
        <w:r w:rsidR="00882901">
          <w:t>Q</w:t>
        </w:r>
      </w:ins>
      <w:r w:rsidR="00882901">
        <w:t xml:space="preserve"> </w:t>
      </w:r>
      <w:r>
        <w:t>(Q</w:t>
      </w:r>
      <w:r w:rsidRPr="00C93B44">
        <w:rPr>
          <w:vertAlign w:val="subscript"/>
        </w:rPr>
        <w:t>FG1</w:t>
      </w:r>
      <w:r>
        <w:t xml:space="preserve">= 3,724 L/sec) (Figure 6a). </w:t>
      </w:r>
      <w:del w:id="1171" w:author="Alex Messina" w:date="2016-02-16T18:58:00Z">
        <w:r w:rsidR="006F5A12">
          <w:delText>Anecdotal</w:delText>
        </w:r>
      </w:del>
      <w:ins w:id="1172" w:author="Alex Messina" w:date="2016-02-16T18:58:00Z">
        <w:r w:rsidR="00A269B4">
          <w:t>Maximum SSC at FG2 (12,600 mg/L)</w:t>
        </w:r>
      </w:ins>
      <w:r w:rsidR="00A269B4">
        <w:t xml:space="preserve"> and </w:t>
      </w:r>
      <w:del w:id="1173" w:author="Alex Messina" w:date="2016-02-16T18:58:00Z">
        <w:r w:rsidR="006F5A12">
          <w:delText>field observations reported higher than normal</w:delText>
        </w:r>
      </w:del>
      <w:ins w:id="1174" w:author="Alex Messina" w:date="2016-02-16T18:58:00Z">
        <w:r w:rsidR="00A269B4">
          <w:t>FG3 (3,500 mg/L) were sampled during the same storm (03/05/2012) when brief but intense P caused high</w:t>
        </w:r>
      </w:ins>
      <w:r w:rsidR="00A269B4">
        <w:t xml:space="preserve"> SSC </w:t>
      </w:r>
      <w:del w:id="1175" w:author="Alex Messina" w:date="2016-02-16T18:58:00Z">
        <w:r w:rsidR="006F5A12">
          <w:delText>upstream of</w:delText>
        </w:r>
      </w:del>
      <w:ins w:id="1176" w:author="Alex Messina" w:date="2016-02-16T18:58:00Z">
        <w:r w:rsidR="00A269B4">
          <w:t>runoff from</w:t>
        </w:r>
      </w:ins>
      <w:r w:rsidR="00A269B4">
        <w:t xml:space="preserve"> the quarry</w:t>
      </w:r>
      <w:del w:id="1177" w:author="Alex Messina" w:date="2016-02-16T18:58:00Z">
        <w:r w:rsidR="006F5A12">
          <w:delText xml:space="preserve"> during </w:delText>
        </w:r>
      </w:del>
      <w:ins w:id="1178" w:author="Alex Messina" w:date="2016-02-16T18:58:00Z">
        <w:r w:rsidR="00A269B4">
          <w:t xml:space="preserve">, but </w:t>
        </w:r>
        <w:del w:id="1179" w:author="Trent Biggs" w:date="2016-02-17T16:19:00Z">
          <w:r w:rsidR="00A269B4" w:rsidDel="004F36F4">
            <w:delText xml:space="preserve">low </w:delText>
          </w:r>
        </w:del>
        <w:r w:rsidR="00A269B4">
          <w:t>Q</w:t>
        </w:r>
      </w:ins>
      <w:ins w:id="1180" w:author="Trent Biggs" w:date="2016-02-17T16:19:00Z">
        <w:r w:rsidR="004F36F4">
          <w:t xml:space="preserve"> was low</w:t>
        </w:r>
      </w:ins>
      <w:ins w:id="1181" w:author="Alex Messina" w:date="2016-02-16T18:58:00Z">
        <w:r w:rsidR="00A269B4">
          <w:t xml:space="preserve"> (Figure 6b-c). SSC was diluted downstream of </w:t>
        </w:r>
      </w:ins>
      <w:r w:rsidR="00A269B4">
        <w:t xml:space="preserve">the </w:t>
      </w:r>
      <w:del w:id="1182" w:author="Alex Messina" w:date="2016-02-16T18:58:00Z">
        <w:r w:rsidR="006F5A12">
          <w:delText>2013 field season, possibly due to landsliding from previous large storms (G.</w:delText>
        </w:r>
      </w:del>
      <w:ins w:id="1183" w:author="Alex Messina" w:date="2016-02-16T18:58:00Z">
        <w:r w:rsidR="00A269B4">
          <w:t>quarry by the addition of lower SSC runoff from the village and forest draining to FG3.</w:t>
        </w:r>
      </w:ins>
      <w:moveFromRangeStart w:id="1184" w:author="Alex Messina" w:date="2016-02-16T18:58:00Z" w:name="move443412449"/>
      <w:moveFrom w:id="1185" w:author="Alex Messina" w:date="2016-02-16T18:58:00Z">
        <w:r w:rsidR="00A269B4">
          <w:t xml:space="preserve"> Poysky, pers. comm.).</w:t>
        </w:r>
      </w:moveFrom>
      <w:moveFromRangeEnd w:id="1184"/>
    </w:p>
    <w:p w14:paraId="5B7A0AA9" w14:textId="02C2BECD" w:rsidR="002F5309" w:rsidRDefault="00A269B4" w:rsidP="00A269B4">
      <w:pPr>
        <w:ind w:firstLine="0"/>
      </w:pPr>
      <w:r>
        <w:t>&lt;Figure 6 here please&gt;</w:t>
      </w:r>
      <w:r w:rsidR="002F5309">
        <w:t xml:space="preserve"> </w:t>
      </w:r>
    </w:p>
    <w:p w14:paraId="0E79B33E" w14:textId="77777777" w:rsidR="00A955CD" w:rsidRDefault="006F5A12">
      <w:pPr>
        <w:rPr>
          <w:del w:id="1186" w:author="Alex Messina" w:date="2016-02-16T18:58:00Z"/>
        </w:rPr>
      </w:pPr>
      <w:del w:id="1187" w:author="Alex Messina" w:date="2016-02-16T18:58:00Z">
        <w:r>
          <w:lastRenderedPageBreak/>
          <w:delText>At FG2 and FG3, additional variability in the Q-SSC relationship was due to the changing sediment availability associated with quarrying operations and construction in the village. The high SSC values observed downstream of the quarry (FG2) during low Q were caused by two mechanisms: 1) precipitation events that did not result in stormflow</w:delText>
        </w:r>
        <w:r w:rsidR="007B5681">
          <w:delText xml:space="preserve"> as defined by the hydrograph separation algorithm</w:delText>
        </w:r>
        <w:r>
          <w:delText xml:space="preserve">, but generated runoff from the quarry with high SSC and 2) washing fine sediment into the stream during rock crushing operations at the quarry. </w:delText>
        </w:r>
      </w:del>
    </w:p>
    <w:p w14:paraId="6DDDFFE7" w14:textId="77777777" w:rsidR="00A955CD" w:rsidRDefault="006F5A12">
      <w:pPr>
        <w:rPr>
          <w:del w:id="1188" w:author="Alex Messina" w:date="2016-02-16T18:58:00Z"/>
        </w:rPr>
      </w:pPr>
      <w:del w:id="1189" w:author="Alex Messina" w:date="2016-02-16T18:58:00Z">
        <w:r>
          <w:delText xml:space="preserve">The maximum SSC sampled at FG2 (12,600 mg/L) and FG3 (3,500 mg/L) were sampled during the same rainfall event (03/05/2012), but during low Q </w:delText>
        </w:r>
        <w:r w:rsidR="009F0A05">
          <w:delText>(</w:delText>
        </w:r>
        <w:r>
          <w:delText>Figure 6b-c). During this event, brief but intense precipitation caused high sediment runoff from the quarry. SSC was diluted further downstream of the quarry at FG3 by the addition of runoff with lower SSC from the village.</w:delText>
        </w:r>
      </w:del>
    </w:p>
    <w:p w14:paraId="2E2BC6A1" w14:textId="77777777" w:rsidR="00A955CD" w:rsidRDefault="006F5A12">
      <w:pPr>
        <w:rPr>
          <w:del w:id="1190" w:author="Alex Messina" w:date="2016-02-16T18:58:00Z"/>
        </w:rPr>
      </w:pPr>
      <w:del w:id="1191" w:author="Alex Messina" w:date="2016-02-16T18:58:00Z">
        <w:r>
          <w:delText>Given the close proximity of the quarry to the stream, SSC downstream of the quarry can be</w:delText>
        </w:r>
      </w:del>
      <w:moveFromRangeStart w:id="1192" w:author="Alex Messina" w:date="2016-02-16T18:58:00Z" w:name="move443412450"/>
      <w:moveFrom w:id="1193" w:author="Alex Messina" w:date="2016-02-16T18:58:00Z">
        <w:r w:rsidR="008A4A73">
          <w:t xml:space="preserve"> highly influenced by mining activity like rock extraction, crushing, and/or hauling operations. During 2012, a common practice for removing fine sediment from crushed aggregate was to rinse it with water pumped from the stream. In the absence of retention structures the fine sediment was discharged directly to Faga’alu stream, causing high SSC during non-storm periods with no P in the preceding 24 hours (solid symbols, Figure 6b-c). </w:t>
        </w:r>
      </w:moveFrom>
      <w:moveFromRangeEnd w:id="1192"/>
      <w:del w:id="1194" w:author="Alex Messina" w:date="2016-02-16T18:58:00Z">
        <w:r>
          <w:delText>Riverine discharge of fine sediment rinsed from aggregate was discontinued in 2013. In 2013 and 2014, waste sediment was piled on-site and severe erosion of these changing stockpiles caused high SSC</w:delText>
        </w:r>
        <w:r w:rsidR="0097421E">
          <w:delText xml:space="preserve"> only</w:delText>
        </w:r>
        <w:r>
          <w:delText xml:space="preserve"> during storm events.</w:delText>
        </w:r>
      </w:del>
    </w:p>
    <w:p w14:paraId="606FE255" w14:textId="77777777" w:rsidR="00F4361A" w:rsidRPr="00C61F74" w:rsidRDefault="00400A1E" w:rsidP="00C61F74">
      <w:pPr>
        <w:pStyle w:val="Heading4"/>
        <w:rPr>
          <w:del w:id="1195" w:author="Alex Messina" w:date="2016-02-16T18:58:00Z"/>
        </w:rPr>
      </w:pPr>
      <w:r>
        <w:t>4.</w:t>
      </w:r>
      <w:del w:id="1196" w:author="Alex Messina" w:date="2016-02-16T18:58:00Z">
        <w:r w:rsidR="00B61194" w:rsidRPr="00C61F74">
          <w:delText xml:space="preserve">2.2. Suspended sediment yield during storm events (SSYEV) </w:delText>
        </w:r>
      </w:del>
    </w:p>
    <w:p w14:paraId="3F4ABA89" w14:textId="77777777" w:rsidR="00A955CD" w:rsidRPr="00DA6C4F" w:rsidRDefault="00F4361A" w:rsidP="000B0813">
      <w:pPr>
        <w:rPr>
          <w:del w:id="1197" w:author="Alex Messina" w:date="2016-02-16T18:58:00Z"/>
        </w:rPr>
      </w:pPr>
      <w:del w:id="1198" w:author="Alex Messina" w:date="2016-02-16T18:58:00Z">
        <w:r>
          <w:delText xml:space="preserve">A total of 210 storm events were identified using hydrograph separation on the Q data at FG1 and FG3 between January, 2012, and December 2014. </w:delText>
        </w:r>
        <w:r w:rsidR="006E41A9">
          <w:delText xml:space="preserve">A total </w:delText>
        </w:r>
        <w:r w:rsidR="00B71433">
          <w:delText xml:space="preserve">of </w:delText>
        </w:r>
        <w:r>
          <w:delText>169 events had simultaneous Q data at FG1 and FG3 (Appendix C, Table 1). SSC data from T or interpolated grab samples wer</w:delText>
        </w:r>
        <w:r w:rsidR="00F14CB8">
          <w:delText>e recorded during 112 (</w:delText>
        </w:r>
        <w:r>
          <w:delText>FG1</w:delText>
        </w:r>
        <w:r w:rsidR="00F14CB8">
          <w:delText>) and 74 events (</w:delText>
        </w:r>
        <w:r>
          <w:delText>FG3</w:delText>
        </w:r>
        <w:r w:rsidR="00F14CB8">
          <w:delText>)</w:delText>
        </w:r>
        <w:r>
          <w:delText>. Of those storms, 42 events had data for P, Q, an</w:delText>
        </w:r>
        <w:r w:rsidR="00F14CB8">
          <w:delText>d SSC at both FG1 and FG3</w:delText>
        </w:r>
        <w:r>
          <w:delText>. SSY data from interpolated grab samples were collected at FG2 for 8 storms to calculate SSY</w:delText>
        </w:r>
        <w:r w:rsidRPr="001E37AA">
          <w:rPr>
            <w:vertAlign w:val="subscript"/>
          </w:rPr>
          <w:delText>EV</w:delText>
        </w:r>
        <w:r>
          <w:delText xml:space="preserve"> from the LOWER_QUARRY and LOWER_VILLAGE subwatersheds separately. Storm event durations ranged from 1 hour to 2 days, with mean duration of 13 hours.</w:delText>
        </w:r>
      </w:del>
    </w:p>
    <w:p w14:paraId="0B415506" w14:textId="77777777" w:rsidR="00A955CD" w:rsidRDefault="00F14CB8">
      <w:pPr>
        <w:rPr>
          <w:del w:id="1199" w:author="Alex Messina" w:date="2016-02-16T18:58:00Z"/>
        </w:rPr>
      </w:pPr>
      <w:del w:id="1200" w:author="Alex Messina" w:date="2016-02-16T18:58:00Z">
        <w:r>
          <w:delText>For the 42 storms with complete data</w:delText>
        </w:r>
        <w:r w:rsidR="006F5A12">
          <w:delText xml:space="preserve"> at </w:delText>
        </w:r>
        <w:r>
          <w:delText xml:space="preserve">both </w:delText>
        </w:r>
        <w:r w:rsidR="006F5A12">
          <w:delText>FG1 and FG3 (Table 2)</w:delText>
        </w:r>
        <w:r>
          <w:delText xml:space="preserve">, </w:delText>
        </w:r>
        <w:r w:rsidR="00003545">
          <w:delText>SSY</w:delText>
        </w:r>
        <w:r w:rsidR="00A15AFB">
          <w:rPr>
            <w:vertAlign w:val="subscript"/>
          </w:rPr>
          <w:delText>EV_T</w:delText>
        </w:r>
        <w:r w:rsidR="00003545">
          <w:rPr>
            <w:vertAlign w:val="subscript"/>
          </w:rPr>
          <w:delText>OTAL</w:delText>
        </w:r>
        <w:r w:rsidR="006F5A12">
          <w:delText xml:space="preserve"> was 129±121 tons, with 17±7 ton</w:delText>
        </w:r>
        <w:r>
          <w:delText xml:space="preserve">s </w:delText>
        </w:r>
        <w:r w:rsidR="006F5A12">
          <w:delText>from the UPPER subwatershed and 112 tons</w:delText>
        </w:r>
        <w:r>
          <w:delText xml:space="preserve"> </w:delText>
        </w:r>
        <w:r w:rsidR="006F5A12">
          <w:delText xml:space="preserve">from the LOWER subwatershed. The UPPER and LOWER subwatersheds are similar in size (0.90 km² and 0.88 km²) but </w:delText>
        </w:r>
        <w:r w:rsidR="00003545">
          <w:delText>SSY</w:delText>
        </w:r>
        <w:r w:rsidR="00A15AFB">
          <w:rPr>
            <w:vertAlign w:val="subscript"/>
          </w:rPr>
          <w:delText>EV_L</w:delText>
        </w:r>
        <w:r w:rsidR="00003545">
          <w:rPr>
            <w:vertAlign w:val="subscript"/>
          </w:rPr>
          <w:delText>OWER</w:delText>
        </w:r>
        <w:r w:rsidR="006F5A12">
          <w:delText xml:space="preserve"> </w:delText>
        </w:r>
        <w:r w:rsidR="00B01BBA">
          <w:delText>accounted f</w:delText>
        </w:r>
        <w:r w:rsidR="006F5A12">
          <w:delText>or 87% of SSY</w:delText>
        </w:r>
        <w:r w:rsidR="00A15AFB">
          <w:rPr>
            <w:vertAlign w:val="subscript"/>
          </w:rPr>
          <w:delText>EV</w:delText>
        </w:r>
        <w:r w:rsidR="006F5A12">
          <w:delText xml:space="preserve"> at the watershed outlet (Table 2). The DR estimated </w:delText>
        </w:r>
        <w:r w:rsidR="00E76C66">
          <w:delText xml:space="preserve">using Equation </w:delText>
        </w:r>
      </w:del>
      <w:ins w:id="1201" w:author="Alex Messina" w:date="2016-02-16T18:58:00Z">
        <w:r w:rsidR="00400A1E">
          <w:t>1.</w:t>
        </w:r>
      </w:ins>
      <w:r w:rsidR="00400A1E">
        <w:t>4</w:t>
      </w:r>
      <w:del w:id="1202" w:author="Alex Messina" w:date="2016-02-16T18:58:00Z">
        <w:r w:rsidR="0097421E">
          <w:delText>,</w:delText>
        </w:r>
        <w:r w:rsidR="00E76C66">
          <w:delText xml:space="preserve"> with </w:delText>
        </w:r>
        <w:r w:rsidR="00003545">
          <w:delText>sSSY</w:delText>
        </w:r>
        <w:r w:rsidR="00A15AFB">
          <w:rPr>
            <w:vertAlign w:val="subscript"/>
          </w:rPr>
          <w:delText>EV_U</w:delText>
        </w:r>
        <w:r w:rsidR="00003545">
          <w:rPr>
            <w:vertAlign w:val="subscript"/>
          </w:rPr>
          <w:delText>PPER</w:delText>
        </w:r>
        <w:r w:rsidR="00B01BBA">
          <w:delText xml:space="preserve"> = </w:delText>
        </w:r>
        <w:r w:rsidR="006F5A12">
          <w:delText>18.8 tons/km²</w:delText>
        </w:r>
        <w:r w:rsidR="0097421E">
          <w:delText>,</w:delText>
        </w:r>
        <w:r w:rsidR="006F5A12">
          <w:delText xml:space="preserve"> suggests sSSY</w:delText>
        </w:r>
        <w:r w:rsidR="00A15AFB">
          <w:rPr>
            <w:vertAlign w:val="subscript"/>
          </w:rPr>
          <w:delText>EV</w:delText>
        </w:r>
        <w:r w:rsidR="006F5A12">
          <w:delText xml:space="preserve"> has increased by 6.8x in the LOWER subwatershed, and 3.9x for the TOTAL watershed</w:delText>
        </w:r>
        <w:r w:rsidR="00E76C66">
          <w:delText xml:space="preserve"> compared with undisturbed forest</w:delText>
        </w:r>
        <w:r w:rsidR="006F5A12">
          <w:delText>.</w:delText>
        </w:r>
      </w:del>
    </w:p>
    <w:p w14:paraId="646779C1" w14:textId="77777777" w:rsidR="001B6A9A" w:rsidRDefault="001B6A9A" w:rsidP="001B6A9A">
      <w:pPr>
        <w:ind w:firstLine="0"/>
        <w:rPr>
          <w:moveFrom w:id="1203" w:author="Alex Messina" w:date="2016-02-16T18:58:00Z"/>
        </w:rPr>
      </w:pPr>
      <w:moveFromRangeStart w:id="1204" w:author="Alex Messina" w:date="2016-02-16T18:58:00Z" w:name="move443412451"/>
      <w:moveFrom w:id="1205" w:author="Alex Messina" w:date="2016-02-16T18:58:00Z">
        <w:r>
          <w:t>&lt;Table 2 here please&gt;</w:t>
        </w:r>
      </w:moveFrom>
    </w:p>
    <w:moveFromRangeEnd w:id="1204"/>
    <w:p w14:paraId="30ACEC18" w14:textId="77777777" w:rsidR="00A955CD" w:rsidRDefault="00B01BBA">
      <w:pPr>
        <w:rPr>
          <w:moveFrom w:id="1206" w:author="Alex Messina" w:date="2016-02-16T18:58:00Z"/>
        </w:rPr>
      </w:pPr>
      <w:del w:id="1207" w:author="Alex Messina" w:date="2016-02-16T18:58:00Z">
        <w:r>
          <w:delText>Disturbed areas accounted for 10% of the LOWER subwatershed area but a</w:delText>
        </w:r>
        <w:r w:rsidR="00A15AFB">
          <w:delText>pproximately</w:delText>
        </w:r>
        <w:r w:rsidR="006F5A12">
          <w:delText xml:space="preserve"> 87% of </w:delText>
        </w:r>
        <w:r>
          <w:delText xml:space="preserve">the </w:delText>
        </w:r>
        <w:r w:rsidR="00003545">
          <w:delText>SSY</w:delText>
        </w:r>
        <w:r w:rsidR="00A15AFB">
          <w:rPr>
            <w:vertAlign w:val="subscript"/>
          </w:rPr>
          <w:delText>EV</w:delText>
        </w:r>
        <w:r>
          <w:delText xml:space="preserve"> from the LOWER subwater</w:delText>
        </w:r>
        <w:r w:rsidR="00E76C66">
          <w:delText>shed</w:delText>
        </w:r>
        <w:r w:rsidR="006F5A12">
          <w:delText xml:space="preserve">. </w:delText>
        </w:r>
        <w:r>
          <w:delText>O</w:delText>
        </w:r>
        <w:r w:rsidR="006F5A12">
          <w:delText xml:space="preserve">nly 5.2% of the TOTAL watershed </w:delText>
        </w:r>
        <w:r>
          <w:delText>area was</w:delText>
        </w:r>
        <w:r w:rsidR="006F5A12">
          <w:delText xml:space="preserve"> disturbed, </w:delText>
        </w:r>
        <w:r>
          <w:delText xml:space="preserve">but </w:delText>
        </w:r>
        <w:r w:rsidR="006F5A12">
          <w:delText>SSY from disturbe</w:delText>
        </w:r>
        <w:r w:rsidR="002A1C32">
          <w:delText>d areas accounted for 75% of</w:delText>
        </w:r>
        <w:r w:rsidR="006F5A12">
          <w:delText xml:space="preserve"> </w:delText>
        </w:r>
        <w:r w:rsidR="00003545">
          <w:delText>SSY</w:delText>
        </w:r>
        <w:r w:rsidR="00044F34" w:rsidRPr="00044F34">
          <w:rPr>
            <w:vertAlign w:val="subscript"/>
          </w:rPr>
          <w:delText xml:space="preserve"> </w:delText>
        </w:r>
        <w:r w:rsidR="00044F34" w:rsidRPr="001E37AA">
          <w:rPr>
            <w:vertAlign w:val="subscript"/>
          </w:rPr>
          <w:delText>EV</w:delText>
        </w:r>
        <w:r w:rsidR="00044F34">
          <w:rPr>
            <w:vertAlign w:val="subscript"/>
          </w:rPr>
          <w:delText>_</w:delText>
        </w:r>
        <w:r w:rsidR="00003545">
          <w:rPr>
            <w:vertAlign w:val="subscript"/>
          </w:rPr>
          <w:delText>TOTAL</w:delText>
        </w:r>
        <w:r w:rsidR="00C61F74">
          <w:delText>.</w:delText>
        </w:r>
        <w:r w:rsidR="006F5A12">
          <w:delText xml:space="preserve"> sSSY from disturbed areas in the LOWER</w:delText>
        </w:r>
      </w:del>
      <w:moveFromRangeStart w:id="1208" w:author="Alex Messina" w:date="2016-02-16T18:58:00Z" w:name="move443412452"/>
      <w:moveFrom w:id="1209" w:author="Alex Messina" w:date="2016-02-16T18:58:00Z">
        <w:r w:rsidR="006F5A12">
          <w:t xml:space="preserve"> subwatershed was 1,095 tons/km², or 58x the sSSY of undisturbed forest</w:t>
        </w:r>
        <w:r w:rsidR="00F0753F">
          <w:t xml:space="preserve"> (Table 3)</w:t>
        </w:r>
        <w:r w:rsidR="006F5A12">
          <w:t>.</w:t>
        </w:r>
      </w:moveFrom>
    </w:p>
    <w:p w14:paraId="74EA1E85" w14:textId="77777777" w:rsidR="00F0753F" w:rsidRDefault="00F0753F" w:rsidP="00F0753F">
      <w:pPr>
        <w:ind w:firstLine="0"/>
        <w:rPr>
          <w:moveFrom w:id="1210" w:author="Alex Messina" w:date="2016-02-16T18:58:00Z"/>
        </w:rPr>
      </w:pPr>
      <w:moveFrom w:id="1211" w:author="Alex Messina" w:date="2016-02-16T18:58:00Z">
        <w:r>
          <w:t>&lt;Table 3 here please&gt;</w:t>
        </w:r>
      </w:moveFrom>
    </w:p>
    <w:moveFromRangeEnd w:id="1208"/>
    <w:p w14:paraId="54A1D14C" w14:textId="77777777" w:rsidR="00A955CD" w:rsidRDefault="00B71433">
      <w:pPr>
        <w:rPr>
          <w:del w:id="1212" w:author="Alex Messina" w:date="2016-02-16T18:58:00Z"/>
        </w:rPr>
      </w:pPr>
      <w:del w:id="1213" w:author="Alex Messina" w:date="2016-02-16T18:58:00Z">
        <w:r>
          <w:delText xml:space="preserve">The separate contributions </w:delText>
        </w:r>
        <w:r w:rsidR="00F27394">
          <w:delText>to SSY from</w:delText>
        </w:r>
        <w:r>
          <w:delText xml:space="preserve"> the quarry and village </w:delText>
        </w:r>
        <w:r w:rsidR="00F27394">
          <w:delText>were</w:delText>
        </w:r>
        <w:r>
          <w:delText xml:space="preserve"> determined for eight storm events (Table 4)</w:delText>
        </w:r>
        <w:r w:rsidR="009862AA">
          <w:delText xml:space="preserve">, where </w:delText>
        </w:r>
        <w:r w:rsidR="006F5A12">
          <w:delText xml:space="preserve">29% </w:delText>
        </w:r>
        <w:r w:rsidR="009862AA">
          <w:delText>of SSY</w:delText>
        </w:r>
        <w:r w:rsidR="009862AA">
          <w:rPr>
            <w:vertAlign w:val="subscript"/>
          </w:rPr>
          <w:delText>EV</w:delText>
        </w:r>
        <w:r w:rsidR="009862AA">
          <w:delText xml:space="preserve"> came </w:delText>
        </w:r>
        <w:r w:rsidR="006F5A12">
          <w:delText xml:space="preserve">from the UPPER subwatershed, 36% from the LOWER_QUARRY subwatershed, and 35% from the LOWER_VILLAGE subwatershed. sSSY from the UPPER, LOWER_QUARRY, and LOWER_VILLAGE subwatersheds, and the TOTAL watershed was 15, 61, 27, and 26 tons/km², respectively. </w:delText>
        </w:r>
        <w:r w:rsidR="00B01BBA">
          <w:delText xml:space="preserve">The storms in Table 4 </w:delText>
        </w:r>
        <w:r w:rsidR="006F5A12">
          <w:delText xml:space="preserve">show a </w:delText>
        </w:r>
        <w:r w:rsidR="00E76C66">
          <w:delText>smaller</w:delText>
        </w:r>
        <w:r w:rsidR="006F5A12">
          <w:delText xml:space="preserve"> increase in SSY from the TOTAL watershed</w:delText>
        </w:r>
        <w:r w:rsidR="00B01BBA">
          <w:delText xml:space="preserve"> (</w:delText>
        </w:r>
        <w:r w:rsidR="006F5A12">
          <w:delText>1.7x</w:delText>
        </w:r>
        <w:r w:rsidR="00B01BBA">
          <w:delText xml:space="preserve"> SSY</w:delText>
        </w:r>
        <w:r w:rsidR="000405F2">
          <w:rPr>
            <w:vertAlign w:val="subscript"/>
          </w:rPr>
          <w:delText>UPPER</w:delText>
        </w:r>
        <w:r w:rsidR="00B01BBA">
          <w:delText>)</w:delText>
        </w:r>
        <w:r w:rsidR="006F5A12">
          <w:delText xml:space="preserve"> </w:delText>
        </w:r>
        <w:r w:rsidR="000405F2">
          <w:delText>compared with the 42 storms with data at FG1 and FG3 (3</w:delText>
        </w:r>
        <w:r w:rsidR="00E76C66">
          <w:delText>.9x SSY</w:delText>
        </w:r>
        <w:r w:rsidR="00E76C66" w:rsidRPr="00C61F74">
          <w:rPr>
            <w:vertAlign w:val="subscript"/>
          </w:rPr>
          <w:delText>UPPER</w:delText>
        </w:r>
        <w:r w:rsidR="000405F2">
          <w:delText xml:space="preserve"> Table 2)</w:delText>
        </w:r>
        <w:r w:rsidR="00DC6CD5">
          <w:delText>, so these storms may underrepresent the contributions of the quarry and village to SSY.</w:delText>
        </w:r>
        <w:r w:rsidR="000B0813">
          <w:delText xml:space="preserve"> </w:delText>
        </w:r>
        <w:r w:rsidR="006F5A12">
          <w:delText>sSSY increased by 4.</w:delText>
        </w:r>
        <w:r>
          <w:delText>1</w:delText>
        </w:r>
        <w:r w:rsidR="006F5A12">
          <w:delText>x in the LOWER_QUARRY subwatershed and 1.8x in the LOWER_VILLAGE subwatershed</w:delText>
        </w:r>
        <w:r w:rsidR="000405F2">
          <w:delText xml:space="preserve"> compared with the undisturbed UPPER watershed</w:delText>
        </w:r>
        <w:r w:rsidR="006F5A12">
          <w:delText>.</w:delText>
        </w:r>
      </w:del>
    </w:p>
    <w:p w14:paraId="5EE7298C" w14:textId="77777777" w:rsidR="009F08A9" w:rsidRDefault="009F08A9" w:rsidP="009F08A9">
      <w:pPr>
        <w:ind w:firstLine="0"/>
        <w:rPr>
          <w:moveFrom w:id="1214" w:author="Alex Messina" w:date="2016-02-16T18:58:00Z"/>
        </w:rPr>
      </w:pPr>
      <w:moveFromRangeStart w:id="1215" w:author="Alex Messina" w:date="2016-02-16T18:58:00Z" w:name="move443412453"/>
      <w:moveFrom w:id="1216" w:author="Alex Messina" w:date="2016-02-16T18:58:00Z">
        <w:r>
          <w:t>&lt;Table 4 here please&gt;</w:t>
        </w:r>
      </w:moveFrom>
    </w:p>
    <w:moveFromRangeEnd w:id="1215"/>
    <w:p w14:paraId="432BD17B" w14:textId="77777777" w:rsidR="00A955CD" w:rsidRDefault="006F5A12" w:rsidP="009F08A9">
      <w:pPr>
        <w:rPr>
          <w:moveFrom w:id="1217" w:author="Alex Messina" w:date="2016-02-16T18:58:00Z"/>
        </w:rPr>
      </w:pPr>
      <w:del w:id="1218" w:author="Alex Messina" w:date="2016-02-16T18:58:00Z">
        <w:r>
          <w:delText xml:space="preserve">Very small fractions of the subwatershed areas are disturbed, yet roughly 77% of </w:delText>
        </w:r>
        <w:r w:rsidR="00003545">
          <w:delText>SSY</w:delText>
        </w:r>
        <w:r w:rsidR="00044F34" w:rsidRPr="00044F34">
          <w:rPr>
            <w:vertAlign w:val="subscript"/>
          </w:rPr>
          <w:delText xml:space="preserve"> </w:delText>
        </w:r>
        <w:r w:rsidR="00044F34" w:rsidRPr="001E37AA">
          <w:rPr>
            <w:vertAlign w:val="subscript"/>
          </w:rPr>
          <w:delText>EV</w:delText>
        </w:r>
        <w:r w:rsidR="00044F34">
          <w:rPr>
            <w:vertAlign w:val="subscript"/>
          </w:rPr>
          <w:delText>_</w:delText>
        </w:r>
        <w:r w:rsidR="00003545">
          <w:rPr>
            <w:vertAlign w:val="subscript"/>
          </w:rPr>
          <w:delText>LOWER_QUARRY</w:delText>
        </w:r>
        <w:r>
          <w:delText xml:space="preserve"> (6.5% disturbed) and 51% of </w:delText>
        </w:r>
        <w:r w:rsidR="00003545">
          <w:delText>SSY</w:delText>
        </w:r>
        <w:r w:rsidR="00044F34" w:rsidRPr="00044F34">
          <w:rPr>
            <w:vertAlign w:val="subscript"/>
          </w:rPr>
          <w:delText xml:space="preserve"> </w:delText>
        </w:r>
        <w:r w:rsidR="00044F34" w:rsidRPr="001E37AA">
          <w:rPr>
            <w:vertAlign w:val="subscript"/>
          </w:rPr>
          <w:delText>EV</w:delText>
        </w:r>
        <w:r w:rsidR="00044F34">
          <w:rPr>
            <w:vertAlign w:val="subscript"/>
          </w:rPr>
          <w:delText>_</w:delText>
        </w:r>
        <w:r w:rsidR="00003545">
          <w:rPr>
            <w:vertAlign w:val="subscript"/>
          </w:rPr>
          <w:delText>LOWER_VILLAGE</w:delText>
        </w:r>
        <w:r>
          <w:delText xml:space="preserve"> (11.7% disturbed) subwatersheds was from disturbed areas. Similarly, 5.2% of the TOTAL watershed </w:delText>
        </w:r>
        <w:r w:rsidR="00707248">
          <w:delText>was</w:delText>
        </w:r>
        <w:r>
          <w:delText xml:space="preserve"> disturbed</w:delText>
        </w:r>
        <w:r w:rsidR="00707248">
          <w:delText xml:space="preserve"> but </w:delText>
        </w:r>
        <w:r>
          <w:delText xml:space="preserve">75-45% of </w:delText>
        </w:r>
        <w:r w:rsidR="00003545">
          <w:delText>SSY</w:delText>
        </w:r>
        <w:r w:rsidR="00044F34" w:rsidRPr="00044F34">
          <w:rPr>
            <w:vertAlign w:val="subscript"/>
          </w:rPr>
          <w:delText xml:space="preserve"> </w:delText>
        </w:r>
        <w:r w:rsidR="00044F34" w:rsidRPr="001E37AA">
          <w:rPr>
            <w:vertAlign w:val="subscript"/>
          </w:rPr>
          <w:delText>EV</w:delText>
        </w:r>
        <w:r w:rsidR="00044F34">
          <w:rPr>
            <w:vertAlign w:val="subscript"/>
          </w:rPr>
          <w:delText>_</w:delText>
        </w:r>
        <w:r w:rsidR="00003545">
          <w:rPr>
            <w:vertAlign w:val="subscript"/>
          </w:rPr>
          <w:delText>TOTAL</w:delText>
        </w:r>
        <w:r>
          <w:delText xml:space="preserve"> was from disturbed areas</w:delText>
        </w:r>
        <w:r w:rsidR="00C10170">
          <w:delText xml:space="preserve"> (Tables 3 and 5)</w:delText>
        </w:r>
        <w:r>
          <w:delText xml:space="preserve">. </w:delText>
        </w:r>
        <w:r w:rsidR="005725D0">
          <w:delText>The quarry</w:delText>
        </w:r>
        <w:r>
          <w:delText xml:space="preserve"> significantly increased </w:delText>
        </w:r>
        <w:r w:rsidR="00707248">
          <w:delText>SSY</w:delText>
        </w:r>
        <w:r>
          <w:delText xml:space="preserve"> and contributed the majority of SSY from disturbed areas in Faga'alu watershed. sSSY from disturbed areas in the UPPER</w:delText>
        </w:r>
        <w:r w:rsidR="00F27394">
          <w:delText xml:space="preserve"> (37</w:delText>
        </w:r>
        <w:r w:rsidR="00280E1A">
          <w:delText xml:space="preserve"> tons/km²)</w:delText>
        </w:r>
        <w:r>
          <w:delText>, LOWER_QUARRY</w:delText>
        </w:r>
        <w:r w:rsidR="00280E1A">
          <w:delText xml:space="preserve"> (72</w:delText>
        </w:r>
        <w:r w:rsidR="00F27394">
          <w:delText xml:space="preserve">2 </w:delText>
        </w:r>
        <w:r w:rsidR="00C10170">
          <w:delText>tons/km²</w:delText>
        </w:r>
        <w:r w:rsidR="00280E1A">
          <w:delText>)</w:delText>
        </w:r>
        <w:r>
          <w:delText xml:space="preserve">, and LOWER_VILLAGE subwatersheds </w:delText>
        </w:r>
        <w:r w:rsidR="00F27394">
          <w:delText>(116</w:delText>
        </w:r>
        <w:r w:rsidR="00C10170">
          <w:delText xml:space="preserve"> tons/km²</w:delText>
        </w:r>
        <w:r w:rsidR="00280E1A">
          <w:delText xml:space="preserve">) </w:delText>
        </w:r>
        <w:r>
          <w:delText>suggest</w:delText>
        </w:r>
        <w:r w:rsidR="00280E1A">
          <w:delText>ed</w:delText>
        </w:r>
        <w:r>
          <w:delText xml:space="preserve"> that disturbed areas increase sSSY over forested conditions by 49x and 8x in the LOWER_QUARRY and LOWER_VILLAGE subwatersheds, respectively. Human disturbance in the LOWER_VILLAGE subwatershed also increased SSY</w:delText>
        </w:r>
      </w:del>
      <w:moveFromRangeStart w:id="1219" w:author="Alex Messina" w:date="2016-02-16T18:58:00Z" w:name="move443412454"/>
      <w:moveFrom w:id="1220" w:author="Alex Messina" w:date="2016-02-16T18:58:00Z">
        <w:r>
          <w:t xml:space="preserve"> above natural levels but the magnitude of disturbance was much </w:t>
        </w:r>
        <w:r w:rsidR="00326C8A">
          <w:t>l</w:t>
        </w:r>
        <w:r w:rsidR="00CB6F88">
          <w:t>ower</w:t>
        </w:r>
        <w:r>
          <w:t xml:space="preserve"> than the quarry.</w:t>
        </w:r>
      </w:moveFrom>
    </w:p>
    <w:p w14:paraId="0310256B" w14:textId="77777777" w:rsidR="00F0753F" w:rsidRDefault="00F0753F" w:rsidP="009F08A9">
      <w:pPr>
        <w:ind w:firstLine="0"/>
        <w:rPr>
          <w:moveFrom w:id="1221" w:author="Alex Messina" w:date="2016-02-16T18:58:00Z"/>
        </w:rPr>
      </w:pPr>
      <w:moveFrom w:id="1222" w:author="Alex Messina" w:date="2016-02-16T18:58:00Z">
        <w:r>
          <w:t>&lt;Table 5 here please&gt;</w:t>
        </w:r>
      </w:moveFrom>
    </w:p>
    <w:moveFromRangeEnd w:id="1219"/>
    <w:p w14:paraId="1825F3EF" w14:textId="1D782329" w:rsidR="00400A1E" w:rsidRDefault="00DA6C4F" w:rsidP="00400A1E">
      <w:pPr>
        <w:pStyle w:val="Heading4"/>
      </w:pPr>
      <w:del w:id="1223" w:author="Alex Messina" w:date="2016-02-16T18:58:00Z">
        <w:r>
          <w:delText>4.</w:delText>
        </w:r>
        <w:r w:rsidR="000B0813">
          <w:delText>2.3</w:delText>
        </w:r>
      </w:del>
      <w:r w:rsidR="00400A1E">
        <w:t xml:space="preserve"> Cumulative Probable Error (PE)</w:t>
      </w:r>
    </w:p>
    <w:p w14:paraId="030BDA4A" w14:textId="5099EF5F" w:rsidR="00400A1E" w:rsidRDefault="00400A1E" w:rsidP="00400A1E">
      <w:r>
        <w:t xml:space="preserve">Cumulative Probable </w:t>
      </w:r>
      <w:del w:id="1224" w:author="Alex Messina" w:date="2016-02-16T18:58:00Z">
        <w:r w:rsidR="00DA6C4F">
          <w:delText>Error (RMSE %) for</w:delText>
        </w:r>
      </w:del>
      <w:ins w:id="1225" w:author="Alex Messina" w:date="2016-02-16T18:58:00Z">
        <w:r>
          <w:t>Errors (PE) in</w:t>
        </w:r>
      </w:ins>
      <w:r>
        <w:t xml:space="preserve"> </w:t>
      </w:r>
      <w:r w:rsidR="001A74F8">
        <w:t>SSY</w:t>
      </w:r>
      <w:r w:rsidR="001A74F8" w:rsidRPr="001A74F8">
        <w:rPr>
          <w:vertAlign w:val="subscript"/>
        </w:rPr>
        <w:t>EV</w:t>
      </w:r>
      <w:del w:id="1226" w:author="Alex Messina" w:date="2016-02-16T18:58:00Z">
        <w:r w:rsidR="00DA6C4F">
          <w:delText xml:space="preserve"> estimates were</w:delText>
        </w:r>
      </w:del>
      <w:ins w:id="1227" w:author="Alex Messina" w:date="2016-02-16T18:58:00Z">
        <w:r w:rsidR="000E7407">
          <w:t>,</w:t>
        </w:r>
      </w:ins>
      <w:r w:rsidR="000E7407">
        <w:t xml:space="preserve"> calculated from </w:t>
      </w:r>
      <w:del w:id="1228" w:author="Alex Messina" w:date="2016-02-16T18:58:00Z">
        <w:r w:rsidR="00DA6C4F">
          <w:delText xml:space="preserve">the </w:delText>
        </w:r>
      </w:del>
      <w:r w:rsidR="000E7407">
        <w:t xml:space="preserve">measurement </w:t>
      </w:r>
      <w:del w:id="1229" w:author="Alex Messina" w:date="2016-02-16T18:58:00Z">
        <w:r w:rsidR="00DA6C4F">
          <w:delText xml:space="preserve">errors for Q (8.5%) and SSC grab samples (16.3%), and the </w:delText>
        </w:r>
      </w:del>
      <w:ins w:id="1230" w:author="Alex Messina" w:date="2016-02-16T18:58:00Z">
        <w:r w:rsidR="000E7407">
          <w:t xml:space="preserve">and </w:t>
        </w:r>
      </w:ins>
      <w:r w:rsidR="000E7407">
        <w:t xml:space="preserve">model errors </w:t>
      </w:r>
      <w:del w:id="1231" w:author="Alex Messina" w:date="2016-02-16T18:58:00Z">
        <w:r w:rsidR="00DA6C4F">
          <w:delText>of the respective stage-Q and T-SSC relationships for that location. Cumulative Probable Errors (PE) in SSY</w:delText>
        </w:r>
        <w:r w:rsidR="00DA6C4F">
          <w:rPr>
            <w:vertAlign w:val="subscript"/>
          </w:rPr>
          <w:delText>EV</w:delText>
        </w:r>
      </w:del>
      <w:ins w:id="1232" w:author="Alex Messina" w:date="2016-02-16T18:58:00Z">
        <w:r w:rsidR="000E7407">
          <w:t>in Q and SSC data,</w:t>
        </w:r>
      </w:ins>
      <w:r w:rsidR="000E7407">
        <w:t xml:space="preserve"> </w:t>
      </w:r>
      <w:r>
        <w:t xml:space="preserve">were 28-49% (μ=43%) at FG1 and 36-118% (μ=94%) at FG3. </w:t>
      </w:r>
    </w:p>
    <w:p w14:paraId="78C200C7" w14:textId="2DA06013" w:rsidR="00400A1E" w:rsidRDefault="00AC0E34" w:rsidP="00400A1E">
      <w:r>
        <w:t xml:space="preserve">The measurement error </w:t>
      </w:r>
      <w:del w:id="1233" w:author="Alex Messina" w:date="2016-02-16T18:58:00Z">
        <w:r w:rsidR="00DA6C4F">
          <w:delText xml:space="preserve">(RMSE) </w:delText>
        </w:r>
      </w:del>
      <w:r w:rsidR="00400A1E">
        <w:t>for Q at FG1 and FG3 was 8</w:t>
      </w:r>
      <w:del w:id="1234" w:author="Alex Messina" w:date="2016-02-16T18:58:00Z">
        <w:r w:rsidR="00DA6C4F">
          <w:delText>.5 %, which included error in the</w:delText>
        </w:r>
      </w:del>
      <w:ins w:id="1235" w:author="Alex Messina" w:date="2016-02-16T18:58:00Z">
        <w:r w:rsidR="00400A1E">
          <w:t>%, includ</w:t>
        </w:r>
        <w:r w:rsidR="000E7407">
          <w:t>ing</w:t>
        </w:r>
      </w:ins>
      <w:r w:rsidR="00400A1E">
        <w:t xml:space="preserve"> area-velocity measurements (6%), continuous Q measurement in a natural channel (6%), pressure transducer error (0.1%), and streambed condition (firm, stable bed=0%) (DUET-H/WQ look-up table </w:t>
      </w:r>
      <w:r w:rsidR="00400A1E">
        <w:fldChar w:fldCharType="begin" w:fldLock="1"/>
      </w:r>
      <w:r w:rsidR="00400A1E">
        <w:instrText>ADDIN CSL_CITATION { "citationItems" : [ { "id" : "ITEM-1", "itemData" : { "author" : [ { "dropping-particle" : "", "family" : "Harmel", "given" : "R D", "non-dropping-particle" : "", "parse-names" : false, "suffix" : "" }, { "dropping-particle" : "", "family" : "Cooper", "given" : "R J", "non-dropping-particle" : "", "parse-names" : false, "suffix" : "" }, { "dropping-particle" : "", "family" : "Slade", "given" : "R M", "non-dropping-particle" : "", "parse-names" : false, "suffix" : "" }, { "dropping-particle" : "", "family" : "Haney", "given" : "R L", "non-dropping-particle" : "", "parse-names" : false, "suffix" : "" }, { "dropping-particle" : "", "family" : "Arnold", "given" : "J G", "non-dropping-particle" : "", "parse-names" : false, "suffix" : "" } ], "container-title" : "Transactions of the American Society of Agricultural and Biological Engineers", "id" : "ITEM-1", "issue" : "3", "issued" : { "date-parts" : [ [ "2006" ] ] }, "page" : "689-701", "title" : "Cumulative uncertainty in measured streamflow and water quality data for small watersheds", "type" : "article-journal", "volume" : "49" }, "uris" : [ "http://www.mendeley.com/documents/?uuid=e6291eb2-0791-4944-8949-b1f8a0a10340" ] } ], "mendeley" : { "formattedCitation" : "(Harmel et al., 2006)", "plainTextFormattedCitation" : "(Harmel et al., 2006)", "previouslyFormattedCitation" : "(Harmel et al., 2006)" }, "properties" : { "noteIndex" : 0 }, "schema" : "https://github.com/citation-style-language/schema/raw/master/csl-citation.json" }</w:instrText>
      </w:r>
      <w:r w:rsidR="00400A1E">
        <w:fldChar w:fldCharType="separate"/>
      </w:r>
      <w:r w:rsidR="00400A1E" w:rsidRPr="00E153E3">
        <w:rPr>
          <w:noProof/>
        </w:rPr>
        <w:t>(Harmel et al., 2006)</w:t>
      </w:r>
      <w:r w:rsidR="00400A1E">
        <w:fldChar w:fldCharType="end"/>
      </w:r>
      <w:r>
        <w:t xml:space="preserve">). </w:t>
      </w:r>
      <w:del w:id="1236" w:author="Alex Messina" w:date="2016-02-16T18:58:00Z">
        <w:r w:rsidR="00DA6C4F">
          <w:delText>The model</w:delText>
        </w:r>
      </w:del>
      <w:ins w:id="1237" w:author="Alex Messina" w:date="2016-02-16T18:58:00Z">
        <w:r>
          <w:t>M</w:t>
        </w:r>
        <w:r w:rsidR="00400A1E">
          <w:t>odel</w:t>
        </w:r>
      </w:ins>
      <w:r w:rsidR="00400A1E">
        <w:t xml:space="preserve"> errors</w:t>
      </w:r>
      <w:del w:id="1238" w:author="Alex Messina" w:date="2016-02-16T18:58:00Z">
        <w:r w:rsidR="00DA6C4F">
          <w:delText xml:space="preserve"> (RMSE)</w:delText>
        </w:r>
      </w:del>
      <w:r w:rsidR="00400A1E">
        <w:t xml:space="preserve"> were 32% for the stage-Q rating curve using Manning's equation at FG3, and 22% using HEC-RAS at FG1.</w:t>
      </w:r>
    </w:p>
    <w:p w14:paraId="1C78D978" w14:textId="6398EEF1" w:rsidR="00400A1E" w:rsidRDefault="00AC0E34" w:rsidP="00AC0E34">
      <w:r>
        <w:t>The measurement error</w:t>
      </w:r>
      <w:r w:rsidR="00400A1E">
        <w:t xml:space="preserve"> </w:t>
      </w:r>
      <w:del w:id="1239" w:author="Alex Messina" w:date="2016-02-16T18:58:00Z">
        <w:r w:rsidR="00DA6C4F">
          <w:delText xml:space="preserve">(RMSE) </w:delText>
        </w:r>
      </w:del>
      <w:r w:rsidR="00400A1E">
        <w:t xml:space="preserve">for SSC was </w:t>
      </w:r>
      <w:r w:rsidR="00BF54FE">
        <w:t>16</w:t>
      </w:r>
      <w:del w:id="1240" w:author="Alex Messina" w:date="2016-02-16T18:58:00Z">
        <w:r w:rsidR="00DA6C4F">
          <w:delText>.3%, which included errors for sample collection and analysis. Sample collection error consisted of</w:delText>
        </w:r>
      </w:del>
      <w:ins w:id="1241" w:author="Alex Messina" w:date="2016-02-16T18:58:00Z">
        <w:r w:rsidR="00BF54FE">
          <w:t xml:space="preserve"> </w:t>
        </w:r>
        <w:r>
          <w:t xml:space="preserve">%, </w:t>
        </w:r>
        <w:r w:rsidR="000E7407">
          <w:t>including</w:t>
        </w:r>
      </w:ins>
      <w:r w:rsidR="00400A1E">
        <w:t xml:space="preserve"> interpolating</w:t>
      </w:r>
      <w:r>
        <w:t xml:space="preserve"> over a 30 min interval (5</w:t>
      </w:r>
      <w:del w:id="1242" w:author="Alex Messina" w:date="2016-02-16T18:58:00Z">
        <w:r w:rsidR="00DA6C4F">
          <w:delText>%) and</w:delText>
        </w:r>
      </w:del>
      <w:ins w:id="1243" w:author="Alex Messina" w:date="2016-02-16T18:58:00Z">
        <w:r>
          <w:t>%),</w:t>
        </w:r>
      </w:ins>
      <w:r w:rsidR="00400A1E">
        <w:t xml:space="preserve"> s</w:t>
      </w:r>
      <w:r>
        <w:t>ampling during stormflows (3</w:t>
      </w:r>
      <w:del w:id="1244" w:author="Alex Messina" w:date="2016-02-16T18:58:00Z">
        <w:r w:rsidR="00DA6C4F">
          <w:delText xml:space="preserve">%). Sample analysis error was from </w:delText>
        </w:r>
      </w:del>
      <w:ins w:id="1245" w:author="Alex Messina" w:date="2016-02-16T18:58:00Z">
        <w:r>
          <w:t xml:space="preserve">%), and </w:t>
        </w:r>
      </w:ins>
      <w:r w:rsidR="00400A1E">
        <w:t>measuring SSC by filtration (3.9</w:t>
      </w:r>
      <w:del w:id="1246" w:author="Alex Messina" w:date="2016-02-16T18:58:00Z">
        <w:r w:rsidR="00DA6C4F">
          <w:delText>%). The model errors (RMSE)</w:delText>
        </w:r>
      </w:del>
      <w:ins w:id="1247" w:author="Alex Messina" w:date="2016-02-16T18:58:00Z">
        <w:r w:rsidR="00400A1E">
          <w:t>%)</w:t>
        </w:r>
        <w:r>
          <w:t xml:space="preserve"> (DUET-H/WQ look-up table </w:t>
        </w:r>
        <w:r>
          <w:fldChar w:fldCharType="begin" w:fldLock="1"/>
        </w:r>
        <w:r>
          <w:instrText>ADDIN CSL_CITATION { "citationItems" : [ { "id" : "ITEM-1", "itemData" : { "author" : [ { "dropping-particle" : "", "family" : "Harmel", "given" : "R D", "non-dropping-particle" : "", "parse-names" : false, "suffix" : "" }, { "dropping-particle" : "", "family" : "Cooper", "given" : "R J", "non-dropping-particle" : "", "parse-names" : false, "suffix" : "" }, { "dropping-particle" : "", "family" : "Slade", "given" : "R M", "non-dropping-particle" : "", "parse-names" : false, "suffix" : "" }, { "dropping-particle" : "", "family" : "Haney", "given" : "R L", "non-dropping-particle" : "", "parse-names" : false, "suffix" : "" }, { "dropping-particle" : "", "family" : "Arnold", "given" : "J G", "non-dropping-particle" : "", "parse-names" : false, "suffix" : "" } ], "container-title" : "Transactions of the American Society of Agricultural and Biological Engineers", "id" : "ITEM-1", "issue" : "3", "issued" : { "date-parts" : [ [ "2006" ] ] }, "page" : "689-701", "title" : "Cumulative uncertainty in measured streamflow and water quality data for small watersheds", "type" : "article-journal", "volume" : "49" }, "uris" : [ "http://www.mendeley.com/documents/?uuid=e6291eb2-0791-4944-8949-b1f8a0a10340" ] } ], "mendeley" : { "formattedCitation" : "(Harmel et al., 2006)", "plainTextFormattedCitation" : "(Harmel et al., 2006)", "previouslyFormattedCitation" : "(Harmel et al., 2006)" }, "properties" : { "noteIndex" : 0 }, "schema" : "https://github.com/citation-style-language/schema/raw/master/csl-citation.json" }</w:instrText>
        </w:r>
        <w:r>
          <w:fldChar w:fldCharType="separate"/>
        </w:r>
        <w:r w:rsidRPr="00E153E3">
          <w:rPr>
            <w:noProof/>
          </w:rPr>
          <w:t>(Harmel et al., 2006)</w:t>
        </w:r>
        <w:r>
          <w:fldChar w:fldCharType="end"/>
        </w:r>
        <w:r>
          <w:t>). M</w:t>
        </w:r>
        <w:r w:rsidR="00400A1E">
          <w:t>od</w:t>
        </w:r>
        <w:r>
          <w:t>el errors</w:t>
        </w:r>
      </w:ins>
      <w:r>
        <w:t xml:space="preserve"> </w:t>
      </w:r>
      <w:r w:rsidR="00400A1E">
        <w:t xml:space="preserve">of the T-SSC relationships were 16% (4 mg/L) for the YSI and TS </w:t>
      </w:r>
      <w:proofErr w:type="spellStart"/>
      <w:r w:rsidR="00400A1E">
        <w:t>turbidimeters</w:t>
      </w:r>
      <w:proofErr w:type="spellEnd"/>
      <w:r w:rsidR="00400A1E">
        <w:t xml:space="preserve"> at FG1, 113% (348 mg/L) for the YSI </w:t>
      </w:r>
      <w:proofErr w:type="spellStart"/>
      <w:r w:rsidR="00400A1E">
        <w:t>turbidimeter</w:t>
      </w:r>
      <w:proofErr w:type="spellEnd"/>
      <w:r w:rsidR="00400A1E">
        <w:t xml:space="preserve"> at FG3, and 46% (48 mg/L) f</w:t>
      </w:r>
      <w:r>
        <w:t xml:space="preserve">or the OBS </w:t>
      </w:r>
      <w:proofErr w:type="spellStart"/>
      <w:r>
        <w:t>turbidimeter</w:t>
      </w:r>
      <w:proofErr w:type="spellEnd"/>
      <w:r>
        <w:t xml:space="preserve"> at FG3.</w:t>
      </w:r>
    </w:p>
    <w:p w14:paraId="203B3195" w14:textId="245375E5" w:rsidR="00210BDF" w:rsidRDefault="00210BDF" w:rsidP="00C93B44">
      <w:pPr>
        <w:pStyle w:val="Heading3"/>
        <w:rPr>
          <w:ins w:id="1248" w:author="Alex Messina" w:date="2016-02-16T18:58:00Z"/>
        </w:rPr>
      </w:pPr>
      <w:ins w:id="1249" w:author="Alex Messina" w:date="2016-02-16T18:58:00Z">
        <w:r w:rsidRPr="00BC019D">
          <w:t xml:space="preserve">4.2 </w:t>
        </w:r>
        <w:r w:rsidRPr="00061A30">
          <w:t xml:space="preserve">Compare </w:t>
        </w:r>
        <w:r w:rsidR="001A74F8">
          <w:t>SSY</w:t>
        </w:r>
        <w:r w:rsidR="001A74F8" w:rsidRPr="001A74F8">
          <w:rPr>
            <w:vertAlign w:val="subscript"/>
          </w:rPr>
          <w:t>EV</w:t>
        </w:r>
        <w:r w:rsidRPr="00F4361A">
          <w:t xml:space="preserve"> for disturbed</w:t>
        </w:r>
        <w:r w:rsidR="00404E3D">
          <w:t xml:space="preserve"> and undisturbed </w:t>
        </w:r>
        <w:r w:rsidRPr="00F4361A">
          <w:t>watersheds</w:t>
        </w:r>
        <w:r w:rsidDel="00210BDF">
          <w:t xml:space="preserve"> </w:t>
        </w:r>
      </w:ins>
    </w:p>
    <w:p w14:paraId="71A3C635" w14:textId="4555603C" w:rsidR="00A955CD" w:rsidRDefault="00F4361A" w:rsidP="000B0813">
      <w:pPr>
        <w:rPr>
          <w:ins w:id="1250" w:author="Alex Messina" w:date="2016-02-16T18:58:00Z"/>
        </w:rPr>
      </w:pPr>
      <w:ins w:id="1251" w:author="Alex Messina" w:date="2016-02-16T18:58:00Z">
        <w:r>
          <w:t xml:space="preserve">A </w:t>
        </w:r>
        <w:r w:rsidR="00A57CFA">
          <w:t>t</w:t>
        </w:r>
        <w:r w:rsidR="001A74F8">
          <w:t>otal</w:t>
        </w:r>
        <w:r>
          <w:t xml:space="preserve"> of 21</w:t>
        </w:r>
        <w:r w:rsidR="00A57CFA">
          <w:t xml:space="preserve">0 storms </w:t>
        </w:r>
        <w:r w:rsidR="00CB6F88">
          <w:t xml:space="preserve">were identified </w:t>
        </w:r>
        <w:r>
          <w:t xml:space="preserve">January, 2012, </w:t>
        </w:r>
        <w:r w:rsidR="00A57CFA">
          <w:t>to</w:t>
        </w:r>
        <w:r>
          <w:t xml:space="preserve"> December</w:t>
        </w:r>
        <w:r w:rsidR="00A57CFA">
          <w:t>,</w:t>
        </w:r>
        <w:r>
          <w:t xml:space="preserve"> 2014. </w:t>
        </w:r>
        <w:r w:rsidR="00A57CFA">
          <w:t>A t</w:t>
        </w:r>
        <w:r w:rsidR="001A74F8">
          <w:t>otal</w:t>
        </w:r>
        <w:r w:rsidR="006E41A9">
          <w:t xml:space="preserve"> </w:t>
        </w:r>
        <w:r w:rsidR="00B71433">
          <w:t xml:space="preserve">of </w:t>
        </w:r>
        <w:r>
          <w:t xml:space="preserve">169 </w:t>
        </w:r>
        <w:r w:rsidR="00A57CFA">
          <w:t>storms</w:t>
        </w:r>
        <w:r>
          <w:t xml:space="preserve"> had simultaneous Q data at FG1 and FG3 (Appendix C, Table 1). </w:t>
        </w:r>
        <w:r w:rsidR="00A57CFA">
          <w:t>SSC data from T or interpolated grab</w:t>
        </w:r>
        <w:r>
          <w:t xml:space="preserve"> samples wer</w:t>
        </w:r>
        <w:r w:rsidR="00F14CB8">
          <w:t>e recorded during 112 (</w:t>
        </w:r>
        <w:r>
          <w:t>FG1</w:t>
        </w:r>
        <w:r w:rsidR="00F14CB8">
          <w:t xml:space="preserve">) and 74 </w:t>
        </w:r>
        <w:r w:rsidR="00A57CFA">
          <w:t>storms</w:t>
        </w:r>
        <w:r w:rsidR="00F14CB8">
          <w:t xml:space="preserve"> (</w:t>
        </w:r>
        <w:r>
          <w:t>FG3</w:t>
        </w:r>
        <w:r w:rsidR="00F14CB8">
          <w:t>)</w:t>
        </w:r>
        <w:r w:rsidR="00A57CFA">
          <w:t>. Of those storms, 42</w:t>
        </w:r>
        <w:r>
          <w:t xml:space="preserve"> had </w:t>
        </w:r>
        <w:r w:rsidR="00A57CFA">
          <w:t xml:space="preserve">simultaneous </w:t>
        </w:r>
        <w:r>
          <w:t>P, Q, an</w:t>
        </w:r>
        <w:r w:rsidR="00F14CB8">
          <w:t>d SSC</w:t>
        </w:r>
        <w:r w:rsidR="00A57CFA">
          <w:t xml:space="preserve"> data</w:t>
        </w:r>
        <w:r w:rsidR="00F14CB8">
          <w:t xml:space="preserve"> at FG1 and FG3</w:t>
        </w:r>
        <w:r>
          <w:t>. SS</w:t>
        </w:r>
        <w:r w:rsidR="00CB4F2B">
          <w:t>C</w:t>
        </w:r>
        <w:r w:rsidRPr="00A57CFA">
          <w:rPr>
            <w:vertAlign w:val="subscript"/>
          </w:rPr>
          <w:t xml:space="preserve"> </w:t>
        </w:r>
        <w:r>
          <w:t xml:space="preserve">data were collected at FG2 for 8 storms to calculate </w:t>
        </w:r>
        <w:r w:rsidR="001A74F8">
          <w:t>SSY</w:t>
        </w:r>
        <w:r w:rsidR="001A74F8" w:rsidRPr="001A74F8">
          <w:rPr>
            <w:vertAlign w:val="subscript"/>
          </w:rPr>
          <w:t>EV</w:t>
        </w:r>
        <w:r>
          <w:t xml:space="preserve"> from the </w:t>
        </w:r>
        <w:proofErr w:type="spellStart"/>
        <w:r w:rsidR="00CB6F88">
          <w:t>Lower</w:t>
        </w:r>
        <w:r w:rsidR="00914625">
          <w:t>_Quarry</w:t>
        </w:r>
        <w:proofErr w:type="spellEnd"/>
        <w:r>
          <w:t xml:space="preserve"> and </w:t>
        </w:r>
        <w:proofErr w:type="spellStart"/>
        <w:r w:rsidR="00CB6F88">
          <w:t>Lower</w:t>
        </w:r>
        <w:r w:rsidR="00914625">
          <w:t>_Village</w:t>
        </w:r>
        <w:proofErr w:type="spellEnd"/>
        <w:r>
          <w:t xml:space="preserve"> </w:t>
        </w:r>
        <w:proofErr w:type="spellStart"/>
        <w:r>
          <w:t>subwatersheds</w:t>
        </w:r>
        <w:proofErr w:type="spellEnd"/>
        <w:r>
          <w:t xml:space="preserve"> separately. Storm event</w:t>
        </w:r>
        <w:r w:rsidR="00CB4F2B">
          <w:t>s</w:t>
        </w:r>
        <w:r>
          <w:t xml:space="preserve"> ranged from 1 hour to 2 days, with mean duration of 13 hours.</w:t>
        </w:r>
      </w:ins>
    </w:p>
    <w:p w14:paraId="1D623173" w14:textId="31C8B0CA" w:rsidR="00CB6F88" w:rsidRPr="00DA6C4F" w:rsidRDefault="00CB6F88" w:rsidP="00CB6F88">
      <w:pPr>
        <w:pStyle w:val="Heading4"/>
        <w:rPr>
          <w:ins w:id="1252" w:author="Alex Messina" w:date="2016-02-16T18:58:00Z"/>
        </w:rPr>
      </w:pPr>
      <w:ins w:id="1253" w:author="Alex Messina" w:date="2016-02-16T18:58:00Z">
        <w:r w:rsidRPr="00C61F74">
          <w:lastRenderedPageBreak/>
          <w:t>4.2.</w:t>
        </w:r>
        <w:r>
          <w:t>1</w:t>
        </w:r>
        <w:r w:rsidRPr="00C61F74">
          <w:t>. Suspended sediment yield during storm events (</w:t>
        </w:r>
        <w:r>
          <w:t>SSY</w:t>
        </w:r>
        <w:r w:rsidRPr="001A74F8">
          <w:rPr>
            <w:vertAlign w:val="subscript"/>
          </w:rPr>
          <w:t>EV</w:t>
        </w:r>
        <w:r w:rsidRPr="00C61F74">
          <w:t>)</w:t>
        </w:r>
        <w:r>
          <w:t xml:space="preserve"> from Upper, Lower, and Total watersheds</w:t>
        </w:r>
      </w:ins>
    </w:p>
    <w:p w14:paraId="32F7C801" w14:textId="4D537537" w:rsidR="00A955CD" w:rsidRDefault="00F14CB8">
      <w:pPr>
        <w:rPr>
          <w:ins w:id="1254" w:author="Alex Messina" w:date="2016-02-16T18:58:00Z"/>
        </w:rPr>
      </w:pPr>
      <w:ins w:id="1255" w:author="Alex Messina" w:date="2016-02-16T18:58:00Z">
        <w:r>
          <w:t xml:space="preserve">For the 42 storms with </w:t>
        </w:r>
        <w:r w:rsidR="00CB4F2B">
          <w:t>P, Q, and SSC</w:t>
        </w:r>
        <w:r>
          <w:t xml:space="preserve"> data</w:t>
        </w:r>
        <w:r w:rsidR="006F5A12">
          <w:t xml:space="preserve"> at </w:t>
        </w:r>
        <w:r>
          <w:t xml:space="preserve">both </w:t>
        </w:r>
        <w:r w:rsidR="006F5A12">
          <w:t>FG1 and FG3</w:t>
        </w:r>
        <w:r w:rsidR="00CB4F2B">
          <w:t>,</w:t>
        </w:r>
        <w:r w:rsidR="006F5A12">
          <w:t xml:space="preserve"> </w:t>
        </w:r>
        <w:proofErr w:type="spellStart"/>
        <w:r w:rsidR="001A74F8">
          <w:t>SSY</w:t>
        </w:r>
        <w:r w:rsidR="001A74F8" w:rsidRPr="001A74F8">
          <w:rPr>
            <w:vertAlign w:val="subscript"/>
          </w:rPr>
          <w:t>EV</w:t>
        </w:r>
        <w:r w:rsidR="00A15AFB">
          <w:rPr>
            <w:vertAlign w:val="subscript"/>
          </w:rPr>
          <w:t>_</w:t>
        </w:r>
        <w:r w:rsidR="00E66635">
          <w:rPr>
            <w:vertAlign w:val="subscript"/>
          </w:rPr>
          <w:t>Total</w:t>
        </w:r>
        <w:proofErr w:type="spellEnd"/>
        <w:r w:rsidR="006F5A12">
          <w:t xml:space="preserve"> was 129±121 tons, with 17±7 ton</w:t>
        </w:r>
        <w:r>
          <w:t xml:space="preserve">s </w:t>
        </w:r>
        <w:r w:rsidR="006F5A12">
          <w:t xml:space="preserve">from the </w:t>
        </w:r>
        <w:r w:rsidR="00914625">
          <w:t>Upper</w:t>
        </w:r>
        <w:r w:rsidR="00F22699">
          <w:t xml:space="preserve"> </w:t>
        </w:r>
        <w:r w:rsidR="006F5A12">
          <w:t>watershed and 112 tons</w:t>
        </w:r>
        <w:r>
          <w:t xml:space="preserve"> </w:t>
        </w:r>
        <w:r w:rsidR="006F5A12">
          <w:t xml:space="preserve">from the </w:t>
        </w:r>
        <w:r w:rsidR="00CB6F88">
          <w:t xml:space="preserve">Lower </w:t>
        </w:r>
        <w:proofErr w:type="spellStart"/>
        <w:r w:rsidR="006F5A12">
          <w:t>subwatershed</w:t>
        </w:r>
        <w:proofErr w:type="spellEnd"/>
        <w:r w:rsidR="00CB4F2B">
          <w:t xml:space="preserve"> </w:t>
        </w:r>
        <w:commentRangeStart w:id="1256"/>
        <w:r w:rsidR="00CB4F2B">
          <w:t>(</w:t>
        </w:r>
        <w:commentRangeStart w:id="1257"/>
        <w:r w:rsidR="00CB4F2B">
          <w:t>Table 2</w:t>
        </w:r>
      </w:ins>
      <w:commentRangeEnd w:id="1256"/>
      <w:commentRangeEnd w:id="1257"/>
      <w:r w:rsidR="009E24BE">
        <w:rPr>
          <w:rStyle w:val="CommentReference"/>
        </w:rPr>
        <w:commentReference w:id="1257"/>
      </w:r>
      <w:r w:rsidR="00FA4CA7">
        <w:rPr>
          <w:rStyle w:val="CommentReference"/>
        </w:rPr>
        <w:commentReference w:id="1256"/>
      </w:r>
      <w:ins w:id="1258" w:author="Alex Messina" w:date="2016-02-16T18:58:00Z">
        <w:r w:rsidR="00CB4F2B">
          <w:t>)</w:t>
        </w:r>
        <w:r w:rsidR="006F5A12">
          <w:t xml:space="preserve">. The </w:t>
        </w:r>
        <w:r w:rsidR="00914625">
          <w:t>Upper</w:t>
        </w:r>
        <w:r w:rsidR="006F5A12">
          <w:t xml:space="preserve"> and </w:t>
        </w:r>
        <w:r w:rsidR="00CB6F88">
          <w:t>Lower</w:t>
        </w:r>
        <w:r w:rsidR="006F5A12">
          <w:t xml:space="preserve"> </w:t>
        </w:r>
        <w:proofErr w:type="spellStart"/>
        <w:r w:rsidR="006F5A12">
          <w:t>subwatersheds</w:t>
        </w:r>
        <w:proofErr w:type="spellEnd"/>
        <w:r w:rsidR="006F5A12">
          <w:t xml:space="preserve"> are similar in size (0.90 km² and 0.88 km²) but </w:t>
        </w:r>
        <w:r w:rsidR="001A74F8">
          <w:t>SSY</w:t>
        </w:r>
        <w:r w:rsidR="001A74F8" w:rsidRPr="001A74F8">
          <w:rPr>
            <w:vertAlign w:val="subscript"/>
          </w:rPr>
          <w:t>EV</w:t>
        </w:r>
        <w:r w:rsidR="00A15AFB">
          <w:rPr>
            <w:vertAlign w:val="subscript"/>
          </w:rPr>
          <w:t>_</w:t>
        </w:r>
        <w:r w:rsidR="00461A14">
          <w:rPr>
            <w:vertAlign w:val="subscript"/>
          </w:rPr>
          <w:t>LOWER</w:t>
        </w:r>
        <w:r w:rsidR="006F5A12">
          <w:t xml:space="preserve"> </w:t>
        </w:r>
        <w:r w:rsidR="00B01BBA">
          <w:t>accounted f</w:t>
        </w:r>
        <w:r w:rsidR="006F5A12">
          <w:t xml:space="preserve">or 87% of </w:t>
        </w:r>
        <w:r w:rsidR="001A74F8">
          <w:t>SSY</w:t>
        </w:r>
        <w:r w:rsidR="001A74F8" w:rsidRPr="001A74F8">
          <w:rPr>
            <w:vertAlign w:val="subscript"/>
          </w:rPr>
          <w:t>EV</w:t>
        </w:r>
        <w:r w:rsidR="006F5A12">
          <w:t xml:space="preserve"> a</w:t>
        </w:r>
        <w:r w:rsidR="00CB4F2B">
          <w:t>t the watershed outlet</w:t>
        </w:r>
        <w:r w:rsidR="006F5A12">
          <w:t xml:space="preserve">. The DR </w:t>
        </w:r>
        <w:r w:rsidR="00CB4F2B">
          <w:t>(</w:t>
        </w:r>
        <w:r w:rsidR="00E76C66">
          <w:t>Equation 4</w:t>
        </w:r>
        <w:r w:rsidR="0097421E">
          <w:t>,</w:t>
        </w:r>
        <w:r w:rsidR="00E76C66">
          <w:t xml:space="preserve"> </w:t>
        </w:r>
        <w:proofErr w:type="spellStart"/>
        <w:r w:rsidR="00003545">
          <w:t>s</w:t>
        </w:r>
        <w:r w:rsidR="001A74F8">
          <w:t>SSY</w:t>
        </w:r>
        <w:r w:rsidR="001A74F8" w:rsidRPr="001A74F8">
          <w:rPr>
            <w:vertAlign w:val="subscript"/>
          </w:rPr>
          <w:t>EV</w:t>
        </w:r>
        <w:r w:rsidR="00A15AFB">
          <w:rPr>
            <w:vertAlign w:val="subscript"/>
          </w:rPr>
          <w:t>_</w:t>
        </w:r>
        <w:r w:rsidR="00914625">
          <w:t>Upper</w:t>
        </w:r>
        <w:proofErr w:type="spellEnd"/>
        <w:r w:rsidR="00B01BBA">
          <w:t xml:space="preserve"> = </w:t>
        </w:r>
        <w:r w:rsidR="006F5A12">
          <w:t>18.8 tons/km²</w:t>
        </w:r>
        <w:r w:rsidR="00CB4F2B">
          <w:t>)</w:t>
        </w:r>
        <w:r w:rsidR="006F5A12">
          <w:t xml:space="preserve"> suggests </w:t>
        </w:r>
        <w:proofErr w:type="spellStart"/>
        <w:r w:rsidR="006F5A12">
          <w:t>s</w:t>
        </w:r>
        <w:r w:rsidR="001A74F8">
          <w:t>SSY</w:t>
        </w:r>
        <w:r w:rsidR="001A74F8" w:rsidRPr="001A74F8">
          <w:rPr>
            <w:vertAlign w:val="subscript"/>
          </w:rPr>
          <w:t>EV</w:t>
        </w:r>
        <w:proofErr w:type="spellEnd"/>
        <w:r w:rsidR="006F5A12">
          <w:t xml:space="preserve"> has increased by 6.8x in the </w:t>
        </w:r>
        <w:r w:rsidR="00CB6F88">
          <w:t xml:space="preserve">Lower </w:t>
        </w:r>
        <w:proofErr w:type="spellStart"/>
        <w:r w:rsidR="006F5A12">
          <w:t>subwatershed</w:t>
        </w:r>
        <w:proofErr w:type="spellEnd"/>
        <w:r w:rsidR="006F5A12">
          <w:t xml:space="preserve">, and 3.9x for the </w:t>
        </w:r>
        <w:r w:rsidR="001A74F8">
          <w:t>T</w:t>
        </w:r>
        <w:r w:rsidR="0048031A">
          <w:t>otal</w:t>
        </w:r>
        <w:r w:rsidR="006F5A12">
          <w:t xml:space="preserve"> watershed</w:t>
        </w:r>
        <w:r w:rsidR="00E76C66">
          <w:t xml:space="preserve"> compared with undisturbed forest</w:t>
        </w:r>
        <w:r w:rsidR="00C01CE2">
          <w:t xml:space="preserve"> in the Upper watershed</w:t>
        </w:r>
        <w:r w:rsidR="006F5A12">
          <w:t>.</w:t>
        </w:r>
      </w:ins>
    </w:p>
    <w:p w14:paraId="69E7BA02" w14:textId="6B29DE81" w:rsidR="001B6A9A" w:rsidRDefault="001B6A9A" w:rsidP="001B6A9A">
      <w:pPr>
        <w:ind w:firstLine="0"/>
        <w:rPr>
          <w:moveTo w:id="1259" w:author="Alex Messina" w:date="2016-02-16T18:58:00Z"/>
        </w:rPr>
      </w:pPr>
      <w:moveToRangeStart w:id="1260" w:author="Alex Messina" w:date="2016-02-16T18:58:00Z" w:name="move443412451"/>
      <w:moveTo w:id="1261" w:author="Alex Messina" w:date="2016-02-16T18:58:00Z">
        <w:r>
          <w:t>&lt;Table 2 here please&gt;</w:t>
        </w:r>
      </w:moveTo>
    </w:p>
    <w:moveToRangeEnd w:id="1260"/>
    <w:p w14:paraId="7F402A20" w14:textId="5182E59F" w:rsidR="00400A1E" w:rsidRDefault="00400A1E" w:rsidP="00152119">
      <w:pPr>
        <w:pStyle w:val="Heading4"/>
        <w:rPr>
          <w:ins w:id="1262" w:author="Alex Messina" w:date="2016-02-16T18:58:00Z"/>
        </w:rPr>
      </w:pPr>
      <w:ins w:id="1263" w:author="Alex Messina" w:date="2016-02-16T18:58:00Z">
        <w:r>
          <w:t xml:space="preserve">4.2.2 SSY from disturbed and undisturbed portions of </w:t>
        </w:r>
        <w:r w:rsidR="00914625">
          <w:t>Upper</w:t>
        </w:r>
        <w:r>
          <w:t xml:space="preserve">, </w:t>
        </w:r>
        <w:r w:rsidR="00CB6F88">
          <w:t>Lower</w:t>
        </w:r>
        <w:r>
          <w:t xml:space="preserve">, and </w:t>
        </w:r>
        <w:r w:rsidR="001A74F8">
          <w:t>Total</w:t>
        </w:r>
        <w:r>
          <w:t xml:space="preserve"> watersheds</w:t>
        </w:r>
      </w:ins>
    </w:p>
    <w:p w14:paraId="66C0A5CD" w14:textId="5CDF7135" w:rsidR="00A955CD" w:rsidRDefault="00CB4F2B">
      <w:pPr>
        <w:rPr>
          <w:moveTo w:id="1264" w:author="Alex Messina" w:date="2016-02-16T18:58:00Z"/>
        </w:rPr>
      </w:pPr>
      <w:ins w:id="1265" w:author="Alex Messina" w:date="2016-02-16T18:58:00Z">
        <w:r>
          <w:t xml:space="preserve">In the Lower </w:t>
        </w:r>
        <w:proofErr w:type="spellStart"/>
        <w:r>
          <w:t>subwatershed</w:t>
        </w:r>
        <w:proofErr w:type="spellEnd"/>
        <w:r>
          <w:t>, d</w:t>
        </w:r>
        <w:r w:rsidR="00B01BBA">
          <w:t xml:space="preserve">isturbed areas </w:t>
        </w:r>
        <w:r>
          <w:t>cover</w:t>
        </w:r>
        <w:r w:rsidR="00B01BBA">
          <w:t xml:space="preserve"> 10% </w:t>
        </w:r>
        <w:r>
          <w:t xml:space="preserve">of the surface </w:t>
        </w:r>
        <w:r w:rsidR="00B01BBA">
          <w:t>but</w:t>
        </w:r>
        <w:r>
          <w:t xml:space="preserve"> contributed</w:t>
        </w:r>
        <w:r w:rsidR="00B01BBA">
          <w:t xml:space="preserve"> </w:t>
        </w:r>
        <w:r w:rsidR="006F5A12">
          <w:t xml:space="preserve">87% of </w:t>
        </w:r>
        <w:r w:rsidR="001A74F8">
          <w:t>SSY</w:t>
        </w:r>
        <w:r w:rsidR="001A74F8" w:rsidRPr="001A74F8">
          <w:rPr>
            <w:vertAlign w:val="subscript"/>
          </w:rPr>
          <w:t>EV</w:t>
        </w:r>
        <w:r>
          <w:rPr>
            <w:vertAlign w:val="subscript"/>
          </w:rPr>
          <w:t>_LOWER</w:t>
        </w:r>
        <w:r w:rsidR="006F5A12">
          <w:t xml:space="preserve">. </w:t>
        </w:r>
        <w:r>
          <w:t>In the Total watershed, disturbed areas cover o</w:t>
        </w:r>
        <w:r w:rsidR="006F5A12">
          <w:t xml:space="preserve">nly 5.2% </w:t>
        </w:r>
        <w:r>
          <w:t>of the surface but</w:t>
        </w:r>
        <w:r w:rsidR="002A1C32">
          <w:t xml:space="preserve"> </w:t>
        </w:r>
        <w:r>
          <w:t>contributed</w:t>
        </w:r>
        <w:r w:rsidR="002A1C32">
          <w:t xml:space="preserve"> 75% of</w:t>
        </w:r>
        <w:r w:rsidR="006F5A12">
          <w:t xml:space="preserve"> </w:t>
        </w:r>
        <w:r w:rsidR="00003545">
          <w:t>SSY</w:t>
        </w:r>
        <w:r w:rsidR="00044F34" w:rsidRPr="00044F34">
          <w:rPr>
            <w:vertAlign w:val="subscript"/>
          </w:rPr>
          <w:t xml:space="preserve"> </w:t>
        </w:r>
        <w:r w:rsidR="00044F34" w:rsidRPr="001E37AA">
          <w:rPr>
            <w:vertAlign w:val="subscript"/>
          </w:rPr>
          <w:t>EV</w:t>
        </w:r>
        <w:r w:rsidR="00044F34">
          <w:rPr>
            <w:vertAlign w:val="subscript"/>
          </w:rPr>
          <w:t>_</w:t>
        </w:r>
        <w:r>
          <w:rPr>
            <w:vertAlign w:val="subscript"/>
          </w:rPr>
          <w:t>TOTAL</w:t>
        </w:r>
        <w:r w:rsidR="00C61F74">
          <w:t>.</w:t>
        </w:r>
        <w:r w:rsidR="006F5A12">
          <w:t xml:space="preserve"> </w:t>
        </w:r>
        <w:proofErr w:type="spellStart"/>
        <w:r w:rsidR="006F5A12">
          <w:t>sSSY</w:t>
        </w:r>
        <w:proofErr w:type="spellEnd"/>
        <w:r w:rsidR="006F5A12">
          <w:t xml:space="preserve"> from disturbed areas in the </w:t>
        </w:r>
        <w:r w:rsidR="00E66635">
          <w:t>Lower</w:t>
        </w:r>
      </w:ins>
      <w:moveToRangeStart w:id="1266" w:author="Alex Messina" w:date="2016-02-16T18:58:00Z" w:name="move443412452"/>
      <w:moveTo w:id="1267" w:author="Alex Messina" w:date="2016-02-16T18:58:00Z">
        <w:r w:rsidR="006F5A12">
          <w:t xml:space="preserve"> </w:t>
        </w:r>
        <w:proofErr w:type="spellStart"/>
        <w:r w:rsidR="006F5A12">
          <w:t>subwatershed</w:t>
        </w:r>
        <w:proofErr w:type="spellEnd"/>
        <w:r w:rsidR="006F5A12">
          <w:t xml:space="preserve"> was 1,095 tons/km², or 58x the </w:t>
        </w:r>
        <w:proofErr w:type="spellStart"/>
        <w:r w:rsidR="006F5A12">
          <w:t>sSSY</w:t>
        </w:r>
        <w:proofErr w:type="spellEnd"/>
        <w:r w:rsidR="006F5A12">
          <w:t xml:space="preserve"> of undisturbed forest</w:t>
        </w:r>
        <w:r w:rsidR="00F0753F">
          <w:t xml:space="preserve"> (Table 3)</w:t>
        </w:r>
        <w:r w:rsidR="006F5A12">
          <w:t>.</w:t>
        </w:r>
      </w:moveTo>
    </w:p>
    <w:p w14:paraId="684EFF63" w14:textId="370D2EED" w:rsidR="00F0753F" w:rsidRDefault="00F0753F" w:rsidP="00F0753F">
      <w:pPr>
        <w:ind w:firstLine="0"/>
        <w:rPr>
          <w:moveTo w:id="1268" w:author="Alex Messina" w:date="2016-02-16T18:58:00Z"/>
        </w:rPr>
      </w:pPr>
      <w:moveTo w:id="1269" w:author="Alex Messina" w:date="2016-02-16T18:58:00Z">
        <w:r>
          <w:t>&lt;Table 3 here please&gt;</w:t>
        </w:r>
      </w:moveTo>
    </w:p>
    <w:moveToRangeEnd w:id="1266"/>
    <w:p w14:paraId="602CC6AA" w14:textId="47E912B2" w:rsidR="00400A1E" w:rsidRDefault="00400A1E" w:rsidP="00152119">
      <w:pPr>
        <w:pStyle w:val="Heading4"/>
        <w:rPr>
          <w:ins w:id="1270" w:author="Alex Messina" w:date="2016-02-16T18:58:00Z"/>
        </w:rPr>
      </w:pPr>
      <w:ins w:id="1271" w:author="Alex Messina" w:date="2016-02-16T18:58:00Z">
        <w:r w:rsidRPr="00C61F74">
          <w:t>4.2.</w:t>
        </w:r>
        <w:r>
          <w:t>3</w:t>
        </w:r>
        <w:r w:rsidRPr="00C61F74">
          <w:t>. Suspended sediment yield during storm events (</w:t>
        </w:r>
        <w:r w:rsidR="001A74F8">
          <w:t>SSY</w:t>
        </w:r>
        <w:r w:rsidR="001A74F8" w:rsidRPr="001A74F8">
          <w:rPr>
            <w:vertAlign w:val="subscript"/>
          </w:rPr>
          <w:t>EV</w:t>
        </w:r>
        <w:r w:rsidRPr="00C61F74">
          <w:t>)</w:t>
        </w:r>
        <w:r>
          <w:t xml:space="preserve"> from </w:t>
        </w:r>
        <w:proofErr w:type="spellStart"/>
        <w:r w:rsidR="00CB6F88">
          <w:t>Lower</w:t>
        </w:r>
        <w:r w:rsidR="00914625">
          <w:t>_Quarry</w:t>
        </w:r>
        <w:proofErr w:type="spellEnd"/>
        <w:r>
          <w:t xml:space="preserve"> and </w:t>
        </w:r>
        <w:proofErr w:type="spellStart"/>
        <w:r w:rsidR="00CB6F88">
          <w:t>Lower</w:t>
        </w:r>
        <w:r w:rsidR="00914625">
          <w:t>_Village</w:t>
        </w:r>
        <w:proofErr w:type="spellEnd"/>
        <w:r>
          <w:t xml:space="preserve"> watersheds</w:t>
        </w:r>
      </w:ins>
    </w:p>
    <w:p w14:paraId="07A5A8B4" w14:textId="1E992FEC" w:rsidR="00A955CD" w:rsidRDefault="004C3CE3">
      <w:pPr>
        <w:rPr>
          <w:ins w:id="1272" w:author="Alex Messina" w:date="2016-02-16T18:58:00Z"/>
        </w:rPr>
      </w:pPr>
      <w:ins w:id="1273" w:author="Alex Messina" w:date="2016-02-16T18:58:00Z">
        <w:r>
          <w:t>For the 8 storms with P, Q, and SSC data at FG1-3,</w:t>
        </w:r>
        <w:r w:rsidR="009E0D9D">
          <w:t xml:space="preserve"> </w:t>
        </w:r>
        <w:proofErr w:type="spellStart"/>
        <w:r w:rsidR="009E0D9D">
          <w:t>sSSY</w:t>
        </w:r>
        <w:proofErr w:type="spellEnd"/>
        <w:r w:rsidR="009E0D9D">
          <w:t xml:space="preserve"> from the Upper, </w:t>
        </w:r>
        <w:proofErr w:type="spellStart"/>
        <w:r w:rsidR="009E0D9D">
          <w:t>Lower_Quarry</w:t>
        </w:r>
        <w:proofErr w:type="spellEnd"/>
        <w:r w:rsidR="00B66F4C">
          <w:t>,</w:t>
        </w:r>
        <w:r w:rsidR="009E0D9D">
          <w:t xml:space="preserve"> </w:t>
        </w:r>
        <w:proofErr w:type="spellStart"/>
        <w:r w:rsidR="009E0D9D">
          <w:t>Lower_Village</w:t>
        </w:r>
        <w:proofErr w:type="spellEnd"/>
        <w:r w:rsidR="009E0D9D">
          <w:t>, and the Total watershed was 15, 61, 27, and 26 tons/km², respectively</w:t>
        </w:r>
        <w:r w:rsidR="00B66F4C">
          <w:t>, with</w:t>
        </w:r>
        <w:r>
          <w:t xml:space="preserve"> </w:t>
        </w:r>
        <w:r w:rsidR="006F5A12">
          <w:t xml:space="preserve">29% </w:t>
        </w:r>
        <w:r w:rsidR="009862AA">
          <w:t xml:space="preserve">of </w:t>
        </w:r>
        <w:r w:rsidR="001A74F8">
          <w:t>SSY</w:t>
        </w:r>
        <w:r w:rsidR="001A74F8" w:rsidRPr="001A74F8">
          <w:rPr>
            <w:vertAlign w:val="subscript"/>
          </w:rPr>
          <w:t>EV</w:t>
        </w:r>
        <w:r w:rsidR="00B66F4C">
          <w:t xml:space="preserve"> </w:t>
        </w:r>
        <w:r w:rsidR="006F5A12">
          <w:t xml:space="preserve">from the </w:t>
        </w:r>
        <w:r w:rsidR="00914625">
          <w:t>Upper</w:t>
        </w:r>
        <w:r w:rsidR="006F5A12">
          <w:t xml:space="preserve"> </w:t>
        </w:r>
        <w:proofErr w:type="spellStart"/>
        <w:r w:rsidR="006F5A12">
          <w:t>subwatershed</w:t>
        </w:r>
        <w:proofErr w:type="spellEnd"/>
        <w:r w:rsidR="006F5A12">
          <w:t xml:space="preserve">, 36% from the </w:t>
        </w:r>
        <w:proofErr w:type="spellStart"/>
        <w:r w:rsidR="00CB6F88">
          <w:t>Lower</w:t>
        </w:r>
        <w:r w:rsidR="00914625">
          <w:t>_Quarry</w:t>
        </w:r>
        <w:proofErr w:type="spellEnd"/>
        <w:r w:rsidR="006F5A12">
          <w:t xml:space="preserve"> </w:t>
        </w:r>
        <w:proofErr w:type="spellStart"/>
        <w:r w:rsidR="006F5A12">
          <w:t>subwatershed</w:t>
        </w:r>
        <w:proofErr w:type="spellEnd"/>
        <w:r w:rsidR="006F5A12">
          <w:t xml:space="preserve">, and 35% from the </w:t>
        </w:r>
        <w:proofErr w:type="spellStart"/>
        <w:r w:rsidR="00CB6F88">
          <w:t>Lower</w:t>
        </w:r>
        <w:r w:rsidR="00914625">
          <w:t>_Village</w:t>
        </w:r>
        <w:proofErr w:type="spellEnd"/>
        <w:r w:rsidR="006F5A12">
          <w:t xml:space="preserve"> </w:t>
        </w:r>
        <w:proofErr w:type="spellStart"/>
        <w:r w:rsidR="009E0D9D">
          <w:t>subwatershed</w:t>
        </w:r>
        <w:proofErr w:type="spellEnd"/>
        <w:r w:rsidR="006F5A12">
          <w:t xml:space="preserve">. </w:t>
        </w:r>
        <w:r w:rsidR="00B01BBA">
          <w:t xml:space="preserve">The storms in Table 4 </w:t>
        </w:r>
        <w:r w:rsidR="00B66F4C">
          <w:t xml:space="preserve">may </w:t>
        </w:r>
        <w:r w:rsidR="00B66F4C">
          <w:lastRenderedPageBreak/>
          <w:t xml:space="preserve">underrepresent the contributions of the quarry and village to SSY, since they </w:t>
        </w:r>
        <w:r w:rsidR="006F5A12">
          <w:t xml:space="preserve">show a </w:t>
        </w:r>
        <w:r w:rsidR="00E76C66">
          <w:t>smaller</w:t>
        </w:r>
        <w:r w:rsidR="006F5A12">
          <w:t xml:space="preserve"> increase in SSY from the </w:t>
        </w:r>
        <w:r w:rsidR="001A74F8">
          <w:t>T</w:t>
        </w:r>
        <w:r w:rsidR="00326C8A">
          <w:t>otal</w:t>
        </w:r>
        <w:r w:rsidR="006F5A12">
          <w:t xml:space="preserve"> watershed</w:t>
        </w:r>
        <w:r w:rsidR="00B01BBA">
          <w:t xml:space="preserve"> (</w:t>
        </w:r>
        <w:r w:rsidR="006F5A12">
          <w:t>1.7x</w:t>
        </w:r>
        <w:r w:rsidR="00B01BBA">
          <w:t xml:space="preserve"> </w:t>
        </w:r>
        <w:proofErr w:type="spellStart"/>
        <w:r w:rsidR="00B01BBA">
          <w:t>SSY</w:t>
        </w:r>
        <w:r w:rsidR="00914625" w:rsidRPr="00F22699">
          <w:rPr>
            <w:vertAlign w:val="subscript"/>
          </w:rPr>
          <w:t>Upper</w:t>
        </w:r>
        <w:proofErr w:type="spellEnd"/>
        <w:r w:rsidR="00B01BBA">
          <w:t>)</w:t>
        </w:r>
        <w:r w:rsidR="006F5A12">
          <w:t xml:space="preserve"> </w:t>
        </w:r>
        <w:r w:rsidR="000405F2">
          <w:t xml:space="preserve">compared with the 42 storms </w:t>
        </w:r>
        <w:r w:rsidR="00B66F4C">
          <w:t>in Table 2</w:t>
        </w:r>
        <w:r w:rsidR="000405F2">
          <w:t xml:space="preserve"> (3</w:t>
        </w:r>
        <w:r w:rsidR="00E76C66">
          <w:t xml:space="preserve">.9x </w:t>
        </w:r>
        <w:proofErr w:type="spellStart"/>
        <w:r w:rsidR="00E76C66">
          <w:t>SSY</w:t>
        </w:r>
        <w:r w:rsidR="00914625" w:rsidRPr="00F22699">
          <w:rPr>
            <w:vertAlign w:val="subscript"/>
          </w:rPr>
          <w:t>Upper</w:t>
        </w:r>
        <w:proofErr w:type="spellEnd"/>
        <w:r w:rsidR="000405F2">
          <w:t>)</w:t>
        </w:r>
        <w:r w:rsidR="00DC6CD5">
          <w:t>.</w:t>
        </w:r>
        <w:r w:rsidR="000B0813">
          <w:t xml:space="preserve"> </w:t>
        </w:r>
        <w:proofErr w:type="spellStart"/>
        <w:r w:rsidR="006F5A12">
          <w:t>sSSY</w:t>
        </w:r>
        <w:proofErr w:type="spellEnd"/>
        <w:r w:rsidR="006F5A12">
          <w:t xml:space="preserve"> increased by 4.</w:t>
        </w:r>
        <w:r w:rsidR="00B71433">
          <w:t>1</w:t>
        </w:r>
        <w:r w:rsidR="006F5A12">
          <w:t xml:space="preserve">x in the </w:t>
        </w:r>
        <w:proofErr w:type="spellStart"/>
        <w:r w:rsidR="00CB6F88">
          <w:t>Lower</w:t>
        </w:r>
        <w:r w:rsidR="00914625">
          <w:t>_Quarry</w:t>
        </w:r>
        <w:proofErr w:type="spellEnd"/>
        <w:r w:rsidR="006F5A12">
          <w:t xml:space="preserve"> </w:t>
        </w:r>
        <w:proofErr w:type="spellStart"/>
        <w:r w:rsidR="006F5A12">
          <w:t>subwatershed</w:t>
        </w:r>
        <w:proofErr w:type="spellEnd"/>
        <w:r w:rsidR="006F5A12">
          <w:t xml:space="preserve"> and 1.8x in the </w:t>
        </w:r>
        <w:proofErr w:type="spellStart"/>
        <w:r w:rsidR="00CB6F88">
          <w:t>Lower</w:t>
        </w:r>
        <w:r w:rsidR="00914625">
          <w:t>_Village</w:t>
        </w:r>
        <w:proofErr w:type="spellEnd"/>
        <w:r w:rsidR="006F5A12">
          <w:t xml:space="preserve"> </w:t>
        </w:r>
        <w:proofErr w:type="spellStart"/>
        <w:r w:rsidR="006F5A12">
          <w:t>subwatershed</w:t>
        </w:r>
        <w:proofErr w:type="spellEnd"/>
        <w:r w:rsidR="000405F2">
          <w:t xml:space="preserve"> compared with the undisturbed </w:t>
        </w:r>
        <w:r w:rsidR="00914625">
          <w:t>Upper</w:t>
        </w:r>
        <w:r w:rsidR="000405F2">
          <w:t xml:space="preserve"> watershed</w:t>
        </w:r>
        <w:r w:rsidR="006F5A12">
          <w:t>.</w:t>
        </w:r>
      </w:ins>
    </w:p>
    <w:p w14:paraId="55FD7566" w14:textId="14FA649E" w:rsidR="009F08A9" w:rsidRDefault="009F08A9" w:rsidP="009F08A9">
      <w:pPr>
        <w:ind w:firstLine="0"/>
        <w:rPr>
          <w:moveTo w:id="1274" w:author="Alex Messina" w:date="2016-02-16T18:58:00Z"/>
        </w:rPr>
      </w:pPr>
      <w:moveToRangeStart w:id="1275" w:author="Alex Messina" w:date="2016-02-16T18:58:00Z" w:name="move443412453"/>
      <w:moveTo w:id="1276" w:author="Alex Messina" w:date="2016-02-16T18:58:00Z">
        <w:r>
          <w:t>&lt;Table 4 here please&gt;</w:t>
        </w:r>
      </w:moveTo>
    </w:p>
    <w:moveToRangeEnd w:id="1275"/>
    <w:p w14:paraId="02118BE7" w14:textId="6CF2A0DC" w:rsidR="009F08A9" w:rsidRDefault="00400A1E" w:rsidP="009F08A9">
      <w:pPr>
        <w:pStyle w:val="Heading4"/>
        <w:rPr>
          <w:ins w:id="1277" w:author="Alex Messina" w:date="2016-02-16T18:58:00Z"/>
        </w:rPr>
      </w:pPr>
      <w:ins w:id="1278" w:author="Alex Messina" w:date="2016-02-16T18:58:00Z">
        <w:r w:rsidRPr="009F08A9">
          <w:rPr>
            <w:rStyle w:val="Heading4Char"/>
          </w:rPr>
          <w:t xml:space="preserve">4.2.4 SSY from disturbed and undisturbed portions of </w:t>
        </w:r>
        <w:proofErr w:type="spellStart"/>
        <w:r w:rsidR="00CB6F88">
          <w:t>Lower</w:t>
        </w:r>
        <w:r w:rsidR="00914625">
          <w:t>_Quarry</w:t>
        </w:r>
        <w:proofErr w:type="spellEnd"/>
        <w:r w:rsidRPr="009F08A9">
          <w:rPr>
            <w:rStyle w:val="Heading4Char"/>
          </w:rPr>
          <w:t xml:space="preserve"> and </w:t>
        </w:r>
        <w:proofErr w:type="spellStart"/>
        <w:r w:rsidR="00CB6F88">
          <w:t>Lower</w:t>
        </w:r>
        <w:r w:rsidR="00914625">
          <w:t>_Village</w:t>
        </w:r>
        <w:proofErr w:type="spellEnd"/>
        <w:r w:rsidRPr="00BA6807">
          <w:rPr>
            <w:rStyle w:val="Heading4Char0"/>
          </w:rPr>
          <w:t xml:space="preserve"> </w:t>
        </w:r>
        <w:r>
          <w:t>watersheds</w:t>
        </w:r>
      </w:ins>
    </w:p>
    <w:p w14:paraId="7945C533" w14:textId="2B4E4C0C" w:rsidR="00A955CD" w:rsidRDefault="00323062" w:rsidP="009F08A9">
      <w:pPr>
        <w:rPr>
          <w:moveTo w:id="1279" w:author="Alex Messina" w:date="2016-02-16T18:58:00Z"/>
        </w:rPr>
      </w:pPr>
      <w:ins w:id="1280" w:author="Alex Messina" w:date="2016-02-16T18:58:00Z">
        <w:r>
          <w:t>Disturbed areas cover s</w:t>
        </w:r>
        <w:r w:rsidR="006F5A12">
          <w:t xml:space="preserve">mall fractions of the </w:t>
        </w:r>
        <w:proofErr w:type="spellStart"/>
        <w:r w:rsidR="006F5A12">
          <w:t>subwatershed</w:t>
        </w:r>
        <w:r w:rsidR="00326C8A">
          <w:t>s</w:t>
        </w:r>
        <w:proofErr w:type="spellEnd"/>
        <w:r w:rsidR="006F5A12">
          <w:t xml:space="preserve">, yet </w:t>
        </w:r>
        <w:r>
          <w:t>contributed</w:t>
        </w:r>
        <w:r w:rsidR="00326C8A">
          <w:t xml:space="preserve"> </w:t>
        </w:r>
        <w:r w:rsidR="006F5A12">
          <w:t xml:space="preserve">roughly 77% of </w:t>
        </w:r>
        <w:r w:rsidR="00003545">
          <w:t>SSY</w:t>
        </w:r>
        <w:r w:rsidR="00044F34" w:rsidRPr="00044F34">
          <w:rPr>
            <w:vertAlign w:val="subscript"/>
          </w:rPr>
          <w:t xml:space="preserve"> </w:t>
        </w:r>
        <w:r w:rsidR="00044F34" w:rsidRPr="001E37AA">
          <w:rPr>
            <w:vertAlign w:val="subscript"/>
          </w:rPr>
          <w:t>EV</w:t>
        </w:r>
        <w:r w:rsidR="00044F34">
          <w:rPr>
            <w:vertAlign w:val="subscript"/>
          </w:rPr>
          <w:t>_</w:t>
        </w:r>
        <w:r>
          <w:rPr>
            <w:vertAlign w:val="subscript"/>
          </w:rPr>
          <w:t>LOWER_QUARRY</w:t>
        </w:r>
        <w:r w:rsidR="006F5A12">
          <w:t xml:space="preserve"> (6.5% disturbed) and 51% of </w:t>
        </w:r>
        <w:r w:rsidR="00003545">
          <w:t>SSY</w:t>
        </w:r>
        <w:r w:rsidR="00044F34" w:rsidRPr="00044F34">
          <w:rPr>
            <w:vertAlign w:val="subscript"/>
          </w:rPr>
          <w:t xml:space="preserve"> </w:t>
        </w:r>
        <w:r w:rsidR="00044F34" w:rsidRPr="001E37AA">
          <w:rPr>
            <w:vertAlign w:val="subscript"/>
          </w:rPr>
          <w:t>EV</w:t>
        </w:r>
        <w:r>
          <w:rPr>
            <w:vertAlign w:val="subscript"/>
          </w:rPr>
          <w:t>_LOWER_VILLAGE</w:t>
        </w:r>
        <w:r w:rsidR="006F5A12">
          <w:t xml:space="preserve"> (11.7% disturbed). Similarly, </w:t>
        </w:r>
        <w:r>
          <w:t xml:space="preserve">disturbed areas cover </w:t>
        </w:r>
        <w:r w:rsidR="006F5A12">
          <w:t xml:space="preserve">5.2% of the </w:t>
        </w:r>
        <w:r w:rsidR="00E66635">
          <w:t>Total</w:t>
        </w:r>
        <w:r w:rsidR="006F5A12">
          <w:t xml:space="preserve"> watershed </w:t>
        </w:r>
        <w:r w:rsidR="00707248">
          <w:t>but</w:t>
        </w:r>
        <w:r>
          <w:t xml:space="preserve"> contributed</w:t>
        </w:r>
        <w:r w:rsidR="00707248">
          <w:t xml:space="preserve"> </w:t>
        </w:r>
        <w:r w:rsidR="006F5A12">
          <w:t xml:space="preserve">75-45% of </w:t>
        </w:r>
        <w:r w:rsidR="00003545">
          <w:t>SSY</w:t>
        </w:r>
        <w:r w:rsidR="00044F34" w:rsidRPr="00044F34">
          <w:rPr>
            <w:vertAlign w:val="subscript"/>
          </w:rPr>
          <w:t xml:space="preserve"> </w:t>
        </w:r>
        <w:r w:rsidR="00044F34" w:rsidRPr="001E37AA">
          <w:rPr>
            <w:vertAlign w:val="subscript"/>
          </w:rPr>
          <w:t>EV</w:t>
        </w:r>
        <w:r w:rsidR="00044F34">
          <w:rPr>
            <w:vertAlign w:val="subscript"/>
          </w:rPr>
          <w:t>_</w:t>
        </w:r>
        <w:r>
          <w:rPr>
            <w:vertAlign w:val="subscript"/>
          </w:rPr>
          <w:t xml:space="preserve">TOTAL </w:t>
        </w:r>
        <w:r w:rsidR="00C10170">
          <w:t>(Tables 3 and 5)</w:t>
        </w:r>
        <w:r w:rsidR="006F5A12">
          <w:t xml:space="preserve">. </w:t>
        </w:r>
        <w:proofErr w:type="spellStart"/>
        <w:r w:rsidR="006F5A12">
          <w:t>sSSY</w:t>
        </w:r>
        <w:proofErr w:type="spellEnd"/>
        <w:r w:rsidR="006F5A12">
          <w:t xml:space="preserve"> from disturbed areas in the </w:t>
        </w:r>
        <w:r w:rsidR="00914625">
          <w:t>Upper</w:t>
        </w:r>
        <w:r w:rsidR="00F27394">
          <w:t xml:space="preserve"> (37</w:t>
        </w:r>
        <w:r w:rsidR="00280E1A">
          <w:t xml:space="preserve"> tons/km²)</w:t>
        </w:r>
        <w:r w:rsidR="006F5A12">
          <w:t xml:space="preserve">, </w:t>
        </w:r>
        <w:proofErr w:type="spellStart"/>
        <w:r w:rsidR="00CB6F88">
          <w:t>Lower</w:t>
        </w:r>
        <w:r w:rsidR="00914625">
          <w:t>_Quarry</w:t>
        </w:r>
        <w:proofErr w:type="spellEnd"/>
        <w:r w:rsidR="00280E1A">
          <w:t xml:space="preserve"> (72</w:t>
        </w:r>
        <w:r w:rsidR="00F27394">
          <w:t xml:space="preserve">2 </w:t>
        </w:r>
        <w:r w:rsidR="00C10170">
          <w:t>tons/km²</w:t>
        </w:r>
        <w:r w:rsidR="00280E1A">
          <w:t>)</w:t>
        </w:r>
        <w:r w:rsidR="006F5A12">
          <w:t xml:space="preserve">, and </w:t>
        </w:r>
        <w:proofErr w:type="spellStart"/>
        <w:r w:rsidR="00CB6F88">
          <w:t>Lower</w:t>
        </w:r>
        <w:r w:rsidR="00914625">
          <w:t>_Village</w:t>
        </w:r>
        <w:proofErr w:type="spellEnd"/>
        <w:r w:rsidR="006F5A12">
          <w:t xml:space="preserve"> </w:t>
        </w:r>
        <w:proofErr w:type="spellStart"/>
        <w:r w:rsidR="006F5A12">
          <w:t>subwatersheds</w:t>
        </w:r>
        <w:proofErr w:type="spellEnd"/>
        <w:r w:rsidR="006F5A12">
          <w:t xml:space="preserve"> </w:t>
        </w:r>
        <w:r w:rsidR="00F27394">
          <w:t>(116</w:t>
        </w:r>
        <w:r w:rsidR="00C10170">
          <w:t xml:space="preserve"> tons/km²</w:t>
        </w:r>
        <w:r w:rsidR="00280E1A">
          <w:t xml:space="preserve">) </w:t>
        </w:r>
        <w:r w:rsidR="006F5A12">
          <w:t>suggest</w:t>
        </w:r>
        <w:r w:rsidR="00280E1A">
          <w:t>ed</w:t>
        </w:r>
        <w:r w:rsidR="006F5A12">
          <w:t xml:space="preserve"> that disturbed areas increase </w:t>
        </w:r>
        <w:proofErr w:type="spellStart"/>
        <w:r w:rsidR="006F5A12">
          <w:t>sSSY</w:t>
        </w:r>
        <w:proofErr w:type="spellEnd"/>
        <w:r w:rsidR="006F5A12">
          <w:t xml:space="preserve"> over forested conditions by 49x and 8x in the </w:t>
        </w:r>
        <w:proofErr w:type="spellStart"/>
        <w:r w:rsidR="00CB6F88">
          <w:t>Lower</w:t>
        </w:r>
        <w:r w:rsidR="00914625">
          <w:t>_Quarry</w:t>
        </w:r>
        <w:proofErr w:type="spellEnd"/>
        <w:r w:rsidR="006F5A12">
          <w:t xml:space="preserve"> and </w:t>
        </w:r>
        <w:proofErr w:type="spellStart"/>
        <w:r w:rsidR="00CB6F88">
          <w:t>Lower</w:t>
        </w:r>
        <w:r w:rsidR="00914625">
          <w:t>_Village</w:t>
        </w:r>
        <w:proofErr w:type="spellEnd"/>
        <w:r w:rsidR="006F5A12">
          <w:t xml:space="preserve"> </w:t>
        </w:r>
        <w:proofErr w:type="spellStart"/>
        <w:r w:rsidR="006F5A12">
          <w:t>subwatersheds</w:t>
        </w:r>
        <w:proofErr w:type="spellEnd"/>
        <w:r w:rsidR="006F5A12">
          <w:t xml:space="preserve">, respectively. Human disturbance in the </w:t>
        </w:r>
        <w:proofErr w:type="spellStart"/>
        <w:r w:rsidR="00CB6F88">
          <w:t>Lower</w:t>
        </w:r>
        <w:r w:rsidR="00914625">
          <w:t>_Village</w:t>
        </w:r>
        <w:proofErr w:type="spellEnd"/>
        <w:r w:rsidR="006F5A12">
          <w:t xml:space="preserve"> </w:t>
        </w:r>
        <w:proofErr w:type="spellStart"/>
        <w:r w:rsidR="006F5A12">
          <w:t>subwatershed</w:t>
        </w:r>
        <w:proofErr w:type="spellEnd"/>
        <w:r w:rsidR="006F5A12">
          <w:t xml:space="preserve"> increased SSY</w:t>
        </w:r>
        <w:r>
          <w:rPr>
            <w:vertAlign w:val="subscript"/>
          </w:rPr>
          <w:t>EV</w:t>
        </w:r>
      </w:ins>
      <w:moveToRangeStart w:id="1281" w:author="Alex Messina" w:date="2016-02-16T18:58:00Z" w:name="move443412454"/>
      <w:moveTo w:id="1282" w:author="Alex Messina" w:date="2016-02-16T18:58:00Z">
        <w:r w:rsidR="006F5A12">
          <w:t xml:space="preserve"> above natural levels but the magnitude of disturbance was much </w:t>
        </w:r>
        <w:r w:rsidR="00326C8A">
          <w:t>l</w:t>
        </w:r>
        <w:r w:rsidR="00CB6F88">
          <w:t>ower</w:t>
        </w:r>
        <w:r w:rsidR="006F5A12">
          <w:t xml:space="preserve"> than the quarry.</w:t>
        </w:r>
      </w:moveTo>
    </w:p>
    <w:p w14:paraId="12BB54C1" w14:textId="0F6B8D1A" w:rsidR="00F0753F" w:rsidRDefault="00F0753F" w:rsidP="009F08A9">
      <w:pPr>
        <w:ind w:firstLine="0"/>
        <w:rPr>
          <w:moveTo w:id="1283" w:author="Alex Messina" w:date="2016-02-16T18:58:00Z"/>
        </w:rPr>
      </w:pPr>
      <w:moveTo w:id="1284" w:author="Alex Messina" w:date="2016-02-16T18:58:00Z">
        <w:r>
          <w:t>&lt;Table 5 here please&gt;</w:t>
        </w:r>
      </w:moveTo>
    </w:p>
    <w:moveToRangeEnd w:id="1281"/>
    <w:p w14:paraId="47B06835" w14:textId="7D136C43" w:rsidR="002548AC" w:rsidRDefault="00A31439">
      <w:pPr>
        <w:pStyle w:val="Heading3"/>
      </w:pPr>
      <w:del w:id="1285" w:author="Alex Messina" w:date="2016-02-16T18:58:00Z">
        <w:r>
          <w:delText xml:space="preserve">4.3 </w:delText>
        </w:r>
        <w:r w:rsidR="00BE14B5">
          <w:delText>Objective 2:</w:delText>
        </w:r>
      </w:del>
      <w:ins w:id="1286" w:author="Alex Messina" w:date="2016-02-16T18:58:00Z">
        <w:r>
          <w:t>4.3</w:t>
        </w:r>
      </w:ins>
      <w:r>
        <w:t xml:space="preserve"> </w:t>
      </w:r>
      <w:r w:rsidR="00BE14B5">
        <w:t xml:space="preserve">Modeling </w:t>
      </w:r>
      <w:r w:rsidR="001A74F8">
        <w:t>SSY</w:t>
      </w:r>
      <w:r w:rsidR="001A74F8" w:rsidRPr="001A74F8">
        <w:rPr>
          <w:vertAlign w:val="subscript"/>
        </w:rPr>
        <w:t>EV</w:t>
      </w:r>
      <w:r w:rsidR="00BE14B5">
        <w:t xml:space="preserve"> with storm metrics</w:t>
      </w:r>
      <w:r w:rsidR="00BE14B5" w:rsidDel="00BE14B5">
        <w:t xml:space="preserve"> </w:t>
      </w:r>
    </w:p>
    <w:p w14:paraId="559A9377" w14:textId="1398D9FE" w:rsidR="00A955CD" w:rsidRDefault="00C61F74" w:rsidP="00C61F74">
      <w:pPr>
        <w:pStyle w:val="Heading4"/>
      </w:pPr>
      <w:r>
        <w:t xml:space="preserve">4.3.1. </w:t>
      </w:r>
      <w:r w:rsidR="008A73F1">
        <w:t>Selecting</w:t>
      </w:r>
      <w:r w:rsidR="00446F5A">
        <w:t xml:space="preserve"> the best predictor</w:t>
      </w:r>
      <w:r w:rsidR="008A73F1">
        <w:t xml:space="preserve"> of </w:t>
      </w:r>
      <w:r w:rsidR="001A74F8">
        <w:t>SSY</w:t>
      </w:r>
      <w:r w:rsidR="001A74F8" w:rsidRPr="001A74F8">
        <w:rPr>
          <w:vertAlign w:val="subscript"/>
        </w:rPr>
        <w:t>EV</w:t>
      </w:r>
    </w:p>
    <w:p w14:paraId="50F822F8" w14:textId="7BFD53C6" w:rsidR="00F0753F" w:rsidRDefault="006F5A12">
      <w:proofErr w:type="spellStart"/>
      <w:r>
        <w:t>Qsum</w:t>
      </w:r>
      <w:proofErr w:type="spellEnd"/>
      <w:r>
        <w:t xml:space="preserve"> </w:t>
      </w:r>
      <w:r w:rsidR="003B3C19">
        <w:t xml:space="preserve">and </w:t>
      </w:r>
      <w:proofErr w:type="spellStart"/>
      <w:r w:rsidR="003B3C19">
        <w:t>Qmax</w:t>
      </w:r>
      <w:proofErr w:type="spellEnd"/>
      <w:r w:rsidR="003B3C19">
        <w:t xml:space="preserve"> </w:t>
      </w:r>
      <w:r>
        <w:t>w</w:t>
      </w:r>
      <w:r w:rsidR="003B3C19">
        <w:t>ere</w:t>
      </w:r>
      <w:r>
        <w:t xml:space="preserve"> the best predictor</w:t>
      </w:r>
      <w:r w:rsidR="003B3C19">
        <w:t>s</w:t>
      </w:r>
      <w:r>
        <w:t xml:space="preserve"> of </w:t>
      </w:r>
      <w:r w:rsidR="001A74F8">
        <w:t>SSY</w:t>
      </w:r>
      <w:r w:rsidR="001A74F8" w:rsidRPr="001A74F8">
        <w:rPr>
          <w:vertAlign w:val="subscript"/>
        </w:rPr>
        <w:t>EV</w:t>
      </w:r>
      <w:r>
        <w:t xml:space="preserve"> for the </w:t>
      </w:r>
      <w:r w:rsidR="003B3C19">
        <w:t xml:space="preserve">forested </w:t>
      </w:r>
      <w:del w:id="1287" w:author="Alex Messina" w:date="2016-02-16T18:58:00Z">
        <w:r>
          <w:delText>UPPER</w:delText>
        </w:r>
      </w:del>
      <w:ins w:id="1288" w:author="Alex Messina" w:date="2016-02-16T18:58:00Z">
        <w:r w:rsidR="00914625">
          <w:t>Upper</w:t>
        </w:r>
      </w:ins>
      <w:r>
        <w:t xml:space="preserve"> watershed, and </w:t>
      </w:r>
      <w:proofErr w:type="spellStart"/>
      <w:r>
        <w:t>Psum</w:t>
      </w:r>
      <w:proofErr w:type="spellEnd"/>
      <w:r>
        <w:t xml:space="preserve"> </w:t>
      </w:r>
      <w:r w:rsidR="003B3C19">
        <w:t xml:space="preserve">and </w:t>
      </w:r>
      <w:proofErr w:type="spellStart"/>
      <w:r w:rsidR="003B3C19">
        <w:t>Qmax</w:t>
      </w:r>
      <w:proofErr w:type="spellEnd"/>
      <w:r w:rsidR="003B3C19">
        <w:t xml:space="preserve"> </w:t>
      </w:r>
      <w:r>
        <w:t>w</w:t>
      </w:r>
      <w:r w:rsidR="003B3C19">
        <w:t>ere</w:t>
      </w:r>
      <w:r>
        <w:t xml:space="preserve"> the best predictor</w:t>
      </w:r>
      <w:r w:rsidR="003B3C19">
        <w:t>s</w:t>
      </w:r>
      <w:r>
        <w:t xml:space="preserve"> for the </w:t>
      </w:r>
      <w:del w:id="1289" w:author="Alex Messina" w:date="2016-02-16T18:58:00Z">
        <w:r>
          <w:delText>TOTAL</w:delText>
        </w:r>
      </w:del>
      <w:ins w:id="1290" w:author="Alex Messina" w:date="2016-02-16T18:58:00Z">
        <w:r w:rsidR="00E66635">
          <w:t>Total</w:t>
        </w:r>
      </w:ins>
      <w:r>
        <w:t xml:space="preserve"> watershed</w:t>
      </w:r>
      <w:del w:id="1291" w:author="Alex Messina" w:date="2016-02-16T18:58:00Z">
        <w:r w:rsidR="00C61F74">
          <w:delText>.</w:delText>
        </w:r>
      </w:del>
      <w:ins w:id="1292" w:author="Alex Messina" w:date="2016-02-16T18:58:00Z">
        <w:r w:rsidR="00F13737">
          <w:t xml:space="preserve"> (Figure 7, Table 6)</w:t>
        </w:r>
        <w:r w:rsidR="00C61F74">
          <w:t>.</w:t>
        </w:r>
      </w:ins>
      <w:r w:rsidR="00C61F74">
        <w:t xml:space="preserve"> </w:t>
      </w:r>
      <w:r w:rsidR="001A74F8">
        <w:t>SSY</w:t>
      </w:r>
      <w:r w:rsidR="001A74F8" w:rsidRPr="001A74F8">
        <w:rPr>
          <w:vertAlign w:val="subscript"/>
        </w:rPr>
        <w:t>EV</w:t>
      </w:r>
      <w:r>
        <w:t xml:space="preserve"> is calculated from Q so it is expected that </w:t>
      </w:r>
      <w:proofErr w:type="spellStart"/>
      <w:r>
        <w:t>Qsum</w:t>
      </w:r>
      <w:proofErr w:type="spellEnd"/>
      <w:r>
        <w:t xml:space="preserve"> </w:t>
      </w:r>
      <w:del w:id="1293" w:author="Alex Messina" w:date="2016-02-16T18:58:00Z">
        <w:r>
          <w:delText xml:space="preserve">should </w:delText>
        </w:r>
        <w:r w:rsidR="00280E1A">
          <w:delText>correlate</w:delText>
        </w:r>
      </w:del>
      <w:ins w:id="1294" w:author="Alex Messina" w:date="2016-02-16T18:58:00Z">
        <w:r w:rsidR="00280E1A">
          <w:t>correlate</w:t>
        </w:r>
        <w:r w:rsidR="00AB793A">
          <w:t>d</w:t>
        </w:r>
      </w:ins>
      <w:r w:rsidR="00280E1A">
        <w:t xml:space="preserve"> closely with </w:t>
      </w:r>
      <w:r w:rsidR="001A74F8">
        <w:t>SSY</w:t>
      </w:r>
      <w:r w:rsidR="001A74F8" w:rsidRPr="001A74F8">
        <w:rPr>
          <w:vertAlign w:val="subscript"/>
        </w:rPr>
        <w:t>EV</w:t>
      </w:r>
      <w:r w:rsidR="00E81016">
        <w:t xml:space="preserve"> </w:t>
      </w:r>
      <w:r w:rsidR="0086602A">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"Rankl", "given" : "James G.", "non-dropping-particle" : "", "parse-names" : false, "suffix" : "" } ], "id" : "ITEM-2",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"(Duvert et al., 2012; Rankl, 2004)", "plainTextFormattedCitation" : "(Duvert et al., 2012; Rankl, 2004)", "previouslyFormattedCitation" : "(Duvert et al., 2012; Rankl, 2004)" }, "properties" : { "noteIndex" : 0 }, "schema" : "https://github.com/citation-style-language/schema/raw/master/csl-citation.json" }</w:instrText>
      </w:r>
      <w:r w:rsidR="0086602A">
        <w:fldChar w:fldCharType="separate"/>
      </w:r>
      <w:r w:rsidR="00E153E3" w:rsidRPr="00E153E3">
        <w:rPr>
          <w:noProof/>
        </w:rPr>
        <w:t>(Duvert et al., 2012; Rankl, 2004)</w:t>
      </w:r>
      <w:r w:rsidR="0086602A">
        <w:fldChar w:fldCharType="end"/>
      </w:r>
      <w:r>
        <w:t xml:space="preserve">. </w:t>
      </w:r>
      <w:r w:rsidR="00280E1A">
        <w:t>D</w:t>
      </w:r>
      <w:r>
        <w:t xml:space="preserve">ischarge metrics were </w:t>
      </w:r>
      <w:del w:id="1295" w:author="Alex Messina" w:date="2016-02-16T18:58:00Z">
        <w:r>
          <w:delText xml:space="preserve">also </w:delText>
        </w:r>
      </w:del>
      <w:r>
        <w:t xml:space="preserve">highly correlated with </w:t>
      </w:r>
      <w:r w:rsidR="001A74F8">
        <w:t>SSY</w:t>
      </w:r>
      <w:r w:rsidR="001A74F8" w:rsidRPr="001A74F8">
        <w:rPr>
          <w:vertAlign w:val="subscript"/>
        </w:rPr>
        <w:t>EV</w:t>
      </w:r>
      <w:r>
        <w:t xml:space="preserve"> in the </w:t>
      </w:r>
      <w:del w:id="1296" w:author="Alex Messina" w:date="2016-02-16T18:58:00Z">
        <w:r>
          <w:delText>TOTAL</w:delText>
        </w:r>
      </w:del>
      <w:ins w:id="1297" w:author="Alex Messina" w:date="2016-02-16T18:58:00Z">
        <w:r w:rsidR="00E66635">
          <w:t>Total</w:t>
        </w:r>
      </w:ins>
      <w:r>
        <w:t xml:space="preserve"> watershed, </w:t>
      </w:r>
      <w:r>
        <w:lastRenderedPageBreak/>
        <w:t xml:space="preserve">suggesting </w:t>
      </w:r>
      <w:del w:id="1298" w:author="Alex Messina" w:date="2016-02-16T18:58:00Z">
        <w:r>
          <w:delText>discharge metrics</w:delText>
        </w:r>
      </w:del>
      <w:ins w:id="1299" w:author="Alex Messina" w:date="2016-02-16T18:58:00Z">
        <w:r w:rsidR="00192780">
          <w:t>they</w:t>
        </w:r>
      </w:ins>
      <w:r>
        <w:t xml:space="preserve"> are good predictors in both disturbed and undisturbed watersheds. Most of the scatter in the </w:t>
      </w:r>
      <w:proofErr w:type="spellStart"/>
      <w:r>
        <w:t>Qmax</w:t>
      </w:r>
      <w:proofErr w:type="spellEnd"/>
      <w:r>
        <w:t>-</w:t>
      </w:r>
      <w:r w:rsidR="001A74F8">
        <w:t>SSY</w:t>
      </w:r>
      <w:r w:rsidR="001A74F8" w:rsidRPr="001A74F8">
        <w:rPr>
          <w:vertAlign w:val="subscript"/>
        </w:rPr>
        <w:t>EV</w:t>
      </w:r>
      <w:r>
        <w:t xml:space="preserve"> relationship is observed for small events, and </w:t>
      </w:r>
      <w:proofErr w:type="spellStart"/>
      <w:r>
        <w:t>Qmax</w:t>
      </w:r>
      <w:proofErr w:type="spellEnd"/>
      <w:r>
        <w:t xml:space="preserve"> correlated strongly with the largest </w:t>
      </w:r>
      <w:r w:rsidR="001A74F8">
        <w:t>SSY</w:t>
      </w:r>
      <w:r w:rsidR="001A74F8" w:rsidRPr="001A74F8">
        <w:rPr>
          <w:vertAlign w:val="subscript"/>
        </w:rPr>
        <w:t>EV</w:t>
      </w:r>
      <w:r>
        <w:t xml:space="preserve"> values</w:t>
      </w:r>
      <w:r w:rsidR="003B3C19">
        <w:t>,</w:t>
      </w:r>
      <w:r>
        <w:t xml:space="preserve"> when most of the annual </w:t>
      </w:r>
      <w:del w:id="1300" w:author="Alex Messina" w:date="2016-02-16T18:58:00Z">
        <w:r>
          <w:delText>sediment load</w:delText>
        </w:r>
      </w:del>
      <w:ins w:id="1301" w:author="Alex Messina" w:date="2016-02-16T18:58:00Z">
        <w:r w:rsidR="00AB793A">
          <w:t>SSY</w:t>
        </w:r>
      </w:ins>
      <w:r>
        <w:t xml:space="preserve"> is generated</w:t>
      </w:r>
      <w:r w:rsidR="00F0753F">
        <w:t xml:space="preserve"> (Table 6)</w:t>
      </w:r>
      <w:r>
        <w:t>.</w:t>
      </w:r>
    </w:p>
    <w:p w14:paraId="261830BF" w14:textId="52E20E2E" w:rsidR="00A955CD" w:rsidRDefault="00F0753F" w:rsidP="00F0753F">
      <w:pPr>
        <w:ind w:firstLine="0"/>
        <w:rPr>
          <w:moveTo w:id="1302" w:author="Alex Messina" w:date="2016-02-16T18:58:00Z"/>
        </w:rPr>
      </w:pPr>
      <w:moveToRangeStart w:id="1303" w:author="Alex Messina" w:date="2016-02-16T18:58:00Z" w:name="move443412455"/>
      <w:moveTo w:id="1304" w:author="Alex Messina" w:date="2016-02-16T18:58:00Z">
        <w:r>
          <w:t>&lt;Table 6 here please&gt;</w:t>
        </w:r>
        <w:r w:rsidR="006F5A12">
          <w:t xml:space="preserve"> </w:t>
        </w:r>
      </w:moveTo>
    </w:p>
    <w:p w14:paraId="4083D35B" w14:textId="77777777" w:rsidR="00A955CD" w:rsidRDefault="00F0753F" w:rsidP="00F0753F">
      <w:pPr>
        <w:ind w:firstLine="0"/>
        <w:rPr>
          <w:moveFrom w:id="1305" w:author="Alex Messina" w:date="2016-02-16T18:58:00Z"/>
        </w:rPr>
      </w:pPr>
      <w:moveFromRangeStart w:id="1306" w:author="Alex Messina" w:date="2016-02-16T18:58:00Z" w:name="move443412455"/>
      <w:moveToRangeEnd w:id="1303"/>
      <w:moveFrom w:id="1307" w:author="Alex Messina" w:date="2016-02-16T18:58:00Z">
        <w:r>
          <w:t>&lt;Table 6 here please&gt;</w:t>
        </w:r>
        <w:r w:rsidR="006F5A12">
          <w:t xml:space="preserve"> </w:t>
        </w:r>
      </w:moveFrom>
    </w:p>
    <w:moveFromRangeEnd w:id="1306"/>
    <w:p w14:paraId="0912D42D" w14:textId="1711DDFB" w:rsidR="00A955CD" w:rsidRDefault="006F5A12">
      <w:pPr>
        <w:rPr>
          <w:moveTo w:id="1308" w:author="Alex Messina" w:date="2016-02-16T18:58:00Z"/>
        </w:rPr>
      </w:pPr>
      <w:del w:id="1309" w:author="Alex Messina" w:date="2016-02-16T18:58:00Z">
        <w:r>
          <w:delText>Precipitation</w:delText>
        </w:r>
      </w:del>
      <w:ins w:id="1310" w:author="Alex Messina" w:date="2016-02-16T18:58:00Z">
        <w:r w:rsidR="00192780">
          <w:t>P</w:t>
        </w:r>
      </w:ins>
      <w:r w:rsidR="00192780">
        <w:t xml:space="preserve"> was measured </w:t>
      </w:r>
      <w:del w:id="1311" w:author="Alex Messina" w:date="2016-02-16T18:58:00Z">
        <w:r>
          <w:delText>at</w:delText>
        </w:r>
      </w:del>
      <w:ins w:id="1312" w:author="Alex Messina" w:date="2016-02-16T18:58:00Z">
        <w:r w:rsidR="00192780">
          <w:t>near</w:t>
        </w:r>
      </w:ins>
      <w:r>
        <w:t xml:space="preserve"> the quarry</w:t>
      </w:r>
      <w:del w:id="1313" w:author="Alex Messina" w:date="2016-02-16T18:58:00Z">
        <w:r>
          <w:delText>,</w:delText>
        </w:r>
      </w:del>
      <w:ins w:id="1314" w:author="Alex Messina" w:date="2016-02-16T18:58:00Z">
        <w:r w:rsidR="00192780">
          <w:t xml:space="preserve"> (RG1)</w:t>
        </w:r>
        <w:r>
          <w:t>,</w:t>
        </w:r>
      </w:ins>
      <w:r>
        <w:t xml:space="preserve"> which may reflect precipitation characteristics more accurately in the </w:t>
      </w:r>
      <w:del w:id="1315" w:author="Alex Messina" w:date="2016-02-16T18:58:00Z">
        <w:r>
          <w:delText>LOWER</w:delText>
        </w:r>
      </w:del>
      <w:ins w:id="1316" w:author="Alex Messina" w:date="2016-02-16T18:58:00Z">
        <w:r w:rsidR="00E66635">
          <w:t>Lower</w:t>
        </w:r>
      </w:ins>
      <w:r>
        <w:t xml:space="preserve"> than the </w:t>
      </w:r>
      <w:del w:id="1317" w:author="Alex Messina" w:date="2016-02-16T18:58:00Z">
        <w:r>
          <w:delText>UPPER</w:delText>
        </w:r>
      </w:del>
      <w:ins w:id="1318" w:author="Alex Messina" w:date="2016-02-16T18:58:00Z">
        <w:r w:rsidR="00914625">
          <w:t>Upper</w:t>
        </w:r>
      </w:ins>
      <w:r>
        <w:t xml:space="preserve"> watershed</w:t>
      </w:r>
      <w:r w:rsidR="00446F5A">
        <w:t xml:space="preserve">, and account for the </w:t>
      </w:r>
      <w:r w:rsidR="00192780">
        <w:t>l</w:t>
      </w:r>
      <w:r w:rsidR="00CB6F88">
        <w:t>ower</w:t>
      </w:r>
      <w:r w:rsidR="00446F5A">
        <w:t xml:space="preserve"> correlation coefficients between</w:t>
      </w:r>
      <w:r w:rsidR="00042203">
        <w:t xml:space="preserve"> </w:t>
      </w:r>
      <w:del w:id="1319" w:author="Alex Messina" w:date="2016-02-16T18:58:00Z">
        <w:r w:rsidR="00042203">
          <w:delText>precipitation</w:delText>
        </w:r>
      </w:del>
      <w:ins w:id="1320" w:author="Alex Messina" w:date="2016-02-16T18:58:00Z">
        <w:r w:rsidR="00AB793A">
          <w:t>SSY</w:t>
        </w:r>
        <w:r w:rsidR="00AB793A" w:rsidRPr="001A74F8">
          <w:rPr>
            <w:vertAlign w:val="subscript"/>
          </w:rPr>
          <w:t>E</w:t>
        </w:r>
        <w:r w:rsidR="00AB793A" w:rsidRPr="00326C8A">
          <w:rPr>
            <w:vertAlign w:val="subscript"/>
          </w:rPr>
          <w:t>V_UPPER</w:t>
        </w:r>
      </w:ins>
      <w:r w:rsidR="00AB793A">
        <w:t xml:space="preserve"> and </w:t>
      </w:r>
      <w:del w:id="1321" w:author="Alex Messina" w:date="2016-02-16T18:58:00Z">
        <w:r w:rsidR="00042203">
          <w:delText>SSY</w:delText>
        </w:r>
        <w:r w:rsidR="00042203">
          <w:rPr>
            <w:vertAlign w:val="subscript"/>
          </w:rPr>
          <w:delText>EV_U</w:delText>
        </w:r>
        <w:r w:rsidR="00446F5A" w:rsidRPr="00042203">
          <w:rPr>
            <w:vertAlign w:val="subscript"/>
          </w:rPr>
          <w:delText>PPER</w:delText>
        </w:r>
        <w:r>
          <w:delText xml:space="preserve">. SSY from the LOWER subwatershed is </w:delText>
        </w:r>
      </w:del>
      <w:proofErr w:type="spellStart"/>
      <w:ins w:id="1322" w:author="Alex Messina" w:date="2016-02-16T18:58:00Z">
        <w:r w:rsidR="00192780">
          <w:t>Psum</w:t>
        </w:r>
        <w:proofErr w:type="spellEnd"/>
        <w:r w:rsidR="00192780">
          <w:t xml:space="preserve"> and EI</w:t>
        </w:r>
        <w:r>
          <w:t>. SSY</w:t>
        </w:r>
        <w:r w:rsidR="00192780">
          <w:rPr>
            <w:vertAlign w:val="subscript"/>
          </w:rPr>
          <w:t>LOWER</w:t>
        </w:r>
        <w:r>
          <w:t xml:space="preserve"> </w:t>
        </w:r>
        <w:r w:rsidR="00192780">
          <w:t>wa</w:t>
        </w:r>
        <w:r>
          <w:t xml:space="preserve">s </w:t>
        </w:r>
      </w:ins>
      <w:r>
        <w:t xml:space="preserve">hypothesized to be </w:t>
      </w:r>
      <w:del w:id="1323" w:author="Alex Messina" w:date="2016-02-16T18:58:00Z">
        <w:r>
          <w:delText xml:space="preserve">mostly </w:delText>
        </w:r>
      </w:del>
      <w:r>
        <w:t xml:space="preserve">generated by </w:t>
      </w:r>
      <w:del w:id="1324" w:author="Alex Messina" w:date="2016-02-16T18:58:00Z">
        <w:r>
          <w:delText xml:space="preserve">hillslope erosion by </w:delText>
        </w:r>
      </w:del>
      <w:proofErr w:type="spellStart"/>
      <w:r>
        <w:t>sheetwash</w:t>
      </w:r>
      <w:proofErr w:type="spellEnd"/>
      <w:r>
        <w:t xml:space="preserve"> and </w:t>
      </w:r>
      <w:r w:rsidR="00326C8A">
        <w:t>rill formation at the quarry</w:t>
      </w:r>
      <w:r>
        <w:t xml:space="preserve"> and </w:t>
      </w:r>
      <w:del w:id="1325" w:author="Alex Messina" w:date="2016-02-16T18:58:00Z">
        <w:r>
          <w:delText xml:space="preserve">on dirt roads, and </w:delText>
        </w:r>
      </w:del>
      <w:r>
        <w:t xml:space="preserve">agricultural plots, whereas </w:t>
      </w:r>
      <w:del w:id="1326" w:author="Alex Messina" w:date="2016-02-16T18:58:00Z">
        <w:r>
          <w:delText>SSY from the UPPER subwatershed is</w:delText>
        </w:r>
      </w:del>
      <w:ins w:id="1327" w:author="Alex Messina" w:date="2016-02-16T18:58:00Z">
        <w:r>
          <w:t>SSY</w:t>
        </w:r>
        <w:r w:rsidR="00192780">
          <w:rPr>
            <w:vertAlign w:val="subscript"/>
          </w:rPr>
          <w:t>UPPER</w:t>
        </w:r>
        <w:r>
          <w:t xml:space="preserve"> </w:t>
        </w:r>
        <w:r w:rsidR="00192780">
          <w:t>wa</w:t>
        </w:r>
        <w:r>
          <w:t>s</w:t>
        </w:r>
      </w:ins>
      <w:r>
        <w:t xml:space="preserve"> hypothesized to be</w:t>
      </w:r>
      <w:del w:id="1328" w:author="Alex Messina" w:date="2016-02-16T18:58:00Z">
        <w:r>
          <w:delText xml:space="preserve"> mainly</w:delText>
        </w:r>
      </w:del>
      <w:r>
        <w:t xml:space="preserve"> from channel processes and mass wasting. </w:t>
      </w:r>
      <w:moveToRangeStart w:id="1329" w:author="Alex Messina" w:date="2016-02-16T18:58:00Z" w:name="move443412456"/>
      <w:moveTo w:id="1330" w:author="Alex Messina" w:date="2016-02-16T18:58:00Z">
        <w:r>
          <w:t xml:space="preserve">Mass wasting can contribute large pulses of sediment which can be deposited near or in the streams and entrained at high discharges during later storm events. Given the high correlation coefficients between </w:t>
        </w:r>
        <w:r w:rsidR="001A74F8">
          <w:t>SSY</w:t>
        </w:r>
        <w:r w:rsidR="001A74F8" w:rsidRPr="001A74F8">
          <w:rPr>
            <w:vertAlign w:val="subscript"/>
          </w:rPr>
          <w:t>EV</w:t>
        </w:r>
        <w:r>
          <w:t xml:space="preserve"> and </w:t>
        </w:r>
        <w:proofErr w:type="spellStart"/>
        <w:r>
          <w:t>Qmax</w:t>
        </w:r>
        <w:proofErr w:type="spellEnd"/>
        <w:r>
          <w:t xml:space="preserve"> in both watersheds, </w:t>
        </w:r>
        <w:proofErr w:type="spellStart"/>
        <w:r>
          <w:t>Qmax</w:t>
        </w:r>
        <w:proofErr w:type="spellEnd"/>
        <w:r>
          <w:t xml:space="preserve"> may be a promising predictor that integrates both precipitation and discharge processes.</w:t>
        </w:r>
      </w:moveTo>
    </w:p>
    <w:p w14:paraId="32626C15" w14:textId="77777777" w:rsidR="00446F5A" w:rsidRDefault="00446F5A" w:rsidP="00104BD8">
      <w:pPr>
        <w:pStyle w:val="Heading4"/>
        <w:rPr>
          <w:moveTo w:id="1331" w:author="Alex Messina" w:date="2016-02-16T18:58:00Z"/>
        </w:rPr>
      </w:pPr>
      <w:moveTo w:id="1332" w:author="Alex Messina" w:date="2016-02-16T18:58:00Z">
        <w:r>
          <w:t>4.3.2. Effect of event size and watershed disturbance</w:t>
        </w:r>
      </w:moveTo>
    </w:p>
    <w:p w14:paraId="237D9338" w14:textId="77777777" w:rsidR="00A955CD" w:rsidRDefault="006F5A12">
      <w:pPr>
        <w:rPr>
          <w:moveFrom w:id="1333" w:author="Alex Messina" w:date="2016-02-16T18:58:00Z"/>
        </w:rPr>
      </w:pPr>
      <w:moveFromRangeStart w:id="1334" w:author="Alex Messina" w:date="2016-02-16T18:58:00Z" w:name="move443412456"/>
      <w:moveToRangeEnd w:id="1329"/>
      <w:moveFrom w:id="1335" w:author="Alex Messina" w:date="2016-02-16T18:58:00Z">
        <w:r>
          <w:t xml:space="preserve">Mass wasting can contribute large pulses of sediment which can be deposited near or in the streams and entrained at high discharges during later storm events. Given the high correlation coefficients between </w:t>
        </w:r>
        <w:r w:rsidR="001A74F8">
          <w:t>SSY</w:t>
        </w:r>
        <w:r w:rsidR="001A74F8" w:rsidRPr="001A74F8">
          <w:rPr>
            <w:vertAlign w:val="subscript"/>
          </w:rPr>
          <w:t>EV</w:t>
        </w:r>
        <w:r>
          <w:t xml:space="preserve"> and Qmax in both watersheds, Qmax may be a promising predictor that integrates both precipitation and discharge processes.</w:t>
        </w:r>
      </w:moveFrom>
    </w:p>
    <w:p w14:paraId="23858531" w14:textId="77777777" w:rsidR="00446F5A" w:rsidRDefault="00446F5A" w:rsidP="00104BD8">
      <w:pPr>
        <w:pStyle w:val="Heading4"/>
        <w:rPr>
          <w:moveFrom w:id="1336" w:author="Alex Messina" w:date="2016-02-16T18:58:00Z"/>
        </w:rPr>
      </w:pPr>
      <w:moveFrom w:id="1337" w:author="Alex Messina" w:date="2016-02-16T18:58:00Z">
        <w:r>
          <w:t>4.3.2. Effect of event size and watershed disturbance</w:t>
        </w:r>
      </w:moveFrom>
    </w:p>
    <w:moveFromRangeEnd w:id="1334"/>
    <w:p w14:paraId="04D94224" w14:textId="19D4BA3B" w:rsidR="00A955CD" w:rsidRDefault="001A74F8">
      <w:r>
        <w:t>SSY</w:t>
      </w:r>
      <w:r w:rsidRPr="001A74F8">
        <w:rPr>
          <w:vertAlign w:val="subscript"/>
        </w:rPr>
        <w:t>EV</w:t>
      </w:r>
      <w:del w:id="1338" w:author="Alex Messina" w:date="2016-02-16T18:58:00Z">
        <w:r w:rsidR="006F5A12">
          <w:delText xml:space="preserve"> from the </w:delText>
        </w:r>
      </w:del>
      <w:ins w:id="1339" w:author="Alex Messina" w:date="2016-02-16T18:58:00Z">
        <w:r w:rsidR="00192780">
          <w:rPr>
            <w:vertAlign w:val="subscript"/>
          </w:rPr>
          <w:t>_</w:t>
        </w:r>
      </w:ins>
      <w:r w:rsidR="00192780">
        <w:rPr>
          <w:vertAlign w:val="subscript"/>
          <w:rPrChange w:id="1340" w:author="Alex Messina" w:date="2016-02-16T18:58:00Z">
            <w:rPr/>
          </w:rPrChange>
        </w:rPr>
        <w:t>TOTAL</w:t>
      </w:r>
      <w:r w:rsidR="006F5A12">
        <w:t xml:space="preserve"> </w:t>
      </w:r>
      <w:del w:id="1341" w:author="Alex Messina" w:date="2016-02-16T18:58:00Z">
        <w:r w:rsidR="006F5A12">
          <w:delText xml:space="preserve">watershed </w:delText>
        </w:r>
      </w:del>
      <w:r w:rsidR="0086602A">
        <w:t xml:space="preserve">was higher than </w:t>
      </w:r>
      <w:del w:id="1342" w:author="Alex Messina" w:date="2016-02-16T18:58:00Z">
        <w:r w:rsidR="0086602A">
          <w:delText xml:space="preserve">from the </w:delText>
        </w:r>
      </w:del>
      <w:ins w:id="1343" w:author="Alex Messina" w:date="2016-02-16T18:58:00Z">
        <w:r w:rsidR="00192780">
          <w:t>SSY</w:t>
        </w:r>
        <w:r w:rsidR="00192780">
          <w:rPr>
            <w:vertAlign w:val="subscript"/>
          </w:rPr>
          <w:t>EV_</w:t>
        </w:r>
      </w:ins>
      <w:r w:rsidR="00192780">
        <w:rPr>
          <w:vertAlign w:val="subscript"/>
          <w:rPrChange w:id="1344" w:author="Alex Messina" w:date="2016-02-16T18:58:00Z">
            <w:rPr/>
          </w:rPrChange>
        </w:rPr>
        <w:t>UPPER</w:t>
      </w:r>
      <w:del w:id="1345" w:author="Alex Messina" w:date="2016-02-16T18:58:00Z">
        <w:r w:rsidR="0086602A">
          <w:delText xml:space="preserve"> </w:delText>
        </w:r>
        <w:r w:rsidR="006F5A12">
          <w:delText>watershed</w:delText>
        </w:r>
      </w:del>
      <w:r w:rsidR="0086602A">
        <w:t xml:space="preserve"> </w:t>
      </w:r>
      <w:r w:rsidR="006F5A12">
        <w:t>for the full range of measured storms with the exception of a few eve</w:t>
      </w:r>
      <w:r w:rsidR="00192780">
        <w:t>nts</w:t>
      </w:r>
      <w:del w:id="1346" w:author="Alex Messina" w:date="2016-02-16T18:58:00Z">
        <w:r w:rsidR="006F5A12">
          <w:delText xml:space="preserve"> that are considered outliers.</w:delText>
        </w:r>
      </w:del>
      <w:ins w:id="1347" w:author="Alex Messina" w:date="2016-02-16T18:58:00Z">
        <w:r w:rsidR="006F5A12">
          <w:t>.</w:t>
        </w:r>
      </w:ins>
      <w:r w:rsidR="006F5A12">
        <w:t xml:space="preserve"> The</w:t>
      </w:r>
      <w:r w:rsidR="0070295D">
        <w:t xml:space="preserve"> outlier</w:t>
      </w:r>
      <w:r w:rsidR="006F5A12">
        <w:t xml:space="preserve"> events could be </w:t>
      </w:r>
      <w:del w:id="1348" w:author="Alex Messina" w:date="2016-02-16T18:58:00Z">
        <w:r w:rsidR="006F5A12">
          <w:delText xml:space="preserve">attributed to </w:delText>
        </w:r>
      </w:del>
      <w:ins w:id="1349" w:author="Alex Messina" w:date="2016-02-16T18:58:00Z">
        <w:r w:rsidR="00192780">
          <w:t xml:space="preserve">from </w:t>
        </w:r>
      </w:ins>
      <w:r w:rsidR="00192780">
        <w:t xml:space="preserve">measurement error or </w:t>
      </w:r>
      <w:del w:id="1350" w:author="Alex Messina" w:date="2016-02-16T18:58:00Z">
        <w:r w:rsidR="006F5A12">
          <w:delText>to landslides</w:delText>
        </w:r>
        <w:r w:rsidR="0070295D">
          <w:delText xml:space="preserve"> or other </w:delText>
        </w:r>
      </w:del>
      <w:r w:rsidR="0070295D">
        <w:t>mass movements</w:t>
      </w:r>
      <w:r w:rsidR="006F5A12">
        <w:t xml:space="preserve"> in the </w:t>
      </w:r>
      <w:ins w:id="1351" w:author="Alex Messina" w:date="2016-02-16T18:58:00Z">
        <w:r w:rsidR="00914625">
          <w:t>Upper</w:t>
        </w:r>
        <w:r w:rsidR="00192780">
          <w:t xml:space="preserve"> </w:t>
        </w:r>
        <w:r w:rsidR="006F5A12">
          <w:t>watershed.</w:t>
        </w:r>
      </w:ins>
      <w:moveToRangeStart w:id="1352" w:author="Alex Messina" w:date="2016-02-16T18:58:00Z" w:name="move443412457"/>
      <w:moveTo w:id="1353" w:author="Alex Messina" w:date="2016-02-16T18:58:00Z">
        <w:r w:rsidR="006F5A12">
          <w:t xml:space="preserve"> The separation of multi-peak storm events, storm sequence, and antecedent conditions may also play a rol</w:t>
        </w:r>
        <w:r w:rsidR="00192780">
          <w:t xml:space="preserve">e. </w:t>
        </w:r>
      </w:moveTo>
      <w:moveToRangeEnd w:id="1352"/>
      <w:del w:id="1354" w:author="Alex Messina" w:date="2016-02-16T18:58:00Z">
        <w:r w:rsidR="006F5A12">
          <w:delText>UPPER subwatershed.</w:delText>
        </w:r>
      </w:del>
      <w:moveFromRangeStart w:id="1355" w:author="Alex Messina" w:date="2016-02-16T18:58:00Z" w:name="move443412457"/>
      <w:moveFrom w:id="1356" w:author="Alex Messina" w:date="2016-02-16T18:58:00Z">
        <w:r w:rsidR="006F5A12">
          <w:t xml:space="preserve"> The separation of multi-peak storm events, storm sequence, and antecedent conditions may also play a rol</w:t>
        </w:r>
        <w:r w:rsidR="00192780">
          <w:t xml:space="preserve">e. </w:t>
        </w:r>
      </w:moveFrom>
      <w:moveFromRangeEnd w:id="1355"/>
      <w:r w:rsidR="00192780">
        <w:t xml:space="preserve">While </w:t>
      </w:r>
      <w:del w:id="1357" w:author="Alex Messina" w:date="2016-02-16T18:58:00Z">
        <w:r w:rsidR="006F5A12">
          <w:delText xml:space="preserve">the climate on Tutuila is tropical, without </w:delText>
        </w:r>
      </w:del>
      <w:r w:rsidR="006F5A12">
        <w:t>strong seasonality</w:t>
      </w:r>
      <w:del w:id="1358" w:author="Alex Messina" w:date="2016-02-16T18:58:00Z">
        <w:r w:rsidR="006F5A12">
          <w:delText>, periods of</w:delText>
        </w:r>
      </w:del>
      <w:ins w:id="1359" w:author="Alex Messina" w:date="2016-02-16T18:58:00Z">
        <w:r w:rsidR="00192780">
          <w:t xml:space="preserve"> is not observed in </w:t>
        </w:r>
        <w:proofErr w:type="spellStart"/>
        <w:r w:rsidR="00EA3540">
          <w:t>Faga’alu</w:t>
        </w:r>
        <w:proofErr w:type="spellEnd"/>
        <w:r w:rsidR="006F5A12">
          <w:t>,</w:t>
        </w:r>
      </w:ins>
      <w:r w:rsidR="006F5A12">
        <w:t xml:space="preserve"> low rainfall can persist for several weeks, perhaps altering </w:t>
      </w:r>
      <w:del w:id="1360" w:author="Alex Messina" w:date="2016-02-16T18:58:00Z">
        <w:r w:rsidR="006F5A12">
          <w:delText xml:space="preserve">the </w:delText>
        </w:r>
      </w:del>
      <w:r w:rsidR="006F5A12">
        <w:t>wa</w:t>
      </w:r>
      <w:r w:rsidR="00533642">
        <w:t>ter and sediment dynamics in</w:t>
      </w:r>
      <w:r w:rsidR="006F5A12">
        <w:t xml:space="preserve"> </w:t>
      </w:r>
      <w:del w:id="1361" w:author="Alex Messina" w:date="2016-02-16T18:58:00Z">
        <w:r w:rsidR="006F5A12">
          <w:delText xml:space="preserve">the </w:delText>
        </w:r>
      </w:del>
      <w:r w:rsidR="006F5A12">
        <w:t xml:space="preserve">subsequent storm events. </w:t>
      </w:r>
    </w:p>
    <w:p w14:paraId="1DCB10C2" w14:textId="5F90E55A" w:rsidR="00A955CD" w:rsidRDefault="006F5A12">
      <w:pPr>
        <w:rPr>
          <w:moveTo w:id="1362" w:author="Alex Messina" w:date="2016-02-16T18:58:00Z"/>
        </w:rPr>
      </w:pPr>
      <w:r>
        <w:t>All</w:t>
      </w:r>
      <w:ins w:id="1363" w:author="Alex Messina" w:date="2016-02-16T18:58:00Z">
        <w:r>
          <w:t xml:space="preserve"> </w:t>
        </w:r>
        <w:r w:rsidR="004C35A3">
          <w:t>storm metric-</w:t>
        </w:r>
        <w:r w:rsidR="001A74F8">
          <w:t>SSY</w:t>
        </w:r>
        <w:r w:rsidR="001A74F8" w:rsidRPr="001A74F8">
          <w:rPr>
            <w:vertAlign w:val="subscript"/>
          </w:rPr>
          <w:t>EV</w:t>
        </w:r>
      </w:ins>
      <w:r w:rsidR="004C35A3">
        <w:t xml:space="preserve"> </w:t>
      </w:r>
      <w:r>
        <w:t xml:space="preserve">model intercepts </w:t>
      </w:r>
      <w:r w:rsidR="0034534C">
        <w:t>(</w:t>
      </w:r>
      <w:r w:rsidR="0034534C">
        <w:rPr>
          <w:rFonts w:cs="Times"/>
        </w:rPr>
        <w:t>α</w:t>
      </w:r>
      <w:r w:rsidR="0034534C">
        <w:t xml:space="preserve">) </w:t>
      </w:r>
      <w:r>
        <w:t xml:space="preserve">were significantly different (p&lt;0.01), but only the </w:t>
      </w:r>
      <w:proofErr w:type="spellStart"/>
      <w:r>
        <w:t>Qsum</w:t>
      </w:r>
      <w:proofErr w:type="spellEnd"/>
      <w:r>
        <w:t>-</w:t>
      </w:r>
      <w:r w:rsidR="001A74F8">
        <w:t>SSY</w:t>
      </w:r>
      <w:r w:rsidR="001A74F8" w:rsidRPr="001A74F8">
        <w:rPr>
          <w:vertAlign w:val="subscript"/>
        </w:rPr>
        <w:t>EV</w:t>
      </w:r>
      <w:r>
        <w:t xml:space="preserve"> model showed significantly different slopes</w:t>
      </w:r>
      <w:r w:rsidR="0034534C">
        <w:t xml:space="preserve"> (</w:t>
      </w:r>
      <w:r w:rsidR="0034534C">
        <w:rPr>
          <w:rFonts w:cs="Times"/>
        </w:rPr>
        <w:t>β</w:t>
      </w:r>
      <w:r w:rsidR="002548AC">
        <w:rPr>
          <w:rFonts w:cs="Times"/>
        </w:rPr>
        <w:t xml:space="preserve">, </w:t>
      </w:r>
      <w:r w:rsidR="002548AC">
        <w:t>p&lt;0.01</w:t>
      </w:r>
      <w:del w:id="1364" w:author="Alex Messina" w:date="2016-02-16T18:58:00Z">
        <w:r w:rsidR="0034534C">
          <w:delText>)</w:delText>
        </w:r>
        <w:r>
          <w:delText>.</w:delText>
        </w:r>
      </w:del>
      <w:ins w:id="1365" w:author="Alex Messina" w:date="2016-02-16T18:58:00Z">
        <w:r w:rsidR="0034534C">
          <w:t>)</w:t>
        </w:r>
        <w:r w:rsidR="004C35A3">
          <w:t xml:space="preserve"> (Figure 7, Table 6)</w:t>
        </w:r>
        <w:r>
          <w:t>.</w:t>
        </w:r>
      </w:ins>
      <w:r>
        <w:t xml:space="preserve"> The </w:t>
      </w:r>
      <w:proofErr w:type="spellStart"/>
      <w:r>
        <w:t>Qsum</w:t>
      </w:r>
      <w:proofErr w:type="spellEnd"/>
      <w:r>
        <w:t>-</w:t>
      </w:r>
      <w:r w:rsidR="001A74F8">
        <w:t>SSY</w:t>
      </w:r>
      <w:r w:rsidR="001A74F8" w:rsidRPr="001A74F8">
        <w:rPr>
          <w:vertAlign w:val="subscript"/>
        </w:rPr>
        <w:t>EV</w:t>
      </w:r>
      <w:r>
        <w:t xml:space="preserve"> models indicate that </w:t>
      </w:r>
      <w:r w:rsidR="001A74F8">
        <w:t>SSY</w:t>
      </w:r>
      <w:r w:rsidR="001A74F8" w:rsidRPr="001A74F8">
        <w:rPr>
          <w:vertAlign w:val="subscript"/>
        </w:rPr>
        <w:t>EV</w:t>
      </w:r>
      <w:r>
        <w:t xml:space="preserve"> from the </w:t>
      </w:r>
      <w:del w:id="1366" w:author="Alex Messina" w:date="2016-02-16T18:58:00Z">
        <w:r>
          <w:delText>UPPER</w:delText>
        </w:r>
      </w:del>
      <w:ins w:id="1367" w:author="Alex Messina" w:date="2016-02-16T18:58:00Z">
        <w:r w:rsidR="00914625">
          <w:t>Upper</w:t>
        </w:r>
      </w:ins>
      <w:r>
        <w:t xml:space="preserve"> and </w:t>
      </w:r>
      <w:del w:id="1368" w:author="Alex Messina" w:date="2016-02-16T18:58:00Z">
        <w:r>
          <w:delText>TOTAL</w:delText>
        </w:r>
      </w:del>
      <w:ins w:id="1369" w:author="Alex Messina" w:date="2016-02-16T18:58:00Z">
        <w:r w:rsidR="00E66635">
          <w:t>Total</w:t>
        </w:r>
      </w:ins>
      <w:r>
        <w:t xml:space="preserve"> watersheds converge </w:t>
      </w:r>
      <w:r>
        <w:lastRenderedPageBreak/>
        <w:t xml:space="preserve">at higher </w:t>
      </w:r>
      <w:proofErr w:type="spellStart"/>
      <w:r>
        <w:t>Qsum</w:t>
      </w:r>
      <w:proofErr w:type="spellEnd"/>
      <w:r>
        <w:t xml:space="preserve"> values. </w:t>
      </w:r>
      <w:moveToRangeStart w:id="1370" w:author="Alex Messina" w:date="2016-02-16T18:58:00Z" w:name="move443412458"/>
      <w:moveTo w:id="1371" w:author="Alex Messina" w:date="2016-02-16T18:58:00Z">
        <w:r>
          <w:t xml:space="preserve">Conversely, the </w:t>
        </w:r>
        <w:proofErr w:type="spellStart"/>
        <w:r>
          <w:t>Psum</w:t>
        </w:r>
        <w:proofErr w:type="spellEnd"/>
        <w:r>
          <w:t xml:space="preserve">- and </w:t>
        </w:r>
        <w:proofErr w:type="spellStart"/>
        <w:r>
          <w:t>Qmax</w:t>
        </w:r>
        <w:proofErr w:type="spellEnd"/>
        <w:r>
          <w:t>-</w:t>
        </w:r>
        <w:r w:rsidR="001A74F8">
          <w:t>SSY</w:t>
        </w:r>
        <w:r w:rsidR="001A74F8" w:rsidRPr="001A74F8">
          <w:rPr>
            <w:vertAlign w:val="subscript"/>
          </w:rPr>
          <w:t>EV</w:t>
        </w:r>
        <w:r>
          <w:t xml:space="preserve"> models show no change in relative contributions of SSY over the range of storm sizes (Figure 7).</w:t>
        </w:r>
      </w:moveTo>
    </w:p>
    <w:p w14:paraId="2FB08271" w14:textId="7C589CAF" w:rsidR="001B6A9A" w:rsidRDefault="001B6A9A" w:rsidP="001B6A9A">
      <w:pPr>
        <w:ind w:firstLine="0"/>
        <w:rPr>
          <w:moveTo w:id="1372" w:author="Alex Messina" w:date="2016-02-16T18:58:00Z"/>
        </w:rPr>
      </w:pPr>
      <w:moveTo w:id="1373" w:author="Alex Messina" w:date="2016-02-16T18:58:00Z">
        <w:r>
          <w:t>&lt;Figure 7 here please&gt;</w:t>
        </w:r>
      </w:moveTo>
    </w:p>
    <w:p w14:paraId="54BB983E" w14:textId="77777777" w:rsidR="00A955CD" w:rsidRDefault="006F5A12">
      <w:pPr>
        <w:rPr>
          <w:moveFrom w:id="1374" w:author="Alex Messina" w:date="2016-02-16T18:58:00Z"/>
        </w:rPr>
      </w:pPr>
      <w:moveFromRangeStart w:id="1375" w:author="Alex Messina" w:date="2016-02-16T18:58:00Z" w:name="move443412458"/>
      <w:moveToRangeEnd w:id="1370"/>
      <w:moveFrom w:id="1376" w:author="Alex Messina" w:date="2016-02-16T18:58:00Z">
        <w:r>
          <w:t>Conversely, the Psum- and Qmax-</w:t>
        </w:r>
        <w:r w:rsidR="001A74F8">
          <w:t>SSY</w:t>
        </w:r>
        <w:r w:rsidR="001A74F8" w:rsidRPr="001A74F8">
          <w:rPr>
            <w:vertAlign w:val="subscript"/>
          </w:rPr>
          <w:t>EV</w:t>
        </w:r>
        <w:r>
          <w:t xml:space="preserve"> models show no change in relative contributions of SSY over the range of storm sizes (Figure 7).</w:t>
        </w:r>
      </w:moveFrom>
    </w:p>
    <w:p w14:paraId="3BCC679A" w14:textId="77777777" w:rsidR="001B6A9A" w:rsidRDefault="001B6A9A" w:rsidP="001B6A9A">
      <w:pPr>
        <w:ind w:firstLine="0"/>
        <w:rPr>
          <w:moveFrom w:id="1377" w:author="Alex Messina" w:date="2016-02-16T18:58:00Z"/>
        </w:rPr>
      </w:pPr>
      <w:moveFrom w:id="1378" w:author="Alex Messina" w:date="2016-02-16T18:58:00Z">
        <w:r>
          <w:t>&lt;Figure 7 here please&gt;</w:t>
        </w:r>
      </w:moveFrom>
    </w:p>
    <w:moveFromRangeEnd w:id="1375"/>
    <w:p w14:paraId="124EA65D" w14:textId="2CE1F1C4" w:rsidR="00CD2954" w:rsidRDefault="00CD2954" w:rsidP="00CD2954">
      <w:pPr>
        <w:rPr>
          <w:moveTo w:id="1379" w:author="Alex Messina" w:date="2016-02-16T18:58:00Z"/>
        </w:rPr>
      </w:pPr>
      <w:r w:rsidRPr="00685CD7">
        <w:t xml:space="preserve">The relative </w:t>
      </w:r>
      <w:ins w:id="1380" w:author="Alex Messina" w:date="2016-02-16T18:58:00Z">
        <w:r w:rsidR="00192780">
          <w:t xml:space="preserve">sediment </w:t>
        </w:r>
      </w:ins>
      <w:r w:rsidRPr="00685CD7">
        <w:t>contribution</w:t>
      </w:r>
      <w:r w:rsidR="002548AC">
        <w:t xml:space="preserve"> </w:t>
      </w:r>
      <w:del w:id="1381" w:author="Alex Messina" w:date="2016-02-16T18:58:00Z">
        <w:r w:rsidR="002548AC">
          <w:delText>of SSY</w:delText>
        </w:r>
        <w:r w:rsidRPr="00685CD7">
          <w:delText xml:space="preserve"> </w:delText>
        </w:r>
      </w:del>
      <w:r w:rsidRPr="00685CD7">
        <w:t>from the human-disturbed watershed was hypothesized to diminish with increasing storm size</w:t>
      </w:r>
      <w:del w:id="1382" w:author="Alex Messina" w:date="2016-02-16T18:58:00Z">
        <w:r>
          <w:delText>.</w:delText>
        </w:r>
        <w:r w:rsidR="009C56F9">
          <w:delText xml:space="preserve"> </w:delText>
        </w:r>
        <w:r>
          <w:delText>T</w:delText>
        </w:r>
        <w:r w:rsidRPr="00685CD7">
          <w:delText>he</w:delText>
        </w:r>
      </w:del>
      <w:ins w:id="1383" w:author="Alex Messina" w:date="2016-02-16T18:58:00Z">
        <w:r w:rsidR="00192780">
          <w:t>, but t</w:t>
        </w:r>
        <w:r w:rsidRPr="00685CD7">
          <w:t>he</w:t>
        </w:r>
      </w:ins>
      <w:r w:rsidRPr="00685CD7">
        <w:t xml:space="preserve"> results from </w:t>
      </w:r>
      <w:del w:id="1384" w:author="Alex Messina" w:date="2016-02-16T18:58:00Z">
        <w:r w:rsidRPr="00685CD7">
          <w:delText>precipitation metrics</w:delText>
        </w:r>
      </w:del>
      <w:ins w:id="1385" w:author="Alex Messina" w:date="2016-02-16T18:58:00Z">
        <w:r w:rsidR="00192780">
          <w:t>P</w:t>
        </w:r>
      </w:ins>
      <w:r w:rsidRPr="00685CD7">
        <w:t xml:space="preserve"> and </w:t>
      </w:r>
      <w:del w:id="1386" w:author="Alex Messina" w:date="2016-02-16T18:58:00Z">
        <w:r w:rsidRPr="00685CD7">
          <w:delText>discharge</w:delText>
        </w:r>
      </w:del>
      <w:ins w:id="1387" w:author="Alex Messina" w:date="2016-02-16T18:58:00Z">
        <w:r w:rsidR="00192780">
          <w:t>Q</w:t>
        </w:r>
      </w:ins>
      <w:r w:rsidRPr="00685CD7">
        <w:t xml:space="preserve"> metrics were contradictory. </w:t>
      </w:r>
      <w:del w:id="1388" w:author="Alex Messina" w:date="2016-02-16T18:58:00Z">
        <w:r>
          <w:delText>T</w:delText>
        </w:r>
        <w:r w:rsidRPr="00685CD7">
          <w:delText>he relative contribution of SSY</w:delText>
        </w:r>
        <w:r w:rsidRPr="001E37AA">
          <w:rPr>
            <w:vertAlign w:val="subscript"/>
          </w:rPr>
          <w:delText>EV</w:delText>
        </w:r>
        <w:r w:rsidRPr="00685CD7">
          <w:delText xml:space="preserve"> from the human-disturbed watershed decreases with storm size</w:delText>
        </w:r>
        <w:r>
          <w:delText xml:space="preserve"> in the </w:delText>
        </w:r>
      </w:del>
      <w:ins w:id="1389" w:author="Alex Messina" w:date="2016-02-16T18:58:00Z">
        <w:r w:rsidR="00192780">
          <w:t xml:space="preserve">The </w:t>
        </w:r>
      </w:ins>
      <w:proofErr w:type="spellStart"/>
      <w:r>
        <w:t>Qsum</w:t>
      </w:r>
      <w:proofErr w:type="spellEnd"/>
      <w:r>
        <w:t>-</w:t>
      </w:r>
      <w:r w:rsidR="001A74F8">
        <w:t>SSY</w:t>
      </w:r>
      <w:r w:rsidR="001A74F8" w:rsidRPr="001A74F8">
        <w:rPr>
          <w:vertAlign w:val="subscript"/>
        </w:rPr>
        <w:t>EV</w:t>
      </w:r>
      <w:r>
        <w:t xml:space="preserve"> model</w:t>
      </w:r>
      <w:ins w:id="1390" w:author="Alex Messina" w:date="2016-02-16T18:58:00Z">
        <w:r w:rsidR="00192780">
          <w:t xml:space="preserve"> shows a decrease in relative contribution</w:t>
        </w:r>
      </w:ins>
      <w:r w:rsidRPr="00685CD7">
        <w:t xml:space="preserve">, but the </w:t>
      </w:r>
      <w:proofErr w:type="spellStart"/>
      <w:r w:rsidRPr="00685CD7">
        <w:t>Psum</w:t>
      </w:r>
      <w:proofErr w:type="spellEnd"/>
      <w:r w:rsidRPr="00685CD7">
        <w:t xml:space="preserve">- and </w:t>
      </w:r>
      <w:proofErr w:type="spellStart"/>
      <w:r w:rsidRPr="00685CD7">
        <w:t>Qmax</w:t>
      </w:r>
      <w:proofErr w:type="spellEnd"/>
      <w:r w:rsidRPr="00685CD7">
        <w:t>-</w:t>
      </w:r>
      <w:r w:rsidR="001A74F8">
        <w:t>SSY</w:t>
      </w:r>
      <w:r w:rsidR="001A74F8" w:rsidRPr="001A74F8">
        <w:rPr>
          <w:vertAlign w:val="subscript"/>
        </w:rPr>
        <w:t>EV</w:t>
      </w:r>
      <w:r w:rsidRPr="00685CD7">
        <w:t xml:space="preserve"> models show no change </w:t>
      </w:r>
      <w:del w:id="1391" w:author="Alex Messina" w:date="2016-02-16T18:58:00Z">
        <w:r w:rsidRPr="00685CD7">
          <w:delText xml:space="preserve">in relative contributions </w:delText>
        </w:r>
      </w:del>
      <w:r w:rsidRPr="00685CD7">
        <w:t>over increasing storm size</w:t>
      </w:r>
      <w:r>
        <w:t xml:space="preserve"> (Figure 7)</w:t>
      </w:r>
      <w:r w:rsidRPr="00685CD7">
        <w:t xml:space="preserve">. It was hypothesized that </w:t>
      </w:r>
      <w:r w:rsidR="001A74F8">
        <w:t>SSY</w:t>
      </w:r>
      <w:r w:rsidR="001A74F8" w:rsidRPr="001A74F8">
        <w:rPr>
          <w:vertAlign w:val="subscript"/>
        </w:rPr>
        <w:t>EV</w:t>
      </w:r>
      <w:r w:rsidRPr="00685CD7">
        <w:t xml:space="preserve"> from </w:t>
      </w:r>
      <w:r w:rsidR="004A5D3A">
        <w:t>undisturbed forest</w:t>
      </w:r>
      <w:r w:rsidR="00E66635">
        <w:t xml:space="preserve"> </w:t>
      </w:r>
      <w:del w:id="1392" w:author="Alex Messina" w:date="2016-02-16T18:58:00Z">
        <w:r w:rsidRPr="00685CD7">
          <w:delText xml:space="preserve">areas </w:delText>
        </w:r>
      </w:del>
      <w:r w:rsidRPr="00685CD7">
        <w:t xml:space="preserve">would become the dominant source for larger </w:t>
      </w:r>
      <w:del w:id="1393" w:author="Alex Messina" w:date="2016-02-16T18:58:00Z">
        <w:r w:rsidRPr="00685CD7">
          <w:delText>storm events</w:delText>
        </w:r>
      </w:del>
      <w:ins w:id="1394" w:author="Alex Messina" w:date="2016-02-16T18:58:00Z">
        <w:r w:rsidRPr="00685CD7">
          <w:t>storms</w:t>
        </w:r>
      </w:ins>
      <w:r w:rsidRPr="00685CD7">
        <w:t>, but the DR re</w:t>
      </w:r>
      <w:r w:rsidR="00E66635">
        <w:t xml:space="preserve">mains high for large </w:t>
      </w:r>
      <w:del w:id="1395" w:author="Alex Messina" w:date="2016-02-16T18:58:00Z">
        <w:r w:rsidRPr="00685CD7">
          <w:delText>storm events</w:delText>
        </w:r>
      </w:del>
      <w:ins w:id="1396" w:author="Alex Messina" w:date="2016-02-16T18:58:00Z">
        <w:r w:rsidR="00E66635">
          <w:t>storm</w:t>
        </w:r>
        <w:r w:rsidRPr="00685CD7">
          <w:t>s</w:t>
        </w:r>
      </w:ins>
      <w:r w:rsidRPr="00685CD7">
        <w:t xml:space="preserve"> due to </w:t>
      </w:r>
      <w:del w:id="1397" w:author="Alex Messina" w:date="2016-02-16T18:58:00Z">
        <w:r w:rsidRPr="00685CD7">
          <w:delText xml:space="preserve">the </w:delText>
        </w:r>
      </w:del>
      <w:r w:rsidRPr="00685CD7">
        <w:t xml:space="preserve">naturally low </w:t>
      </w:r>
      <w:r w:rsidR="001A74F8">
        <w:t>SSY</w:t>
      </w:r>
      <w:r w:rsidR="001A74F8" w:rsidRPr="001A74F8">
        <w:rPr>
          <w:vertAlign w:val="subscript"/>
        </w:rPr>
        <w:t>EV</w:t>
      </w:r>
      <w:r w:rsidR="00E66635">
        <w:t xml:space="preserve"> from</w:t>
      </w:r>
      <w:r w:rsidRPr="00685CD7">
        <w:t xml:space="preserve"> </w:t>
      </w:r>
      <w:del w:id="1398" w:author="Alex Messina" w:date="2016-02-16T18:58:00Z">
        <w:r w:rsidRPr="00685CD7">
          <w:delText xml:space="preserve">natural </w:delText>
        </w:r>
      </w:del>
      <w:r w:rsidRPr="00685CD7">
        <w:t xml:space="preserve">forest areas in </w:t>
      </w:r>
      <w:proofErr w:type="spellStart"/>
      <w:r w:rsidRPr="00685CD7">
        <w:t>Faga'alu</w:t>
      </w:r>
      <w:proofErr w:type="spellEnd"/>
      <w:r w:rsidRPr="00685CD7">
        <w:t xml:space="preserve"> watershed. </w:t>
      </w:r>
      <w:moveToRangeStart w:id="1399" w:author="Alex Messina" w:date="2016-02-16T18:58:00Z" w:name="move443412459"/>
      <w:moveTo w:id="1400" w:author="Alex Messina" w:date="2016-02-16T18:58:00Z">
        <w:r w:rsidRPr="00685CD7">
          <w:t>This suggests that disturbed areas were not supply limited for the range of sampled storms.</w:t>
        </w:r>
      </w:moveTo>
    </w:p>
    <w:p w14:paraId="7304C211" w14:textId="77777777" w:rsidR="00CD2954" w:rsidRDefault="00CD2954" w:rsidP="00CD2954">
      <w:pPr>
        <w:rPr>
          <w:moveFrom w:id="1401" w:author="Alex Messina" w:date="2016-02-16T18:58:00Z"/>
        </w:rPr>
      </w:pPr>
      <w:moveFromRangeStart w:id="1402" w:author="Alex Messina" w:date="2016-02-16T18:58:00Z" w:name="move443412459"/>
      <w:moveToRangeEnd w:id="1399"/>
      <w:moveFrom w:id="1403" w:author="Alex Messina" w:date="2016-02-16T18:58:00Z">
        <w:r w:rsidRPr="00685CD7">
          <w:t>This suggests that disturbed areas were not supply limited for the range of sampled storms.</w:t>
        </w:r>
      </w:moveFrom>
    </w:p>
    <w:moveFromRangeEnd w:id="1402"/>
    <w:p w14:paraId="6E5106FD" w14:textId="18960C86" w:rsidR="00A955CD" w:rsidRDefault="00A31439">
      <w:pPr>
        <w:pStyle w:val="Heading3"/>
      </w:pPr>
      <w:r>
        <w:t>4.4</w:t>
      </w:r>
      <w:r w:rsidR="000B0813">
        <w:t xml:space="preserve"> </w:t>
      </w:r>
      <w:del w:id="1404" w:author="Alex Messina" w:date="2016-02-16T18:58:00Z">
        <w:r w:rsidR="000A2B8C">
          <w:delText>Objective 3:</w:delText>
        </w:r>
        <w:r w:rsidR="000B0813">
          <w:delText xml:space="preserve"> </w:delText>
        </w:r>
      </w:del>
      <w:r w:rsidR="000A2B8C">
        <w:t>Estimation of annual SSY</w:t>
      </w:r>
    </w:p>
    <w:p w14:paraId="52342390" w14:textId="4919474A" w:rsidR="00A50B58" w:rsidRDefault="00CD2330" w:rsidP="00A50B58">
      <w:pPr>
        <w:rPr>
          <w:moveTo w:id="1405" w:author="Alex Messina" w:date="2016-02-16T18:58:00Z"/>
        </w:rPr>
      </w:pPr>
      <w:del w:id="1406" w:author="Alex Messina" w:date="2016-02-16T18:58:00Z">
        <w:r>
          <w:delText xml:space="preserve">Estimates of annual </w:delText>
        </w:r>
      </w:del>
      <w:ins w:id="1407" w:author="Alex Messina" w:date="2016-02-16T18:58:00Z">
        <w:r w:rsidR="00E66635">
          <w:t>A</w:t>
        </w:r>
        <w:r>
          <w:t xml:space="preserve">nnual </w:t>
        </w:r>
      </w:ins>
      <w:proofErr w:type="spellStart"/>
      <w:r>
        <w:t>sSSY</w:t>
      </w:r>
      <w:proofErr w:type="spellEnd"/>
      <w:r>
        <w:t xml:space="preserve"> </w:t>
      </w:r>
      <w:ins w:id="1408" w:author="Alex Messina" w:date="2016-02-16T18:58:00Z">
        <w:r w:rsidR="00E66635">
          <w:t xml:space="preserve">estimates </w:t>
        </w:r>
      </w:ins>
      <w:r>
        <w:t xml:space="preserve">depended on which </w:t>
      </w:r>
      <w:del w:id="1409" w:author="Alex Messina" w:date="2016-02-16T18:58:00Z">
        <w:r>
          <w:delText xml:space="preserve">predictor </w:delText>
        </w:r>
      </w:del>
      <w:ins w:id="1410" w:author="Alex Messina" w:date="2016-02-16T18:58:00Z">
        <w:r w:rsidR="00A50B58">
          <w:t>storm metric or set of storms</w:t>
        </w:r>
        <w:r w:rsidR="00147175">
          <w:t xml:space="preserve"> (all, Table 2, Table 4)</w:t>
        </w:r>
        <w:r>
          <w:t xml:space="preserve"> </w:t>
        </w:r>
      </w:ins>
      <w:r>
        <w:t>was used</w:t>
      </w:r>
      <w:del w:id="1411" w:author="Alex Messina" w:date="2016-02-16T18:58:00Z">
        <w:r>
          <w:delText xml:space="preserve"> to estimate SSY</w:delText>
        </w:r>
        <w:r w:rsidR="00923D73" w:rsidRPr="001E37AA">
          <w:rPr>
            <w:vertAlign w:val="subscript"/>
          </w:rPr>
          <w:delText>EV</w:delText>
        </w:r>
        <w:r>
          <w:delText>.</w:delText>
        </w:r>
        <w:r w:rsidR="009C56F9">
          <w:delText xml:space="preserve"> </w:delText>
        </w:r>
      </w:del>
      <w:ins w:id="1412" w:author="Alex Messina" w:date="2016-02-16T18:58:00Z">
        <w:r w:rsidR="00A50B58">
          <w:t xml:space="preserve">. Overall, the </w:t>
        </w:r>
        <w:proofErr w:type="spellStart"/>
        <w:r w:rsidR="00A50B58">
          <w:t>Qmax</w:t>
        </w:r>
        <w:proofErr w:type="spellEnd"/>
        <w:r w:rsidR="00A50B58">
          <w:t xml:space="preserve"> model and Equation 6 using all events gave similar </w:t>
        </w:r>
        <w:r w:rsidR="00147175">
          <w:t xml:space="preserve">annual SSY estimates </w:t>
        </w:r>
        <w:r w:rsidR="00A50B58">
          <w:t>at both the Upper watershed (41-61 tons/</w:t>
        </w:r>
        <w:proofErr w:type="spellStart"/>
        <w:r w:rsidR="00A50B58">
          <w:t>yr</w:t>
        </w:r>
        <w:proofErr w:type="spellEnd"/>
        <w:r w:rsidR="00A50B58">
          <w:t>) and the Total watershed (428-439 tons/</w:t>
        </w:r>
        <w:proofErr w:type="spellStart"/>
        <w:r w:rsidR="00A50B58">
          <w:t>yr</w:t>
        </w:r>
        <w:proofErr w:type="spellEnd"/>
        <w:r w:rsidR="00A50B58">
          <w:t xml:space="preserve">). </w:t>
        </w:r>
      </w:ins>
      <w:r w:rsidR="00A50B58">
        <w:t>T</w:t>
      </w:r>
      <w:r w:rsidR="00147175">
        <w:t xml:space="preserve">he </w:t>
      </w:r>
      <w:proofErr w:type="spellStart"/>
      <w:r w:rsidR="00147175">
        <w:t>Psum</w:t>
      </w:r>
      <w:proofErr w:type="spellEnd"/>
      <w:r w:rsidR="00147175">
        <w:t xml:space="preserve"> model resulted in</w:t>
      </w:r>
      <w:r w:rsidR="000A2B8C">
        <w:t xml:space="preserve"> </w:t>
      </w:r>
      <w:del w:id="1413" w:author="Alex Messina" w:date="2016-02-16T18:58:00Z">
        <w:r w:rsidR="000A2B8C">
          <w:delText xml:space="preserve">a </w:delText>
        </w:r>
      </w:del>
      <w:r w:rsidR="000A2B8C">
        <w:t xml:space="preserve">much </w:t>
      </w:r>
      <w:r w:rsidR="00E66635">
        <w:t>l</w:t>
      </w:r>
      <w:r w:rsidR="00CB6F88">
        <w:t>ower</w:t>
      </w:r>
      <w:r w:rsidR="000A2B8C">
        <w:t xml:space="preserve"> </w:t>
      </w:r>
      <w:del w:id="1414" w:author="Alex Messina" w:date="2016-02-16T18:58:00Z">
        <w:r w:rsidR="000A2B8C">
          <w:delText xml:space="preserve">estimate of sSSY than the </w:delText>
        </w:r>
        <w:r>
          <w:delText>Qmax</w:delText>
        </w:r>
        <w:r w:rsidR="000A2B8C">
          <w:delText xml:space="preserve"> model</w:delText>
        </w:r>
        <w:r w:rsidR="009760BA">
          <w:delText xml:space="preserve"> (Table 7).</w:delText>
        </w:r>
        <w:r w:rsidR="007666DB">
          <w:delText xml:space="preserve"> The large difference in sSSY between the two methods was</w:delText>
        </w:r>
      </w:del>
      <w:ins w:id="1415" w:author="Alex Messina" w:date="2016-02-16T18:58:00Z">
        <w:r w:rsidR="000A2B8C">
          <w:t>estimate</w:t>
        </w:r>
        <w:r w:rsidR="00147175">
          <w:t>s</w:t>
        </w:r>
      </w:ins>
      <w:r w:rsidR="000A2B8C">
        <w:t xml:space="preserve"> </w:t>
      </w:r>
      <w:r w:rsidR="007666DB">
        <w:t xml:space="preserve">due to higher scatter about the </w:t>
      </w:r>
      <w:proofErr w:type="spellStart"/>
      <w:r w:rsidR="007666DB">
        <w:t>Psum</w:t>
      </w:r>
      <w:proofErr w:type="spellEnd"/>
      <w:r w:rsidR="007666DB">
        <w:t>-</w:t>
      </w:r>
      <w:r w:rsidR="001A74F8">
        <w:t>SSY</w:t>
      </w:r>
      <w:r w:rsidR="001A74F8" w:rsidRPr="001A74F8">
        <w:rPr>
          <w:vertAlign w:val="subscript"/>
        </w:rPr>
        <w:t>EV</w:t>
      </w:r>
      <w:r w:rsidR="007666DB">
        <w:t xml:space="preserve"> relationship for large events</w:t>
      </w:r>
      <w:ins w:id="1416" w:author="Alex Messina" w:date="2016-02-16T18:58:00Z">
        <w:r w:rsidR="00E66635">
          <w:t>,</w:t>
        </w:r>
      </w:ins>
      <w:r w:rsidR="007666DB">
        <w:t xml:space="preserve"> compared with the</w:t>
      </w:r>
      <w:r w:rsidR="00E66635">
        <w:t xml:space="preserve"> </w:t>
      </w:r>
      <w:ins w:id="1417" w:author="Alex Messina" w:date="2016-02-16T18:58:00Z">
        <w:r w:rsidR="00E66635">
          <w:t>more robust</w:t>
        </w:r>
        <w:r w:rsidR="007666DB">
          <w:t xml:space="preserve"> </w:t>
        </w:r>
      </w:ins>
      <w:proofErr w:type="spellStart"/>
      <w:r w:rsidR="007666DB">
        <w:t>Qmax</w:t>
      </w:r>
      <w:proofErr w:type="spellEnd"/>
      <w:r w:rsidR="007666DB">
        <w:t>-</w:t>
      </w:r>
      <w:r w:rsidR="001A74F8">
        <w:t>SSY</w:t>
      </w:r>
      <w:r w:rsidR="001A74F8" w:rsidRPr="001A74F8">
        <w:rPr>
          <w:vertAlign w:val="subscript"/>
        </w:rPr>
        <w:t>EV</w:t>
      </w:r>
      <w:del w:id="1418" w:author="Alex Messina" w:date="2016-02-16T18:58:00Z">
        <w:r w:rsidR="000A2B8C">
          <w:delText>, and the Qmax</w:delText>
        </w:r>
      </w:del>
      <w:r w:rsidR="00E66635">
        <w:rPr>
          <w:vertAlign w:val="subscript"/>
          <w:rPrChange w:id="1419" w:author="Alex Messina" w:date="2016-02-16T18:58:00Z">
            <w:rPr/>
          </w:rPrChange>
        </w:rPr>
        <w:t xml:space="preserve"> </w:t>
      </w:r>
      <w:r w:rsidR="00E66635" w:rsidRPr="00E66635">
        <w:t>model</w:t>
      </w:r>
      <w:r w:rsidR="00E66635">
        <w:t xml:space="preserve"> </w:t>
      </w:r>
      <w:ins w:id="1420" w:author="Alex Messina" w:date="2016-02-16T18:58:00Z">
        <w:r w:rsidR="00E66635">
          <w:t>(Table 7)</w:t>
        </w:r>
        <w:r w:rsidR="000A2B8C">
          <w:t>.</w:t>
        </w:r>
      </w:ins>
      <w:moveToRangeStart w:id="1421" w:author="Alex Messina" w:date="2016-02-16T18:58:00Z" w:name="move443412460"/>
      <w:moveTo w:id="1422" w:author="Alex Messina" w:date="2016-02-16T18:58:00Z">
        <w:r w:rsidR="00A50B58">
          <w:t xml:space="preserve"> </w:t>
        </w:r>
      </w:moveTo>
    </w:p>
    <w:p w14:paraId="3225AAD8" w14:textId="62FAF521" w:rsidR="00A50B58" w:rsidRDefault="00A50B58" w:rsidP="00A50B58">
      <w:pPr>
        <w:ind w:firstLine="0"/>
        <w:rPr>
          <w:moveTo w:id="1423" w:author="Alex Messina" w:date="2016-02-16T18:58:00Z"/>
        </w:rPr>
      </w:pPr>
      <w:moveTo w:id="1424" w:author="Alex Messina" w:date="2016-02-16T18:58:00Z">
        <w:r>
          <w:t>&lt;Table 7 here please&gt;</w:t>
        </w:r>
      </w:moveTo>
    </w:p>
    <w:p w14:paraId="0950E7C7" w14:textId="77777777" w:rsidR="00A50B58" w:rsidRDefault="000A2B8C" w:rsidP="00A50B58">
      <w:pPr>
        <w:rPr>
          <w:moveFrom w:id="1425" w:author="Alex Messina" w:date="2016-02-16T18:58:00Z"/>
        </w:rPr>
      </w:pPr>
      <w:moveTo w:id="1426" w:author="Alex Messina" w:date="2016-02-16T18:58:00Z">
        <w:r>
          <w:t>A</w:t>
        </w:r>
        <w:r w:rsidR="006F5A12">
          <w:t>nnual storm precipitation (</w:t>
        </w:r>
        <w:proofErr w:type="spellStart"/>
        <w:r w:rsidR="00BA3DEE" w:rsidRPr="00BA3DEE">
          <w:t>P</w:t>
        </w:r>
        <w:r w:rsidR="0063102C">
          <w:rPr>
            <w:vertAlign w:val="subscript"/>
          </w:rPr>
          <w:t>EV</w:t>
        </w:r>
        <w:r w:rsidR="00BA3DEE" w:rsidRPr="00BA3DEE">
          <w:rPr>
            <w:vertAlign w:val="subscript"/>
          </w:rPr>
          <w:t>ann</w:t>
        </w:r>
        <w:proofErr w:type="spellEnd"/>
        <w:r w:rsidR="006F5A12">
          <w:t xml:space="preserve">) </w:t>
        </w:r>
        <w:r w:rsidR="00F35D6E">
          <w:t xml:space="preserve">in 2014 </w:t>
        </w:r>
        <w:r w:rsidR="006F5A12">
          <w:t xml:space="preserve">was 2,770 mm, representing 69% of </w:t>
        </w:r>
        <w:r w:rsidR="00E66635">
          <w:t>t</w:t>
        </w:r>
        <w:r w:rsidR="001A74F8">
          <w:t>otal</w:t>
        </w:r>
        <w:r w:rsidR="006F5A12">
          <w:t xml:space="preserve"> annual precipitation (3,709 mm). </w:t>
        </w:r>
        <w:r w:rsidR="00F35D6E">
          <w:t xml:space="preserve">The remaining 31% of precipitation did not result in a rise in stream level sufficient to be classified as an event with the </w:t>
        </w:r>
      </w:moveTo>
      <w:moveToRangeEnd w:id="1421"/>
      <w:del w:id="1427" w:author="Alex Messina" w:date="2016-02-16T18:58:00Z">
        <w:r>
          <w:delText>is likely more robust.</w:delText>
        </w:r>
        <w:r w:rsidR="00CD2954">
          <w:delText xml:space="preserve"> </w:delText>
        </w:r>
        <w:r>
          <w:delText>A</w:delText>
        </w:r>
        <w:r w:rsidR="006F5A12">
          <w:delText xml:space="preserve">nnual SSY was </w:delText>
        </w:r>
        <w:r w:rsidR="00B42671">
          <w:delText xml:space="preserve">also calculated </w:delText>
        </w:r>
        <w:r>
          <w:delText xml:space="preserve">for 2014 </w:delText>
        </w:r>
        <w:r w:rsidR="00B42671">
          <w:delText>using Equation 6</w:delText>
        </w:r>
        <w:r w:rsidR="006F5A12">
          <w:delText xml:space="preserve"> for three sets of storm events: a) all events with</w:delText>
        </w:r>
        <w:r w:rsidR="007E79BC">
          <w:delText xml:space="preserve"> </w:delText>
        </w:r>
        <w:r w:rsidR="00003545">
          <w:delText>SSY</w:delText>
        </w:r>
        <w:r w:rsidR="00003545">
          <w:rPr>
            <w:vertAlign w:val="subscript"/>
          </w:rPr>
          <w:delText>EV</w:delText>
        </w:r>
        <w:r w:rsidR="006F5A12">
          <w:delText xml:space="preserve"> data, including those where </w:delText>
        </w:r>
        <w:r w:rsidR="00003545">
          <w:delText>SSY</w:delText>
        </w:r>
        <w:r w:rsidR="00003545">
          <w:rPr>
            <w:vertAlign w:val="subscript"/>
          </w:rPr>
          <w:delText>EV</w:delText>
        </w:r>
        <w:r w:rsidR="006F5A12">
          <w:delText xml:space="preserve"> data were only available for a single site; b) only events where data was available for both UPPER (FG1) and TOTAL (FG3) and c) only events where data was available for UPPER (FG1), LOWER_QUARRY (FG2), and TOTAL (FG3). Including all storms (method a) will provide the best estimate at a given location, while b) and c) allow more direct comparison of different subwatersheds.</w:delText>
        </w:r>
      </w:del>
      <w:moveFromRangeStart w:id="1428" w:author="Alex Messina" w:date="2016-02-16T18:58:00Z" w:name="move443412460"/>
      <w:moveFrom w:id="1429" w:author="Alex Messina" w:date="2016-02-16T18:58:00Z">
        <w:r w:rsidR="00A50B58">
          <w:t xml:space="preserve"> </w:t>
        </w:r>
      </w:moveFrom>
    </w:p>
    <w:p w14:paraId="7FD86ED1" w14:textId="77777777" w:rsidR="00A50B58" w:rsidRDefault="00A50B58" w:rsidP="00A50B58">
      <w:pPr>
        <w:ind w:firstLine="0"/>
        <w:rPr>
          <w:moveFrom w:id="1430" w:author="Alex Messina" w:date="2016-02-16T18:58:00Z"/>
        </w:rPr>
      </w:pPr>
      <w:moveFrom w:id="1431" w:author="Alex Messina" w:date="2016-02-16T18:58:00Z">
        <w:r>
          <w:t>&lt;Table 7 here please&gt;</w:t>
        </w:r>
      </w:moveFrom>
    </w:p>
    <w:p w14:paraId="714165C5" w14:textId="15D39779" w:rsidR="00A955CD" w:rsidRDefault="000A2B8C" w:rsidP="00A50B58">
      <w:moveFrom w:id="1432" w:author="Alex Messina" w:date="2016-02-16T18:58:00Z">
        <w:r>
          <w:t>A</w:t>
        </w:r>
        <w:r w:rsidR="006F5A12">
          <w:t>nnual storm precipitation (</w:t>
        </w:r>
        <w:r w:rsidR="00BA3DEE" w:rsidRPr="00BA3DEE">
          <w:t>P</w:t>
        </w:r>
        <w:r w:rsidR="0063102C">
          <w:rPr>
            <w:vertAlign w:val="subscript"/>
          </w:rPr>
          <w:t>EV</w:t>
        </w:r>
        <w:r w:rsidR="00BA3DEE" w:rsidRPr="00BA3DEE">
          <w:rPr>
            <w:vertAlign w:val="subscript"/>
          </w:rPr>
          <w:t>ann</w:t>
        </w:r>
        <w:r w:rsidR="006F5A12">
          <w:t xml:space="preserve">) </w:t>
        </w:r>
        <w:r w:rsidR="00F35D6E">
          <w:t xml:space="preserve">in 2014 </w:t>
        </w:r>
        <w:r w:rsidR="006F5A12">
          <w:t xml:space="preserve">was 2,770 mm, representing 69% of </w:t>
        </w:r>
        <w:r w:rsidR="00E66635">
          <w:t>t</w:t>
        </w:r>
        <w:r w:rsidR="001A74F8">
          <w:t>otal</w:t>
        </w:r>
        <w:r w:rsidR="006F5A12">
          <w:t xml:space="preserve"> annual precipitation (3,709 mm). </w:t>
        </w:r>
        <w:r w:rsidR="00F35D6E">
          <w:t xml:space="preserve">The remaining 31% of precipitation did not result in a rise in stream level sufficient to be classified as an event with the </w:t>
        </w:r>
      </w:moveFrom>
      <w:moveFromRangeEnd w:id="1428"/>
      <w:del w:id="1433" w:author="Alex Messina" w:date="2016-02-16T18:58:00Z">
        <w:r w:rsidR="00F35D6E">
          <w:delText>hydrogra</w:delText>
        </w:r>
        <w:r w:rsidR="00104BD8">
          <w:delText xml:space="preserve">ph separation </w:delText>
        </w:r>
      </w:del>
      <w:r w:rsidR="00104BD8">
        <w:t>method used here.</w:t>
      </w:r>
      <w:r w:rsidR="00F35D6E">
        <w:t xml:space="preserve"> </w:t>
      </w:r>
      <w:r w:rsidR="006F5A12">
        <w:t xml:space="preserve">All storms with measured </w:t>
      </w:r>
      <w:r w:rsidR="001A74F8">
        <w:t>SSY</w:t>
      </w:r>
      <w:r w:rsidR="001A74F8" w:rsidRPr="001A74F8">
        <w:rPr>
          <w:vertAlign w:val="subscript"/>
        </w:rPr>
        <w:t>EV</w:t>
      </w:r>
      <w:del w:id="1434" w:author="Alex Messina" w:date="2016-02-16T18:58:00Z">
        <w:r w:rsidR="006F5A12">
          <w:delText xml:space="preserve"> at FG1</w:delText>
        </w:r>
      </w:del>
      <w:ins w:id="1435" w:author="Alex Messina" w:date="2016-02-16T18:58:00Z">
        <w:r w:rsidR="00A50B58">
          <w:rPr>
            <w:vertAlign w:val="subscript"/>
          </w:rPr>
          <w:t>_UPPER</w:t>
        </w:r>
      </w:ins>
      <w:r w:rsidR="006F5A12">
        <w:t xml:space="preserve"> from 2012-2014 included</w:t>
      </w:r>
      <w:r w:rsidR="00B42671">
        <w:t xml:space="preserve"> </w:t>
      </w:r>
      <w:r w:rsidR="006F5A12">
        <w:t>3,457 mm of precipitation (</w:t>
      </w:r>
      <w:proofErr w:type="spellStart"/>
      <w:r w:rsidR="00BA3DEE" w:rsidRPr="00BA3DEE">
        <w:t>P</w:t>
      </w:r>
      <w:r w:rsidR="0063102C">
        <w:rPr>
          <w:vertAlign w:val="subscript"/>
        </w:rPr>
        <w:t>EV</w:t>
      </w:r>
      <w:r w:rsidR="00BA3DEE" w:rsidRPr="00BA3DEE">
        <w:rPr>
          <w:vertAlign w:val="subscript"/>
        </w:rPr>
        <w:t>meas</w:t>
      </w:r>
      <w:proofErr w:type="spellEnd"/>
      <w:r w:rsidR="006F5A12">
        <w:t xml:space="preserve">), or 125% </w:t>
      </w:r>
      <w:r w:rsidR="006F5A12">
        <w:lastRenderedPageBreak/>
        <w:t xml:space="preserve">of </w:t>
      </w:r>
      <w:proofErr w:type="spellStart"/>
      <w:r w:rsidR="00BA3DEE" w:rsidRPr="00BA3DEE">
        <w:t>P</w:t>
      </w:r>
      <w:r w:rsidR="0063102C">
        <w:rPr>
          <w:vertAlign w:val="subscript"/>
        </w:rPr>
        <w:t>EV</w:t>
      </w:r>
      <w:r w:rsidR="00BA3DEE" w:rsidRPr="00BA3DEE">
        <w:rPr>
          <w:vertAlign w:val="subscript"/>
        </w:rPr>
        <w:t>ann</w:t>
      </w:r>
      <w:proofErr w:type="spellEnd"/>
      <w:r w:rsidR="00A50B58">
        <w:t xml:space="preserve">, so estimated annual </w:t>
      </w:r>
      <w:del w:id="1436" w:author="Alex Messina" w:date="2016-02-16T18:58:00Z">
        <w:r w:rsidR="006F5A12">
          <w:delText>SSY from the UP</w:delText>
        </w:r>
        <w:r w:rsidR="00CD2954">
          <w:delText xml:space="preserve">PER subwatershed from </w:delText>
        </w:r>
      </w:del>
      <w:ins w:id="1437" w:author="Alex Messina" w:date="2016-02-16T18:58:00Z">
        <w:r w:rsidR="00A50B58">
          <w:t>SSY</w:t>
        </w:r>
        <w:r w:rsidR="00A50B58">
          <w:rPr>
            <w:vertAlign w:val="subscript"/>
          </w:rPr>
          <w:t>UPPER</w:t>
        </w:r>
        <w:r w:rsidR="00A50B58">
          <w:t xml:space="preserve"> (</w:t>
        </w:r>
      </w:ins>
      <w:r w:rsidR="00CD2954">
        <w:t>Equation 6</w:t>
      </w:r>
      <w:ins w:id="1438" w:author="Alex Messina" w:date="2016-02-16T18:58:00Z">
        <w:r w:rsidR="00A50B58">
          <w:t>)</w:t>
        </w:r>
      </w:ins>
      <w:r w:rsidR="006F5A12">
        <w:t xml:space="preserve"> was 41 tons/</w:t>
      </w:r>
      <w:proofErr w:type="spellStart"/>
      <w:r w:rsidR="006F5A12">
        <w:t>yr</w:t>
      </w:r>
      <w:proofErr w:type="spellEnd"/>
      <w:r w:rsidR="006F5A12">
        <w:t xml:space="preserve"> (45 tons/km²/</w:t>
      </w:r>
      <w:proofErr w:type="spellStart"/>
      <w:r w:rsidR="006F5A12">
        <w:t>yr</w:t>
      </w:r>
      <w:proofErr w:type="spellEnd"/>
      <w:r w:rsidR="006F5A12">
        <w:t xml:space="preserve">). All storms with measured </w:t>
      </w:r>
      <w:r w:rsidR="001A74F8">
        <w:t>SSY</w:t>
      </w:r>
      <w:r w:rsidR="001A74F8" w:rsidRPr="001A74F8">
        <w:rPr>
          <w:vertAlign w:val="subscript"/>
        </w:rPr>
        <w:t>EV</w:t>
      </w:r>
      <w:del w:id="1439" w:author="Alex Messina" w:date="2016-02-16T18:58:00Z">
        <w:r w:rsidR="006F5A12">
          <w:delText xml:space="preserve"> at FG3</w:delText>
        </w:r>
      </w:del>
      <w:ins w:id="1440" w:author="Alex Messina" w:date="2016-02-16T18:58:00Z">
        <w:r w:rsidR="00A50B58">
          <w:rPr>
            <w:vertAlign w:val="subscript"/>
          </w:rPr>
          <w:t>_TOTAL</w:t>
        </w:r>
      </w:ins>
      <w:r w:rsidR="006F5A12">
        <w:t xml:space="preserve"> from 2012-2014 included 2,628 mm of precipitation, or 95% of expected annual storm precipitation so estimated annual </w:t>
      </w:r>
      <w:del w:id="1441" w:author="Alex Messina" w:date="2016-02-16T18:58:00Z">
        <w:r w:rsidR="006F5A12">
          <w:delText>SSY from the TOTAL watershed</w:delText>
        </w:r>
      </w:del>
      <w:ins w:id="1442" w:author="Alex Messina" w:date="2016-02-16T18:58:00Z">
        <w:r w:rsidR="006F5A12">
          <w:t>SSY</w:t>
        </w:r>
        <w:r w:rsidR="00A50B58">
          <w:rPr>
            <w:vertAlign w:val="subscript"/>
          </w:rPr>
          <w:t>TOTAL</w:t>
        </w:r>
      </w:ins>
      <w:r w:rsidR="006F5A12">
        <w:t xml:space="preserve"> was 428 tons/</w:t>
      </w:r>
      <w:proofErr w:type="spellStart"/>
      <w:r w:rsidR="006F5A12">
        <w:t>yr</w:t>
      </w:r>
      <w:proofErr w:type="spellEnd"/>
      <w:r w:rsidR="006F5A12">
        <w:t xml:space="preserve"> (241 tons/km²/</w:t>
      </w:r>
      <w:proofErr w:type="spellStart"/>
      <w:r w:rsidR="006F5A12">
        <w:t>yr</w:t>
      </w:r>
      <w:proofErr w:type="spellEnd"/>
      <w:r w:rsidR="006F5A12">
        <w:t>).</w:t>
      </w:r>
      <w:r w:rsidR="00A50B58" w:rsidRPr="00A50B58">
        <w:t xml:space="preserve"> </w:t>
      </w:r>
    </w:p>
    <w:p w14:paraId="71E00EB7" w14:textId="23CE60DB" w:rsidR="00A955CD" w:rsidRPr="004E5982" w:rsidRDefault="00A31439" w:rsidP="00461A14">
      <w:pPr>
        <w:pStyle w:val="Heading2"/>
        <w:rPr>
          <w:moveTo w:id="1443" w:author="Alex Messina" w:date="2016-02-16T18:58:00Z"/>
        </w:rPr>
      </w:pPr>
      <w:moveToRangeStart w:id="1444" w:author="Alex Messina" w:date="2016-02-16T18:58:00Z" w:name="move443412461"/>
      <w:moveTo w:id="1445" w:author="Alex Messina" w:date="2016-02-16T18:58:00Z">
        <w:r>
          <w:t xml:space="preserve">5. </w:t>
        </w:r>
        <w:r w:rsidR="006F5A12">
          <w:t>Discussion</w:t>
        </w:r>
      </w:moveTo>
    </w:p>
    <w:moveToRangeEnd w:id="1444"/>
    <w:p w14:paraId="7166A8A3" w14:textId="77777777" w:rsidR="009E710A" w:rsidRDefault="007E79BC" w:rsidP="00CD2954">
      <w:pPr>
        <w:rPr>
          <w:del w:id="1446" w:author="Alex Messina" w:date="2016-02-16T18:58:00Z"/>
        </w:rPr>
      </w:pPr>
      <w:del w:id="1447" w:author="Alex Messina" w:date="2016-02-16T18:58:00Z">
        <w:r>
          <w:delText>Overal</w:delText>
        </w:r>
        <w:r w:rsidR="00CD2954">
          <w:delText>l, the Qmax model and Equation 6</w:delText>
        </w:r>
        <w:r>
          <w:delText xml:space="preserve"> using all events gave similar estimates of annual SSY at both the UPPER watershed (41-61 tons/yr) and the </w:delText>
        </w:r>
        <w:r w:rsidR="004E5982">
          <w:delText>TOTAL</w:delText>
        </w:r>
        <w:r>
          <w:delText xml:space="preserve"> watershed (428-439 tons/yr).</w:delText>
        </w:r>
        <w:r w:rsidR="009C56F9">
          <w:delText xml:space="preserve"> </w:delText>
        </w:r>
        <w:r>
          <w:delText>The accuracy of the Psum model was compromised by significant scatter for large events, while the Qsum model had significantly less scatt</w:delText>
        </w:r>
        <w:r w:rsidR="007D6412">
          <w:delText>er for large events</w:delText>
        </w:r>
        <w:r>
          <w:delText xml:space="preserve">. </w:delText>
        </w:r>
        <w:r w:rsidR="002F266A">
          <w:delText>T</w:delText>
        </w:r>
        <w:r>
          <w:delText>he eight storms sampled at all three locations (Table 4) had unusually high loads from the</w:delText>
        </w:r>
        <w:r w:rsidR="004E5982">
          <w:delText xml:space="preserve"> UPPER</w:delText>
        </w:r>
        <w:r>
          <w:delText xml:space="preserve"> wate</w:delText>
        </w:r>
        <w:r w:rsidR="004E5982">
          <w:delText>rshed but similar SSY from the LOWER</w:delText>
        </w:r>
        <w:r>
          <w:delText xml:space="preserve"> watershed, likely resulting in a low estimate of sediment loading and DR from the quarry.</w:delText>
        </w:r>
      </w:del>
    </w:p>
    <w:p w14:paraId="0A607173" w14:textId="77777777" w:rsidR="00A955CD" w:rsidRPr="004E5982" w:rsidRDefault="00A31439" w:rsidP="00461A14">
      <w:pPr>
        <w:pStyle w:val="Heading2"/>
        <w:rPr>
          <w:moveFrom w:id="1448" w:author="Alex Messina" w:date="2016-02-16T18:58:00Z"/>
        </w:rPr>
      </w:pPr>
      <w:moveFromRangeStart w:id="1449" w:author="Alex Messina" w:date="2016-02-16T18:58:00Z" w:name="move443412461"/>
      <w:moveFrom w:id="1450" w:author="Alex Messina" w:date="2016-02-16T18:58:00Z">
        <w:r>
          <w:t xml:space="preserve">5. </w:t>
        </w:r>
        <w:r w:rsidR="006F5A12">
          <w:t>Discussion</w:t>
        </w:r>
      </w:moveFrom>
    </w:p>
    <w:moveFromRangeEnd w:id="1449"/>
    <w:p w14:paraId="5824F65F" w14:textId="0F87906D" w:rsidR="00A269B4" w:rsidRDefault="00A269B4" w:rsidP="00A269B4">
      <w:pPr>
        <w:pStyle w:val="Heading3"/>
      </w:pPr>
      <w:r>
        <w:t>5.1</w:t>
      </w:r>
      <w:del w:id="1451" w:author="Alex Messina" w:date="2016-02-16T18:58:00Z">
        <w:r w:rsidR="00A31439" w:rsidRPr="004E5982">
          <w:delText xml:space="preserve"> </w:delText>
        </w:r>
        <w:r w:rsidR="007B58A4" w:rsidRPr="004E5982">
          <w:delText>Objective 1:</w:delText>
        </w:r>
      </w:del>
      <w:r w:rsidRPr="004E5982">
        <w:t xml:space="preserve"> Compare SSC and SSYEV f</w:t>
      </w:r>
      <w:r w:rsidR="00404E3D">
        <w:t xml:space="preserve">or disturbed and undisturbed </w:t>
      </w:r>
      <w:del w:id="1452" w:author="Alex Messina" w:date="2016-02-16T18:58:00Z">
        <w:r w:rsidR="007B58A4" w:rsidRPr="004E5982">
          <w:delText>subwatersheds</w:delText>
        </w:r>
      </w:del>
      <w:ins w:id="1453" w:author="Alex Messina" w:date="2016-02-16T18:58:00Z">
        <w:r w:rsidRPr="004E5982">
          <w:t>watersheds</w:t>
        </w:r>
      </w:ins>
    </w:p>
    <w:p w14:paraId="35C9AE46" w14:textId="7A7E41E6" w:rsidR="00C03296" w:rsidRPr="00C03296" w:rsidRDefault="002720B5" w:rsidP="00C03296">
      <w:pPr>
        <w:pStyle w:val="Heading4"/>
        <w:rPr>
          <w:ins w:id="1454" w:author="Alex Messina" w:date="2016-02-16T18:58:00Z"/>
        </w:rPr>
      </w:pPr>
      <w:del w:id="1455" w:author="Alex Messina" w:date="2016-02-16T18:58:00Z">
        <w:r>
          <w:delText xml:space="preserve">Event wise analysis </w:delText>
        </w:r>
        <w:r w:rsidR="004E5982">
          <w:delText>of SSY</w:delText>
        </w:r>
        <w:r w:rsidR="004E5982" w:rsidRPr="001E37AA">
          <w:rPr>
            <w:vertAlign w:val="subscript"/>
          </w:rPr>
          <w:delText>EV</w:delText>
        </w:r>
        <w:r w:rsidR="004E5982">
          <w:delText xml:space="preserve"> </w:delText>
        </w:r>
        <w:r>
          <w:delText>was useful because hysteresis</w:delText>
        </w:r>
      </w:del>
      <w:ins w:id="1456" w:author="Alex Messina" w:date="2016-02-16T18:58:00Z">
        <w:r w:rsidR="00C03296">
          <w:t xml:space="preserve">5.1.1 </w:t>
        </w:r>
        <w:del w:id="1457" w:author="Trent Biggs" w:date="2016-02-17T13:37:00Z">
          <w:r w:rsidR="00C03296" w:rsidDel="001B202B">
            <w:delText xml:space="preserve">Compare </w:delText>
          </w:r>
        </w:del>
        <w:r w:rsidR="00C03296">
          <w:t>SSC for disturbed</w:t>
        </w:r>
      </w:ins>
      <w:r w:rsidR="00C03296">
        <w:t xml:space="preserve"> and </w:t>
      </w:r>
      <w:del w:id="1458" w:author="Alex Messina" w:date="2016-02-16T18:58:00Z">
        <w:r>
          <w:delText>interstorm</w:delText>
        </w:r>
      </w:del>
      <w:ins w:id="1459" w:author="Alex Messina" w:date="2016-02-16T18:58:00Z">
        <w:r w:rsidR="00C03296">
          <w:t xml:space="preserve">undisturbed watersheds in </w:t>
        </w:r>
        <w:proofErr w:type="spellStart"/>
        <w:r w:rsidR="00C03296">
          <w:t>Faga’alu</w:t>
        </w:r>
        <w:proofErr w:type="spellEnd"/>
      </w:ins>
    </w:p>
    <w:p w14:paraId="62453B68" w14:textId="68BD2D65" w:rsidR="00A269B4" w:rsidRDefault="00A269B4" w:rsidP="00A269B4">
      <w:pPr>
        <w:rPr>
          <w:ins w:id="1460" w:author="Alex Messina" w:date="2016-02-16T18:58:00Z"/>
        </w:rPr>
      </w:pPr>
      <w:ins w:id="1461" w:author="Alex Messina" w:date="2016-02-16T18:58:00Z">
        <w:r>
          <w:t>At FG1, SSC</w:t>
        </w:r>
      </w:ins>
      <w:r>
        <w:t xml:space="preserve"> variability </w:t>
      </w:r>
      <w:ins w:id="1462" w:author="Alex Messina" w:date="2016-02-16T18:58:00Z">
        <w:r>
          <w:t xml:space="preserve">during storms was assumed to be </w:t>
        </w:r>
      </w:ins>
      <w:r>
        <w:t xml:space="preserve">caused </w:t>
      </w:r>
      <w:ins w:id="1463" w:author="Alex Messina" w:date="2016-02-16T18:58:00Z">
        <w:r>
          <w:t xml:space="preserve">by landslides or channel erosion (including previous landslides) (Figure 6). Anecdotal and field observations reported unusually high SSC at FG1 during 2013, possibly from </w:t>
        </w:r>
        <w:proofErr w:type="spellStart"/>
        <w:r>
          <w:t>landsliding</w:t>
        </w:r>
        <w:proofErr w:type="spellEnd"/>
        <w:r>
          <w:t xml:space="preserve"> during previous large storms (G.</w:t>
        </w:r>
      </w:ins>
      <w:moveToRangeStart w:id="1464" w:author="Alex Messina" w:date="2016-02-16T18:58:00Z" w:name="move443412449"/>
      <w:moveTo w:id="1465" w:author="Alex Messina" w:date="2016-02-16T18:58:00Z">
        <w:r>
          <w:t xml:space="preserve"> </w:t>
        </w:r>
        <w:proofErr w:type="spellStart"/>
        <w:r>
          <w:t>Poysky</w:t>
        </w:r>
        <w:proofErr w:type="spellEnd"/>
        <w:r>
          <w:t>, pers. comm.).</w:t>
        </w:r>
      </w:moveTo>
      <w:moveToRangeEnd w:id="1464"/>
      <w:del w:id="1466" w:author="Alex Messina" w:date="2016-02-16T18:58:00Z">
        <w:r w:rsidR="002720B5">
          <w:delText xml:space="preserve">significant </w:delText>
        </w:r>
        <w:r w:rsidR="00F26C92">
          <w:delText>scatter</w:delText>
        </w:r>
      </w:del>
      <w:ins w:id="1467" w:author="Alex Messina" w:date="2016-02-16T18:58:00Z">
        <w:r>
          <w:t xml:space="preserve"> At FG2 and FG3, additional variability</w:t>
        </w:r>
      </w:ins>
      <w:r>
        <w:t xml:space="preserve"> in the </w:t>
      </w:r>
      <w:del w:id="1468" w:author="Alex Messina" w:date="2016-02-16T18:58:00Z">
        <w:r w:rsidR="002720B5">
          <w:delText xml:space="preserve">instantaneous </w:delText>
        </w:r>
      </w:del>
      <w:r>
        <w:t>Q-SSC relationship</w:t>
      </w:r>
      <w:ins w:id="1469" w:author="Alex Messina" w:date="2016-02-16T18:58:00Z">
        <w:r>
          <w:t xml:space="preserve"> was caused by changing sediment availability from quarrying operations and construction in the village. High SSC values observed downstream of the quarry (FG2) during low Q were caused by two mechanisms: 1) P that generated high SSC runoff but did not result in storms identified on the hydrograph, and 2) washing fine sediment into the stream during quarry operations.</w:t>
        </w:r>
      </w:ins>
    </w:p>
    <w:p w14:paraId="010EDD8D" w14:textId="70406352" w:rsidR="008A4A73" w:rsidRDefault="008A4A73" w:rsidP="008C242D">
      <w:pPr>
        <w:rPr>
          <w:ins w:id="1470" w:author="Alex Messina" w:date="2016-02-16T18:58:00Z"/>
        </w:rPr>
      </w:pPr>
      <w:ins w:id="1471" w:author="Alex Messina" w:date="2016-02-16T18:58:00Z">
        <w:r>
          <w:t xml:space="preserve">Given the close proximity of the quarry to the stream, SSC </w:t>
        </w:r>
        <w:r w:rsidR="00A50B58">
          <w:t>at FG2 was</w:t>
        </w:r>
      </w:ins>
      <w:moveToRangeStart w:id="1472" w:author="Alex Messina" w:date="2016-02-16T18:58:00Z" w:name="move443412450"/>
      <w:moveTo w:id="1473" w:author="Alex Messina" w:date="2016-02-16T18:58:00Z">
        <w:r>
          <w:t xml:space="preserve"> highly influenced by mining activity like rock extraction, crushing, and/or hauling operations. During 2012, a common practice for removing fine sediment from crushed aggregate was to rinse it with water pumped from the stream. In the absence of retention structures the fine sediment was discharged directly to </w:t>
        </w:r>
        <w:proofErr w:type="spellStart"/>
        <w:r>
          <w:t>Faga’alu</w:t>
        </w:r>
        <w:proofErr w:type="spellEnd"/>
        <w:r>
          <w:t xml:space="preserve"> stream, causing high SSC during non-storm periods with no P in the preceding 24 hours (solid symbols, Figure 6b-c). </w:t>
        </w:r>
      </w:moveTo>
      <w:moveToRangeEnd w:id="1472"/>
      <w:ins w:id="1474" w:author="Alex Messina" w:date="2016-02-16T18:58:00Z">
        <w:r>
          <w:t xml:space="preserve">In 2013 and 2014, </w:t>
        </w:r>
        <w:r w:rsidR="00A50B58">
          <w:t xml:space="preserve">riverine discharge or rinsed </w:t>
        </w:r>
        <w:r w:rsidR="00A50B58">
          <w:lastRenderedPageBreak/>
          <w:t xml:space="preserve">sediment was discontinued, and </w:t>
        </w:r>
        <w:r>
          <w:t xml:space="preserve">sediment was piled on-site </w:t>
        </w:r>
        <w:r w:rsidR="00A50B58">
          <w:t>where</w:t>
        </w:r>
        <w:r>
          <w:t xml:space="preserve"> severe erosion of these changing stockpiles caused high SSC only during storm events.</w:t>
        </w:r>
      </w:ins>
    </w:p>
    <w:p w14:paraId="44D93CE5" w14:textId="6940676E" w:rsidR="00404E3D" w:rsidRPr="004E5982" w:rsidRDefault="00C03296">
      <w:pPr>
        <w:pStyle w:val="Heading4"/>
        <w:rPr>
          <w:moveTo w:id="1475" w:author="Alex Messina" w:date="2016-02-16T18:58:00Z"/>
        </w:rPr>
        <w:pPrChange w:id="1476" w:author="Alex Messina" w:date="2016-02-16T18:58:00Z">
          <w:pPr>
            <w:pStyle w:val="Heading3"/>
          </w:pPr>
        </w:pPrChange>
      </w:pPr>
      <w:ins w:id="1477" w:author="Alex Messina" w:date="2016-02-16T18:58:00Z">
        <w:r>
          <w:t>5.1.2</w:t>
        </w:r>
        <w:r w:rsidR="00404E3D" w:rsidRPr="004E5982">
          <w:t xml:space="preserve"> </w:t>
        </w:r>
        <w:r>
          <w:t>Compare SSY</w:t>
        </w:r>
        <w:r w:rsidRPr="00C03296">
          <w:rPr>
            <w:vertAlign w:val="subscript"/>
          </w:rPr>
          <w:t>EV</w:t>
        </w:r>
      </w:ins>
      <w:moveToRangeStart w:id="1478" w:author="Alex Messina" w:date="2016-02-16T18:58:00Z" w:name="move443412462"/>
      <w:moveTo w:id="1479" w:author="Alex Messina" w:date="2016-02-16T18:58:00Z">
        <w:r>
          <w:t xml:space="preserve"> </w:t>
        </w:r>
        <w:r w:rsidR="00404E3D" w:rsidRPr="004E5982">
          <w:t>with other kinds of sediment disturbance</w:t>
        </w:r>
      </w:moveTo>
    </w:p>
    <w:p w14:paraId="5D01F1B6" w14:textId="5D8F51CB" w:rsidR="00404E3D" w:rsidRDefault="004744C4" w:rsidP="00404E3D">
      <w:pPr>
        <w:rPr>
          <w:moveTo w:id="1480" w:author="Alex Messina" w:date="2016-02-16T18:58:00Z"/>
        </w:rPr>
      </w:pPr>
      <w:moveTo w:id="1481" w:author="Alex Messina" w:date="2016-02-16T18:58:00Z">
        <w:r>
          <w:t xml:space="preserve">SSY at </w:t>
        </w:r>
        <w:proofErr w:type="spellStart"/>
        <w:r>
          <w:t>Faga’alu</w:t>
        </w:r>
        <w:proofErr w:type="spellEnd"/>
        <w:r>
          <w:t xml:space="preserve"> was</w:t>
        </w:r>
      </w:moveTo>
      <w:ins w:id="1482" w:author="Trent Biggs" w:date="2016-02-17T13:46:00Z">
        <w:r w:rsidR="00897930">
          <w:t xml:space="preserve"> </w:t>
        </w:r>
      </w:ins>
      <w:moveTo w:id="1483" w:author="Alex Messina" w:date="2016-02-16T18:58:00Z">
        <w:del w:id="1484" w:author="Trent Biggs" w:date="2016-02-17T13:46:00Z">
          <w:r w:rsidDel="00897930">
            <w:delText xml:space="preserve"> </w:delText>
          </w:r>
          <w:r w:rsidR="00404E3D" w:rsidDel="00897930">
            <w:delText xml:space="preserve">increased by </w:delText>
          </w:r>
        </w:del>
        <w:r w:rsidR="00404E3D">
          <w:t xml:space="preserve">3.9x </w:t>
        </w:r>
      </w:moveTo>
      <w:ins w:id="1485" w:author="Trent Biggs" w:date="2016-02-17T13:46:00Z">
        <w:r w:rsidR="00897930">
          <w:t>higher than</w:t>
        </w:r>
      </w:ins>
      <w:moveTo w:id="1486" w:author="Alex Messina" w:date="2016-02-16T18:58:00Z">
        <w:del w:id="1487" w:author="Trent Biggs" w:date="2016-02-17T13:46:00Z">
          <w:r w:rsidR="00404E3D" w:rsidDel="00897930">
            <w:delText>compared with</w:delText>
          </w:r>
        </w:del>
        <w:r w:rsidR="00404E3D">
          <w:t xml:space="preserve"> the natural background. </w:t>
        </w:r>
      </w:moveTo>
      <w:moveToRangeEnd w:id="1478"/>
      <w:ins w:id="1488" w:author="Alex Messina" w:date="2016-02-16T18:58:00Z">
        <w:r w:rsidR="00C03296">
          <w:t xml:space="preserve">Studies in similar </w:t>
        </w:r>
        <w:r w:rsidR="00404E3D">
          <w:t>watersheds have documented one to several orders of magnitude increases in SSY from land use that disturbs a small fraction of the watershed area</w:t>
        </w:r>
        <w:r>
          <w:t xml:space="preserve"> </w:t>
        </w:r>
        <w:r>
          <w:fldChar w:fldCharType="begin" w:fldLock="1"/>
        </w:r>
        <w:r w:rsidR="00C2245B">
          <w:instrText>ADDIN CSL_CITATION { "citationItems" : [ { "id" : "ITEM-1", "itemData" : { "abstract" : "Pollution from coastal watersheds threatens the ecology of the nearshore, including tropical reefs. Suspended sediment concentrations off the reefs of Molokai, Hawaii, chronically exceed a toxic 10 mg/L, threatening reef ecosystems. We hypothesize that historic conversion of hillslope processes from soil creep to overland flow increased both magnitude and frequency of erosion. To create a process sediment budget, we used surficial and ecological mapping, hillslope and stream gages, and novel sensors to locate, quantify and model the generation of fine sediments polluting the reef. Ecological and geomorphic mapping from LiDAR and multi-spectral imagery located overland flow areas with vegetation cover below a threshold preventing erosion. Here, feral goat grazing exposed volcanic soils whose low matrix hydraulic conductivities (1-25 mm/hour) promote Horton overland flow. We instrumented steep, barren hillslopes with soil moisture sensors, overland flow meters, Parshal flumes, ISCO sediment samplers, and a rain gage and conducted repeat Tripod LiDAR and infiltration tests. To characterize soil resistance to overland flow erosion, we used a Cohesive Strength Meter (CSM) to simulate water stress. At the 13.5 km 2 watershed mouth we used a USGS stream gage with an ISCO sediment sampler to estimate total load. Over 3 years, storms triggered overland flow during rainfall intensities above 10-15 mm/hr. Overland flow meters indicate such flows can be up to 3 cm deep, with a tendency to deepen downslope. CSM tests indicate that these depths are insufficient to erode soils where vegetation is dense, but far above threshold values of 2-3 mm for bare soils. Sediment ratings curves for both hillslope and downstream catchment gages show clock-wise hysteresis during the first intense storms in the fall, becoming linear later in the season. During fall storms, sediment concentration is often 10X higher at a given stage. Revised annual lowering rates from experimental hillslopes are 1.5 cm/a (erosion pins), 1.4 cm/a (suspended sediment) and 1.6 cm/a (repeat Tripod LiDAR). These rates are at least 100-fold greater than the long-term river lowering rate of 0.13 mm/a. A sediment budget constructed by extrapolating hillslope lowering rates to the portions of the catchments mapped as unvegetated overland flow predicts a total yearly flux of ~ 6500 t, in agreement with the measured total of ~6200 t. Decadal records illustrate that rainfall intensities sufficient to generate ov\u2026", "author" : [ { "dropping-particle" : "", "family" : "Stock", "given" : "J. D.", "non-dropping-particle" : "", "parse-names" : false, "suffix" : "" }, { "dropping-particle" : "", "family" : "Rosener", "given" : "M.", "non-dropping-particle" : "", "parse-names" : false, "suffix" : "" }, { "dropping-particle" : "", "family" : "Schmidt", "given" : "K. M.", "non-dropping-particle" : "", "parse-names" : false, "suffix" : "" }, { "dropping-particle" : "", "family" : "Hanshaw", "given" : "M. N.", "non-dropping-particle" : "", "parse-names" : false, "suffix" : "" }, { "dropping-particle" : "", "family" : "Brooks", "given" : "B. A.", "non-dropping-particle" : "", "parse-names" : false, "suffix" : "" }, { "dropping-particle" : "", "family" : "Tribble", "given" : "G.", "non-dropping-particle" : "", "parse-names" : false, "suffix" : "" }, { "dropping-particle" : "", "family" : "Jacobi", "given" : "J.", "non-dropping-particle" : "", "parse-names" : false, "suffix" : "" } ], "container-title" : "American Geophysical Union Fall Meeting", "id" : "ITEM-1", "issued" : { "date-parts" : [ [ "2010" ] ] }, "page" : "#EP22A-01", "title" : "Sediment budget for a polluted Hawaiian reef using hillslope monitoring and process mapping", "type" : "paper-conference" }, "uris" : [ "http://www.mendeley.com/documents/?uuid=4378c49d-290f-4de2-b054-3c2ff8e4d978" ] } ], "mendeley" : { "formattedCitation" : "(Stock et al., 2010)", "plainTextFormattedCitation" : "(Stock et al., 2010)", "previouslyFormattedCitation" : "(Stock et al., 2010)" }, "properties" : { "noteIndex" : 0 }, "schema" : "https://github.com/citation-style-language/schema/raw/master/csl-citation.json" }</w:instrText>
        </w:r>
        <w:r>
          <w:fldChar w:fldCharType="separate"/>
        </w:r>
        <w:r w:rsidRPr="004744C4">
          <w:rPr>
            <w:noProof/>
          </w:rPr>
          <w:t>(Stock et al., 2010)</w:t>
        </w:r>
        <w:r>
          <w:fldChar w:fldCharType="end"/>
        </w:r>
        <w:r w:rsidR="00404E3D">
          <w:t>. Urbanization</w:t>
        </w:r>
        <w:r>
          <w:t xml:space="preserve"> (construction-phase)</w:t>
        </w:r>
        <w:r w:rsidR="00404E3D">
          <w:t xml:space="preserve"> and mining can increase sediment yield by two to three orders of magnitudes in catchments of several km²</w:t>
        </w:r>
        <w:r>
          <w:t>,</w:t>
        </w:r>
        <w:r w:rsidR="00404E3D">
          <w:t xml:space="preserve"> exceed</w:t>
        </w:r>
        <w:r>
          <w:t>ing</w:t>
        </w:r>
        <w:r w:rsidR="00404E3D">
          <w:t xml:space="preserve"> </w:t>
        </w:r>
        <w:r>
          <w:t>yields</w:t>
        </w:r>
        <w:r w:rsidR="00404E3D">
          <w:t xml:space="preserve"> from the most unstable, tectonically active natural environments of Southeast Asia (Douglas, 1996).</w:t>
        </w:r>
      </w:ins>
      <w:moveToRangeStart w:id="1489" w:author="Alex Messina" w:date="2016-02-16T18:58:00Z" w:name="move443412463"/>
      <w:moveTo w:id="1490" w:author="Alex Messina" w:date="2016-02-16T18:58:00Z">
        <w:r w:rsidR="00404E3D">
          <w:t xml:space="preserve"> In </w:t>
        </w:r>
        <w:proofErr w:type="spellStart"/>
        <w:r w:rsidR="00404E3D">
          <w:t>Kawela</w:t>
        </w:r>
        <w:proofErr w:type="spellEnd"/>
        <w:r w:rsidR="00404E3D">
          <w:t xml:space="preserve"> watershed on Molokai, less than 5% of the land produces most of the sediment, and only 1% produces ~50% of the sediment </w:t>
        </w:r>
        <w:r w:rsidR="00404E3D">
          <w:fldChar w:fldCharType="begin" w:fldLock="1"/>
        </w:r>
        <w:r w:rsidR="00404E3D">
          <w:instrText>ADDIN CSL_CITATION { "citationItems" : [ { "id" : "ITEM-1", "itemData" : { "DOI" : "10.1016/j.cosust.2014.01.003", "ISSN" : "18773435", "author" : [ { "dropping-particle" : "", "family" : "Risk", "given" : "Michael J", "non-dropping-particle" : "", "parse-names" : false, "suffix" : "" } ], "container-title" : "Current Opinion in Environmental Sustainability", "id" : "ITEM-1", "issued" : { "date-parts" : [ [ "2014", "4" ] ] }, "page" : "108-117", "publisher" : "Elsevier B.V.", "title" : "Assessing the effects of sediments and nutrients on coral reefs", "type" : "article-journal", "volume" : "7" }, "uris" : [ "http://www.mendeley.com/documents/?uuid=6d838c59-39c0-49c0-9060-c7c5ae6170ba" ] }, { "id" : "ITEM-2", "itemData" : { "abstract" : "Pollution from coastal watersheds threatens the ecology of the nearshore, including tropical reefs. Suspended sediment concentrations off the reefs of Molokai, Hawaii, chronically exceed a toxic 10 mg/L, threatening reef ecosystems. We hypothesize that historic conversion of hillslope processes from soil creep to overland flow increased both magnitude and frequency of erosion. To create a process sediment budget, we used surficial and ecological mapping, hillslope and stream gages, and novel sensors to locate, quantify and model the generation of fine sediments polluting the reef. Ecological and geomorphic mapping from LiDAR and multi-spectral imagery located overland flow areas with vegetation cover below a threshold preventing erosion. Here, feral goat grazing exposed volcanic soils whose low matrix hydraulic conductivities (1-25 mm/hour) promote Horton overland flow. We instrumented steep, barren hillslopes with soil moisture sensors, overland flow meters, Parshal flumes, ISCO sediment samplers, and a rain gage and conducted repeat Tripod LiDAR and infiltration tests. To characterize soil resistance to overland flow erosion, we used a Cohesive Strength Meter (CSM) to simulate water stress. At the 13.5 km 2 watershed mouth we used a USGS stream gage with an ISCO sediment sampler to estimate total load. Over 3 years, storms triggered overland flow during rainfall intensities above 10-15 mm/hr. Overland flow meters indicate such flows can be up to 3 cm deep, with a tendency to deepen downslope. CSM tests indicate that these depths are insufficient to erode soils where vegetation is dense, but far above threshold values of 2-3 mm for bare soils. Sediment ratings curves for both hillslope and downstream catchment gages show clock-wise hysteresis during the first intense storms in the fall, becoming linear later in the season. During fall storms, sediment concentration is often 10X higher at a given stage. Revised annual lowering rates from experimental hillslopes are 1.5 cm/a (erosion pins), 1.4 cm/a (suspended sediment) and 1.6 cm/a (repeat Tripod LiDAR). These rates are at least 100-fold greater than the long-term river lowering rate of 0.13 mm/a. A sediment budget constructed by extrapolating hillslope lowering rates to the portions of the catchments mapped as unvegetated overland flow predicts a total yearly flux of ~ 6500 t, in agreement with the measured total of ~6200 t. Decadal records illustrate that rainfall intensities sufficient to generate ov\u2026", "author" : [ { "dropping-particle" : "", "family" : "Stock", "given" : "J. D.", "non-dropping-particle" : "", "parse-names" : false, "suffix" : "" }, { "dropping-particle" : "", "family" : "Rosener", "given" : "M.", "non-dropping-particle" : "", "parse-names" : false, "suffix" : "" }, { "dropping-particle" : "", "family" : "Schmidt", "given" : "K. M.", "non-dropping-particle" : "", "parse-names" : false, "suffix" : "" }, { "dropping-particle" : "", "family" : "Hanshaw", "given" : "M. N.", "non-dropping-particle" : "", "parse-names" : false, "suffix" : "" }, { "dropping-particle" : "", "family" : "Brooks", "given" : "B. A.", "non-dropping-particle" : "", "parse-names" : false, "suffix" : "" }, { "dropping-particle" : "", "family" : "Tribble", "given" : "G.", "non-dropping-particle" : "", "parse-names" : false, "suffix" : "" }, { "dropping-particle" : "", "family" : "Jacobi", "given" : "J.", "non-dropping-particle" : "", "parse-names" : false, "suffix" : "" } ], "container-title" : "American Geophysical Union Fall Meeting", "id" : "ITEM-2", "issued" : { "date-parts" : [ [ "2010" ] ] }, "page" : "#EP22A-01", "title" : "Sediment budget for a polluted Hawaiian reef using hillslope monitoring and process mapping", "type" : "paper-conference" }, "uris" : [ "http://www.mendeley.com/documents/?uuid=4378c49d-290f-4de2-b054-3c2ff8e4d978" ] } ], "mendeley" : { "formattedCitation" : "(Risk, 2014; Stock et al., 2010)", "plainTextFormattedCitation" : "(Risk, 2014; Stock et al., 2010)", "previouslyFormattedCitation" : "(Risk, 2014; Stock et al., 2010)" }, "properties" : { "noteIndex" : 0 }, "schema" : "https://github.com/citation-style-language/schema/raw/master/csl-citation.json" }</w:instrText>
        </w:r>
        <w:r w:rsidR="00404E3D">
          <w:fldChar w:fldCharType="separate"/>
        </w:r>
        <w:r w:rsidR="00404E3D" w:rsidRPr="00E153E3">
          <w:rPr>
            <w:noProof/>
          </w:rPr>
          <w:t>(Risk, 2014; Stock et al., 2010)</w:t>
        </w:r>
        <w:r w:rsidR="00404E3D">
          <w:fldChar w:fldCharType="end"/>
        </w:r>
        <w:r w:rsidR="00404E3D">
          <w:t xml:space="preserve">. In three basins on St. John, US Virgin Islands unpaved roads increased sediment delivery rates by 3-9 times </w:t>
        </w:r>
        <w:r w:rsidR="00404E3D">
          <w:fldChar w:fldCharType="begin" w:fldLock="1"/>
        </w:r>
        <w:r w:rsidR="00404E3D">
          <w:instrText>ADDIN CSL_CITATION { "citationItems" : [ { "id" : "ITEM-1", "itemData" : { "ISBN" : "1096-9837", "author" : [ { "dropping-particle" : "", "family" : "Ramos-Scharr\u00f3n", "given" : "Carlos E", "non-dropping-particle" : "", "parse-names" : false, "suffix" : "" }, { "dropping-particle" : "", "family" : "Macdonald", "given" : "Lee H", "non-dropping-particle" : "", "parse-names" : false, "suffix" : "" } ], "container-title" : "Earth Surface Processes and Landforms", "id" : "ITEM-1", "issue" : "10", "issued" : { "date-parts" : [ [ "2005" ] ] }, "page" : "1283-1304", "title" : "Measurement and prediction of sediment production from unpaved roads, St John, US Virgin Islands", "type" : "article-journal", "volume" : "30" }, "uris" : [ "http://www.mendeley.com/documents/?uuid=f7859211-9812-48e4-87e5-14e5266f5c4e" ] } ], "mendeley" : { "formattedCitation" : "(Ramos-Scharr\u00f3n and Macdonald, 2005)", "plainTextFormattedCitation" : "(Ramos-Scharr\u00f3n and Macdonald, 2005)", "previouslyFormattedCitation" : "(Ramos-Scharr\u00f3n and Macdonald, 2005)" }, "properties" : { "noteIndex" : 0 }, "schema" : "https://github.com/citation-style-language/schema/raw/master/csl-citation.json" }</w:instrText>
        </w:r>
        <w:r w:rsidR="00404E3D">
          <w:fldChar w:fldCharType="separate"/>
        </w:r>
        <w:r w:rsidR="00404E3D" w:rsidRPr="00E153E3">
          <w:rPr>
            <w:noProof/>
          </w:rPr>
          <w:t>(Ramos-Scharrón and Macdonald, 2005)</w:t>
        </w:r>
        <w:r w:rsidR="00404E3D">
          <w:fldChar w:fldCharType="end"/>
        </w:r>
        <w:r w:rsidR="00404E3D">
          <w:t xml:space="preserve">. </w:t>
        </w:r>
      </w:moveTo>
    </w:p>
    <w:moveToRangeEnd w:id="1489"/>
    <w:p w14:paraId="2EA2A8C3" w14:textId="6DD4D42C" w:rsidR="00404E3D" w:rsidRDefault="0039253A" w:rsidP="00404E3D">
      <w:pPr>
        <w:rPr>
          <w:moveTo w:id="1491" w:author="Alex Messina" w:date="2016-02-16T18:58:00Z"/>
        </w:rPr>
      </w:pPr>
      <w:ins w:id="1492" w:author="Alex Messina" w:date="2016-02-16T18:58:00Z">
        <w:r>
          <w:t>D</w:t>
        </w:r>
        <w:r w:rsidR="00404E3D">
          <w:t>isturbances at larger scales</w:t>
        </w:r>
        <w:r>
          <w:t xml:space="preserve"> in other coral reef areas have been similar to </w:t>
        </w:r>
        <w:proofErr w:type="spellStart"/>
        <w:r>
          <w:t>Faga’alu</w:t>
        </w:r>
        <w:proofErr w:type="spellEnd"/>
        <w:r w:rsidR="004744C4">
          <w:t>, such as</w:t>
        </w:r>
        <w:r w:rsidR="004744C4" w:rsidRPr="004744C4">
          <w:t xml:space="preserve"> </w:t>
        </w:r>
        <w:r w:rsidR="004744C4">
          <w:t xml:space="preserve">the </w:t>
        </w:r>
        <w:del w:id="1493" w:author="Trent Biggs" w:date="2016-02-17T13:39:00Z">
          <w:r w:rsidR="004744C4" w:rsidDel="001B202B">
            <w:delText xml:space="preserve">the </w:delText>
          </w:r>
        </w:del>
        <w:r w:rsidR="004744C4">
          <w:t>Great Barrier Reef (GBR) catchment (423,000 km</w:t>
        </w:r>
        <w:r w:rsidR="004744C4" w:rsidRPr="007E0447">
          <w:rPr>
            <w:vertAlign w:val="superscript"/>
          </w:rPr>
          <w:t>2</w:t>
        </w:r>
        <w:r w:rsidR="004744C4">
          <w:t>)</w:t>
        </w:r>
        <w:r>
          <w:t xml:space="preserve"> where SSY increased by a </w:t>
        </w:r>
        <w:r w:rsidR="004744C4">
          <w:t xml:space="preserve">factor of 5.5x </w:t>
        </w:r>
        <w:del w:id="1494" w:author="Trent Biggs" w:date="2016-02-17T13:39:00Z">
          <w:r w:rsidR="004744C4" w:rsidDel="001B202B">
            <w:fldChar w:fldCharType="begin" w:fldLock="1"/>
          </w:r>
          <w:r w:rsidR="004744C4" w:rsidDel="001B202B">
            <w:delInstrText>ADDIN CSL_CITATION { "citationItems" : [ { "id" : "ITEM-1", "itemData" : { "DOI" : "10.1016/j.marpolbul.2011.10.018", "ISSN" : "1879-3363", "PMID" : "22154273", "abstract" : "Degradation of coastal ecosystems in the Great Barrier Reef (GBR) lagoon, Australia, has been linked with increased land-based runoff of suspended solids, nutrients and pesticides since European settlement. This study estimated the increase in river loads for all 35 GBR basins, using the best available estimates of pre-European and current loads derived from catchment modelling and monitoring. The mean-annual load to the GBR lagoon for (i) total suspended solids has increased by 5.5 times to 17,000ktonnes/year, (ii) total nitrogen by 5.7 times to 80,000tonnes/year, (iii) total phosphorus by 8.9 times to 16,000tonnes/year, and (iv) PSII herbicides is 30,000kg/year. The increases in river loads differ across the 10 pollutants and 35 basins examined, reflecting differences in surface runoff, urbanisation, deforestation, agricultural practices, mining and retention by reservoirs. These estimates will facilitate target setting for water quality and desired ecosystem states, and enable prioritisation of critical sources for management.", "author" : [ { "dropping-particle" : "", "family" : "Kroon", "given" : "Frederieke J", "non-dropping-particle" : "", "parse-names" : false, "suffix" : "" }, { "dropping-particle" : "", "family" : "Kuhnert", "given" : "Petra M", "non-dropping-particle" : "", "parse-names" : false, "suffix" : "" }, { "dropping-particle" : "", "family" : "Henderson", "given" : "Brent L", "non-dropping-particle" : "", "parse-names" : false, "suffix" : "" }, { "dropping-particle" : "", "family" : "Wilkinson", "given" : "Scott N", "non-dropping-particle" : "", "parse-names" : false, "suffix" : "" }, { "dropping-particle" : "", "family" : "Kinsey-Henderson", "given" : "Anne", "non-dropping-particle" : "", "parse-names" : false, "suffix" : "" }, { "dropping-particle" : "", "family" : "Abbott", "given" : "Brett", "non-dropping-particle" : "", "parse-names" : false, "suffix" : "" }, { "dropping-particle" : "", "family" : "Brodie", "given" : "Jon E", "non-dropping-particle" : "", "parse-names" : false, "suffix" : "" }, { "dropping-particle" : "", "family" : "Turner", "given" : "Ryan D R", "non-dropping-particle" : "", "parse-names" : false, "suffix" : "" } ], "container-title" : "Marine pollution bulletin", "id" : "ITEM-1", "issue" : "4-9", "issued" : { "date-parts" : [ [ "2012", "1" ] ] }, "page" : "167-81", "publisher" : "Elsevier Ltd", "title" : "River loads of suspended solids, nitrogen, phosphorus and herbicides delivered to the Great Barrier Reef lagoon.", "type" : "article-journal", "volume" : "65" }, "uris" : [ "http://www.mendeley.com/documents/?uuid=7acab088-3224-4f3a-afc7-e28dd814a011" ] } ], "mendeley" : { "formattedCitation" : "(Kroon et al., 2012)", "plainTextFormattedCitation" : "(Kroon et al., 2012)", "previouslyFormattedCitation" : "(Kroon et al., 2012)" }, "properties" : { "noteIndex" : 0 }, "schema" : "https://github.com/citation-style-language/schema/raw/master/csl-citation.json" }</w:delInstrText>
          </w:r>
          <w:r w:rsidR="004744C4" w:rsidDel="001B202B">
            <w:fldChar w:fldCharType="separate"/>
          </w:r>
          <w:r w:rsidR="004744C4" w:rsidRPr="00E153E3" w:rsidDel="001B202B">
            <w:rPr>
              <w:noProof/>
            </w:rPr>
            <w:delText>(Kroon et al., 2012)</w:delText>
          </w:r>
          <w:r w:rsidR="004744C4" w:rsidDel="001B202B">
            <w:fldChar w:fldCharType="end"/>
          </w:r>
        </w:del>
        <w:r>
          <w:t xml:space="preserve"> since European settlement</w:t>
        </w:r>
      </w:ins>
      <w:ins w:id="1495" w:author="Trent Biggs" w:date="2016-02-17T13:39:00Z">
        <w:r w:rsidR="001B202B">
          <w:t xml:space="preserve"> </w:t>
        </w:r>
        <w:r w:rsidR="001B202B">
          <w:fldChar w:fldCharType="begin" w:fldLock="1"/>
        </w:r>
        <w:r w:rsidR="001B202B">
          <w:instrText>ADDIN CSL_CITATION { "citationItems" : [ { "id" : "ITEM-1", "itemData" : { "DOI" : "10.1016/j.marpolbul.2011.10.018", "ISSN" : "1879-3363", "PMID" : "22154273", "abstract" : "Degradation of coastal ecosystems in the Great Barrier Reef (GBR) lagoon, Australia, has been linked with increased land-based runoff of suspended solids, nutrients and pesticides since European settlement. This study estimated the increase in river loads for all 35 GBR basins, using the best available estimates of pre-European and current loads derived from catchment modelling and monitoring. The mean-annual load to the GBR lagoon for (i) total suspended solids has increased by 5.5 times to 17,000ktonnes/year, (ii) total nitrogen by 5.7 times to 80,000tonnes/year, (iii) total phosphorus by 8.9 times to 16,000tonnes/year, and (iv) PSII herbicides is 30,000kg/year. The increases in river loads differ across the 10 pollutants and 35 basins examined, reflecting differences in surface runoff, urbanisation, deforestation, agricultural practices, mining and retention by reservoirs. These estimates will facilitate target setting for water quality and desired ecosystem states, and enable prioritisation of critical sources for management.", "author" : [ { "dropping-particle" : "", "family" : "Kroon", "given" : "Frederieke J", "non-dropping-particle" : "", "parse-names" : false, "suffix" : "" }, { "dropping-particle" : "", "family" : "Kuhnert", "given" : "Petra M", "non-dropping-particle" : "", "parse-names" : false, "suffix" : "" }, { "dropping-particle" : "", "family" : "Henderson", "given" : "Brent L", "non-dropping-particle" : "", "parse-names" : false, "suffix" : "" }, { "dropping-particle" : "", "family" : "Wilkinson", "given" : "Scott N", "non-dropping-particle" : "", "parse-names" : false, "suffix" : "" }, { "dropping-particle" : "", "family" : "Kinsey-Henderson", "given" : "Anne", "non-dropping-particle" : "", "parse-names" : false, "suffix" : "" }, { "dropping-particle" : "", "family" : "Abbott", "given" : "Brett", "non-dropping-particle" : "", "parse-names" : false, "suffix" : "" }, { "dropping-particle" : "", "family" : "Brodie", "given" : "Jon E", "non-dropping-particle" : "", "parse-names" : false, "suffix" : "" }, { "dropping-particle" : "", "family" : "Turner", "given" : "Ryan D R", "non-dropping-particle" : "", "parse-names" : false, "suffix" : "" } ], "container-title" : "Marine pollution bulletin", "id" : "ITEM-1", "issue" : "4-9", "issued" : { "date-parts" : [ [ "2012", "1" ] ] }, "page" : "167-81", "publisher" : "Elsevier Ltd", "title" : "River loads of suspended solids, nitrogen, phosphorus and herbicides delivered to the Great Barrier Reef lagoon.", "type" : "article-journal", "volume" : "65" }, "uris" : [ "http://www.mendeley.com/documents/?uuid=7acab088-3224-4f3a-afc7-e28dd814a011" ] } ], "mendeley" : { "formattedCitation" : "(Kroon et al., 2012)", "plainTextFormattedCitation" : "(Kroon et al., 2012)", "previouslyFormattedCitation" : "(Kroon et al., 2012)" }, "properties" : { "noteIndex" : 0 }, "schema" : "https://github.com/citation-style-language/schema/raw/master/csl-citation.json" }</w:instrText>
        </w:r>
        <w:r w:rsidR="001B202B">
          <w:fldChar w:fldCharType="separate"/>
        </w:r>
        <w:r w:rsidR="001B202B" w:rsidRPr="00E153E3">
          <w:rPr>
            <w:noProof/>
          </w:rPr>
          <w:t>(Kroon et al., 2012)</w:t>
        </w:r>
        <w:r w:rsidR="001B202B">
          <w:fldChar w:fldCharType="end"/>
        </w:r>
      </w:ins>
      <w:ins w:id="1496" w:author="Alex Messina" w:date="2016-02-16T18:58:00Z">
        <w:del w:id="1497" w:author="Trent Biggs" w:date="2016-02-17T13:39:00Z">
          <w:r w:rsidR="00404E3D" w:rsidDel="001B202B">
            <w:delText>.</w:delText>
          </w:r>
        </w:del>
        <w:r w:rsidR="00404E3D">
          <w:t>.</w:t>
        </w:r>
      </w:ins>
      <w:moveToRangeStart w:id="1498" w:author="Alex Messina" w:date="2016-02-16T18:58:00Z" w:name="move443412464"/>
      <w:moveTo w:id="1499" w:author="Alex Messina" w:date="2016-02-16T18:58:00Z">
        <w:r w:rsidR="00404E3D">
          <w:t xml:space="preserve"> Mining has been a major contributor of sediment in other watersheds on volcanic islands with steep topography and high precipitation, increasing sediment yields by 5-10 times in a watershed in Papua New Guinea </w:t>
        </w:r>
        <w:r w:rsidR="00404E3D">
          <w:fldChar w:fldCharType="begin" w:fldLock="1"/>
        </w:r>
        <w:r w:rsidR="00404E3D">
          <w:instrText>ADDIN CSL_CITATION { "citationItems" : [ { "id" : "ITEM-1", "itemData" : { "DOI" : "10.1007/s001260050093", "ISSN" : "0026-4598", "author" : [ { "dropping-particle" : "", "family" : "Hettler", "given" : "J.", "non-dropping-particle" : "", "parse-names" : false, "suffix" : "" }, { "dropping-particle" : "", "family" : "Irion", "given" : "G.", "non-dropping-particle" : "", "parse-names" : false, "suffix" : "" }, { "dropping-particle" : "", "family" : "Lehmann", "given" : "B.", "non-dropping-particle" : "", "parse-names" : false, "suffix" : "" } ], "container-title" : "Mineralium Deposita", "id" : "ITEM-1", "issue" : "3", "issued" : { "date-parts" : [ [ "1997", "5", "26" ] ] }, "page" : "280-291", "title" : "Environmental impact of mining waste disposal on a tropical lowland river system: a case study on the Ok Tedi Mine, Papua New Guinea", "type" : "article-journal", "volume" : "32" }, "uris" : [ "http://www.mendeley.com/documents/?uuid=23c07446-d0b6-4602-a718-f9461a0818d9" ] }, { "id" : "ITEM-2", "itemData" : { "DOI" : "10.1016/S0025-326X(03)00122-X", "ISSN" : "0025-326X", "PMID" : "12907194", "abstract" : "An extensive sediment transport survey took place at Lihir Island (Papua New Guinea), where mining operations involve disposal of waste rocks and soil in nearshore waters. To investigate the potential impact of these practices over neighbouring fringing reefs, turbidity and sediment accumulation were measured continuously for extended periods. Turbidity records provided a map of observed impact zones based on turbidity thresholds. The main zoning features were (a) that an extreme turbidity gradient persists between the inner harbour (turbidity levels of 100-1000 mg l(-1)) and the adjacent reefs (turbidity levels in the order of 10 mg l(-1)), and (b) that observed zones conform with pre-operations impact predictions. Accumulation measurements unveiled no significant sediment accumulation over fringing coral reefs. This study contributes to the understanding of the potential impact of sediment discharge to nearshore waters.", "author" : [ { "dropping-particle" : "", "family" : "Thomas", "given" : "S\u00e9verine", "non-dropping-particle" : "", "parse-names" : false, "suffix" : "" }, { "dropping-particle" : "V", "family" : "Ridd", "given" : "Peter", "non-dropping-particle" : "", "parse-names" : false, "suffix" : "" }, { "dropping-particle" : "", "family" : "Day", "given" : "Geoff", "non-dropping-particle" : "", "parse-names" : false, "suffix" : "" } ], "container-title" : "Marine pollution bulletin", "id" : "ITEM-2", "issue" : "8", "issued" : { "date-parts" : [ [ "2003", "8" ] ] }, "page" : "1006-14", "title" : "Turbidity regimes over fringing coral reefs near a mining site at Lihir Island, Papua New Guinea.", "type" : "article-journal", "volume" : "46" }, "uris" : [ "http://www.mendeley.com/documents/?uuid=ba6b533a-3f2f-4c0a-9333-94442b904066" ] } ], "mendeley" : { "formattedCitation" : "(Hettler et al., 1997; Thomas et al., 2003)", "plainTextFormattedCitation" : "(Hettler et al., 1997; Thomas et al., 2003)", "previouslyFormattedCitation" : "(Hettler et al., 1997; Thomas et al., 2003)" }, "properties" : { "noteIndex" : 0 }, "schema" : "https://github.com/citation-style-language/schema/raw/master/csl-citation.json" }</w:instrText>
        </w:r>
        <w:r w:rsidR="00404E3D">
          <w:fldChar w:fldCharType="separate"/>
        </w:r>
        <w:r w:rsidR="00404E3D" w:rsidRPr="00E153E3">
          <w:rPr>
            <w:noProof/>
          </w:rPr>
          <w:t>(Hettler et al., 1997; Thomas et al., 2003)</w:t>
        </w:r>
        <w:r w:rsidR="00404E3D">
          <w:fldChar w:fldCharType="end"/>
        </w:r>
        <w:r w:rsidR="00404E3D">
          <w:t xml:space="preserve">. In contrast to other land disturbances like fire, logging, or urbanization where sediment disturbance decreases over time, the disturbance from mining is persistently high. Disturbance magnitudes are similar to the construction phase of urbanization </w:t>
        </w:r>
        <w:r w:rsidR="00404E3D">
          <w:fldChar w:fldCharType="begin" w:fldLock="1"/>
        </w:r>
        <w:r w:rsidR="00404E3D">
          <w:instrText>ADDIN CSL_CITATION { "citationItems" : [ { "id" : "ITEM-1", "itemData" : { "author" : [ { "dropping-particle" : "", "family" : "Wolman", "given" : "M. Gordon", "non-dropping-particle" : "", "parse-names" : false, "suffix" : "" }, { "dropping-particle" : "", "family" : "Schick", "given" : "Asher P.", "non-dropping-particle" : "", "parse-names" : false, "suffix" : "" } ], "container-title" : "Water Resources Research", "id" : "ITEM-1", "issue" : "2", "issued" : { "date-parts" : [ [ "1967" ] ] }, "page" : "451-464", "title" : "Effects of construction on fluvial sediment, urban and suburban areas of Maryland", "type" : "article-journal", "volume" : "3" }, "uris" : [ "http://www.mendeley.com/documents/?uuid=c4a36614-76dd-4b39-b40a-b084b8900393" ] } ], "mendeley" : { "formattedCitation" : "(Wolman and Schick, 1967)", "plainTextFormattedCitation" : "(Wolman and Schick, 1967)", "previouslyFormattedCitation" : "(Wolman and Schick, 1967)" }, "properties" : { "noteIndex" : 0 }, "schema" : "https://github.com/citation-style-language/schema/raw/master/csl-citation.json" }</w:instrText>
        </w:r>
        <w:r w:rsidR="00404E3D">
          <w:fldChar w:fldCharType="separate"/>
        </w:r>
        <w:r w:rsidR="00404E3D" w:rsidRPr="00E153E3">
          <w:rPr>
            <w:noProof/>
          </w:rPr>
          <w:t>(Wolman and Schick, 1967)</w:t>
        </w:r>
        <w:r w:rsidR="00404E3D">
          <w:fldChar w:fldCharType="end"/>
        </w:r>
        <w:r w:rsidR="00404E3D">
          <w:t xml:space="preserve">, or high-traffic unpaved roads </w:t>
        </w:r>
        <w:r w:rsidR="00404E3D">
          <w:fldChar w:fldCharType="begin" w:fldLock="1"/>
        </w:r>
        <w:r w:rsidR="00404E3D">
          <w:instrText>ADDIN CSL_CITATION { "citationItems" : [ { "id" : "ITEM-1", "itemData" : { "author" : [ { "dropping-particle" : "", "family" : "Reid", "given" : "L M", "non-dropping-particle" : "", "parse-names" : false, "suffix" : "" }, { "dropping-particle" : "", "family" : "Dunne", "given" : "T", "non-dropping-particle" : "", "parse-names" : false, "suffix" : "" } ], "container-title" : "Water Resources Research", "id" : "ITEM-1", "issue" : "11", "issued" : { "date-parts" : [ [ "1984" ] ] }, "page" : "1753-1761", "title" : "Sediment production from forest road surfaces", "type" : "article-journal", "volume" : "20" }, "uris" : [ "http://www.mendeley.com/documents/?uuid=8eb0b159-4992-41bd-ab6f-0af2c7968052" ] } ], "mendeley" : { "formattedCitation" : "(Reid and Dunne, 1984)", "plainTextFormattedCitation" : "(Reid and Dunne, 1984)", "previouslyFormattedCitation" : "(Reid and Dunne, 1984)" }, "properties" : { "noteIndex" : 0 }, "schema" : "https://github.com/citation-style-language/schema/raw/master/csl-citation.json" }</w:instrText>
        </w:r>
        <w:r w:rsidR="00404E3D">
          <w:fldChar w:fldCharType="separate"/>
        </w:r>
        <w:r w:rsidR="00404E3D" w:rsidRPr="00E153E3">
          <w:rPr>
            <w:noProof/>
          </w:rPr>
          <w:t>(Reid and Dunne, 1984)</w:t>
        </w:r>
        <w:r w:rsidR="00404E3D">
          <w:fldChar w:fldCharType="end"/>
        </w:r>
        <w:r w:rsidR="00404E3D">
          <w:t>, but persist or even increase over time.</w:t>
        </w:r>
      </w:moveTo>
    </w:p>
    <w:moveToRangeEnd w:id="1498"/>
    <w:p w14:paraId="7DD93079" w14:textId="56DD8645" w:rsidR="00404E3D" w:rsidRDefault="006F5A12" w:rsidP="00C03296">
      <w:pPr>
        <w:rPr>
          <w:moveTo w:id="1500" w:author="Alex Messina" w:date="2016-02-16T18:58:00Z"/>
        </w:rPr>
      </w:pPr>
      <w:del w:id="1501" w:author="Alex Messina" w:date="2016-02-16T18:58:00Z">
        <w:r>
          <w:lastRenderedPageBreak/>
          <w:delText xml:space="preserve">. </w:delText>
        </w:r>
      </w:del>
      <w:r w:rsidR="0039253A">
        <w:t xml:space="preserve">While </w:t>
      </w:r>
      <w:ins w:id="1502" w:author="Alex Messina" w:date="2016-02-16T18:58:00Z">
        <w:r w:rsidR="0039253A">
          <w:t>unpaved roads are often</w:t>
        </w:r>
        <w:r w:rsidR="00404E3D">
          <w:t xml:space="preserve"> a</w:t>
        </w:r>
        <w:r w:rsidR="0039253A">
          <w:t xml:space="preserve"> major</w:t>
        </w:r>
        <w:r w:rsidR="00404E3D">
          <w:t xml:space="preserve"> </w:t>
        </w:r>
        <w:r w:rsidR="0039253A">
          <w:t>s</w:t>
        </w:r>
        <w:r w:rsidR="00404E3D">
          <w:t>ediment</w:t>
        </w:r>
        <w:r w:rsidR="0039253A">
          <w:t xml:space="preserve"> source</w:t>
        </w:r>
      </w:ins>
      <w:moveToRangeStart w:id="1503" w:author="Alex Messina" w:date="2016-02-16T18:58:00Z" w:name="move443412465"/>
      <w:moveTo w:id="1504" w:author="Alex Messina" w:date="2016-02-16T18:58:00Z">
        <w:r w:rsidR="00404E3D">
          <w:t xml:space="preserve"> in humid forested </w:t>
        </w:r>
        <w:r w:rsidR="00404E3D" w:rsidRPr="00856346">
          <w:t xml:space="preserve">regions </w:t>
        </w:r>
        <w:r w:rsidR="00404E3D" w:rsidRPr="00856346">
          <w:fldChar w:fldCharType="begin" w:fldLock="1"/>
        </w:r>
        <w:r w:rsidR="00404E3D">
          <w:instrText>ADDIN CSL_CITATION { "citationItems" : [ { "id" : "ITEM-1", "itemData" : { "author" : [ { "dropping-particle" : "", "family" : "Reid", "given" : "L M", "non-dropping-particle" : "", "parse-names" : false, "suffix" : "" }, { "dropping-particle" : "", "family" : "Dunne", "given" : "T", "non-dropping-particle" : "", "parse-names" : false, "suffix" : "" } ], "container-title" : "Water Resources Research", "id" : "ITEM-1", "issue" : "11", "issued" : { "date-parts" : [ [ "1984" ] ] }, "page" : "1753-1761", "title" : "Sediment production from forest road surfaces", "type" : "article-journal", "volume" : "20" }, "uris" : [ "http://www.mendeley.com/documents/?uuid=8eb0b159-4992-41bd-ab6f-0af2c7968052" ] }, { "id" : "ITEM-2", "itemData" : { "ISBN" : "1096-9837", "author" : [ { "dropping-particle" : "", "family" : "Ramos-Scharr\u00f3n", "given" : "Carlos E", "non-dropping-particle" : "", "parse-names" : false, "suffix" : "" }, { "dropping-particle" : "", "family" : "Macdonald", "given" : "Lee H", "non-dropping-particle" : "", "parse-names" : false, "suffix" : "" } ], "container-title" : "Earth Surface Processes and Landforms", "id" : "ITEM-2", "issue" : "10", "issued" : { "date-parts" : [ [ "2005" ] ] }, "page" : "1283-1304", "title" : "Measurement and prediction of sediment production from unpaved roads, St John, US Virgin Islands", "type" : "article-journal", "volume" : "30" }, "uris" : [ "http://www.mendeley.com/documents/?uuid=f7859211-9812-48e4-87e5-14e5266f5c4e" ] }, { "id" : "ITEM-3",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"ITEM-3",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Ramos-Scharr\u00f3n and Macdonald, 2005; Reid and Dunne, 1984)", "plainTextFormattedCitation" : "(Lewis et al., 2001; Ramos-Scharr\u00f3n and Macdonald, 2005; Reid and Dunne, 1984)", "previouslyFormattedCitation" : "(Lewis et al., 2001; Ramos-Scharr\u00f3n and Macdonald, 2005; Reid and Dunne, 1984)" }, "properties" : { "noteIndex" : 0 }, "schema" : "https://github.com/citation-style-language/schema/raw/master/csl-citation.json" }</w:instrText>
        </w:r>
        <w:r w:rsidR="00404E3D" w:rsidRPr="00856346">
          <w:fldChar w:fldCharType="separate"/>
        </w:r>
        <w:r w:rsidR="00404E3D" w:rsidRPr="00856346">
          <w:rPr>
            <w:noProof/>
          </w:rPr>
          <w:t>(Lewis et al., 2001; Ramos-Scharrón and Macdonald, 2005; Reid and Dunne, 1984)</w:t>
        </w:r>
        <w:r w:rsidR="00404E3D" w:rsidRPr="00856346">
          <w:fldChar w:fldCharType="end"/>
        </w:r>
        <w:r w:rsidR="00404E3D" w:rsidRPr="00856346">
          <w:t>,</w:t>
        </w:r>
        <w:r w:rsidR="00404E3D">
          <w:t xml:space="preserve"> </w:t>
        </w:r>
        <w:del w:id="1505" w:author="Trent Biggs" w:date="2016-02-17T13:40:00Z">
          <w:r w:rsidR="00404E3D" w:rsidDel="001B202B">
            <w:delText xml:space="preserve">field observations at Faga’alu suggested that </w:delText>
          </w:r>
        </w:del>
        <w:r w:rsidR="00404E3D">
          <w:t xml:space="preserve">most roads in the urban area </w:t>
        </w:r>
      </w:moveTo>
      <w:ins w:id="1506" w:author="Trent Biggs" w:date="2016-02-17T13:40:00Z">
        <w:r w:rsidR="001B202B">
          <w:t xml:space="preserve">in </w:t>
        </w:r>
        <w:proofErr w:type="spellStart"/>
        <w:r w:rsidR="001B202B">
          <w:t>Faga’alu</w:t>
        </w:r>
        <w:proofErr w:type="spellEnd"/>
        <w:r w:rsidR="001B202B">
          <w:t xml:space="preserve"> </w:t>
        </w:r>
      </w:ins>
      <w:moveTo w:id="1507" w:author="Alex Messina" w:date="2016-02-16T18:58:00Z">
        <w:r w:rsidR="00404E3D">
          <w:t xml:space="preserve">were stabilized with aggregate and not generating significant amounts of sediment. Other disturbances in </w:t>
        </w:r>
        <w:proofErr w:type="spellStart"/>
        <w:r w:rsidR="00404E3D">
          <w:t>Faga’alu</w:t>
        </w:r>
        <w:proofErr w:type="spellEnd"/>
        <w:r w:rsidR="00404E3D">
          <w:t xml:space="preserve"> included a few small agricultural plots, small construction sites and bare dirt on roadsides. Repeated surface disturbance at the quarry is a key process maintaining high rates of sediment generation. </w:t>
        </w:r>
        <w:del w:id="1508" w:author="Trent Biggs" w:date="2016-02-17T13:40:00Z">
          <w:r w:rsidR="00404E3D" w:rsidDel="001B202B">
            <w:delText>Given the large distance to other sources of building material, aggregate mining and associated sediment disturbance may be a critical sediment source on remote islands in the Pacific and elsewhere.</w:delText>
          </w:r>
        </w:del>
      </w:moveTo>
    </w:p>
    <w:p w14:paraId="650D8FB5" w14:textId="3EC47FFD" w:rsidR="00AD338E" w:rsidRDefault="00AD338E" w:rsidP="00AD338E">
      <w:pPr>
        <w:rPr>
          <w:moveTo w:id="1509" w:author="Alex Messina" w:date="2016-02-16T18:58:00Z"/>
        </w:rPr>
      </w:pPr>
      <w:moveToRangeStart w:id="1510" w:author="Alex Messina" w:date="2016-02-16T18:58:00Z" w:name="move443412466"/>
      <w:moveToRangeEnd w:id="1503"/>
      <w:moveTo w:id="1511" w:author="Alex Messina" w:date="2016-02-16T18:58:00Z">
        <w:r>
          <w:t xml:space="preserve">Annual </w:t>
        </w:r>
        <w:proofErr w:type="spellStart"/>
        <w:r>
          <w:t>sSSY</w:t>
        </w:r>
        <w:proofErr w:type="spellEnd"/>
        <w:r>
          <w:t xml:space="preserve"> from the quarry was estimated from Equation 6 to be approximately 2,800 tons/km²/yr. The quarry surfaces are comprised of haul roads, piles of overburden, and steep rock faces which can be described as a mix of unpaved roads and cut-slopes. </w:t>
        </w:r>
        <w:proofErr w:type="spellStart"/>
        <w:r>
          <w:t>sSSY</w:t>
        </w:r>
        <w:proofErr w:type="spellEnd"/>
        <w:r>
          <w:t xml:space="preserve"> from </w:t>
        </w:r>
        <w:proofErr w:type="spellStart"/>
        <w:r>
          <w:t>cutslopes</w:t>
        </w:r>
        <w:proofErr w:type="spellEnd"/>
        <w:r>
          <w:t xml:space="preserve"> varies from 0.01 tons/km²/</w:t>
        </w:r>
        <w:proofErr w:type="spellStart"/>
        <w:r>
          <w:t>yr</w:t>
        </w:r>
        <w:proofErr w:type="spellEnd"/>
        <w:r>
          <w:t xml:space="preserve"> in Idaho </w:t>
        </w:r>
        <w:r>
          <w:fldChar w:fldCharType="begin" w:fldLock="1"/>
        </w:r>
        <w:r>
          <w:instrText>ADDIN CSL_CITATION { "citationItems" : [ { "id" : "ITEM-1", "itemData" : { "author" : [ { "dropping-particle" : "", "family" : "Megahan", "given" : "W.F.", "non-dropping-particle" : "", "parse-names" : false, "suffix" : "" } ], "container-title" : "Proceedings Cordilleran sections of the Geological Society of America, 76th Annual Meeting", "id" : "ITEM-1", "issued" : { "date-parts" : [ [ "1980" ] ] }, "page" : "120", "publisher-place" : "Oregon State University, Corvallis, OR", "title" : "Erosion from roadcuts in granitic slopes of the Idaho Batholith", "type" : "paper-conference" }, "uris" : [ "http://www.mendeley.com/documents/?uuid=5604fb20-e1ec-4757-9484-5a96214bab80" ] } ], "mendeley" : { "formattedCitation" : "(Megahan, 1980)", "plainTextFormattedCitation" : "(Megahan, 1980)", "previouslyFormattedCitation" : "(Megahan, 1980)" }, "properties" : { "noteIndex" : 0 }, "schema" : "https://github.com/citation-style-language/schema/raw/master/csl-citation.json" }</w:instrText>
        </w:r>
        <w:r>
          <w:fldChar w:fldCharType="separate"/>
        </w:r>
        <w:r w:rsidRPr="00E153E3">
          <w:rPr>
            <w:noProof/>
          </w:rPr>
          <w:t>(Megahan, 1980)</w:t>
        </w:r>
        <w:r>
          <w:fldChar w:fldCharType="end"/>
        </w:r>
        <w:r>
          <w:t xml:space="preserve"> to 105,000 tons/km²/</w:t>
        </w:r>
        <w:proofErr w:type="spellStart"/>
        <w:r>
          <w:t>yr</w:t>
        </w:r>
        <w:proofErr w:type="spellEnd"/>
        <w:r>
          <w:t xml:space="preserve"> in Papua New Guinea </w:t>
        </w:r>
        <w:r>
          <w:fldChar w:fldCharType="begin" w:fldLock="1"/>
        </w:r>
        <w:r>
          <w:instrText>ADDIN CSL_CITATION { "citationItems" : [ { "id" : "ITEM-1", "itemData" : { "author" : [ { "dropping-particle" : "", "family" : "Blong", "given" : "R.J.", "non-dropping-particle" : "", "parse-names" : false, "suffix" : "" }, { "dropping-particle" : "", "family" : "Humphreys", "given" : "G.S.", "non-dropping-particle" : "", "parse-names" : false, "suffix" : "" } ], "container-title" : "Civil Engineering Transactions, Institution Engineers Australia CE24", "id" : "ITEM-1", "issued" : { "date-parts" : [ [ "1982" ] ] }, "page" : "62-68", "title" : "Erosion of road batters in Chim Shale, Papua New Guinea", "type" : "article-journal", "volume" : "1" }, "uris" : [ "http://www.mendeley.com/documents/?uuid=f5dde5cb-4040-42fb-991b-ce81dfcb5f1c" ] } ], "mendeley" : { "formattedCitation" : "(Blong and Humphreys, 1982)", "plainTextFormattedCitation" : "(Blong and Humphreys, 1982)", "previouslyFormattedCitation" : "(Blong and Humphreys, 1982)" }, "properties" : { "noteIndex" : 0 }, "schema" : "https://github.com/citation-style-language/schema/raw/master/csl-citation.json" }</w:instrText>
        </w:r>
        <w:r>
          <w:fldChar w:fldCharType="separate"/>
        </w:r>
        <w:r w:rsidRPr="00E153E3">
          <w:rPr>
            <w:noProof/>
          </w:rPr>
          <w:t>(Blong and Humphreys, 1982)</w:t>
        </w:r>
        <w:r>
          <w:fldChar w:fldCharType="end"/>
        </w:r>
        <w:r>
          <w:t xml:space="preserve">, so the </w:t>
        </w:r>
        <w:proofErr w:type="spellStart"/>
        <w:r>
          <w:t>sSSY</w:t>
        </w:r>
        <w:proofErr w:type="spellEnd"/>
        <w:r>
          <w:t xml:space="preserve"> ranges measured in this study are well within the ranges found in the literature.</w:t>
        </w:r>
      </w:moveTo>
    </w:p>
    <w:moveToRangeEnd w:id="1510"/>
    <w:p w14:paraId="3A28930C" w14:textId="7B4F5433" w:rsidR="00A955CD" w:rsidRPr="004E5982" w:rsidRDefault="00A31439" w:rsidP="004E5982">
      <w:pPr>
        <w:pStyle w:val="Heading3"/>
        <w:rPr>
          <w:ins w:id="1512" w:author="Alex Messina" w:date="2016-02-16T18:58:00Z"/>
        </w:rPr>
      </w:pPr>
      <w:ins w:id="1513" w:author="Alex Messina" w:date="2016-02-16T18:58:00Z">
        <w:r w:rsidRPr="004E5982">
          <w:t xml:space="preserve">5.2 </w:t>
        </w:r>
        <w:r w:rsidR="007B58A4" w:rsidRPr="004E5982">
          <w:t xml:space="preserve">Modeling </w:t>
        </w:r>
        <w:r w:rsidR="001A74F8">
          <w:t>SSY</w:t>
        </w:r>
        <w:r w:rsidR="001A74F8" w:rsidRPr="001A74F8">
          <w:rPr>
            <w:vertAlign w:val="subscript"/>
          </w:rPr>
          <w:t>EV</w:t>
        </w:r>
        <w:r w:rsidR="007B58A4" w:rsidRPr="004E5982">
          <w:t xml:space="preserve"> with storm metrics</w:t>
        </w:r>
      </w:ins>
    </w:p>
    <w:p w14:paraId="68CD9C19" w14:textId="1824152C" w:rsidR="00EA3540" w:rsidRDefault="00EA3540" w:rsidP="00EA3540">
      <w:pPr>
        <w:rPr>
          <w:ins w:id="1514" w:author="Alex Messina" w:date="2016-02-16T18:58:00Z"/>
        </w:rPr>
      </w:pPr>
      <w:ins w:id="1515" w:author="Alex Messina" w:date="2016-02-16T18:58:00Z">
        <w:r>
          <w:t>The anthropogenic impact on SSY</w:t>
        </w:r>
        <w:r w:rsidRPr="001A74F8">
          <w:rPr>
            <w:vertAlign w:val="subscript"/>
          </w:rPr>
          <w:t>EV</w:t>
        </w:r>
        <w:r>
          <w:t xml:space="preserve"> may vary by storm magnitude, as documented in Pacific Northwest forests</w:t>
        </w:r>
      </w:ins>
      <w:moveToRangeStart w:id="1516" w:author="Alex Messina" w:date="2016-02-16T18:58:00Z" w:name="move443412448"/>
      <w:moveTo w:id="1517" w:author="Alex Messina" w:date="2016-02-16T18:58:00Z">
        <w:r>
          <w:t xml:space="preserve"> </w:t>
        </w:r>
        <w:r>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Pr="00E153E3">
          <w:rPr>
            <w:noProof/>
          </w:rPr>
          <w:t>(Lewis et al., 2001)</w:t>
        </w:r>
        <w:r>
          <w:fldChar w:fldCharType="end"/>
        </w:r>
        <w:r>
          <w:t>.</w:t>
        </w:r>
      </w:moveTo>
      <w:moveToRangeEnd w:id="1516"/>
      <w:del w:id="1518" w:author="Alex Messina" w:date="2016-02-16T18:58:00Z">
        <w:r w:rsidR="006F5A12">
          <w:delText xml:space="preserve">the </w:delText>
        </w:r>
        <w:r w:rsidR="002720B5">
          <w:delText>instantaneous</w:delText>
        </w:r>
      </w:del>
      <w:ins w:id="1519" w:author="Alex Messina" w:date="2016-02-16T18:58:00Z">
        <w:r>
          <w:t xml:space="preserve"> As storm magnitude increases, water yield and/or SSY</w:t>
        </w:r>
        <w:r w:rsidRPr="001A74F8">
          <w:rPr>
            <w:vertAlign w:val="subscript"/>
          </w:rPr>
          <w:t>EV</w:t>
        </w:r>
        <w:r>
          <w:t xml:space="preserve"> from natural areas may increase relative to human-disturbed areas, diminishing anthropogenic impact relative to the natural baseline. While large storms account for most SSY under undisturbed conditions, the disturbance ratio (DR) may be highest for small storms, when background SSY</w:t>
        </w:r>
        <w:r w:rsidRPr="001A74F8">
          <w:rPr>
            <w:vertAlign w:val="subscript"/>
          </w:rPr>
          <w:t>EV</w:t>
        </w:r>
        <w:r>
          <w:t xml:space="preserve"> from the undisturbed forest is low and erodible sediment from disturbed surfaces is the dominant source </w:t>
        </w:r>
        <w:r>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Pr="00E153E3">
          <w:rPr>
            <w:noProof/>
          </w:rPr>
          <w:t>(Lewis et al., 2001)</w:t>
        </w:r>
        <w:r>
          <w:fldChar w:fldCharType="end"/>
        </w:r>
        <w:r>
          <w:t xml:space="preserve">. For large storms, mass movements and bank erosion in undisturbed areas can increase the natural background and reduce the DR for large events. </w:t>
        </w:r>
      </w:ins>
    </w:p>
    <w:p w14:paraId="3B4CF886" w14:textId="77777777" w:rsidR="004E5982" w:rsidRDefault="007943EB" w:rsidP="008C242D">
      <w:pPr>
        <w:rPr>
          <w:del w:id="1520" w:author="Alex Messina" w:date="2016-02-16T18:58:00Z"/>
        </w:rPr>
      </w:pPr>
      <w:ins w:id="1521" w:author="Alex Messina" w:date="2016-02-16T18:58:00Z">
        <w:r>
          <w:lastRenderedPageBreak/>
          <w:t>The</w:t>
        </w:r>
      </w:ins>
      <w:r>
        <w:t xml:space="preserve"> Q-SSC relationship </w:t>
      </w:r>
      <w:del w:id="1522" w:author="Alex Messina" w:date="2016-02-16T18:58:00Z">
        <w:r w:rsidR="006F5A12">
          <w:delText xml:space="preserve">illustrated large </w:delText>
        </w:r>
        <w:r w:rsidR="009B3B1C">
          <w:delText>increases</w:delText>
        </w:r>
        <w:r w:rsidR="006F5A12">
          <w:delText xml:space="preserve"> in SSC downstream of the quarry,</w:delText>
        </w:r>
        <w:r w:rsidR="002720B5">
          <w:delText xml:space="preserve"> the hysteresis and interstorm variability meant that a single</w:delText>
        </w:r>
        <w:r w:rsidR="006F5A12">
          <w:delText xml:space="preserve"> Q-SSC </w:delText>
        </w:r>
        <w:r w:rsidR="002720B5">
          <w:delText>relationship</w:delText>
        </w:r>
        <w:r w:rsidR="006F5A12">
          <w:delText xml:space="preserve"> </w:delText>
        </w:r>
        <w:r w:rsidR="002720B5">
          <w:delText xml:space="preserve">could not be used to </w:delText>
        </w:r>
        <w:r w:rsidR="004E5982">
          <w:delText>estimate</w:delText>
        </w:r>
        <w:r w:rsidR="006F5A12">
          <w:delText xml:space="preserve"> sediment loading</w:delText>
        </w:r>
        <w:r w:rsidR="00F26C92">
          <w:delText xml:space="preserve">, which </w:delText>
        </w:r>
        <w:r w:rsidR="009B3B1C">
          <w:delText>complicated detection of human impact on sediment concentration</w:delText>
        </w:r>
        <w:r w:rsidR="002720B5">
          <w:delText>s</w:delText>
        </w:r>
        <w:r w:rsidR="009B3B1C">
          <w:delText xml:space="preserve"> and yield</w:delText>
        </w:r>
        <w:r w:rsidR="004E5982">
          <w:delText>s</w:delText>
        </w:r>
        <w:r w:rsidR="006F5A12">
          <w:delText>.</w:delText>
        </w:r>
        <w:r w:rsidR="009C56F9">
          <w:delText xml:space="preserve"> </w:delText>
        </w:r>
      </w:del>
    </w:p>
    <w:p w14:paraId="12E707B8" w14:textId="77777777" w:rsidR="00A955CD" w:rsidRDefault="009B3B1C" w:rsidP="008C242D">
      <w:pPr>
        <w:rPr>
          <w:del w:id="1523" w:author="Alex Messina" w:date="2016-02-16T18:58:00Z"/>
        </w:rPr>
      </w:pPr>
      <w:del w:id="1524" w:author="Alex Messina" w:date="2016-02-16T18:58:00Z">
        <w:r>
          <w:delText>Measurement of SSY</w:delText>
        </w:r>
        <w:r>
          <w:rPr>
            <w:vertAlign w:val="subscript"/>
          </w:rPr>
          <w:delText>EV</w:delText>
        </w:r>
        <w:r>
          <w:delText xml:space="preserve"> allows comparison of similar size storms to determine change over space and time without problems of interannual variabilit</w:delText>
        </w:r>
        <w:r w:rsidR="004E5982">
          <w:delText>y in precipitation totals. T</w:delText>
        </w:r>
        <w:r>
          <w:delText xml:space="preserve">he simple regression models that predict annual sediment load from either precipitation or stormflow measurements eliminate the need for long-term field work to estimate annual total yields. From a management perspective, the event-wise approach to estimating human impacts on sediment is less expensive than efforts to measure annual yields </w:delText>
        </w:r>
        <w:r w:rsidR="004E5982">
          <w:delText>since it does not require a complete</w:delText>
        </w:r>
        <w:r>
          <w:delText xml:space="preserve"> year of monitoring</w:delText>
        </w:r>
        <w:r w:rsidR="004E5982">
          <w:delText>,</w:delText>
        </w:r>
        <w:r>
          <w:delText xml:space="preserve"> and can be rapidly conducted if mitigation or disturbance act</w:delText>
        </w:r>
        <w:r w:rsidR="005F6814">
          <w:delText>ivities are already planned. With</w:delText>
        </w:r>
        <w:r>
          <w:delText xml:space="preserve"> predictive models of SSY</w:delText>
        </w:r>
        <w:r>
          <w:rPr>
            <w:vertAlign w:val="subscript"/>
          </w:rPr>
          <w:delText>EV</w:delText>
        </w:r>
        <w:r>
          <w:delText xml:space="preserve"> that are based on an easily-monitored storm metric like maximum event discharge, SSY</w:delText>
        </w:r>
        <w:r>
          <w:rPr>
            <w:vertAlign w:val="subscript"/>
          </w:rPr>
          <w:delText>EV</w:delText>
        </w:r>
        <w:r>
          <w:delText xml:space="preserve"> can be modeled to compare with either post-mitigation or post-disturbance SSY</w:delText>
        </w:r>
        <w:r>
          <w:rPr>
            <w:vertAlign w:val="subscript"/>
          </w:rPr>
          <w:delText>EV</w:delText>
        </w:r>
        <w:r w:rsidR="008C242D">
          <w:delText>.</w:delText>
        </w:r>
      </w:del>
    </w:p>
    <w:p w14:paraId="441FEBEB" w14:textId="77777777" w:rsidR="00A955CD" w:rsidRPr="004E5982" w:rsidRDefault="00A31439" w:rsidP="004E5982">
      <w:pPr>
        <w:pStyle w:val="Heading3"/>
        <w:rPr>
          <w:del w:id="1525" w:author="Alex Messina" w:date="2016-02-16T18:58:00Z"/>
        </w:rPr>
      </w:pPr>
      <w:del w:id="1526" w:author="Alex Messina" w:date="2016-02-16T18:58:00Z">
        <w:r w:rsidRPr="004E5982">
          <w:delText xml:space="preserve">5.2 </w:delText>
        </w:r>
        <w:r w:rsidR="007B58A4" w:rsidRPr="004E5982">
          <w:delText>Objective 2:</w:delText>
        </w:r>
        <w:r w:rsidR="000B0813" w:rsidRPr="004E5982">
          <w:delText xml:space="preserve"> </w:delText>
        </w:r>
        <w:r w:rsidR="007B58A4" w:rsidRPr="004E5982">
          <w:delText>Modeling SSYEV with storm metrics</w:delText>
        </w:r>
      </w:del>
    </w:p>
    <w:p w14:paraId="419E179D" w14:textId="6754A55F" w:rsidR="00A955CD" w:rsidRDefault="006F5A12">
      <w:del w:id="1527" w:author="Alex Messina" w:date="2016-02-16T18:58:00Z">
        <w:r>
          <w:delText>Several researchers have attempted to explain values of</w:delText>
        </w:r>
      </w:del>
      <w:ins w:id="1528" w:author="Alex Messina" w:date="2016-02-16T18:58:00Z">
        <w:r w:rsidR="007943EB">
          <w:t>(sediment rating curve) coefficients have no physical meaning, but</w:t>
        </w:r>
      </w:ins>
      <w:r>
        <w:t xml:space="preserve"> the intercept (α) and slope (β) </w:t>
      </w:r>
      <w:del w:id="1529" w:author="Alex Messina" w:date="2016-02-16T18:58:00Z">
        <w:r>
          <w:delText>coefficients of the sediment rating curve</w:delText>
        </w:r>
      </w:del>
      <w:ins w:id="1530" w:author="Alex Messina" w:date="2016-02-16T18:58:00Z">
        <w:r w:rsidR="00A9019A">
          <w:t>can be interpreted</w:t>
        </w:r>
      </w:ins>
      <w:r w:rsidR="00A9019A">
        <w:t xml:space="preserve"> </w:t>
      </w:r>
      <w:r>
        <w:t>as a function of watershed characte</w:t>
      </w:r>
      <w:r w:rsidR="0001549D">
        <w:t>ristics</w:t>
      </w:r>
      <w:del w:id="1531" w:author="Alex Messina" w:date="2016-02-16T18:58:00Z">
        <w:r>
          <w:delText>. A traditional sediment rating curve (Q-SSC) is considered a 'black box' model, and though the slope and intercept have no physical meaning, some physical interpretation has been ascribed to them</w:delText>
        </w:r>
      </w:del>
      <w:r w:rsidR="00A9019A">
        <w:t xml:space="preserve"> </w:t>
      </w:r>
      <w:r w:rsidR="00A9019A">
        <w:fldChar w:fldCharType="begin" w:fldLock="1"/>
      </w:r>
      <w:r w:rsidR="00A9019A">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"mendeley" : { "formattedCitation" : "(Asselman, 2000)", "plainTextFormattedCitation" : "(Asselman, 2000)", "previouslyFormattedCitation" : "(Asselman, 2000)" }, "properties" : { "noteIndex" : 0 }, "schema" : "https://github.com/citation-style-language/schema/raw/master/csl-citation.json" }</w:instrText>
      </w:r>
      <w:r w:rsidR="00A9019A">
        <w:fldChar w:fldCharType="separate"/>
      </w:r>
      <w:r w:rsidR="00A9019A" w:rsidRPr="00E153E3">
        <w:rPr>
          <w:noProof/>
        </w:rPr>
        <w:t>(Asselman, 2000)</w:t>
      </w:r>
      <w:r w:rsidR="00A9019A">
        <w:fldChar w:fldCharType="end"/>
      </w:r>
      <w:r>
        <w:t xml:space="preserve">. </w:t>
      </w:r>
      <w:ins w:id="1532" w:author="Alex Messina" w:date="2016-02-16T18:58:00Z">
        <w:r w:rsidR="00A9019A">
          <w:t xml:space="preserve">Similarly, </w:t>
        </w:r>
      </w:ins>
      <w:r w:rsidR="00ED69F9">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 (2004)</w:t>
      </w:r>
      <w:r w:rsidR="00ED69F9">
        <w:fldChar w:fldCharType="end"/>
      </w:r>
      <w:r>
        <w:t xml:space="preserve"> hypothesized that the intercept in the </w:t>
      </w:r>
      <w:proofErr w:type="spellStart"/>
      <w:r>
        <w:t>Qmax</w:t>
      </w:r>
      <w:proofErr w:type="spellEnd"/>
      <w:r>
        <w:t>-</w:t>
      </w:r>
      <w:r w:rsidR="001A74F8">
        <w:t>SSY</w:t>
      </w:r>
      <w:r w:rsidR="001A74F8" w:rsidRPr="001A74F8">
        <w:rPr>
          <w:vertAlign w:val="subscript"/>
        </w:rPr>
        <w:t>EV</w:t>
      </w:r>
      <w:r>
        <w:t xml:space="preserve"> relationship varied with </w:t>
      </w:r>
      <w:ins w:id="1533" w:author="Alex Messina" w:date="2016-02-16T18:58:00Z">
        <w:r w:rsidR="00A9019A">
          <w:t xml:space="preserve">the watershed’s </w:t>
        </w:r>
      </w:ins>
      <w:r>
        <w:t xml:space="preserve">sediment availability and </w:t>
      </w:r>
      <w:proofErr w:type="spellStart"/>
      <w:r>
        <w:t>erodibility</w:t>
      </w:r>
      <w:proofErr w:type="spellEnd"/>
      <w:del w:id="1534" w:author="Alex Messina" w:date="2016-02-16T18:58:00Z">
        <w:r>
          <w:delText xml:space="preserve"> in watersheds</w:delText>
        </w:r>
      </w:del>
      <w:r>
        <w:t xml:space="preserve">. While slopes in log-log space can be compared directly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153E3" w:rsidRPr="00E153E3">
        <w:rPr>
          <w:noProof/>
        </w:rPr>
        <w:t>(Duvert et al., 2012)</w:t>
      </w:r>
      <w:r w:rsidR="00ED69F9">
        <w:fldChar w:fldCharType="end"/>
      </w:r>
      <w:r>
        <w:t>, intercepts m</w:t>
      </w:r>
      <w:r w:rsidR="00A9019A">
        <w:t>ust be plotted in similar units</w:t>
      </w:r>
      <w:del w:id="1535" w:author="Alex Messina" w:date="2016-02-16T18:58:00Z">
        <w:r>
          <w:delText>,</w:delText>
        </w:r>
      </w:del>
      <w:r>
        <w:t xml:space="preserve"> and normalized by watershed area. In five semi-arid to arid watersheds (2.1</w:t>
      </w:r>
      <w:del w:id="1536" w:author="Alex Messina" w:date="2016-02-16T18:58:00Z">
        <w:r>
          <w:delText>-</w:delText>
        </w:r>
      </w:del>
      <w:ins w:id="1537" w:author="Alex Messina" w:date="2016-02-16T18:58:00Z">
        <w:r w:rsidR="00A9019A">
          <w:t xml:space="preserve"> </w:t>
        </w:r>
        <w:r>
          <w:t>-</w:t>
        </w:r>
        <w:r w:rsidR="00A9019A">
          <w:t xml:space="preserve"> </w:t>
        </w:r>
      </w:ins>
      <w:r>
        <w:t>1,538 km²) in Wyoming, United States</w:t>
      </w:r>
      <w:ins w:id="1538" w:author="Alex Messina" w:date="2016-02-16T18:58:00Z">
        <w:r w:rsidR="00F26C92">
          <w:t>,</w:t>
        </w:r>
        <w:r w:rsidR="00ED69F9">
          <w:t xml:space="preserve"> </w:t>
        </w:r>
        <w:r w:rsidR="001A74F8">
          <w:t>SSY</w:t>
        </w:r>
        <w:r w:rsidR="001A74F8" w:rsidRPr="001A74F8">
          <w:rPr>
            <w:vertAlign w:val="subscript"/>
          </w:rPr>
          <w:t>EV</w:t>
        </w:r>
        <w:r>
          <w:t>-</w:t>
        </w:r>
        <w:proofErr w:type="spellStart"/>
        <w:r>
          <w:t>Qmax</w:t>
        </w:r>
        <w:proofErr w:type="spellEnd"/>
        <w:r>
          <w:t xml:space="preserve"> relationship </w:t>
        </w:r>
        <w:r w:rsidR="00A9019A">
          <w:t xml:space="preserve">intercepts </w:t>
        </w:r>
        <w:r>
          <w:t>ranged from 111</w:t>
        </w:r>
        <w:r w:rsidR="00A9019A">
          <w:t xml:space="preserve"> </w:t>
        </w:r>
        <w:r>
          <w:t>-</w:t>
        </w:r>
        <w:r w:rsidR="00A9019A">
          <w:t xml:space="preserve"> </w:t>
        </w:r>
        <w:r>
          <w:t>4,320 (</w:t>
        </w:r>
        <w:proofErr w:type="spellStart"/>
        <w:r>
          <w:t>Qmax</w:t>
        </w:r>
        <w:proofErr w:type="spellEnd"/>
        <w:r>
          <w:t xml:space="preserve"> in m³/s/km², </w:t>
        </w:r>
        <w:r w:rsidR="001A74F8">
          <w:t>SSY</w:t>
        </w:r>
        <w:r w:rsidR="001A74F8" w:rsidRPr="001A74F8">
          <w:rPr>
            <w:vertAlign w:val="subscript"/>
          </w:rPr>
          <w:t>EV</w:t>
        </w:r>
        <w:r>
          <w:t xml:space="preserve"> in Mg/km²)</w:t>
        </w:r>
      </w:ins>
      <w:r w:rsidR="00A9019A">
        <w:t xml:space="preserve"> (</w:t>
      </w:r>
      <w:r w:rsidR="00A9019A">
        <w:fldChar w:fldCharType="begin" w:fldLock="1"/>
      </w:r>
      <w:r w:rsidR="00A9019A">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A9019A">
        <w:fldChar w:fldCharType="separate"/>
      </w:r>
      <w:r w:rsidR="00A9019A" w:rsidRPr="00ED69F9">
        <w:rPr>
          <w:noProof/>
        </w:rPr>
        <w:t>Rankl</w:t>
      </w:r>
      <w:r w:rsidR="00A9019A">
        <w:rPr>
          <w:noProof/>
        </w:rPr>
        <w:t xml:space="preserve">, </w:t>
      </w:r>
      <w:r w:rsidR="00A9019A" w:rsidRPr="00ED69F9">
        <w:rPr>
          <w:noProof/>
        </w:rPr>
        <w:t>2004)</w:t>
      </w:r>
      <w:r w:rsidR="00A9019A">
        <w:fldChar w:fldCharType="end"/>
      </w:r>
      <w:del w:id="1539" w:author="Alex Messina" w:date="2016-02-16T18:58:00Z">
        <w:r w:rsidR="00F26C92">
          <w:delText>,</w:delText>
        </w:r>
        <w:r w:rsidR="00ED69F9">
          <w:delText xml:space="preserve"> </w:delText>
        </w:r>
        <w:r>
          <w:delText xml:space="preserve">intercepts of the </w:delText>
        </w:r>
        <w:r w:rsidR="00003545">
          <w:delText>SSY</w:delText>
        </w:r>
        <w:r w:rsidR="00003545">
          <w:rPr>
            <w:vertAlign w:val="subscript"/>
          </w:rPr>
          <w:delText>EV</w:delText>
        </w:r>
        <w:r>
          <w:delText>-Qmax relationship ranged from 111-4,320 (Qmax in m³/s/km², SSY</w:delText>
        </w:r>
        <w:r w:rsidR="00923D73" w:rsidRPr="001E37AA">
          <w:rPr>
            <w:vertAlign w:val="subscript"/>
          </w:rPr>
          <w:delText>EV</w:delText>
        </w:r>
        <w:r>
          <w:delText xml:space="preserve"> in Mg/km²).</w:delText>
        </w:r>
      </w:del>
      <w:ins w:id="1540" w:author="Alex Messina" w:date="2016-02-16T18:58:00Z">
        <w:r>
          <w:t>.</w:t>
        </w:r>
      </w:ins>
      <w:r>
        <w:t xml:space="preserve"> In eight sub-humid to semi-arid watersheds (0.45-22 km</w:t>
      </w:r>
      <w:del w:id="1541" w:author="Alex Messina" w:date="2016-02-16T18:58:00Z">
        <w:r>
          <w:delText>²)</w:delText>
        </w:r>
      </w:del>
      <w:ins w:id="1542" w:author="Alex Messina" w:date="2016-02-16T18:58:00Z">
        <w:r>
          <w:t>²)</w:t>
        </w:r>
        <w:r w:rsidR="00A9019A">
          <w:t>,</w:t>
        </w:r>
        <w:r>
          <w:t xml:space="preserve"> intercepts ranged from 25</w:t>
        </w:r>
        <w:r w:rsidR="00A9019A">
          <w:t xml:space="preserve"> </w:t>
        </w:r>
        <w:r>
          <w:t>-</w:t>
        </w:r>
        <w:r w:rsidR="00A9019A">
          <w:t xml:space="preserve"> </w:t>
        </w:r>
        <w:r>
          <w:t>5,039</w:t>
        </w:r>
      </w:ins>
      <w:r w:rsidR="00A9019A">
        <w:t xml:space="preserve"> (</w:t>
      </w:r>
      <w:r w:rsidR="00A9019A">
        <w:fldChar w:fldCharType="begin" w:fldLock="1"/>
      </w:r>
      <w:r w:rsidR="00A9019A">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A9019A">
        <w:fldChar w:fldCharType="separate"/>
      </w:r>
      <w:r w:rsidR="00A9019A" w:rsidRPr="00ED69F9">
        <w:rPr>
          <w:noProof/>
        </w:rPr>
        <w:t>Duvert et al.</w:t>
      </w:r>
      <w:r w:rsidR="00A9019A">
        <w:rPr>
          <w:noProof/>
        </w:rPr>
        <w:t xml:space="preserve">, </w:t>
      </w:r>
      <w:r w:rsidR="00A9019A" w:rsidRPr="00ED69F9">
        <w:rPr>
          <w:noProof/>
        </w:rPr>
        <w:t>2012)</w:t>
      </w:r>
      <w:r w:rsidR="00A9019A">
        <w:fldChar w:fldCharType="end"/>
      </w:r>
      <w:del w:id="1543" w:author="Alex Messina" w:date="2016-02-16T18:58:00Z">
        <w:r w:rsidR="00F26C92">
          <w:delText xml:space="preserve">, </w:delText>
        </w:r>
        <w:r>
          <w:delText>the intercepts ranged from 25-5,039.</w:delText>
        </w:r>
      </w:del>
      <w:ins w:id="1544" w:author="Alex Messina" w:date="2016-02-16T18:58:00Z">
        <w:r>
          <w:t>.</w:t>
        </w:r>
      </w:ins>
      <w:r>
        <w:t xml:space="preserve"> In </w:t>
      </w:r>
      <w:proofErr w:type="spellStart"/>
      <w:r>
        <w:t>Faga'alu</w:t>
      </w:r>
      <w:proofErr w:type="spellEnd"/>
      <w:r>
        <w:t xml:space="preserve">, </w:t>
      </w:r>
      <w:del w:id="1545" w:author="Alex Messina" w:date="2016-02-16T18:58:00Z">
        <w:r>
          <w:delText>the intercept</w:delText>
        </w:r>
      </w:del>
      <w:ins w:id="1546" w:author="Alex Messina" w:date="2016-02-16T18:58:00Z">
        <w:r>
          <w:t>intercept</w:t>
        </w:r>
        <w:r w:rsidR="00A9019A">
          <w:t>s were</w:t>
        </w:r>
        <w:r>
          <w:t xml:space="preserve"> </w:t>
        </w:r>
        <w:r w:rsidR="00A9019A">
          <w:t>0.35 and 1.38</w:t>
        </w:r>
      </w:ins>
      <w:r w:rsidR="00A9019A">
        <w:t xml:space="preserve"> </w:t>
      </w:r>
      <w:r>
        <w:t>in the undisturbed</w:t>
      </w:r>
      <w:del w:id="1547" w:author="Alex Messina" w:date="2016-02-16T18:58:00Z">
        <w:r>
          <w:delText>, UPPER subwatershed was 0.35, and in the</w:delText>
        </w:r>
      </w:del>
      <w:ins w:id="1548" w:author="Alex Messina" w:date="2016-02-16T18:58:00Z">
        <w:r w:rsidR="00A9019A">
          <w:t xml:space="preserve"> and</w:t>
        </w:r>
      </w:ins>
      <w:r w:rsidR="00A9019A">
        <w:t xml:space="preserve"> disturbed</w:t>
      </w:r>
      <w:del w:id="1549" w:author="Alex Messina" w:date="2016-02-16T18:58:00Z">
        <w:r>
          <w:delText xml:space="preserve">, TOTAL watershed the intercept was 1.38, which </w:delText>
        </w:r>
      </w:del>
      <w:ins w:id="1550" w:author="Alex Messina" w:date="2016-02-16T18:58:00Z">
        <w:r w:rsidR="00122ED6">
          <w:t xml:space="preserve"> </w:t>
        </w:r>
        <w:r w:rsidR="00A9019A">
          <w:t>watersheds, respectively. These</w:t>
        </w:r>
        <w:r w:rsidR="00A64267">
          <w:t xml:space="preserve"> intercepts</w:t>
        </w:r>
        <w:r w:rsidR="00A9019A">
          <w:t xml:space="preserve"> </w:t>
        </w:r>
      </w:ins>
      <w:r w:rsidR="00A9019A">
        <w:t>are</w:t>
      </w:r>
      <w:r w:rsidR="00122ED6">
        <w:t xml:space="preserve"> </w:t>
      </w:r>
      <w:del w:id="1551" w:author="Alex Messina" w:date="2016-02-16T18:58:00Z">
        <w:r>
          <w:delText>an order</w:delText>
        </w:r>
      </w:del>
      <w:ins w:id="1552" w:author="Alex Messina" w:date="2016-02-16T18:58:00Z">
        <w:r w:rsidR="00122ED6">
          <w:t>1-2</w:t>
        </w:r>
        <w:r>
          <w:t xml:space="preserve"> order</w:t>
        </w:r>
        <w:r w:rsidR="00122ED6">
          <w:t>s</w:t>
        </w:r>
      </w:ins>
      <w:r w:rsidR="00122ED6">
        <w:t xml:space="preserve"> of magnitude</w:t>
      </w:r>
      <w:r>
        <w:t xml:space="preserve"> </w:t>
      </w:r>
      <w:del w:id="1553" w:author="Alex Messina" w:date="2016-02-16T18:58:00Z">
        <w:r>
          <w:delText xml:space="preserve">or two </w:delText>
        </w:r>
      </w:del>
      <w:r w:rsidR="00461A14">
        <w:t>l</w:t>
      </w:r>
      <w:r w:rsidR="00CB6F88">
        <w:t>ower</w:t>
      </w:r>
      <w:r>
        <w:t xml:space="preserve"> than </w:t>
      </w:r>
      <w:del w:id="1554" w:author="Alex Messina" w:date="2016-02-16T18:58:00Z">
        <w:r>
          <w:delText xml:space="preserve">the lowest intercepts </w:delText>
        </w:r>
      </w:del>
      <w:r>
        <w:t xml:space="preserve">in </w:t>
      </w:r>
      <w:r w:rsidR="00ED69F9">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 (2004)</w:t>
      </w:r>
      <w:r w:rsidR="00ED69F9">
        <w:fldChar w:fldCharType="end"/>
      </w:r>
      <w:r w:rsidR="00ED69F9">
        <w:t xml:space="preserve"> </w:t>
      </w:r>
      <w:r>
        <w:t>and</w:t>
      </w:r>
      <w:r w:rsidR="00ED69F9">
        <w:t xml:space="preserve">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del w:id="1555" w:author="Alex Messina" w:date="2016-02-16T18:58:00Z">
        <w:r>
          <w:delText>. This suggests</w:delText>
        </w:r>
      </w:del>
      <w:ins w:id="1556" w:author="Alex Messina" w:date="2016-02-16T18:58:00Z">
        <w:r w:rsidR="00A9019A">
          <w:t>, suggesting</w:t>
        </w:r>
      </w:ins>
      <w:r w:rsidR="00A9019A">
        <w:t xml:space="preserve"> </w:t>
      </w:r>
      <w:r>
        <w:t>that sediment availability is relatively low in</w:t>
      </w:r>
      <w:r w:rsidR="00A9019A">
        <w:t xml:space="preserve"> </w:t>
      </w:r>
      <w:del w:id="1557" w:author="Alex Messina" w:date="2016-02-16T18:58:00Z">
        <w:r>
          <w:delText xml:space="preserve">Faga'alu, under </w:delText>
        </w:r>
      </w:del>
      <w:r w:rsidR="00A9019A">
        <w:t>natural and human-disturbed conditions</w:t>
      </w:r>
      <w:ins w:id="1558" w:author="Alex Messina" w:date="2016-02-16T18:58:00Z">
        <w:r w:rsidR="00A9019A">
          <w:t xml:space="preserve"> in </w:t>
        </w:r>
        <w:proofErr w:type="spellStart"/>
        <w:r w:rsidR="00A9019A">
          <w:t>Faga'alu</w:t>
        </w:r>
      </w:ins>
      <w:proofErr w:type="spellEnd"/>
      <w:r>
        <w:t>, likely due to the dense forest cover.</w:t>
      </w:r>
    </w:p>
    <w:p w14:paraId="68FCBD39" w14:textId="292018E1" w:rsidR="00A955CD" w:rsidRDefault="006F5A12">
      <w:r>
        <w:t>High slope values</w:t>
      </w:r>
      <w:r w:rsidR="009C56F9">
        <w:t xml:space="preserve"> </w:t>
      </w:r>
      <w:r>
        <w:t xml:space="preserve">in the log-log plots (β coefficient) suggest that small </w:t>
      </w:r>
      <w:del w:id="1559" w:author="Alex Messina" w:date="2016-02-16T18:58:00Z">
        <w:r>
          <w:delText>changes</w:delText>
        </w:r>
      </w:del>
      <w:ins w:id="1560" w:author="Alex Messina" w:date="2016-02-16T18:58:00Z">
        <w:r w:rsidR="00A9019A">
          <w:t>increases</w:t>
        </w:r>
      </w:ins>
      <w:r>
        <w:t xml:space="preserve"> in stream discharge </w:t>
      </w:r>
      <w:del w:id="1561" w:author="Alex Messina" w:date="2016-02-16T18:58:00Z">
        <w:r>
          <w:delText>lead to</w:delText>
        </w:r>
      </w:del>
      <w:ins w:id="1562" w:author="Alex Messina" w:date="2016-02-16T18:58:00Z">
        <w:r w:rsidR="00A9019A">
          <w:t>correlate with</w:t>
        </w:r>
      </w:ins>
      <w:r w:rsidR="00A9019A">
        <w:t xml:space="preserve"> </w:t>
      </w:r>
      <w:r>
        <w:t xml:space="preserve">large increases in sediment load due to the erosive power of the </w:t>
      </w:r>
      <w:del w:id="1563" w:author="Alex Messina" w:date="2016-02-16T18:58:00Z">
        <w:r>
          <w:delText>river</w:delText>
        </w:r>
      </w:del>
      <w:ins w:id="1564" w:author="Alex Messina" w:date="2016-02-16T18:58:00Z">
        <w:r w:rsidR="00A9019A">
          <w:t>stream</w:t>
        </w:r>
      </w:ins>
      <w:r>
        <w:t xml:space="preserve"> or the availability of new sediment sources at high Q </w:t>
      </w:r>
      <w:r w:rsidR="00ED69F9">
        <w:fldChar w:fldCharType="begin" w:fldLock="1"/>
      </w:r>
      <w:r w:rsidR="00E153E3">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"mendeley" : { "formattedCitation" : "(Asselman, 2000)", "plainTextFormattedCitation" : "(Asselman, 2000)", "previouslyFormattedCitation" : "(Asselman, 2000)" }, "properties" : { "noteIndex" : 0 }, "schema" : "https://github.com/citation-style-language/schema/raw/master/csl-citation.json" }</w:instrText>
      </w:r>
      <w:r w:rsidR="00ED69F9">
        <w:fldChar w:fldCharType="separate"/>
      </w:r>
      <w:r w:rsidR="00E153E3" w:rsidRPr="00E153E3">
        <w:rPr>
          <w:noProof/>
        </w:rPr>
        <w:t>(Asselman, 2000)</w:t>
      </w:r>
      <w:r w:rsidR="00ED69F9">
        <w:fldChar w:fldCharType="end"/>
      </w:r>
      <w:r>
        <w:t xml:space="preserve">. </w:t>
      </w:r>
      <w:r w:rsidR="00ED69F9">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 (2004)</w:t>
      </w:r>
      <w:r w:rsidR="00ED69F9">
        <w:fldChar w:fldCharType="end"/>
      </w:r>
      <w:r>
        <w:t xml:space="preserve"> assumed that the slope was a function of r</w:t>
      </w:r>
      <w:r w:rsidR="00122ED6">
        <w:t>ainfall intensity on hillslopes</w:t>
      </w:r>
      <w:del w:id="1565" w:author="Alex Messina" w:date="2016-02-16T18:58:00Z">
        <w:r>
          <w:delText>,</w:delText>
        </w:r>
      </w:del>
      <w:r w:rsidR="00122ED6">
        <w:t xml:space="preserve"> and </w:t>
      </w:r>
      <w:r>
        <w:t xml:space="preserve">found that the slopes </w:t>
      </w:r>
      <w:del w:id="1566" w:author="Alex Messina" w:date="2016-02-16T18:58:00Z">
        <w:r>
          <w:delText xml:space="preserve">ranged from 1.07-1.29 in five semi-arid to arid watersheds in Wyoming, and </w:delText>
        </w:r>
      </w:del>
      <w:r w:rsidR="00122ED6">
        <w:t>were not statistically different among watersheds</w:t>
      </w:r>
      <w:del w:id="1567" w:author="Alex Messina" w:date="2016-02-16T18:58:00Z">
        <w:r>
          <w:delText>.</w:delText>
        </w:r>
      </w:del>
      <w:ins w:id="1568" w:author="Alex Messina" w:date="2016-02-16T18:58:00Z">
        <w:r w:rsidR="00122ED6">
          <w:t xml:space="preserve"> and </w:t>
        </w:r>
        <w:r>
          <w:t>ranged from 1.07-1.29</w:t>
        </w:r>
        <w:r w:rsidR="00A9019A">
          <w:t xml:space="preserve"> in semi-arid Wyoming.</w:t>
        </w:r>
      </w:ins>
      <w:r w:rsidR="00A9019A">
        <w:t xml:space="preserve"> In</w:t>
      </w:r>
      <w:del w:id="1569" w:author="Alex Messina" w:date="2016-02-16T18:58:00Z">
        <w:r>
          <w:delText xml:space="preserve"> the</w:delText>
        </w:r>
      </w:del>
      <w:r>
        <w:t xml:space="preserve"> watersheds in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r>
        <w:t xml:space="preserve">, slopes ranged from 0.95-1.82, and from 1.06-2.45 in eighteen other watersheds (0.60-1,538 km²) in diverse geographical settings </w:t>
      </w:r>
      <w:r w:rsidR="00ED69F9">
        <w:fldChar w:fldCharType="begin" w:fldLock="1"/>
      </w:r>
      <w:r w:rsidR="00E153E3">
        <w:instrText>ADDIN CSL_CITATION { "citationItems" : [ { "id" : "ITEM-1", "itemData" : { "author" : [ { "dropping-particle" : "", "family" : "Basher", "given" : "L.R.", "non-dropping-particle" : "", "parse-names" : false, "suffix" : "" }, { "dropping-particle" : "", "family" : "Hicks", "given" : "D.M.", "non-dropping-particle" : "", "parse-names" : false, "suffix" : "" }, { "dropping-particle" : "", "family" : "Handyside", "given" : "B.", "non-dropping-particle" : "", "parse-names" : false, "suffix" : "" }, { "dropping-particle" : "", "family" : "Ross", "given" : "C.W.", "non-dropping-particle" : "", "parse-names" : false, "suffix" : "" } ], "container-title" : "Journal of Hydrology (NZ)", "id" : "ITEM-1", "issued" : { "date-parts" : [ [ "1997" ] ] }, "page" : "73-95", "title" : "Erosion and sediment transport from the market gardening lands at Pukekohe, Auckland, New Zealand", "type" : "article-journal", "volume" : "36" }, "uris" : [ "http://www.mendeley.com/documents/?uuid=01a202d4-0300-4781-8441-a414c3f1a9cf" ] }, { "id" : "ITEM-2", "itemData" : { "author" : [ { "dropping-particle" : "", "family" : "Fahey", "given" : "B.D.", "non-dropping-particle" : "", "parse-names" : false, "suffix" : "" }, { "dropping-particle" : "", "family" : "Marden", "given" : "M.", "non-dropping-particle" : "", "parse-names" : false, "suffix" : "" } ], "container-title" : "Journal of Hydrology (NZ)", "id" : "ITEM-2", "issued" : { "date-parts" : [ [ "2000" ] ] }, "page" : "49-63", "title" : "Sediment yields from a forested and a pasture catchment, coastal Hawke's Bay, North Island, New Zealand", "type" : "article-journal", "volume" : "39" }, "uris" : [ "http://www.mendeley.com/documents/?uuid=e4acead2-6c88-4075-bb84-191606e5270e" ] }, { "id" : "ITEM-3", "itemData" : { "author" : [ { "dropping-particle" : "", "family" : "Hicks", "given" : "D.M.", "non-dropping-particle" : "", "parse-names" : false, "suffix" : "" }, { "dropping-particle" : "", "family" : "Hoyle", "given" : "J.", "non-dropping-particle" : "", "parse-names" : false, "suffix" : "" }, { "dropping-particle" : "", "family" : "Roulston", "given" : "H.", "non-dropping-particle" : "", "parse-names" : false, "suffix" : "" } ], "id" : "ITEM-3", "issued" : { "date-parts" : [ [ "2009" ] ] }, "number-of-pages" : "89", "publisher" : "Prepared by NIWA for Auckland Regional Council", "title" : "Analysis of sediment yields within Auckland region. ARC Technical Report 2009/064", "type" : "report" }, "uris" : [ "http://www.mendeley.com/documents/?uuid=e5622ac6-90bd-4a49-a6ba-323310b17267" ] }, { "id" : "ITEM-4", "itemData" : { "author" : [ { "dropping-particle" : "", "family" : "Rankl", "given" : "James G.", "non-dropping-particle" : "", "parse-names" : false, "suffix" : "" } ], "id" : "ITEM-4",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"id" : "ITEM-5", "itemData" : { "author" : [ { "dropping-particle" : "", "family" : "Tropeano", "given" : "D.", "non-dropping-particle" : "", "parse-names" : false, "suffix" : "" } ], "container-title" : "Earth Surface Processes and Landforms", "id" : "ITEM-5", "issued" : { "date-parts" : [ [ "1991" ] ] }, "page" : "323-339", "title" : "High flow events, sediment transport in a small streams in the \"Tertiary Basin\" area in Piedmont (northwest Italy)", "type" : "article-journal", "volume" : "16" }, "uris" : [ "http://www.mendeley.com/documents/?uuid=564b7133-06a7-4229-81dd-31b70d559266" ] } ], "mendeley" : { "formattedCitation" : "(Basher et al., 1997; Fahey and Marden, 2000; Hicks et al., 2009; Rankl, 2004; Tropeano, 1991)", "plainTextFormattedCitation" : "(Basher et al., 1997; Fahey and Marden, 2000; Hicks et al., 2009; Rankl, 2004; Tropeano, 1991)", "previouslyFormattedCitation" : "(Basher et al., 1997; Fahey and Marden, 2000; Hicks et al., 2009; Rankl, 2004; Tropeano, 1991)" }, "properties" : { "noteIndex" : 0 }, "schema" : "https://github.com/citation-style-language/schema/raw/master/csl-citation.json" }</w:instrText>
      </w:r>
      <w:r w:rsidR="00ED69F9">
        <w:fldChar w:fldCharType="separate"/>
      </w:r>
      <w:r w:rsidR="00E153E3" w:rsidRPr="00E153E3">
        <w:rPr>
          <w:noProof/>
        </w:rPr>
        <w:t>(Basher et al., 1997; Fahey and Marden, 2000; Hicks et al., 2009; Rankl, 2004; Tropeano, 1991)</w:t>
      </w:r>
      <w:r w:rsidR="00ED69F9">
        <w:fldChar w:fldCharType="end"/>
      </w:r>
      <w:del w:id="1570" w:author="Alex Messina" w:date="2016-02-16T18:58:00Z">
        <w:r w:rsidR="00ED69F9">
          <w:delText xml:space="preserve"> </w:delText>
        </w:r>
        <w:r>
          <w:delText xml:space="preserve">compiled by </w:delText>
        </w:r>
        <w:r w:rsidR="00ED69F9">
          <w:fldChar w:fldCharType="begin" w:fldLock="1"/>
        </w:r>
        <w:r w:rsidR="00E153E3">
          <w:del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delInstrText>
        </w:r>
        <w:r w:rsidR="00ED69F9">
          <w:fldChar w:fldCharType="separate"/>
        </w:r>
        <w:r w:rsidR="00ED69F9" w:rsidRPr="00ED69F9">
          <w:rPr>
            <w:noProof/>
          </w:rPr>
          <w:delText xml:space="preserve">Duvert et al. </w:delText>
        </w:r>
        <w:r w:rsidR="00ED69F9">
          <w:rPr>
            <w:noProof/>
          </w:rPr>
          <w:delText>(</w:delText>
        </w:r>
        <w:r w:rsidR="00ED69F9" w:rsidRPr="00ED69F9">
          <w:rPr>
            <w:noProof/>
          </w:rPr>
          <w:delText>2012)</w:delText>
        </w:r>
        <w:r w:rsidR="00ED69F9">
          <w:fldChar w:fldCharType="end"/>
        </w:r>
        <w:r>
          <w:delText>. In Faga'alu, slopes were 1.51 and 1.4</w:delText>
        </w:r>
        <w:r w:rsidR="00F26C92">
          <w:delText>0</w:delText>
        </w:r>
        <w:r w:rsidR="008C3132">
          <w:delText xml:space="preserve"> in the UPPER and TOTAL watersheds, respectively. These slopes</w:delText>
        </w:r>
        <w:r>
          <w:delText xml:space="preserve"> are very consistent with the</w:delText>
        </w:r>
        <w:r w:rsidR="00F26C92">
          <w:delText xml:space="preserve"> slopes</w:delText>
        </w:r>
        <w:r>
          <w:delText xml:space="preserve"> presented</w:delText>
        </w:r>
      </w:del>
      <w:ins w:id="1571" w:author="Alex Messina" w:date="2016-02-16T18:58:00Z">
        <w:r>
          <w:t xml:space="preserve">. In </w:t>
        </w:r>
        <w:proofErr w:type="spellStart"/>
        <w:r>
          <w:t>Faga'alu</w:t>
        </w:r>
        <w:proofErr w:type="spellEnd"/>
        <w:r>
          <w:t>, slopes were 1.51 and 1.4</w:t>
        </w:r>
        <w:r w:rsidR="00F26C92">
          <w:t>0</w:t>
        </w:r>
        <w:r w:rsidR="008C3132">
          <w:t xml:space="preserve"> in the </w:t>
        </w:r>
        <w:r w:rsidR="00A9019A">
          <w:t>undisturbed</w:t>
        </w:r>
        <w:r w:rsidR="008C3132">
          <w:t xml:space="preserve"> and </w:t>
        </w:r>
        <w:r w:rsidR="00A9019A">
          <w:t>disturbed</w:t>
        </w:r>
        <w:r w:rsidR="008C3132">
          <w:t xml:space="preserve"> watersheds, respectively. </w:t>
        </w:r>
        <w:r w:rsidR="008C3132">
          <w:lastRenderedPageBreak/>
          <w:t>These slopes</w:t>
        </w:r>
        <w:r w:rsidR="00A64267">
          <w:t xml:space="preserve"> are</w:t>
        </w:r>
        <w:r>
          <w:t xml:space="preserve"> consistent with the</w:t>
        </w:r>
        <w:r w:rsidR="00F26C92">
          <w:t xml:space="preserve"> slopes</w:t>
        </w:r>
      </w:ins>
      <w:r>
        <w:t xml:space="preserve"> in </w:t>
      </w:r>
      <w:r w:rsidR="00ED69F9">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 (2004)</w:t>
      </w:r>
      <w:r w:rsidR="00ED69F9">
        <w:fldChar w:fldCharType="end"/>
      </w:r>
      <w:r w:rsidR="00ED69F9">
        <w:t xml:space="preserve"> </w:t>
      </w:r>
      <w:r>
        <w:t xml:space="preserve">and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r w:rsidR="005F6814">
        <w:t>, despite large differences in climate and land cover</w:t>
      </w:r>
      <w:r>
        <w:t>.</w:t>
      </w:r>
    </w:p>
    <w:p w14:paraId="42F40FB8" w14:textId="19D4BE6E" w:rsidR="00A955CD" w:rsidRDefault="006F5A12">
      <w:r>
        <w:t xml:space="preserve">In </w:t>
      </w:r>
      <w:proofErr w:type="spellStart"/>
      <w:r>
        <w:t>Faga'alu</w:t>
      </w:r>
      <w:proofErr w:type="spellEnd"/>
      <w:r>
        <w:t xml:space="preserve">, </w:t>
      </w:r>
      <w:r w:rsidR="001A74F8">
        <w:t>SSY</w:t>
      </w:r>
      <w:r w:rsidR="001A74F8" w:rsidRPr="001A74F8">
        <w:rPr>
          <w:vertAlign w:val="subscript"/>
        </w:rPr>
        <w:t>EV</w:t>
      </w:r>
      <w:r>
        <w:t xml:space="preserve"> was least correlate</w:t>
      </w:r>
      <w:r w:rsidR="00461A14">
        <w:t xml:space="preserve">d with the </w:t>
      </w:r>
      <w:del w:id="1572" w:author="Alex Messina" w:date="2016-02-16T18:58:00Z">
        <w:r>
          <w:delText xml:space="preserve">Erosivity Index (EI30). </w:delText>
        </w:r>
        <w:r w:rsidR="00ED69F9">
          <w:fldChar w:fldCharType="begin" w:fldLock="1"/>
        </w:r>
        <w:r w:rsidR="00E153E3">
          <w:del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delInstrText>
        </w:r>
        <w:r w:rsidR="00ED69F9">
          <w:fldChar w:fldCharType="separate"/>
        </w:r>
        <w:r w:rsidR="00ED69F9" w:rsidRPr="00ED69F9">
          <w:rPr>
            <w:noProof/>
          </w:rPr>
          <w:delText xml:space="preserve">Duvert et al. </w:delText>
        </w:r>
        <w:r w:rsidR="00ED69F9">
          <w:rPr>
            <w:noProof/>
          </w:rPr>
          <w:delText>(</w:delText>
        </w:r>
        <w:r w:rsidR="00ED69F9" w:rsidRPr="00ED69F9">
          <w:rPr>
            <w:noProof/>
          </w:rPr>
          <w:delText>2012)</w:delText>
        </w:r>
        <w:r w:rsidR="00ED69F9">
          <w:fldChar w:fldCharType="end"/>
        </w:r>
        <w:r>
          <w:delText xml:space="preserve"> also found low correlation coefficients with 5 min rainfall intensity for 8 watersheds in France and Mexico.</w:delText>
        </w:r>
      </w:del>
      <w:ins w:id="1573" w:author="Alex Messina" w:date="2016-02-16T18:58:00Z">
        <w:r w:rsidR="00461A14">
          <w:t>EI</w:t>
        </w:r>
        <w:r>
          <w:t>.</w:t>
        </w:r>
      </w:ins>
      <w:r>
        <w:t xml:space="preserve"> </w:t>
      </w:r>
      <w:r w:rsidR="00ED69F9">
        <w:fldChar w:fldCharType="begin" w:fldLock="1"/>
      </w:r>
      <w:r w:rsidR="00E153E3">
        <w:instrText>ADDIN CSL_CITATION { "citationItems" : [ { "id" : "ITEM-1",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"ITEM-1", "issue" : "3", "issued" : { "date-parts" : [ [ "2013" ] ] }, "page" : "488-498", "title" : "Sediment loss in semiarid small watershed due to the land use", "type" : "article-journal", "volume" : "44" }, "uris" : [ "http://www.mendeley.com/documents/?uuid=798a9caf-fe1a-489b-bbfc-ce846579021d" ] } ], "mendeley" : { "formattedCitation" : "(Rodrigues et al., 2013)", "manualFormatting" : "Rodrigues et al. (2013)", "plainTextFormattedCitation" : "(Rodrigues et al., 2013)", "previouslyFormattedCitation" : "(Rodrigues et al., 2013)" }, "properties" : { "noteIndex" : 0 }, "schema" : "https://github.com/citation-style-language/schema/raw/master/csl-citation.json" }</w:instrText>
      </w:r>
      <w:r w:rsidR="00ED69F9">
        <w:fldChar w:fldCharType="separate"/>
      </w:r>
      <w:r w:rsidR="00ED69F9" w:rsidRPr="00ED69F9">
        <w:rPr>
          <w:noProof/>
        </w:rPr>
        <w:t>Rodrigues et al. (2013)</w:t>
      </w:r>
      <w:r w:rsidR="00ED69F9">
        <w:fldChar w:fldCharType="end"/>
      </w:r>
      <w:r w:rsidR="00ED69F9">
        <w:t xml:space="preserve"> </w:t>
      </w:r>
      <w:r>
        <w:t xml:space="preserve">hypothesized that </w:t>
      </w:r>
      <w:del w:id="1574" w:author="Alex Messina" w:date="2016-02-16T18:58:00Z">
        <w:r>
          <w:delText>EI30</w:delText>
        </w:r>
      </w:del>
      <w:ins w:id="1575" w:author="Alex Messina" w:date="2016-02-16T18:58:00Z">
        <w:r>
          <w:t>EI</w:t>
        </w:r>
      </w:ins>
      <w:r>
        <w:t xml:space="preserve"> is poorly correlated with </w:t>
      </w:r>
      <w:r w:rsidR="001A74F8">
        <w:t>SSY</w:t>
      </w:r>
      <w:r w:rsidR="001A74F8" w:rsidRPr="001A74F8">
        <w:rPr>
          <w:vertAlign w:val="subscript"/>
        </w:rPr>
        <w:t>EV</w:t>
      </w:r>
      <w:r>
        <w:t xml:space="preserve"> due to the effect of previous events on antecedent moisture conditions and in-channel sediment storage. </w:t>
      </w:r>
      <w:r w:rsidR="00ED69F9">
        <w:fldChar w:fldCharType="begin" w:fldLock="1"/>
      </w:r>
      <w:r w:rsidR="00E153E3">
        <w:instrText>ADDIN CSL_CITATION { "citationItems" : [ { "id" : "ITEM-1", "itemData" : { "DOI" : "10.1002/ldr.694", "ISBN" : "1085-3278", "ISSN" : "1085-3278", "abstract" : "The influence of land use on runoff and soil loss was assessed on two small watersheds in the Eastern Caribbean island of St Lucia, under contrasting land management regimes. The data generated from these watersheds revealed that the soil losses from an intensively cultivated agricultural watershed were 20-times higher in magnitude than that of a forested watershed both for peak rainfall event and for total duration of analysis. This was due to higher surface runoff rates and exposure of soil to direct raindrop impact within cultivated areas. Whereas the forest canopy cover in combination with higher infiltration capacities of the forested land reduced the erosive runoff from the forest watershed and thus the soil loss. Moreover, the energy intensities of large storms in excess of 40 mm were estimated and found to range between 400 MJ mm ha(-1) h(-1) and 1834MJ mm ha(-1)h(-1).' Soil loss from the agricultural watershed was strongly correlated (R-2 = 0.85) to storm energy-intensity (EI30). However, the correlation of soil loss with the EI30 (R-2 = 0.71) was poor for the forest watershed due to the effect of canopy vegetation, which significantly reduced the energy of raindrop imp, act. Over the study period, cumulative soil losses were 10.0 ha(-)1 for the agricultural site and 0(.)5t ha(-1) for the forest site. The largest storm observed during the study period resulted in erosion losses of 3-78 t ha(-1) and 0.2t ha(-1) from the agricultural and forest sites respectively. The regression models were developed using the measured data for prediction of runoff and soil loss over the watersheds of St Lucia under similar conditions. This study contributed towards efficient watershed management planning and implementation of suitable water conservation measures in St Lucia. Copyright (c) 2005 John Wiley &amp; Sons, Ltd.", "author" : [ { "dropping-particle" : "", "family" : "Cox", "given" : "C.A.", "non-dropping-particle" : "", "parse-names" : false, "suffix" : "" }, { "dropping-particle" : "", "family" : "Sarangi", "given" : "A.", "non-dropping-particle" : "", "parse-names" : false, "suffix" : "" }, { "dropping-particle" : "", "family" : "Madramootoo", "given" : "C.A.", "non-dropping-particle" : "", "parse-names" : false, "suffix" : "" } ], "container-title" : "Land Degradation &amp; Development", "id" : "ITEM-1", "issue" : "1", "issued" : { "date-parts" : [ [ "2006" ] ] }, "page" : "55-72", "title" : "Effect of land management on runoff and soil losses from two small watersheds in St Lucia", "type" : "article-journal", "volume" : "17" }, "uris" : [ "http://www.mendeley.com/documents/?uuid=4a153b5a-0ad8-4d89-b686-575790ae04bf" ] } ], "mendeley" : { "formattedCitation" : "(Cox et al., 2006)", "manualFormatting" : "Cox et al. (2006)", "plainTextFormattedCitation" : "(Cox et al., 2006)", "previouslyFormattedCitation" : "(Cox et al., 2006)" }, "properties" : { "noteIndex" : 0 }, "schema" : "https://github.com/citation-style-language/schema/raw/master/csl-citation.json" }</w:instrText>
      </w:r>
      <w:r w:rsidR="00ED69F9">
        <w:fldChar w:fldCharType="separate"/>
      </w:r>
      <w:r w:rsidR="00ED69F9" w:rsidRPr="00ED69F9">
        <w:rPr>
          <w:noProof/>
        </w:rPr>
        <w:t>Cox et al. (2006)</w:t>
      </w:r>
      <w:r w:rsidR="00ED69F9">
        <w:fldChar w:fldCharType="end"/>
      </w:r>
      <w:r w:rsidR="00ED69F9">
        <w:t xml:space="preserve"> </w:t>
      </w:r>
      <w:r w:rsidR="00122ED6">
        <w:t xml:space="preserve">found </w:t>
      </w:r>
      <w:del w:id="1576" w:author="Alex Messina" w:date="2016-02-16T18:58:00Z">
        <w:r>
          <w:delText>EI30</w:delText>
        </w:r>
      </w:del>
      <w:ins w:id="1577" w:author="Alex Messina" w:date="2016-02-16T18:58:00Z">
        <w:r w:rsidR="00122ED6">
          <w:t>EI</w:t>
        </w:r>
      </w:ins>
      <w:r>
        <w:t xml:space="preserve"> was more correlated with soil loss in an agricultural watershed than a forested watershed, and </w:t>
      </w:r>
      <w:proofErr w:type="spellStart"/>
      <w:r>
        <w:t>Faga'alu</w:t>
      </w:r>
      <w:proofErr w:type="spellEnd"/>
      <w:r>
        <w:t xml:space="preserve"> is mainly covered in dense forest. Similar to other studies</w:t>
      </w:r>
      <w:r w:rsidR="006A5123">
        <w:t>,</w:t>
      </w:r>
      <w:r w:rsidR="00ED69F9">
        <w:t xml:space="preserve"> </w:t>
      </w:r>
      <w:r>
        <w:t xml:space="preserve">the highest correlations with </w:t>
      </w:r>
      <w:r w:rsidR="001A74F8">
        <w:t>SSY</w:t>
      </w:r>
      <w:r w:rsidR="001A74F8" w:rsidRPr="001A74F8">
        <w:rPr>
          <w:vertAlign w:val="subscript"/>
        </w:rPr>
        <w:t>EV</w:t>
      </w:r>
      <w:r>
        <w:t xml:space="preserve"> at </w:t>
      </w:r>
      <w:proofErr w:type="spellStart"/>
      <w:r>
        <w:t>Faga'alu</w:t>
      </w:r>
      <w:proofErr w:type="spellEnd"/>
      <w:r>
        <w:t xml:space="preserve"> were observed for discharge metrics</w:t>
      </w:r>
      <w:r w:rsidR="00DB18FC">
        <w:t xml:space="preserve"> </w:t>
      </w:r>
      <w:proofErr w:type="spellStart"/>
      <w:r w:rsidR="00DB18FC">
        <w:t>Qsum</w:t>
      </w:r>
      <w:proofErr w:type="spellEnd"/>
      <w:r w:rsidR="00DB18FC">
        <w:t xml:space="preserve"> and </w:t>
      </w:r>
      <w:proofErr w:type="spellStart"/>
      <w:r w:rsidR="00DB18FC">
        <w:t>Qmax</w:t>
      </w:r>
      <w:proofErr w:type="spellEnd"/>
      <w:r w:rsidR="00DB18FC">
        <w:t xml:space="preserve"> </w:t>
      </w:r>
      <w:r w:rsidR="00DB18FC">
        <w:fldChar w:fldCharType="begin" w:fldLock="1"/>
      </w:r>
      <w:r w:rsidR="00DB18FC">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"ITEM-3", "issue" : "1", "issued" : { "date-parts" : [ [ "2003" ] ] }, "page" : "27-38", "title" : "Sediment yields from plantation forestry and pastoral farming, coastal Hawke's Bay, North Island, New Zealand", "type" : "article-journal", "volume" : "42" }, "uris" : [ "http://www.mendeley.com/documents/?uuid=3171324e-44a1-4b3c-9404-ff8099105a7c" ] }, { "id" : "ITEM-4", "itemData" : { "author" : [ { "dropping-particle" : "", "family" : "Hicks", "given" : "D Murray", "non-dropping-particle" : "", "parse-names" : false, "suffix" : "" } ], "container-title" : "Proceedings of the New-Zealand Hydrological Society Symposium", "id" : "ITEM-4", "issued" : { "date-parts" : [ [ "1990" ] ] }, "publisher-place" : "Auckland, New Zealand", "title" : "Suspended sediment yields from pasture and exotic forest basins", "type" : "paper-conference" }, "uris" : [ "http://www.mendeley.com/documents/?uuid=e9a5c909-e5a8-4596-bfb2-bffc88b36ffa" ] }, { "id" : "ITEM-5", "itemData" : { "author" : [ { "dropping-particle" : "", "family" : "Rankl", "given" : "James G.", "non-dropping-particle" : "", "parse-names" : false, "suffix" : "" } ], "id" : "ITEM-5",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"id" : "ITEM-6",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"ITEM-6", "issue" : "3", "issued" : { "date-parts" : [ [ "2013" ] ] }, "page" : "488-498", "title" : "Sediment loss in semiarid small watershed due to the land use", "type" : "article-journal", "volume" : "44" }, "uris" : [ "http://www.mendeley.com/documents/?uuid=798a9caf-fe1a-489b-bbfc-ce846579021d" ] } ], "mendeley" : { "formattedCitation" : "(Basher et al., 2011; Duvert et al., 2012; Fahey et al., 2003; Hicks, 1990; Rankl, 2004; Rodrigues et al., 2013)", "plainTextFormattedCitation" : "(Basher et al., 2011; Duvert et al., 2012; Fahey et al., 2003; Hicks, 1990; Rankl, 2004; Rodrigues et al., 2013)", "previouslyFormattedCitation" : "(Basher et al., 2011; Duvert et al., 2012; Fahey et al., 2003; Hicks, 1990; Rankl, 2004; Rodrigues et al., 2013)" }, "properties" : { "noteIndex" : 0 }, "schema" : "https://github.com/citation-style-language/schema/raw/master/csl-citation.json" }</w:instrText>
      </w:r>
      <w:r w:rsidR="00DB18FC">
        <w:fldChar w:fldCharType="separate"/>
      </w:r>
      <w:r w:rsidR="00DB18FC" w:rsidRPr="00E153E3">
        <w:rPr>
          <w:noProof/>
        </w:rPr>
        <w:t>(Basher et al., 2011; Duvert et al., 2012; Fahey et al., 2003; Hicks, 1990; Rankl, 2004; Rodrigues et al., 2013)</w:t>
      </w:r>
      <w:r w:rsidR="00DB18FC">
        <w:fldChar w:fldCharType="end"/>
      </w:r>
      <w:r>
        <w:t xml:space="preserve">. While </w:t>
      </w:r>
      <w:proofErr w:type="spellStart"/>
      <w:r>
        <w:t>Qsum</w:t>
      </w:r>
      <w:proofErr w:type="spellEnd"/>
      <w:r>
        <w:t xml:space="preserve"> and </w:t>
      </w:r>
      <w:proofErr w:type="spellStart"/>
      <w:r>
        <w:t>Psum</w:t>
      </w:r>
      <w:proofErr w:type="spellEnd"/>
      <w:r>
        <w:t xml:space="preserve"> had higher correlations in </w:t>
      </w:r>
      <w:del w:id="1578" w:author="Alex Messina" w:date="2016-02-16T18:58:00Z">
        <w:r>
          <w:delText>individual watersheds</w:delText>
        </w:r>
      </w:del>
      <w:ins w:id="1579" w:author="Alex Messina" w:date="2016-02-16T18:58:00Z">
        <w:r w:rsidR="00A64267">
          <w:t>one watershed</w:t>
        </w:r>
      </w:ins>
      <w:r>
        <w:t xml:space="preserve">, </w:t>
      </w:r>
      <w:proofErr w:type="spellStart"/>
      <w:r>
        <w:t>Qmax</w:t>
      </w:r>
      <w:proofErr w:type="spellEnd"/>
      <w:r>
        <w:t xml:space="preserve"> was a good predictor of </w:t>
      </w:r>
      <w:r w:rsidR="001A74F8">
        <w:t>SSY</w:t>
      </w:r>
      <w:r w:rsidR="001A74F8" w:rsidRPr="001A74F8">
        <w:rPr>
          <w:vertAlign w:val="subscript"/>
        </w:rPr>
        <w:t>EV</w:t>
      </w:r>
      <w:r>
        <w:t xml:space="preserve"> in both the disturbed and undisturbed </w:t>
      </w:r>
      <w:del w:id="1580" w:author="Alex Messina" w:date="2016-02-16T18:58:00Z">
        <w:r>
          <w:delText>watershed</w:delText>
        </w:r>
      </w:del>
      <w:ins w:id="1581" w:author="Alex Messina" w:date="2016-02-16T18:58:00Z">
        <w:r>
          <w:t>watershed</w:t>
        </w:r>
        <w:r w:rsidR="00A64267">
          <w:t>s</w:t>
        </w:r>
      </w:ins>
      <w:r>
        <w:t>.</w:t>
      </w:r>
    </w:p>
    <w:p w14:paraId="280BE1C8" w14:textId="6702DCB9" w:rsidR="00A955CD" w:rsidRPr="004E5982" w:rsidRDefault="00A31439" w:rsidP="004E5982">
      <w:pPr>
        <w:pStyle w:val="Heading3"/>
      </w:pPr>
      <w:r w:rsidRPr="004E5982">
        <w:t xml:space="preserve">5.3 </w:t>
      </w:r>
      <w:del w:id="1582" w:author="Alex Messina" w:date="2016-02-16T18:58:00Z">
        <w:r w:rsidR="007B58A4" w:rsidRPr="004E5982">
          <w:delText>Objective 3:</w:delText>
        </w:r>
        <w:r w:rsidR="000B0813" w:rsidRPr="004E5982">
          <w:delText xml:space="preserve"> </w:delText>
        </w:r>
      </w:del>
      <w:r w:rsidR="00404E3D">
        <w:t>Estimation of annual SSY</w:t>
      </w:r>
      <w:del w:id="1583" w:author="Alex Messina" w:date="2016-02-16T18:58:00Z">
        <w:r w:rsidR="007B58A4" w:rsidRPr="004E5982">
          <w:delText xml:space="preserve"> and</w:delText>
        </w:r>
      </w:del>
      <w:ins w:id="1584" w:author="Alex Messina" w:date="2016-02-16T18:58:00Z">
        <w:r w:rsidR="00404E3D">
          <w:t>:</w:t>
        </w:r>
      </w:ins>
      <w:r w:rsidR="007B58A4" w:rsidRPr="004E5982">
        <w:t xml:space="preserve"> comparison with other tropical islands</w:t>
      </w:r>
    </w:p>
    <w:p w14:paraId="6AE18A9F" w14:textId="50AF7532" w:rsidR="00A955CD" w:rsidRDefault="006F5A12">
      <w:r>
        <w:t>Sediment yield is highly variable among</w:t>
      </w:r>
      <w:del w:id="1585" w:author="Alex Messina" w:date="2016-02-16T18:58:00Z">
        <w:r>
          <w:delText xml:space="preserve"> individual</w:delText>
        </w:r>
      </w:del>
      <w:r>
        <w:t xml:space="preserve"> watersheds, but is generally controlled by climate, vegetation cover, and geology, with human disturbance playing an incre</w:t>
      </w:r>
      <w:r w:rsidR="00ED69F9">
        <w:t xml:space="preserve">asing role in the 20th century </w:t>
      </w:r>
      <w:r w:rsidR="00ED69F9">
        <w:fldChar w:fldCharType="begin" w:fldLock="1"/>
      </w:r>
      <w:r w:rsidR="00E153E3">
        <w:instrText>ADDIN CSL_CITATION { "citationItems" : [ { "id" : "ITEM-1", "itemData" : { "DOI" : "10.1126/science.1109454", "author" : [ { "dropping-particle" : "", "family" : "Syvitski", "given" : "J P M", "non-dropping-particle" : "", "parse-names" : false, "suffix" : "" }, { "dropping-particle" : "", "family" : "V\u00f6r\u00f6smarty", "given" : "C J", "non-dropping-particle" : "", "parse-names" : false, "suffix" : "" }, { "dropping-particle" : "", "family" : "Kettner", "given" : "A J", "non-dropping-particle" : "", "parse-names" : false, "suffix" : "" }, { "dropping-particle" : "", "family" : "Green", "given" : "P", "non-dropping-particle" : "", "parse-names" : false, "suffix" : "" } ], "container-title" : "Science", "id" : "ITEM-1", "issue" : "5720", "issued" : { "date-parts" : [ [ "2005" ] ] }, "page" : "376-380", "title" : "Impact of humans on the flux of terrestrial sediment to the global coastal ocean", "type" : "article-journal", "volume" : "308" }, "uris" : [ "http://www.mendeley.com/documents/?uuid=8ce93f26-b951-4188-9191-d6b46b5c7acd" ] } ], "mendeley" : { "formattedCitation" : "(Syvitski et al., 2005)", "plainTextFormattedCitation" : "(Syvitski et al., 2005)", "previouslyFormattedCitation" : "(Syvitski et al., 2005)" }, "properties" : { "noteIndex" : 0 }, "schema" : "https://github.com/citation-style-language/schema/raw/master/csl-citation.json" }</w:instrText>
      </w:r>
      <w:r w:rsidR="00ED69F9">
        <w:fldChar w:fldCharType="separate"/>
      </w:r>
      <w:r w:rsidR="00E153E3" w:rsidRPr="00E153E3">
        <w:rPr>
          <w:noProof/>
        </w:rPr>
        <w:t>(Syvitski et al., 2005)</w:t>
      </w:r>
      <w:r w:rsidR="00ED69F9">
        <w:fldChar w:fldCharType="end"/>
      </w:r>
      <w:r>
        <w:t>. Sediment yields in tropical Southeast Asia and high-standing islands between Asia and Australia range from ~10 tons/km²/</w:t>
      </w:r>
      <w:proofErr w:type="spellStart"/>
      <w:r>
        <w:t>yr</w:t>
      </w:r>
      <w:proofErr w:type="spellEnd"/>
      <w:r>
        <w:t xml:space="preserve"> in the granitic Malaysian Peninsula to ~10,000 tons/km²/</w:t>
      </w:r>
      <w:proofErr w:type="spellStart"/>
      <w:r>
        <w:t>yr</w:t>
      </w:r>
      <w:proofErr w:type="spellEnd"/>
      <w:r>
        <w:t xml:space="preserve"> in the tectonically active, steeply sloped island of Papua New Guinea </w:t>
      </w:r>
      <w:r w:rsidR="00ED69F9">
        <w:fldChar w:fldCharType="begin" w:fldLock="1"/>
      </w:r>
      <w:r w:rsidR="00E153E3">
        <w:instrText>ADDIN CSL_CITATION { "citationItems" : [ { "id" : "ITEM-1", "itemData" : { "ISSN" : "0144-7815", "abstract" : "The Southeast Asian region provides an excellent range of tectonic styles within the humid tropics against which to test ideas of geologic and climatic controls of sediment yields in tropical forests and in which to examine the increase in sediment yield following clearance. The available data on sediment yields for Southeast Asian catchments are diverse and varied, with many reliant on spot samples and estimation of storm-period yields from rating curves. Recent data obtained using automatic sampling during storms may give better estimates. Volcanic activity and associated mass movements undoubtedly greatly affect sediment yields, but landslides are also a significant contributor to sediment yields in natural forests on the Tertiary sedimentary rocks of Borneo. Malaysian data shows increases in sediment yield under logging regimes of up to 20 time the undisturbed rate. Shifting cultivation does not increase sediment yields significantly, largely because so much organic debris is left on the ground. Urbanization and mining increase sediment yield in stable terrain by two to three orders of magnitudes in catchments of several km2, but yields from construction sites can exceed those from the most unstable, tectonically active natural environments in Southeast Asia.", "author" : [ { "dropping-particle" : "", "family" : "Douglas", "given" : "I", "non-dropping-particle" : "", "parse-names" : false, "suffix" : "" } ], "container-title" : "IAHS-AISH Publication", "id" : "ITEM-1", "issue" : "236", "issued" : { "date-parts" : [ [ "1996" ] ] }, "page" : "463-471", "title" : "The impact of land-use changes, especially logging, shifting cultivation, mining and urbanization on sediment yields in humid tropical Southeast Asia: A review with special reference to Borneo", "type" : "article-journal", "volume" : "236" }, "uris" : [ "http://www.mendeley.com/documents/?uuid=55e3645f-1776-47c0-81ee-d3802057e08a" ] } ], "mendeley" : { "formattedCitation" : "(Douglas, 1996)", "plainTextFormattedCitation" : "(Douglas, 1996)", "previouslyFormattedCitation" : "(Douglas, 1996)" }, "properties" : { "noteIndex" : 0 }, "schema" : "https://github.com/citation-style-language/schema/raw/master/csl-citation.json" }</w:instrText>
      </w:r>
      <w:r w:rsidR="00ED69F9">
        <w:fldChar w:fldCharType="separate"/>
      </w:r>
      <w:r w:rsidR="00E153E3" w:rsidRPr="00E153E3">
        <w:rPr>
          <w:noProof/>
        </w:rPr>
        <w:t>(Douglas, 1996)</w:t>
      </w:r>
      <w:r w:rsidR="00ED69F9">
        <w:fldChar w:fldCharType="end"/>
      </w:r>
      <w:r>
        <w:t xml:space="preserve">. Sediment yields from </w:t>
      </w:r>
      <w:proofErr w:type="spellStart"/>
      <w:r>
        <w:t>Faga'alu</w:t>
      </w:r>
      <w:proofErr w:type="spellEnd"/>
      <w:r>
        <w:t xml:space="preserve"> are on the </w:t>
      </w:r>
      <w:r w:rsidR="00461A14">
        <w:t>l</w:t>
      </w:r>
      <w:r w:rsidR="00CB6F88">
        <w:t>ower</w:t>
      </w:r>
      <w:r>
        <w:t xml:space="preserve"> end of the range, with </w:t>
      </w:r>
      <w:proofErr w:type="spellStart"/>
      <w:r>
        <w:t>sSSY</w:t>
      </w:r>
      <w:proofErr w:type="spellEnd"/>
      <w:r>
        <w:t xml:space="preserve"> of </w:t>
      </w:r>
      <w:r w:rsidR="00F26C92">
        <w:t>45</w:t>
      </w:r>
      <w:r>
        <w:t>-68 tons/km²/</w:t>
      </w:r>
      <w:proofErr w:type="spellStart"/>
      <w:r>
        <w:t>yr</w:t>
      </w:r>
      <w:proofErr w:type="spellEnd"/>
      <w:r>
        <w:t xml:space="preserve"> from the undisturbed </w:t>
      </w:r>
      <w:del w:id="1586" w:author="Alex Messina" w:date="2016-02-16T18:58:00Z">
        <w:r>
          <w:delText>UPPER</w:delText>
        </w:r>
      </w:del>
      <w:ins w:id="1587" w:author="Alex Messina" w:date="2016-02-16T18:58:00Z">
        <w:r w:rsidR="00914625">
          <w:t>Upper</w:t>
        </w:r>
      </w:ins>
      <w:r>
        <w:t xml:space="preserve"> watershed, and </w:t>
      </w:r>
      <w:r w:rsidR="005F6814">
        <w:t>241</w:t>
      </w:r>
      <w:r>
        <w:t>-247 tons/km²/</w:t>
      </w:r>
      <w:proofErr w:type="spellStart"/>
      <w:r>
        <w:t>yr</w:t>
      </w:r>
      <w:proofErr w:type="spellEnd"/>
      <w:r>
        <w:t xml:space="preserve"> from the disturbed </w:t>
      </w:r>
      <w:del w:id="1588" w:author="Alex Messina" w:date="2016-02-16T18:58:00Z">
        <w:r>
          <w:delText>TOTAL</w:delText>
        </w:r>
      </w:del>
      <w:ins w:id="1589" w:author="Alex Messina" w:date="2016-02-16T18:58:00Z">
        <w:r w:rsidR="00E66635">
          <w:t>Total</w:t>
        </w:r>
      </w:ins>
      <w:r>
        <w:t xml:space="preserve"> watershed.</w:t>
      </w:r>
    </w:p>
    <w:p w14:paraId="698FF536" w14:textId="3C0AD8DE" w:rsidR="00A955CD" w:rsidRDefault="00ED69F9">
      <w:r>
        <w:fldChar w:fldCharType="begin" w:fldLock="1"/>
      </w:r>
      <w:r w:rsidR="00E153E3">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"manualFormatting" : "Milliman and Syvitski (1992)", "plainTextFormattedCitation" : "(Milliman and Syvitski, 1992)", "previouslyFormattedCitation" : "(Milliman and Syvitski, 1992)" }, "properties" : { "noteIndex" : 0 }, "schema" : "https://github.com/citation-style-language/schema/raw/master/csl-citation.json" }</w:instrText>
      </w:r>
      <w:r>
        <w:fldChar w:fldCharType="separate"/>
      </w:r>
      <w:r w:rsidRPr="00ED69F9">
        <w:rPr>
          <w:noProof/>
        </w:rPr>
        <w:t>Milliman and Syvitski (1992)</w:t>
      </w:r>
      <w:r>
        <w:fldChar w:fldCharType="end"/>
      </w:r>
      <w:r w:rsidR="006F5A12">
        <w:t xml:space="preserve"> report high average </w:t>
      </w:r>
      <w:proofErr w:type="spellStart"/>
      <w:r w:rsidR="006F5A12">
        <w:t>sSSY</w:t>
      </w:r>
      <w:proofErr w:type="spellEnd"/>
      <w:r w:rsidR="006F5A12">
        <w:t xml:space="preserve"> </w:t>
      </w:r>
      <w:r w:rsidR="007D5FB8">
        <w:t>(</w:t>
      </w:r>
      <w:r w:rsidR="005F6814">
        <w:t>1,000-3,000 tons/km²/</w:t>
      </w:r>
      <w:proofErr w:type="spellStart"/>
      <w:r w:rsidR="005F6814">
        <w:t>y</w:t>
      </w:r>
      <w:r w:rsidR="006F5A12">
        <w:t>r</w:t>
      </w:r>
      <w:proofErr w:type="spellEnd"/>
      <w:r w:rsidR="007D5FB8">
        <w:t>)</w:t>
      </w:r>
      <w:r w:rsidR="006F5A12">
        <w:t xml:space="preserve"> from watersheds (10-100,000 km²) in tropical Asia and Oceania</w:t>
      </w:r>
      <w:r w:rsidR="002D34DE">
        <w:t xml:space="preserve">, though their </w:t>
      </w:r>
      <w:r w:rsidR="006F5A12">
        <w:t xml:space="preserve">regional models of </w:t>
      </w:r>
      <w:proofErr w:type="spellStart"/>
      <w:r w:rsidR="006F5A12">
        <w:t>sSSY</w:t>
      </w:r>
      <w:proofErr w:type="spellEnd"/>
      <w:r w:rsidR="006F5A12">
        <w:t xml:space="preserve"> as a function of basin size and maximum elevat</w:t>
      </w:r>
      <w:r w:rsidR="005F6814">
        <w:t>ion predict only 13 tons/km²/</w:t>
      </w:r>
      <w:proofErr w:type="spellStart"/>
      <w:r w:rsidR="005F6814">
        <w:t>y</w:t>
      </w:r>
      <w:r w:rsidR="006F5A12">
        <w:t>r</w:t>
      </w:r>
      <w:proofErr w:type="spellEnd"/>
      <w:r w:rsidR="006F5A12">
        <w:t xml:space="preserve"> from watersheds </w:t>
      </w:r>
      <w:r w:rsidR="006F5A12">
        <w:lastRenderedPageBreak/>
        <w:t xml:space="preserve">with peak elevation 500-1,000 m (highest point of </w:t>
      </w:r>
      <w:del w:id="1590" w:author="Alex Messina" w:date="2016-02-16T18:58:00Z">
        <w:r w:rsidR="006F5A12">
          <w:delText>UPPER</w:delText>
        </w:r>
      </w:del>
      <w:ins w:id="1591" w:author="Alex Messina" w:date="2016-02-16T18:58:00Z">
        <w:r w:rsidR="00914625">
          <w:t>Upper</w:t>
        </w:r>
      </w:ins>
      <w:r w:rsidR="006F5A12">
        <w:t xml:space="preserve"> </w:t>
      </w:r>
      <w:proofErr w:type="spellStart"/>
      <w:r w:rsidR="006F5A12">
        <w:t>Faga'alu</w:t>
      </w:r>
      <w:proofErr w:type="spellEnd"/>
      <w:r w:rsidR="006F5A12">
        <w:t xml:space="preserve"> </w:t>
      </w:r>
      <w:proofErr w:type="spellStart"/>
      <w:r w:rsidR="006F5A12">
        <w:t>subwatershed</w:t>
      </w:r>
      <w:proofErr w:type="spellEnd"/>
      <w:r w:rsidR="006F5A12">
        <w:t xml:space="preserve"> is 653 m), </w:t>
      </w:r>
      <w:r w:rsidR="002D34DE">
        <w:t>and</w:t>
      </w:r>
      <w:r w:rsidR="005F6814">
        <w:t xml:space="preserve"> 68 tons/km²/</w:t>
      </w:r>
      <w:proofErr w:type="spellStart"/>
      <w:r w:rsidR="005F6814">
        <w:t>y</w:t>
      </w:r>
      <w:r w:rsidR="006F5A12">
        <w:t>r</w:t>
      </w:r>
      <w:proofErr w:type="spellEnd"/>
      <w:r w:rsidR="006F5A12">
        <w:t xml:space="preserve"> for max</w:t>
      </w:r>
      <w:r w:rsidR="00E153E3">
        <w:t xml:space="preserve"> elevations of 1,000-3,000</w:t>
      </w:r>
      <w:r w:rsidR="006F5A12">
        <w:t xml:space="preserve">. Given the high vegetation cover and lack of human </w:t>
      </w:r>
      <w:del w:id="1592" w:author="Alex Messina" w:date="2016-02-16T18:58:00Z">
        <w:r w:rsidR="006F5A12">
          <w:delText>activity</w:delText>
        </w:r>
      </w:del>
      <w:ins w:id="1593" w:author="Alex Messina" w:date="2016-02-16T18:58:00Z">
        <w:r w:rsidR="00A64267">
          <w:t>disturbance</w:t>
        </w:r>
      </w:ins>
      <w:r w:rsidR="006F5A12">
        <w:t xml:space="preserve"> in the </w:t>
      </w:r>
      <w:del w:id="1594" w:author="Alex Messina" w:date="2016-02-16T18:58:00Z">
        <w:r w:rsidR="006F5A12">
          <w:delText>UPPER Faga'alu</w:delText>
        </w:r>
      </w:del>
      <w:ins w:id="1595" w:author="Alex Messina" w:date="2016-02-16T18:58:00Z">
        <w:r w:rsidR="00914625">
          <w:t>Upper</w:t>
        </w:r>
      </w:ins>
      <w:r w:rsidR="006F5A12">
        <w:t xml:space="preserve"> </w:t>
      </w:r>
      <w:proofErr w:type="spellStart"/>
      <w:r w:rsidR="006F5A12">
        <w:t>subwatershed</w:t>
      </w:r>
      <w:proofErr w:type="spellEnd"/>
      <w:r w:rsidR="006F5A12">
        <w:t xml:space="preserve">, </w:t>
      </w:r>
      <w:del w:id="1596" w:author="Alex Messina" w:date="2016-02-16T18:58:00Z">
        <w:r w:rsidR="002D34DE">
          <w:delText xml:space="preserve">its </w:delText>
        </w:r>
      </w:del>
      <w:proofErr w:type="spellStart"/>
      <w:r w:rsidR="006F5A12">
        <w:t>sSSY</w:t>
      </w:r>
      <w:proofErr w:type="spellEnd"/>
      <w:r w:rsidR="006F5A12">
        <w:t xml:space="preserve"> </w:t>
      </w:r>
      <w:del w:id="1597" w:author="Alex Messina" w:date="2016-02-16T18:58:00Z">
        <w:r w:rsidR="006F5A12">
          <w:delText>should</w:delText>
        </w:r>
      </w:del>
      <w:ins w:id="1598" w:author="Alex Messina" w:date="2016-02-16T18:58:00Z">
        <w:r w:rsidR="00A64267">
          <w:t>is expected to</w:t>
        </w:r>
      </w:ins>
      <w:r w:rsidR="00A64267">
        <w:t xml:space="preserve"> be</w:t>
      </w:r>
      <w:r w:rsidR="006F5A12">
        <w:t xml:space="preserve"> </w:t>
      </w:r>
      <w:r w:rsidR="00461A14">
        <w:t>l</w:t>
      </w:r>
      <w:r w:rsidR="00CB6F88">
        <w:t>ower</w:t>
      </w:r>
      <w:r w:rsidR="006F5A12">
        <w:t xml:space="preserve"> than</w:t>
      </w:r>
      <w:del w:id="1599" w:author="Alex Messina" w:date="2016-02-16T18:58:00Z">
        <w:r w:rsidR="006F5A12">
          <w:delText xml:space="preserve"> </w:delText>
        </w:r>
        <w:r w:rsidR="002D34DE">
          <w:delText>sSSY from</w:delText>
        </w:r>
      </w:del>
      <w:r w:rsidR="006F5A12">
        <w:t xml:space="preserve"> watersheds presented in </w:t>
      </w:r>
      <w:r w:rsidR="00E153E3">
        <w:fldChar w:fldCharType="begin" w:fldLock="1"/>
      </w:r>
      <w:r w:rsidR="00E153E3">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"manualFormatting" : "Milliman and Syvitski (1992)", "plainTextFormattedCitation" : "(Milliman and Syvitski, 1992)", "previouslyFormattedCitation" : "(Milliman and Syvitski, 1992)" }, "properties" : { "noteIndex" : 0 }, "schema" : "https://github.com/citation-style-language/schema/raw/master/csl-citation.json" }</w:instrText>
      </w:r>
      <w:r w:rsidR="00E153E3">
        <w:fldChar w:fldCharType="separate"/>
      </w:r>
      <w:r w:rsidR="00E153E3" w:rsidRPr="00E153E3">
        <w:rPr>
          <w:noProof/>
        </w:rPr>
        <w:t>Milliman and Syvitski (1992)</w:t>
      </w:r>
      <w:r w:rsidR="00E153E3">
        <w:fldChar w:fldCharType="end"/>
      </w:r>
      <w:r w:rsidR="007D5FB8">
        <w:t xml:space="preserve">, </w:t>
      </w:r>
      <w:del w:id="1600" w:author="Alex Messina" w:date="2016-02-16T18:58:00Z">
        <w:r w:rsidR="007D5FB8">
          <w:delText>which included watersheds with human disturbance</w:delText>
        </w:r>
        <w:r w:rsidR="008C242D">
          <w:delText>.</w:delText>
        </w:r>
      </w:del>
      <w:ins w:id="1601" w:author="Alex Messina" w:date="2016-02-16T18:58:00Z">
        <w:r w:rsidR="00A64267">
          <w:t>but</w:t>
        </w:r>
      </w:ins>
      <w:r w:rsidR="006F5A12">
        <w:t xml:space="preserve"> </w:t>
      </w:r>
      <w:proofErr w:type="spellStart"/>
      <w:r w:rsidR="006F5A12">
        <w:t>sSSY</w:t>
      </w:r>
      <w:proofErr w:type="spellEnd"/>
      <w:r w:rsidR="006F5A12">
        <w:t xml:space="preserve"> from the forested </w:t>
      </w:r>
      <w:del w:id="1602" w:author="Alex Messina" w:date="2016-02-16T18:58:00Z">
        <w:r w:rsidR="006F5A12">
          <w:delText>UPPER</w:delText>
        </w:r>
      </w:del>
      <w:ins w:id="1603" w:author="Alex Messina" w:date="2016-02-16T18:58:00Z">
        <w:r w:rsidR="00914625">
          <w:t>Upper</w:t>
        </w:r>
      </w:ins>
      <w:r w:rsidR="006F5A12">
        <w:t xml:space="preserve"> </w:t>
      </w:r>
      <w:proofErr w:type="spellStart"/>
      <w:r w:rsidR="006F5A12">
        <w:t>Faga'alu</w:t>
      </w:r>
      <w:proofErr w:type="spellEnd"/>
      <w:r w:rsidR="006F5A12">
        <w:t xml:space="preserve"> </w:t>
      </w:r>
      <w:proofErr w:type="spellStart"/>
      <w:r w:rsidR="006F5A12">
        <w:t>subwatershed</w:t>
      </w:r>
      <w:proofErr w:type="spellEnd"/>
      <w:r w:rsidR="006F5A12">
        <w:t xml:space="preserve"> </w:t>
      </w:r>
      <w:r w:rsidR="005F6814">
        <w:t>(45-68 tons/km²/</w:t>
      </w:r>
      <w:proofErr w:type="spellStart"/>
      <w:r w:rsidR="005F6814">
        <w:t>y</w:t>
      </w:r>
      <w:r w:rsidR="007D5FB8">
        <w:t>r</w:t>
      </w:r>
      <w:proofErr w:type="spellEnd"/>
      <w:r w:rsidR="007D5FB8">
        <w:t xml:space="preserve">) </w:t>
      </w:r>
      <w:r w:rsidR="006F5A12">
        <w:t>was approximately t</w:t>
      </w:r>
      <w:r w:rsidR="007D5FB8">
        <w:t>hree to five</w:t>
      </w:r>
      <w:r w:rsidR="006F5A12">
        <w:t xml:space="preserve"> times higher</w:t>
      </w:r>
      <w:r w:rsidR="002D34DE">
        <w:t xml:space="preserve"> than the </w:t>
      </w:r>
      <w:r w:rsidR="007D5FB8">
        <w:t>prediction</w:t>
      </w:r>
      <w:r w:rsidR="002D34DE">
        <w:t xml:space="preserve"> from the </w:t>
      </w:r>
      <w:proofErr w:type="spellStart"/>
      <w:r w:rsidR="002D34DE">
        <w:t>Milliman</w:t>
      </w:r>
      <w:proofErr w:type="spellEnd"/>
      <w:r w:rsidR="002D34DE">
        <w:t xml:space="preserve"> and </w:t>
      </w:r>
      <w:proofErr w:type="spellStart"/>
      <w:r w:rsidR="002D34DE">
        <w:t>Syvitski</w:t>
      </w:r>
      <w:proofErr w:type="spellEnd"/>
      <w:r w:rsidR="002D34DE">
        <w:t xml:space="preserve"> (1992) model</w:t>
      </w:r>
      <w:r w:rsidR="005F6814">
        <w:t xml:space="preserve"> (13 tons/km²/</w:t>
      </w:r>
      <w:proofErr w:type="spellStart"/>
      <w:r w:rsidR="005F6814">
        <w:t>y</w:t>
      </w:r>
      <w:r w:rsidR="007D5FB8">
        <w:t>r</w:t>
      </w:r>
      <w:proofErr w:type="spellEnd"/>
      <w:del w:id="1604" w:author="Alex Messina" w:date="2016-02-16T18:58:00Z">
        <w:r w:rsidR="007D5FB8">
          <w:delText>)</w:delText>
        </w:r>
        <w:r w:rsidR="000B2FAB">
          <w:delText>, though t</w:delText>
        </w:r>
        <w:r w:rsidR="002D34DE">
          <w:delText>he</w:delText>
        </w:r>
      </w:del>
      <w:ins w:id="1605" w:author="Alex Messina" w:date="2016-02-16T18:58:00Z">
        <w:r w:rsidR="007D5FB8">
          <w:t>)</w:t>
        </w:r>
        <w:r w:rsidR="00A64267">
          <w:t>. T</w:t>
        </w:r>
        <w:r w:rsidR="002D34DE">
          <w:t>he</w:t>
        </w:r>
        <w:r w:rsidR="00831BE4">
          <w:t>re is large</w:t>
        </w:r>
      </w:ins>
      <w:r w:rsidR="002D34DE">
        <w:t xml:space="preserve"> </w:t>
      </w:r>
      <w:r w:rsidR="006F5A12">
        <w:t xml:space="preserve">scatter </w:t>
      </w:r>
      <w:r w:rsidR="007D5FB8">
        <w:t>around their model</w:t>
      </w:r>
      <w:del w:id="1606" w:author="Alex Messina" w:date="2016-02-16T18:58:00Z">
        <w:r w:rsidR="007D5FB8">
          <w:delText xml:space="preserve"> </w:delText>
        </w:r>
        <w:r w:rsidR="007D2E42">
          <w:delText>is large</w:delText>
        </w:r>
      </w:del>
      <w:r w:rsidR="007D5FB8">
        <w:t xml:space="preserve"> </w:t>
      </w:r>
      <w:r w:rsidR="006F5A12">
        <w:t>for smaller watersheds</w:t>
      </w:r>
      <w:r w:rsidR="002D34DE">
        <w:t xml:space="preserve">, and the </w:t>
      </w:r>
      <w:proofErr w:type="spellStart"/>
      <w:r w:rsidR="002D34DE">
        <w:t>Faga’</w:t>
      </w:r>
      <w:r w:rsidR="007D2E42">
        <w:t>alu</w:t>
      </w:r>
      <w:proofErr w:type="spellEnd"/>
      <w:r w:rsidR="007D2E42">
        <w:t xml:space="preserve"> data fall </w:t>
      </w:r>
      <w:r w:rsidR="002D34DE">
        <w:t>within the range of scatter</w:t>
      </w:r>
      <w:r w:rsidR="006F5A12">
        <w:t xml:space="preserve"> (Figures 5e and 6e in </w:t>
      </w:r>
      <w:r w:rsidR="00E153E3">
        <w:fldChar w:fldCharType="begin" w:fldLock="1"/>
      </w:r>
      <w:r w:rsidR="00E153E3">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"manualFormatting" : "Milliman and Syvitski (1992)", "plainTextFormattedCitation" : "(Milliman and Syvitski, 1992)", "previouslyFormattedCitation" : "(Milliman and Syvitski, 1992)" }, "properties" : { "noteIndex" : 0 }, "schema" : "https://github.com/citation-style-language/schema/raw/master/csl-citation.json" }</w:instrText>
      </w:r>
      <w:r w:rsidR="00E153E3">
        <w:fldChar w:fldCharType="separate"/>
      </w:r>
      <w:r w:rsidR="00E153E3" w:rsidRPr="00ED69F9">
        <w:rPr>
          <w:noProof/>
        </w:rPr>
        <w:t>Milliman and Syvitski (1992)</w:t>
      </w:r>
      <w:r w:rsidR="00E153E3">
        <w:fldChar w:fldCharType="end"/>
      </w:r>
      <w:r w:rsidR="006F5A12">
        <w:t>).</w:t>
      </w:r>
      <w:ins w:id="1607" w:author="Alex Messina" w:date="2016-02-16T18:58:00Z">
        <w:r w:rsidR="00831BE4">
          <w:t xml:space="preserve"> </w:t>
        </w:r>
        <w:proofErr w:type="spellStart"/>
        <w:r w:rsidR="00831BE4">
          <w:t>Faga’alu</w:t>
        </w:r>
        <w:proofErr w:type="spellEnd"/>
        <w:r w:rsidR="00831BE4">
          <w:t xml:space="preserve"> is </w:t>
        </w:r>
        <w:r w:rsidR="00A64267">
          <w:t xml:space="preserve">also </w:t>
        </w:r>
        <w:r w:rsidR="00831BE4">
          <w:t xml:space="preserve">a much smaller watershed and the study period was </w:t>
        </w:r>
        <w:r w:rsidR="00885223">
          <w:t>relatively</w:t>
        </w:r>
        <w:r w:rsidR="00831BE4">
          <w:t xml:space="preserve"> short </w:t>
        </w:r>
        <w:r w:rsidR="00711059">
          <w:t xml:space="preserve">(3 years) </w:t>
        </w:r>
        <w:r w:rsidR="00831BE4">
          <w:t>compared to others included in their models.</w:t>
        </w:r>
      </w:ins>
    </w:p>
    <w:p w14:paraId="12039D7B" w14:textId="42D1D61F" w:rsidR="00ED168C" w:rsidRDefault="00C0550D" w:rsidP="00AD338E">
      <w:commentRangeStart w:id="1608"/>
      <w:r>
        <w:t>Sediment</w:t>
      </w:r>
      <w:commentRangeEnd w:id="1608"/>
      <w:r w:rsidR="00AD338E">
        <w:rPr>
          <w:rStyle w:val="CommentReference"/>
        </w:rPr>
        <w:commentReference w:id="1608"/>
      </w:r>
      <w:r>
        <w:t xml:space="preserve"> yield </w:t>
      </w:r>
      <w:del w:id="1609" w:author="Alex Messina" w:date="2016-02-16T18:58:00Z">
        <w:r>
          <w:delText>has been</w:delText>
        </w:r>
      </w:del>
      <w:ins w:id="1610" w:author="Alex Messina" w:date="2016-02-16T18:58:00Z">
        <w:r w:rsidR="00A64267">
          <w:t>was</w:t>
        </w:r>
      </w:ins>
      <w:r>
        <w:t xml:space="preserve"> measured </w:t>
      </w:r>
      <w:del w:id="1611" w:author="Alex Messina" w:date="2016-02-16T18:58:00Z">
        <w:r w:rsidR="00625274">
          <w:delText xml:space="preserve">using modern fluvial measurements similar to ours </w:delText>
        </w:r>
        <w:r>
          <w:delText>for</w:delText>
        </w:r>
      </w:del>
      <w:ins w:id="1612" w:author="Alex Messina" w:date="2016-02-16T18:58:00Z">
        <w:r w:rsidR="00A64267">
          <w:t>from</w:t>
        </w:r>
      </w:ins>
      <w:r w:rsidR="00A64267">
        <w:t xml:space="preserve"> </w:t>
      </w:r>
      <w:r>
        <w:t xml:space="preserve">two </w:t>
      </w:r>
      <w:r w:rsidR="006F5A12">
        <w:t>Hawaiian watersheds</w:t>
      </w:r>
      <w:del w:id="1613" w:author="Alex Messina" w:date="2016-02-16T18:58:00Z">
        <w:r w:rsidR="006F5A12">
          <w:delText>:</w:delText>
        </w:r>
      </w:del>
      <w:ins w:id="1614" w:author="Alex Messina" w:date="2016-02-16T18:58:00Z">
        <w:r w:rsidR="00A64267">
          <w:t xml:space="preserve"> which are </w:t>
        </w:r>
        <w:proofErr w:type="spellStart"/>
        <w:r w:rsidR="00A64267">
          <w:t>physiographically</w:t>
        </w:r>
        <w:proofErr w:type="spellEnd"/>
        <w:r w:rsidR="00A64267">
          <w:t xml:space="preserve"> similar </w:t>
        </w:r>
        <w:r w:rsidR="00711059">
          <w:t>though much larger than</w:t>
        </w:r>
        <w:r w:rsidR="00A64267">
          <w:t xml:space="preserve"> </w:t>
        </w:r>
        <w:proofErr w:type="spellStart"/>
        <w:r w:rsidR="00A64267">
          <w:t>Faga’alu</w:t>
        </w:r>
        <w:proofErr w:type="spellEnd"/>
        <w:r w:rsidR="00A64267">
          <w:t>,</w:t>
        </w:r>
        <w:r w:rsidR="006F5A12">
          <w:t>:</w:t>
        </w:r>
      </w:ins>
      <w:r w:rsidR="006F5A12">
        <w:t xml:space="preserve"> Hanalei watershed on Kauai</w:t>
      </w:r>
      <w:r>
        <w:t xml:space="preserve"> (“Hanalei</w:t>
      </w:r>
      <w:del w:id="1615" w:author="Alex Messina" w:date="2016-02-16T18:58:00Z">
        <w:r>
          <w:delText>”)</w:delText>
        </w:r>
        <w:r w:rsidR="006F5A12">
          <w:delText>,</w:delText>
        </w:r>
      </w:del>
      <w:ins w:id="1616" w:author="Alex Messina" w:date="2016-02-16T18:58:00Z">
        <w:r w:rsidR="00A64267">
          <w:t>”, 54 km²</w:t>
        </w:r>
        <w:r>
          <w:t>)</w:t>
        </w:r>
        <w:r w:rsidR="006F5A12">
          <w:t>,</w:t>
        </w:r>
      </w:ins>
      <w:r w:rsidR="006F5A12">
        <w:t xml:space="preserve"> and </w:t>
      </w:r>
      <w:proofErr w:type="spellStart"/>
      <w:r w:rsidR="006F5A12">
        <w:t>Kawela</w:t>
      </w:r>
      <w:proofErr w:type="spellEnd"/>
      <w:r w:rsidR="006F5A12">
        <w:t xml:space="preserve"> watershed on Molokai</w:t>
      </w:r>
      <w:r>
        <w:t xml:space="preserve"> (“</w:t>
      </w:r>
      <w:proofErr w:type="spellStart"/>
      <w:r>
        <w:t>Kawela</w:t>
      </w:r>
      <w:proofErr w:type="spellEnd"/>
      <w:del w:id="1617" w:author="Alex Messina" w:date="2016-02-16T18:58:00Z">
        <w:r>
          <w:delText>”)</w:delText>
        </w:r>
      </w:del>
      <w:ins w:id="1618" w:author="Alex Messina" w:date="2016-02-16T18:58:00Z">
        <w:r>
          <w:t>”</w:t>
        </w:r>
        <w:r w:rsidR="00A64267">
          <w:t xml:space="preserve">, </w:t>
        </w:r>
        <w:r w:rsidR="00ED168C">
          <w:t>14 km²)</w:t>
        </w:r>
      </w:ins>
      <w:r w:rsidR="006F5A12">
        <w:t xml:space="preserve"> (Table 8)</w:t>
      </w:r>
      <w:r>
        <w:t xml:space="preserve"> </w:t>
      </w:r>
      <w:r>
        <w:fldChar w:fldCharType="begin" w:fldLock="1"/>
      </w:r>
      <w:r w:rsidR="00872712">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"id" : "ITEM-2",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"ITEM-2",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Stock and Tribble, 2010)", "plainTextFormattedCitation" : "(Ferrier et al., 2013; Stock and Tribble, 2010)", "previouslyFormattedCitation" : "(Ferrier et al., 2013; Stock and Tribble, 2010)" }, "properties" : { "noteIndex" : 0 }, "schema" : "https://github.com/citation-style-language/schema/raw/master/csl-citation.json" }</w:instrText>
      </w:r>
      <w:r>
        <w:fldChar w:fldCharType="separate"/>
      </w:r>
      <w:r w:rsidR="00872712" w:rsidRPr="00872712">
        <w:rPr>
          <w:noProof/>
        </w:rPr>
        <w:t>(Ferrier et al., 2013; Stock and Tribble, 2010)</w:t>
      </w:r>
      <w:r>
        <w:fldChar w:fldCharType="end"/>
      </w:r>
      <w:r w:rsidR="006F5A12">
        <w:t xml:space="preserve">. </w:t>
      </w:r>
      <w:r w:rsidR="00C2245B">
        <w:t xml:space="preserve">Hanalei </w:t>
      </w:r>
      <w:del w:id="1619" w:author="Alex Messina" w:date="2016-02-16T18:58:00Z">
        <w:r w:rsidR="006F5A12">
          <w:delText xml:space="preserve">(54 km²) has steep relief and </w:delText>
        </w:r>
        <w:r w:rsidR="005F6814">
          <w:delText>mean areal precipitation</w:delText>
        </w:r>
        <w:r w:rsidR="00FE071C">
          <w:delText xml:space="preserve"> of</w:delText>
        </w:r>
        <w:r w:rsidR="00D061B5">
          <w:delText xml:space="preserve"> 3</w:delText>
        </w:r>
        <w:r w:rsidR="008C242D">
          <w:delText>,</w:delText>
        </w:r>
        <w:r w:rsidR="00D061B5">
          <w:delText>866</w:delText>
        </w:r>
        <w:r w:rsidR="00FE071C">
          <w:delText xml:space="preserve"> mm</w:delText>
        </w:r>
      </w:del>
      <w:ins w:id="1620" w:author="Alex Messina" w:date="2016-02-16T18:58:00Z">
        <w:r w:rsidR="00C2245B">
          <w:t>had slightly higher rainfall (3,866 mm/</w:t>
        </w:r>
        <w:proofErr w:type="spellStart"/>
        <w:r w:rsidR="00C2245B">
          <w:t>yr</w:t>
        </w:r>
        <w:proofErr w:type="spellEnd"/>
        <w:r w:rsidR="00C2245B">
          <w:t xml:space="preserve">) than </w:t>
        </w:r>
        <w:proofErr w:type="spellStart"/>
        <w:r w:rsidR="00C2245B">
          <w:t>Faga’alu</w:t>
        </w:r>
        <w:proofErr w:type="spellEnd"/>
        <w:r w:rsidR="00C2245B">
          <w:t xml:space="preserve"> (3,247 mm/</w:t>
        </w:r>
        <w:proofErr w:type="spellStart"/>
        <w:r w:rsidR="00C2245B">
          <w:t>yr</w:t>
        </w:r>
        <w:proofErr w:type="spellEnd"/>
        <w:r w:rsidR="00C2245B">
          <w:t xml:space="preserve">) but slightly lower SSC (mean 63 mg/L, maximum of 2,750 mg/L) than the Total </w:t>
        </w:r>
        <w:proofErr w:type="spellStart"/>
        <w:r w:rsidR="00C2245B">
          <w:t>Faga’alu</w:t>
        </w:r>
        <w:proofErr w:type="spellEnd"/>
        <w:r w:rsidR="00C2245B">
          <w:t xml:space="preserve"> watershed (mean 148 mg/L, maximum 3,500 mg/L) </w:t>
        </w:r>
        <w:r w:rsidR="00C2245B">
          <w:fldChar w:fldCharType="begin" w:fldLock="1"/>
        </w:r>
        <w:r w:rsidR="005C06DF">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"id" : "ITEM-2",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"ITEM-2", "issued" : { "date-parts" : [ [ "2010" ] ] }, "publisher-place" : "Las Vegas, NV", "title" : "Erosion and sediment loads from two Hawaiian watersheds", "type" : "paper-conference" }, "uris" : [ "http://www.mendeley.com/documents/?uuid=b86d28cc-7348-46e3-be74-bab537db2ef4" ] } ], "mendeley" : { "formattedCitation" : "(Ferrier et al., 2013; Stock and Tribble, 2010)", "plainTextFormattedCitation" : "(Ferrier et al., 2013; Stock and Tribble, 2010)", "previouslyFormattedCitation" : "(Ferrier et al., 2013; Stock and Tribble, 2010)" }, "properties" : { "noteIndex" : 0 }, "schema" : "https://github.com/citation-style-language/schema/raw/master/csl-citation.json" }</w:instrText>
        </w:r>
        <w:r w:rsidR="00C2245B">
          <w:fldChar w:fldCharType="separate"/>
        </w:r>
        <w:r w:rsidR="00AD338E" w:rsidRPr="00AD338E">
          <w:rPr>
            <w:noProof/>
          </w:rPr>
          <w:t>(Ferrier et al., 2013; Stock and Tribble, 2010)</w:t>
        </w:r>
        <w:r w:rsidR="00C2245B">
          <w:fldChar w:fldCharType="end"/>
        </w:r>
        <w:r w:rsidR="00C2245B">
          <w:t xml:space="preserve">. </w:t>
        </w:r>
        <w:proofErr w:type="spellStart"/>
        <w:r w:rsidR="00AD338E">
          <w:t>Kawela</w:t>
        </w:r>
        <w:proofErr w:type="spellEnd"/>
        <w:r w:rsidR="00AD338E">
          <w:t xml:space="preserve"> is drier than </w:t>
        </w:r>
        <w:proofErr w:type="spellStart"/>
        <w:r w:rsidR="00AD338E">
          <w:t>Faga’alu</w:t>
        </w:r>
        <w:proofErr w:type="spellEnd"/>
        <w:r w:rsidR="00AD338E">
          <w:t xml:space="preserve"> (P varies with elevation from 500-3,000 mm) and had much higher SSC (mean 3,490 mg/L, maximum 54,000 mg/L) than the Total </w:t>
        </w:r>
        <w:proofErr w:type="spellStart"/>
        <w:r w:rsidR="00AD338E">
          <w:t>Faga’alu</w:t>
        </w:r>
        <w:proofErr w:type="spellEnd"/>
        <w:r w:rsidR="00AD338E">
          <w:t xml:space="preserve"> watershed. </w:t>
        </w:r>
        <w:r w:rsidR="00C2245B">
          <w:t xml:space="preserve">SSY from Hanalei was 369 </w:t>
        </w:r>
        <w:r w:rsidR="00C2245B">
          <w:rPr>
            <w:rFonts w:cs="Times"/>
          </w:rPr>
          <w:t>±</w:t>
        </w:r>
        <w:r w:rsidR="00C2245B">
          <w:t xml:space="preserve"> 114 tons/km</w:t>
        </w:r>
        <w:r w:rsidR="00C2245B" w:rsidRPr="00872712">
          <w:rPr>
            <w:vertAlign w:val="superscript"/>
          </w:rPr>
          <w:t>2</w:t>
        </w:r>
      </w:ins>
      <w:r w:rsidR="00C2245B">
        <w:t>/</w:t>
      </w:r>
      <w:proofErr w:type="spellStart"/>
      <w:r w:rsidR="00C2245B">
        <w:t>yr</w:t>
      </w:r>
      <w:proofErr w:type="spellEnd"/>
      <w:r w:rsidR="00C2245B">
        <w:t xml:space="preserve"> </w:t>
      </w:r>
      <w:r w:rsidR="00C2245B">
        <w:fldChar w:fldCharType="begin" w:fldLock="1"/>
      </w:r>
      <w:r w:rsidR="00C2245B">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"plainTextFormattedCitation" : "(Ferrier et al., 2013)", "previouslyFormattedCitation" : "(Ferrier et al., 2013)" }, "properties" : { "noteIndex" : 0 }, "schema" : "https://github.com/citation-style-language/schema/raw/master/csl-citation.json" }</w:instrText>
      </w:r>
      <w:r w:rsidR="00C2245B">
        <w:fldChar w:fldCharType="separate"/>
      </w:r>
      <w:r w:rsidR="00C2245B" w:rsidRPr="00C2245B">
        <w:rPr>
          <w:noProof/>
        </w:rPr>
        <w:t>(Ferrier et al., 2013)</w:t>
      </w:r>
      <w:r w:rsidR="00C2245B">
        <w:fldChar w:fldCharType="end"/>
      </w:r>
      <w:r w:rsidR="00C2245B">
        <w:t xml:space="preserve">, which is </w:t>
      </w:r>
      <w:del w:id="1621" w:author="Alex Messina" w:date="2016-02-16T18:58:00Z">
        <w:r w:rsidR="00A20F2F">
          <w:delText>slightly higher than</w:delText>
        </w:r>
        <w:r w:rsidR="00F55358">
          <w:delText xml:space="preserve"> rainfall at Faga’alu</w:delText>
        </w:r>
        <w:r w:rsidR="00A20F2F">
          <w:delText xml:space="preserve"> during the </w:delText>
        </w:r>
        <w:r w:rsidR="008C3132">
          <w:delText>monitoring</w:delText>
        </w:r>
        <w:r w:rsidR="00A20F2F">
          <w:delText xml:space="preserve"> period</w:delText>
        </w:r>
        <w:r w:rsidR="00F55358">
          <w:delText xml:space="preserve"> (3</w:delText>
        </w:r>
        <w:r w:rsidR="00856346">
          <w:delText>,</w:delText>
        </w:r>
        <w:r w:rsidR="00F55358">
          <w:delText>247 mm/yr)</w:delText>
        </w:r>
        <w:r w:rsidR="008C242D">
          <w:delText>.</w:delText>
        </w:r>
        <w:r w:rsidR="007439B6">
          <w:delText xml:space="preserve"> </w:delText>
        </w:r>
        <w:r w:rsidR="008C242D">
          <w:delText>Over a four</w:delText>
        </w:r>
        <w:r w:rsidR="00FE071C">
          <w:delText xml:space="preserve"> year period, </w:delText>
        </w:r>
        <w:r w:rsidR="006F5A12">
          <w:delText xml:space="preserve">SSC </w:delText>
        </w:r>
        <w:r w:rsidR="007439B6">
          <w:delText>at Hanalei averaged</w:delText>
        </w:r>
        <w:r w:rsidR="006F5A12">
          <w:delText xml:space="preserve"> 63 mg/L and </w:delText>
        </w:r>
        <w:r w:rsidR="007439B6">
          <w:delText xml:space="preserve">reached a </w:delText>
        </w:r>
        <w:r w:rsidR="006F5A12">
          <w:delText>maximum</w:delText>
        </w:r>
        <w:r w:rsidR="007439B6">
          <w:delText xml:space="preserve"> of </w:delText>
        </w:r>
        <w:r w:rsidR="006F5A12">
          <w:delText>2,750 mg/</w:delText>
        </w:r>
        <w:r w:rsidR="00D061B5">
          <w:delText>L</w:delText>
        </w:r>
        <w:r w:rsidR="008C242D">
          <w:delText xml:space="preserve"> </w:delText>
        </w:r>
        <w:r w:rsidR="008C242D">
          <w:fldChar w:fldCharType="begin" w:fldLock="1"/>
        </w:r>
        <w:r w:rsidR="0007662E">
          <w:del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"plainTextFormattedCitation" : "(Stock and Tribble, 2010)", "previouslyFormattedCitation" : "(Stock and Tribble, 2010)" }, "properties" : { "noteIndex" : 0 }, "schema" : "https://github.com/citation-style-language/schema/raw/master/csl-citation.json" }</w:delInstrText>
        </w:r>
        <w:r w:rsidR="008C242D">
          <w:fldChar w:fldCharType="separate"/>
        </w:r>
        <w:r w:rsidR="008C242D" w:rsidRPr="008C242D">
          <w:rPr>
            <w:noProof/>
          </w:rPr>
          <w:delText>(Stock and Tribble, 2010)</w:delText>
        </w:r>
        <w:r w:rsidR="008C242D">
          <w:fldChar w:fldCharType="end"/>
        </w:r>
        <w:r w:rsidR="003C00D9">
          <w:delText>, which is slightly lower than</w:delText>
        </w:r>
        <w:r w:rsidR="00A20F2F">
          <w:delText xml:space="preserve"> observations at </w:delText>
        </w:r>
        <w:r w:rsidR="000B2FAB">
          <w:delText xml:space="preserve">the outlet of </w:delText>
        </w:r>
        <w:r w:rsidR="00A20F2F">
          <w:delText>Fag</w:delText>
        </w:r>
        <w:r w:rsidR="008C242D">
          <w:delText>a</w:delText>
        </w:r>
        <w:r w:rsidR="00A20F2F">
          <w:delText>’alu (mean 148 mg/L, maximum 3,500 mg/L)</w:delText>
        </w:r>
        <w:r w:rsidR="006F5A12">
          <w:delText xml:space="preserve">. </w:delText>
        </w:r>
        <w:r w:rsidR="00E153E3">
          <w:fldChar w:fldCharType="begin" w:fldLock="1"/>
        </w:r>
        <w:r w:rsidR="00E153E3">
          <w:delInstrText>ADDIN CSL_CITATION { "citationItems" : [ { "id" : "ITEM-1", "itemData" : { "ISBN" : "0169-555X", "author" : [ { "dropping-particle" : "", "family" : "Calhoun", "given" : "R Scott", "non-dropping-particle" : "", "parse-names" : false, "suffix" : "" }, { "dropping-particle" : "", "family" : "Fletcher", "given" : "C H", "non-dropping-particle" : "", "parse-names" : false, "suffix" : "" } ], "container-title" : "Geomorphology", "id" : "ITEM-1", "issue" : "3", "issued" : { "date-parts" : [ [ "1999" ] ] }, "page" : "213-226", "title" : "Measured and predicted sediment yield from a subtropical, heavy rainfall, steep-sided river basin: Hanalei, Kauai, Hawaiian Islands", "type" : "article-journal", "volume" : "30" }, "uris" : [ "http://www.mendeley.com/documents/?uuid=a22500eb-4c0c-4421-8d1c-bd2ddb3d7e0b" ] } ], "mendeley" : { "formattedCitation" : "(Calhoun and Fletcher, 1999)", "manualFormatting" : "Calhoun and Fletcher (1999)", "plainTextFormattedCitation" : "(Calhoun and Fletcher, 1999)", "previouslyFormattedCitation" : "(Calhoun and Fletcher, 1999)" }, "properties" : { "noteIndex" : 0 }, "schema" : "https://github.com/citation-style-language/schema/raw/master/csl-citation.json" }</w:delInstrText>
        </w:r>
        <w:r w:rsidR="00E153E3">
          <w:fldChar w:fldCharType="separate"/>
        </w:r>
        <w:r w:rsidR="00E153E3" w:rsidRPr="00E153E3">
          <w:rPr>
            <w:noProof/>
          </w:rPr>
          <w:delText>Calhoun and Fletcher (1999)</w:delText>
        </w:r>
        <w:r w:rsidR="00E153E3">
          <w:fldChar w:fldCharType="end"/>
        </w:r>
        <w:r w:rsidR="00E153E3">
          <w:delText xml:space="preserve"> </w:delText>
        </w:r>
        <w:r w:rsidR="006F5A12">
          <w:delText>estimated sSSY fro</w:delText>
        </w:r>
        <w:r w:rsidR="005F6814">
          <w:delText>m Hanalei as 140±55 tons/km²/y</w:delText>
        </w:r>
        <w:r w:rsidR="006F5A12">
          <w:delText xml:space="preserve">r, but had fewer data than </w:delText>
        </w:r>
        <w:r w:rsidR="00E153E3">
          <w:fldChar w:fldCharType="begin" w:fldLock="1"/>
        </w:r>
        <w:r w:rsidR="00E153E3">
          <w:del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"manualFormatting" : "Stock and Tribble (2010)", "plainTextFormattedCitation" : "(Stock and Tribble, 2010)", "previouslyFormattedCitation" : "(Stock and Tribble, 2010)" }, "properties" : { "noteIndex" : 0 }, "schema" : "https://github.com/citation-style-language/schema/raw/master/csl-citation.json" }</w:delInstrText>
        </w:r>
        <w:r w:rsidR="00E153E3">
          <w:fldChar w:fldCharType="separate"/>
        </w:r>
        <w:r w:rsidR="00E153E3" w:rsidRPr="00E153E3">
          <w:rPr>
            <w:noProof/>
          </w:rPr>
          <w:delText>Stock and Tribble (2010)</w:delText>
        </w:r>
        <w:r w:rsidR="00E153E3">
          <w:fldChar w:fldCharType="end"/>
        </w:r>
        <w:r w:rsidR="006F5A12">
          <w:delText>, who estimated sSSY as 525 tons/km²/yr</w:delText>
        </w:r>
        <w:r w:rsidR="00144A6A">
          <w:delText>.</w:delText>
        </w:r>
        <w:r w:rsidR="009C56F9">
          <w:delText xml:space="preserve"> </w:delText>
        </w:r>
        <w:r w:rsidR="00872712">
          <w:fldChar w:fldCharType="begin" w:fldLock="1"/>
        </w:r>
        <w:r w:rsidR="00872712">
          <w:del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"manualFormatting" : "Ferrier et al., (2013)", "plainTextFormattedCitation" : "(Ferrier et al., 2013)", "previouslyFormattedCitation" : "(Ferrier et al., 2013)" }, "properties" : { "noteIndex" : 0 }, "schema" : "https://github.com/citation-style-language/schema/raw/master/csl-citation.json" }</w:delInstrText>
        </w:r>
        <w:r w:rsidR="00872712">
          <w:fldChar w:fldCharType="separate"/>
        </w:r>
        <w:r w:rsidR="00872712" w:rsidRPr="00872712">
          <w:rPr>
            <w:noProof/>
          </w:rPr>
          <w:delText>Ferrier et al., (2013)</w:delText>
        </w:r>
        <w:r w:rsidR="00872712">
          <w:fldChar w:fldCharType="end"/>
        </w:r>
        <w:r w:rsidR="00144A6A">
          <w:delText xml:space="preserve"> reported</w:delText>
        </w:r>
        <w:r w:rsidR="00D061B5">
          <w:delText xml:space="preserve"> annual suspended sediment </w:delText>
        </w:r>
        <w:r w:rsidR="003C00D9">
          <w:delText>yield at Hanalei</w:delText>
        </w:r>
        <w:r w:rsidR="00D061B5">
          <w:delText xml:space="preserve"> as 369 </w:delText>
        </w:r>
        <w:r w:rsidR="00D061B5">
          <w:rPr>
            <w:rFonts w:cs="Times"/>
          </w:rPr>
          <w:delText>±</w:delText>
        </w:r>
        <w:r w:rsidR="00D061B5">
          <w:delText xml:space="preserve"> 114 tons/km</w:delText>
        </w:r>
        <w:r w:rsidR="00D061B5" w:rsidRPr="00872712">
          <w:rPr>
            <w:vertAlign w:val="superscript"/>
          </w:rPr>
          <w:delText>2</w:delText>
        </w:r>
        <w:r w:rsidR="00D061B5">
          <w:delText>/yr.</w:delText>
        </w:r>
        <w:r w:rsidR="009C56F9">
          <w:delText xml:space="preserve"> </w:delText>
        </w:r>
        <w:r w:rsidR="00D061B5">
          <w:delText xml:space="preserve">These values are </w:delText>
        </w:r>
        <w:r w:rsidR="008C3132">
          <w:delText>higher than observed from</w:delText>
        </w:r>
      </w:del>
      <w:ins w:id="1622" w:author="Alex Messina" w:date="2016-02-16T18:58:00Z">
        <w:r w:rsidR="00C2245B">
          <w:t>higher than</w:t>
        </w:r>
      </w:ins>
      <w:r w:rsidR="00C2245B">
        <w:t xml:space="preserve"> the undisturbed </w:t>
      </w:r>
      <w:proofErr w:type="spellStart"/>
      <w:r w:rsidR="00C2245B">
        <w:t>subwatershed</w:t>
      </w:r>
      <w:proofErr w:type="spellEnd"/>
      <w:r w:rsidR="00C2245B">
        <w:t xml:space="preserve"> in </w:t>
      </w:r>
      <w:proofErr w:type="spellStart"/>
      <w:r w:rsidR="00C2245B">
        <w:t>Faga’alu</w:t>
      </w:r>
      <w:proofErr w:type="spellEnd"/>
      <w:r w:rsidR="00C2245B">
        <w:t xml:space="preserve"> (45-68 tons/km</w:t>
      </w:r>
      <w:r w:rsidR="00C2245B" w:rsidRPr="005F6814">
        <w:rPr>
          <w:vertAlign w:val="superscript"/>
        </w:rPr>
        <w:t>2</w:t>
      </w:r>
      <w:r w:rsidR="00C2245B">
        <w:t>/</w:t>
      </w:r>
      <w:proofErr w:type="spellStart"/>
      <w:r w:rsidR="00C2245B">
        <w:t>yr</w:t>
      </w:r>
      <w:proofErr w:type="spellEnd"/>
      <w:r w:rsidR="00C2245B">
        <w:t>) but similar to the disturbed (430-441 tons/km</w:t>
      </w:r>
      <w:r w:rsidR="00C2245B" w:rsidRPr="00872712">
        <w:rPr>
          <w:vertAlign w:val="superscript"/>
        </w:rPr>
        <w:t>2</w:t>
      </w:r>
      <w:r w:rsidR="00C2245B">
        <w:t>/</w:t>
      </w:r>
      <w:proofErr w:type="spellStart"/>
      <w:r w:rsidR="00C2245B">
        <w:t>yr</w:t>
      </w:r>
      <w:proofErr w:type="spellEnd"/>
      <w:r w:rsidR="00C2245B">
        <w:t xml:space="preserve">) </w:t>
      </w:r>
      <w:proofErr w:type="spellStart"/>
      <w:r w:rsidR="00C2245B">
        <w:t>subwatersheds</w:t>
      </w:r>
      <w:proofErr w:type="spellEnd"/>
      <w:r w:rsidR="00C2245B">
        <w:t xml:space="preserve">. </w:t>
      </w:r>
      <w:del w:id="1623" w:author="Alex Messina" w:date="2016-02-16T18:58:00Z">
        <w:r w:rsidR="006C59D9">
          <w:delText xml:space="preserve">Rocks at </w:delText>
        </w:r>
        <w:r w:rsidR="009F0A05">
          <w:delText>Hanalei</w:delText>
        </w:r>
        <w:r w:rsidR="006C59D9">
          <w:delText xml:space="preserve"> are of similar</w:delText>
        </w:r>
        <w:r w:rsidR="005F6814">
          <w:delText xml:space="preserve"> age</w:delText>
        </w:r>
        <w:r w:rsidR="006C59D9">
          <w:delText xml:space="preserve"> (1.5 Mya) or older (3.95-4.43 Mya) </w:delText>
        </w:r>
        <w:r w:rsidR="00B87E64">
          <w:fldChar w:fldCharType="begin" w:fldLock="1"/>
        </w:r>
        <w:r w:rsidR="00875513">
          <w:del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"plainTextFormattedCitation" : "(Ferrier et al., 2013)", "previouslyFormattedCitation" : "(Ferrier et al., 2013)" }, "properties" : { "noteIndex" : 0 }, "schema" : "https://github.com/citation-style-language/schema/raw/master/csl-citation.json" }</w:delInstrText>
        </w:r>
        <w:r w:rsidR="00B87E64">
          <w:fldChar w:fldCharType="separate"/>
        </w:r>
        <w:r w:rsidR="00B87E64" w:rsidRPr="00B87E64">
          <w:rPr>
            <w:noProof/>
          </w:rPr>
          <w:delText>(Ferrier et al., 2013)</w:delText>
        </w:r>
        <w:r w:rsidR="00B87E64">
          <w:fldChar w:fldCharType="end"/>
        </w:r>
        <w:r w:rsidR="00B87E64">
          <w:delText xml:space="preserve"> </w:delText>
        </w:r>
        <w:r w:rsidR="006C59D9">
          <w:delText xml:space="preserve">compared with Faga’alu (1.2 Mya) </w:delText>
        </w:r>
        <w:r w:rsidR="00923D73">
          <w:fldChar w:fldCharType="begin" w:fldLock="1"/>
        </w:r>
        <w:r w:rsidR="00872712">
          <w:delInstrText>ADDIN CSL_CITATION { "citationItems" : [ { "id" : "ITEM-1", "itemData" : { "author" : [ { "dropping-particle" : "", "family" : "McDougall", "given" : "I.", "non-dropping-particle" : "", "parse-names" : false, "suffix" : "" } ], "container-title" : "Pacific Science", "id" : "ITEM-1", "issued" : { "date-parts" : [ [ "1985" ] ] }, "page" : "311-320", "title" : "Age and Evolution of the Volcanoes of Tutuila American Samoa", "type" : "article-journal", "volume" : "39" }, "uris" : [ "http://www.mendeley.com/documents/?uuid=68392a1d-bafb-4dd8-8021-0c691d5e4918" ] } ], "mendeley" : { "formattedCitation" : "(McDougall, 1985)", "plainTextFormattedCitation" : "(McDougall, 1985)", "previouslyFormattedCitation" : "(McDougall, 1985)" }, "properties" : { "noteIndex" : 0 }, "schema" : "https://github.com/citation-style-language/schema/raw/master/csl-citation.json" }</w:delInstrText>
        </w:r>
        <w:r w:rsidR="00923D73">
          <w:fldChar w:fldCharType="separate"/>
        </w:r>
        <w:r w:rsidR="00923D73" w:rsidRPr="00923D73">
          <w:rPr>
            <w:noProof/>
          </w:rPr>
          <w:delText>(McDougall, 1985)</w:delText>
        </w:r>
        <w:r w:rsidR="00923D73">
          <w:fldChar w:fldCharType="end"/>
        </w:r>
        <w:r w:rsidR="00923D73">
          <w:delText xml:space="preserve">, </w:delText>
        </w:r>
        <w:r w:rsidR="003C00D9">
          <w:delText>so landscape age</w:delText>
        </w:r>
        <w:r w:rsidR="006C59D9">
          <w:delText xml:space="preserve"> does not explain the difference in observed SSY</w:delText>
        </w:r>
        <w:r w:rsidR="003C00D9">
          <w:delText xml:space="preserve"> between Hanalei and Faga’alu</w:delText>
        </w:r>
        <w:r w:rsidR="008C242D">
          <w:delText xml:space="preserve">. </w:delText>
        </w:r>
        <w:r w:rsidR="006F5A12">
          <w:delText>Kawela (14 km²)</w:delText>
        </w:r>
        <w:r w:rsidR="007439B6">
          <w:delText xml:space="preserve"> is</w:delText>
        </w:r>
        <w:r w:rsidR="006F5A12">
          <w:delText xml:space="preserve"> </w:delText>
        </w:r>
        <w:r w:rsidR="007439B6">
          <w:delText>disturbed by grazing and is in a sub-humid climate</w:delText>
        </w:r>
        <w:r>
          <w:delText xml:space="preserve">, where </w:delText>
        </w:r>
        <w:r w:rsidR="006F5A12">
          <w:delText>precipitation varies with elevation from 500-3,000 mm</w:delText>
        </w:r>
        <w:r w:rsidR="008C242D">
          <w:delText xml:space="preserve">. </w:delText>
        </w:r>
        <w:r w:rsidR="00E153E3">
          <w:fldChar w:fldCharType="begin" w:fldLock="1"/>
        </w:r>
        <w:r w:rsidR="00E153E3">
          <w:del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"manualFormatting" : "Stock and Tribble (2010)", "plainTextFormattedCitation" : "(Stock and Tribble, 2010)", "previouslyFormattedCitation" : "(Stock and Tribble, 2010)" }, "properties" : { "noteIndex" : 0 }, "schema" : "https://github.com/citation-style-language/schema/raw/master/csl-citation.json" }</w:delInstrText>
        </w:r>
        <w:r w:rsidR="00E153E3">
          <w:fldChar w:fldCharType="separate"/>
        </w:r>
        <w:r w:rsidR="00E153E3" w:rsidRPr="00E153E3">
          <w:rPr>
            <w:noProof/>
          </w:rPr>
          <w:delText>Stock and Tribble (2010)</w:delText>
        </w:r>
        <w:r w:rsidR="00E153E3">
          <w:fldChar w:fldCharType="end"/>
        </w:r>
      </w:del>
      <w:ins w:id="1624" w:author="Alex Messina" w:date="2016-02-16T18:58:00Z">
        <w:r w:rsidR="00AD338E">
          <w:fldChar w:fldCharType="begin" w:fldLock="1"/>
        </w:r>
        <w:r w:rsidR="00AD338E">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"manualFormatting" : "Stock and Tribble (2010)", "plainTextFormattedCitation" : "(Stock and Tribble, 2010)", "previouslyFormattedCitation" : "(Stock and Tribble, 2010)" }, "properties" : { "noteIndex" : 0 }, "schema" : "https://github.com/citation-style-language/schema/raw/master/csl-citation.json" }</w:instrText>
        </w:r>
        <w:r w:rsidR="00AD338E">
          <w:fldChar w:fldCharType="separate"/>
        </w:r>
        <w:r w:rsidR="00AD338E" w:rsidRPr="00E153E3">
          <w:rPr>
            <w:noProof/>
          </w:rPr>
          <w:t>Stock and Tribble (2010)</w:t>
        </w:r>
        <w:r w:rsidR="00AD338E">
          <w:fldChar w:fldCharType="end"/>
        </w:r>
      </w:ins>
      <w:r w:rsidR="00AD338E">
        <w:t xml:space="preserve"> estimated </w:t>
      </w:r>
      <w:del w:id="1625" w:author="Alex Messina" w:date="2016-02-16T18:58:00Z">
        <w:r w:rsidR="006F5A12">
          <w:delText>sSSY</w:delText>
        </w:r>
      </w:del>
      <w:ins w:id="1626" w:author="Alex Messina" w:date="2016-02-16T18:58:00Z">
        <w:r w:rsidR="00AD338E">
          <w:t>SSY</w:t>
        </w:r>
      </w:ins>
      <w:r w:rsidR="00AD338E">
        <w:t xml:space="preserve"> from </w:t>
      </w:r>
      <w:proofErr w:type="spellStart"/>
      <w:r w:rsidR="00AD338E">
        <w:t>Kawela</w:t>
      </w:r>
      <w:proofErr w:type="spellEnd"/>
      <w:r w:rsidR="00AD338E">
        <w:t xml:space="preserve"> was 459 tons/km²/</w:t>
      </w:r>
      <w:proofErr w:type="spellStart"/>
      <w:r w:rsidR="00AD338E">
        <w:t>yr</w:t>
      </w:r>
      <w:proofErr w:type="spellEnd"/>
      <w:r w:rsidR="00AD338E">
        <w:t xml:space="preserve">, </w:t>
      </w:r>
      <w:del w:id="1627" w:author="Alex Messina" w:date="2016-02-16T18:58:00Z">
        <w:r w:rsidR="00144A6A">
          <w:delText xml:space="preserve">which is </w:delText>
        </w:r>
      </w:del>
      <w:r w:rsidR="00AD338E">
        <w:t xml:space="preserve">similar to the disturbed </w:t>
      </w:r>
      <w:del w:id="1628" w:author="Alex Messina" w:date="2016-02-16T18:58:00Z">
        <w:r w:rsidR="005F6814">
          <w:delText>subwatershed</w:delText>
        </w:r>
        <w:r w:rsidR="00144A6A">
          <w:delText xml:space="preserve"> </w:delText>
        </w:r>
        <w:r w:rsidR="005F6814">
          <w:delText>in</w:delText>
        </w:r>
      </w:del>
      <w:ins w:id="1629" w:author="Alex Messina" w:date="2016-02-16T18:58:00Z">
        <w:r w:rsidR="00711059">
          <w:t>Lower</w:t>
        </w:r>
      </w:ins>
      <w:r w:rsidR="00AD338E">
        <w:t xml:space="preserve"> </w:t>
      </w:r>
      <w:proofErr w:type="spellStart"/>
      <w:r w:rsidR="00AD338E">
        <w:t>Faga’alu</w:t>
      </w:r>
      <w:proofErr w:type="spellEnd"/>
      <w:ins w:id="1630" w:author="Alex Messina" w:date="2016-02-16T18:58:00Z">
        <w:r w:rsidR="00AD338E">
          <w:t xml:space="preserve"> watershed</w:t>
        </w:r>
      </w:ins>
      <w:r w:rsidR="00AD338E">
        <w:t xml:space="preserve">, but nearly twice as high as the </w:t>
      </w:r>
      <w:del w:id="1631" w:author="Alex Messina" w:date="2016-02-16T18:58:00Z">
        <w:r w:rsidR="005F6814">
          <w:delText>TOTAL</w:delText>
        </w:r>
      </w:del>
      <w:ins w:id="1632" w:author="Alex Messina" w:date="2016-02-16T18:58:00Z">
        <w:r w:rsidR="00AD338E">
          <w:t>Total</w:t>
        </w:r>
      </w:ins>
      <w:r w:rsidR="00AD338E">
        <w:t xml:space="preserve"> </w:t>
      </w:r>
      <w:proofErr w:type="spellStart"/>
      <w:r w:rsidR="00AD338E">
        <w:t>Faga’alu</w:t>
      </w:r>
      <w:proofErr w:type="spellEnd"/>
      <w:r w:rsidR="00AD338E">
        <w:t xml:space="preserve"> watershed. </w:t>
      </w:r>
      <w:del w:id="1633" w:author="Alex Messina" w:date="2016-02-16T18:58:00Z">
        <w:r w:rsidR="006F5A12">
          <w:delText xml:space="preserve">In Kawela, SSC </w:delText>
        </w:r>
        <w:r w:rsidR="007439B6">
          <w:delText xml:space="preserve">(mean 3,490 mg/L, maximum 54,000 mg/L) </w:delText>
        </w:r>
        <w:r w:rsidR="006F5A12">
          <w:delText>was much higher than measured in Faga'alu</w:delText>
        </w:r>
        <w:r w:rsidR="007439B6">
          <w:delText xml:space="preserve"> TOTAL watershed</w:delText>
        </w:r>
        <w:r w:rsidR="00144A6A">
          <w:delText>, so the difference in SSY is due in part to higher SSC rather than to higher observed runoff.</w:delText>
        </w:r>
        <w:r w:rsidR="003C00D9">
          <w:delText xml:space="preserve"> </w:delText>
        </w:r>
      </w:del>
      <w:r w:rsidR="00ED168C">
        <w:t xml:space="preserve">Overall, both Hawaiian watersheds have higher SSY than </w:t>
      </w:r>
      <w:proofErr w:type="spellStart"/>
      <w:r w:rsidR="00ED168C">
        <w:t>Faga’alu</w:t>
      </w:r>
      <w:proofErr w:type="spellEnd"/>
      <w:r w:rsidR="00ED168C">
        <w:t xml:space="preserve">, which is consistent with the low </w:t>
      </w:r>
      <w:proofErr w:type="spellStart"/>
      <w:ins w:id="1634" w:author="Alex Messina" w:date="2016-02-16T18:58:00Z">
        <w:r w:rsidR="00ED168C">
          <w:t>Qmax</w:t>
        </w:r>
        <w:proofErr w:type="spellEnd"/>
        <w:r w:rsidR="00ED168C">
          <w:t>-SSY</w:t>
        </w:r>
        <w:r w:rsidR="00ED168C" w:rsidRPr="001A74F8">
          <w:rPr>
            <w:vertAlign w:val="subscript"/>
          </w:rPr>
          <w:t>EV</w:t>
        </w:r>
        <w:r w:rsidR="00ED168C">
          <w:t xml:space="preserve"> </w:t>
        </w:r>
      </w:ins>
      <w:r w:rsidR="00ED168C">
        <w:t xml:space="preserve">intercepts </w:t>
      </w:r>
      <w:del w:id="1635" w:author="Alex Messina" w:date="2016-02-16T18:58:00Z">
        <w:r w:rsidR="006C59D9">
          <w:delText>of Faga’alu in the Qmax-SSY</w:delText>
        </w:r>
        <w:r w:rsidR="00923D73" w:rsidRPr="001E37AA">
          <w:rPr>
            <w:vertAlign w:val="subscript"/>
          </w:rPr>
          <w:delText>EV</w:delText>
        </w:r>
        <w:r w:rsidR="006C59D9">
          <w:delText xml:space="preserve"> relationships, </w:delText>
        </w:r>
      </w:del>
      <w:r w:rsidR="00ED168C">
        <w:t xml:space="preserve">and suggests </w:t>
      </w:r>
      <w:del w:id="1636" w:author="Alex Messina" w:date="2016-02-16T18:58:00Z">
        <w:r w:rsidR="006C59D9">
          <w:lastRenderedPageBreak/>
          <w:delText xml:space="preserve">that </w:delText>
        </w:r>
      </w:del>
      <w:proofErr w:type="spellStart"/>
      <w:r w:rsidR="00ED168C">
        <w:t>Faga’alu</w:t>
      </w:r>
      <w:proofErr w:type="spellEnd"/>
      <w:r w:rsidR="00ED168C">
        <w:t xml:space="preserve"> </w:t>
      </w:r>
      <w:del w:id="1637" w:author="Alex Messina" w:date="2016-02-16T18:58:00Z">
        <w:r w:rsidR="006C59D9">
          <w:delText>may have uniquely</w:delText>
        </w:r>
      </w:del>
      <w:ins w:id="1638" w:author="Alex Messina" w:date="2016-02-16T18:58:00Z">
        <w:r w:rsidR="00ED168C">
          <w:t>has relatively</w:t>
        </w:r>
      </w:ins>
      <w:r w:rsidR="00ED168C">
        <w:t xml:space="preserve"> low erosion rates for a steep</w:t>
      </w:r>
      <w:ins w:id="1639" w:author="Alex Messina" w:date="2016-02-16T18:58:00Z">
        <w:r w:rsidR="00ED168C">
          <w:t>,</w:t>
        </w:r>
      </w:ins>
      <w:r w:rsidR="00ED168C">
        <w:t xml:space="preserve"> volcanic watershed. Precipitation variability may contribute to the difference in SSY, so a more thorough comparison between Hanalei and </w:t>
      </w:r>
      <w:proofErr w:type="spellStart"/>
      <w:r w:rsidR="00ED168C">
        <w:t>Faga’alu</w:t>
      </w:r>
      <w:proofErr w:type="spellEnd"/>
      <w:r w:rsidR="00ED168C">
        <w:t xml:space="preserve"> would require a storm-wise analysis of the type performed here.</w:t>
      </w:r>
      <w:r w:rsidR="00ED168C" w:rsidRPr="00F0753F">
        <w:t xml:space="preserve"> </w:t>
      </w:r>
    </w:p>
    <w:p w14:paraId="52BF17C5" w14:textId="3DAFAC74" w:rsidR="00625274" w:rsidRDefault="00F0753F" w:rsidP="00C70A27">
      <w:pPr>
        <w:ind w:firstLine="0"/>
      </w:pPr>
      <w:r>
        <w:t>&lt;Table 8 here please&gt;</w:t>
      </w:r>
    </w:p>
    <w:p w14:paraId="07104D2D" w14:textId="77777777" w:rsidR="00AD338E" w:rsidRDefault="00AD338E" w:rsidP="00AD338E">
      <w:pPr>
        <w:rPr>
          <w:moveFrom w:id="1640" w:author="Alex Messina" w:date="2016-02-16T18:58:00Z"/>
        </w:rPr>
      </w:pPr>
      <w:moveFromRangeStart w:id="1641" w:author="Alex Messina" w:date="2016-02-16T18:58:00Z" w:name="move443412466"/>
      <w:moveFrom w:id="1642" w:author="Alex Messina" w:date="2016-02-16T18:58:00Z">
        <w:r>
          <w:t xml:space="preserve">Annual sSSY from the quarry was estimated from Equation 6 to be approximately 2,800 tons/km²/yr. The quarry surfaces are comprised of haul roads, piles of overburden, and steep rock faces which can be described as a mix of unpaved roads and cut-slopes. sSSY from cutslopes varies from 0.01 tons/km²/yr in Idaho </w:t>
        </w:r>
        <w:r>
          <w:fldChar w:fldCharType="begin" w:fldLock="1"/>
        </w:r>
        <w:r>
          <w:instrText>ADDIN CSL_CITATION { "citationItems" : [ { "id" : "ITEM-1", "itemData" : { "author" : [ { "dropping-particle" : "", "family" : "Megahan", "given" : "W.F.", "non-dropping-particle" : "", "parse-names" : false, "suffix" : "" } ], "container-title" : "Proceedings Cordilleran sections of the Geological Society of America, 76th Annual Meeting", "id" : "ITEM-1", "issued" : { "date-parts" : [ [ "1980" ] ] }, "page" : "120", "publisher-place" : "Oregon State University, Corvallis, OR", "title" : "Erosion from roadcuts in granitic slopes of the Idaho Batholith", "type" : "paper-conference" }, "uris" : [ "http://www.mendeley.com/documents/?uuid=5604fb20-e1ec-4757-9484-5a96214bab80" ] } ], "mendeley" : { "formattedCitation" : "(Megahan, 1980)", "plainTextFormattedCitation" : "(Megahan, 1980)", "previouslyFormattedCitation" : "(Megahan, 1980)" }, "properties" : { "noteIndex" : 0 }, "schema" : "https://github.com/citation-style-language/schema/raw/master/csl-citation.json" }</w:instrText>
        </w:r>
        <w:r>
          <w:fldChar w:fldCharType="separate"/>
        </w:r>
        <w:r w:rsidRPr="00E153E3">
          <w:rPr>
            <w:noProof/>
          </w:rPr>
          <w:t>(Megahan, 1980)</w:t>
        </w:r>
        <w:r>
          <w:fldChar w:fldCharType="end"/>
        </w:r>
        <w:r>
          <w:t xml:space="preserve"> to 105,000 tons/km²/yr in Papua New Guinea </w:t>
        </w:r>
        <w:r>
          <w:fldChar w:fldCharType="begin" w:fldLock="1"/>
        </w:r>
        <w:r>
          <w:instrText>ADDIN CSL_CITATION { "citationItems" : [ { "id" : "ITEM-1", "itemData" : { "author" : [ { "dropping-particle" : "", "family" : "Blong", "given" : "R.J.", "non-dropping-particle" : "", "parse-names" : false, "suffix" : "" }, { "dropping-particle" : "", "family" : "Humphreys", "given" : "G.S.", "non-dropping-particle" : "", "parse-names" : false, "suffix" : "" } ], "container-title" : "Civil Engineering Transactions, Institution Engineers Australia CE24", "id" : "ITEM-1", "issued" : { "date-parts" : [ [ "1982" ] ] }, "page" : "62-68", "title" : "Erosion of road batters in Chim Shale, Papua New Guinea", "type" : "article-journal", "volume" : "1" }, "uris" : [ "http://www.mendeley.com/documents/?uuid=f5dde5cb-4040-42fb-991b-ce81dfcb5f1c" ] } ], "mendeley" : { "formattedCitation" : "(Blong and Humphreys, 1982)", "plainTextFormattedCitation" : "(Blong and Humphreys, 1982)", "previouslyFormattedCitation" : "(Blong and Humphreys, 1982)" }, "properties" : { "noteIndex" : 0 }, "schema" : "https://github.com/citation-style-language/schema/raw/master/csl-citation.json" }</w:instrText>
        </w:r>
        <w:r>
          <w:fldChar w:fldCharType="separate"/>
        </w:r>
        <w:r w:rsidRPr="00E153E3">
          <w:rPr>
            <w:noProof/>
          </w:rPr>
          <w:t>(Blong and Humphreys, 1982)</w:t>
        </w:r>
        <w:r>
          <w:fldChar w:fldCharType="end"/>
        </w:r>
        <w:r>
          <w:t>, so the sSSY ranges measured in this study are well within the ranges found in the literature.</w:t>
        </w:r>
      </w:moveFrom>
    </w:p>
    <w:moveFromRangeEnd w:id="1641"/>
    <w:p w14:paraId="5D1501E6" w14:textId="77777777" w:rsidR="00404E3D" w:rsidRPr="004E5982" w:rsidRDefault="00A31439">
      <w:pPr>
        <w:pStyle w:val="Heading4"/>
        <w:rPr>
          <w:moveFrom w:id="1643" w:author="Alex Messina" w:date="2016-02-16T18:58:00Z"/>
        </w:rPr>
        <w:pPrChange w:id="1644" w:author="Alex Messina" w:date="2016-02-16T18:58:00Z">
          <w:pPr>
            <w:pStyle w:val="Heading3"/>
          </w:pPr>
        </w:pPrChange>
      </w:pPr>
      <w:del w:id="1645" w:author="Alex Messina" w:date="2016-02-16T18:58:00Z">
        <w:r w:rsidRPr="004E5982">
          <w:delText xml:space="preserve">5.4 </w:delText>
        </w:r>
        <w:r w:rsidR="006F5A12" w:rsidRPr="004E5982">
          <w:delText>Comparison</w:delText>
        </w:r>
      </w:del>
      <w:moveFromRangeStart w:id="1646" w:author="Alex Messina" w:date="2016-02-16T18:58:00Z" w:name="move443412462"/>
      <w:moveFrom w:id="1647" w:author="Alex Messina" w:date="2016-02-16T18:58:00Z">
        <w:r w:rsidR="00C03296">
          <w:t xml:space="preserve"> </w:t>
        </w:r>
        <w:r w:rsidR="00404E3D" w:rsidRPr="004E5982">
          <w:t>with other kinds of sediment disturbance</w:t>
        </w:r>
      </w:moveFrom>
    </w:p>
    <w:p w14:paraId="1C4E41D3" w14:textId="77777777" w:rsidR="00404E3D" w:rsidRDefault="004744C4" w:rsidP="00404E3D">
      <w:pPr>
        <w:rPr>
          <w:moveFrom w:id="1648" w:author="Alex Messina" w:date="2016-02-16T18:58:00Z"/>
        </w:rPr>
      </w:pPr>
      <w:moveFrom w:id="1649" w:author="Alex Messina" w:date="2016-02-16T18:58:00Z">
        <w:r>
          <w:t xml:space="preserve">SSY at Faga’alu was </w:t>
        </w:r>
        <w:r w:rsidR="00404E3D">
          <w:t xml:space="preserve">increased by 3.9x compared with the natural background. </w:t>
        </w:r>
      </w:moveFrom>
      <w:moveFromRangeEnd w:id="1646"/>
      <w:del w:id="1650" w:author="Alex Messina" w:date="2016-02-16T18:58:00Z">
        <w:r w:rsidR="006F5A12">
          <w:delText xml:space="preserve">Other studies in small, mountainous watersheds have documented one to several orders of magnitude increases in SSY from land use that disturbs a small fraction of the watershed area. Urbanization and mining </w:delText>
        </w:r>
        <w:r w:rsidR="003C00D9">
          <w:delText xml:space="preserve">can </w:delText>
        </w:r>
        <w:r w:rsidR="006F5A12">
          <w:delText>increase sediment yield</w:delText>
        </w:r>
        <w:r w:rsidR="003C00D9">
          <w:delText xml:space="preserve"> </w:delText>
        </w:r>
        <w:r w:rsidR="006F5A12">
          <w:delText>by two to three orders of magnitudes in catchments of several km². Yields from construction sites can exceed those from the most unstable, tectonically active natural environments of Southeast Asia (Douglas, 1996).</w:delText>
        </w:r>
      </w:del>
      <w:moveFromRangeStart w:id="1651" w:author="Alex Messina" w:date="2016-02-16T18:58:00Z" w:name="move443412463"/>
      <w:moveFrom w:id="1652" w:author="Alex Messina" w:date="2016-02-16T18:58:00Z">
        <w:r w:rsidR="00404E3D">
          <w:t xml:space="preserve"> In Kawela watershed on Molokai, less than 5% of the land produces most of the sediment, and only 1% produces ~50% of the sediment </w:t>
        </w:r>
        <w:r w:rsidR="00404E3D">
          <w:fldChar w:fldCharType="begin" w:fldLock="1"/>
        </w:r>
        <w:r w:rsidR="00404E3D">
          <w:instrText>ADDIN CSL_CITATION { "citationItems" : [ { "id" : "ITEM-1", "itemData" : { "DOI" : "10.1016/j.cosust.2014.01.003", "ISSN" : "18773435", "author" : [ { "dropping-particle" : "", "family" : "Risk", "given" : "Michael J", "non-dropping-particle" : "", "parse-names" : false, "suffix" : "" } ], "container-title" : "Current Opinion in Environmental Sustainability", "id" : "ITEM-1", "issued" : { "date-parts" : [ [ "2014", "4" ] ] }, "page" : "108-117", "publisher" : "Elsevier B.V.", "title" : "Assessing the effects of sediments and nutrients on coral reefs", "type" : "article-journal", "volume" : "7" }, "uris" : [ "http://www.mendeley.com/documents/?uuid=6d838c59-39c0-49c0-9060-c7c5ae6170ba" ] }, { "id" : "ITEM-2", "itemData" : { "abstract" : "Pollution from coastal watersheds threatens the ecology of the nearshore, including tropical reefs. Suspended sediment concentrations off the reefs of Molokai, Hawaii, chronically exceed a toxic 10 mg/L, threatening reef ecosystems. We hypothesize that historic conversion of hillslope processes from soil creep to overland flow increased both magnitude and frequency of erosion. To create a process sediment budget, we used surficial and ecological mapping, hillslope and stream gages, and novel sensors to locate, quantify and model the generation of fine sediments polluting the reef. Ecological and geomorphic mapping from LiDAR and multi-spectral imagery located overland flow areas with vegetation cover below a threshold preventing erosion. Here, feral goat grazing exposed volcanic soils whose low matrix hydraulic conductivities (1-25 mm/hour) promote Horton overland flow. We instrumented steep, barren hillslopes with soil moisture sensors, overland flow meters, Parshal flumes, ISCO sediment samplers, and a rain gage and conducted repeat Tripod LiDAR and infiltration tests. To characterize soil resistance to overland flow erosion, we used a Cohesive Strength Meter (CSM) to simulate water stress. At the 13.5 km 2 watershed mouth we used a USGS stream gage with an ISCO sediment sampler to estimate total load. Over 3 years, storms triggered overland flow during rainfall intensities above 10-15 mm/hr. Overland flow meters indicate such flows can be up to 3 cm deep, with a tendency to deepen downslope. CSM tests indicate that these depths are insufficient to erode soils where vegetation is dense, but far above threshold values of 2-3 mm for bare soils. Sediment ratings curves for both hillslope and downstream catchment gages show clock-wise hysteresis during the first intense storms in the fall, becoming linear later in the season. During fall storms, sediment concentration is often 10X higher at a given stage. Revised annual lowering rates from experimental hillslopes are 1.5 cm/a (erosion pins), 1.4 cm/a (suspended sediment) and 1.6 cm/a (repeat Tripod LiDAR). These rates are at least 100-fold greater than the long-term river lowering rate of 0.13 mm/a. A sediment budget constructed by extrapolating hillslope lowering rates to the portions of the catchments mapped as unvegetated overland flow predicts a total yearly flux of ~ 6500 t, in agreement with the measured total of ~6200 t. Decadal records illustrate that rainfall intensities sufficient to generate ov\u2026", "author" : [ { "dropping-particle" : "", "family" : "Stock", "given" : "J. D.", "non-dropping-particle" : "", "parse-names" : false, "suffix" : "" }, { "dropping-particle" : "", "family" : "Rosener", "given" : "M.", "non-dropping-particle" : "", "parse-names" : false, "suffix" : "" }, { "dropping-particle" : "", "family" : "Schmidt", "given" : "K. M.", "non-dropping-particle" : "", "parse-names" : false, "suffix" : "" }, { "dropping-particle" : "", "family" : "Hanshaw", "given" : "M. N.", "non-dropping-particle" : "", "parse-names" : false, "suffix" : "" }, { "dropping-particle" : "", "family" : "Brooks", "given" : "B. A.", "non-dropping-particle" : "", "parse-names" : false, "suffix" : "" }, { "dropping-particle" : "", "family" : "Tribble", "given" : "G.", "non-dropping-particle" : "", "parse-names" : false, "suffix" : "" }, { "dropping-particle" : "", "family" : "Jacobi", "given" : "J.", "non-dropping-particle" : "", "parse-names" : false, "suffix" : "" } ], "container-title" : "American Geophysical Union Fall Meeting", "id" : "ITEM-2", "issued" : { "date-parts" : [ [ "2010" ] ] }, "page" : "#EP22A-01", "title" : "Sediment budget for a polluted Hawaiian reef using hillslope monitoring and process mapping", "type" : "paper-conference" }, "uris" : [ "http://www.mendeley.com/documents/?uuid=4378c49d-290f-4de2-b054-3c2ff8e4d978" ] } ], "mendeley" : { "formattedCitation" : "(Risk, 2014; Stock et al., 2010)", "plainTextFormattedCitation" : "(Risk, 2014; Stock et al., 2010)", "previouslyFormattedCitation" : "(Risk, 2014; Stock et al., 2010)" }, "properties" : { "noteIndex" : 0 }, "schema" : "https://github.com/citation-style-language/schema/raw/master/csl-citation.json" }</w:instrText>
        </w:r>
        <w:r w:rsidR="00404E3D">
          <w:fldChar w:fldCharType="separate"/>
        </w:r>
        <w:r w:rsidR="00404E3D" w:rsidRPr="00E153E3">
          <w:rPr>
            <w:noProof/>
          </w:rPr>
          <w:t>(Risk, 2014; Stock et al., 2010)</w:t>
        </w:r>
        <w:r w:rsidR="00404E3D">
          <w:fldChar w:fldCharType="end"/>
        </w:r>
        <w:r w:rsidR="00404E3D">
          <w:t xml:space="preserve">. In three basins on St. John, US Virgin Islands unpaved roads increased sediment delivery rates by 3-9 times </w:t>
        </w:r>
        <w:r w:rsidR="00404E3D">
          <w:fldChar w:fldCharType="begin" w:fldLock="1"/>
        </w:r>
        <w:r w:rsidR="00404E3D">
          <w:instrText>ADDIN CSL_CITATION { "citationItems" : [ { "id" : "ITEM-1", "itemData" : { "ISBN" : "1096-9837", "author" : [ { "dropping-particle" : "", "family" : "Ramos-Scharr\u00f3n", "given" : "Carlos E", "non-dropping-particle" : "", "parse-names" : false, "suffix" : "" }, { "dropping-particle" : "", "family" : "Macdonald", "given" : "Lee H", "non-dropping-particle" : "", "parse-names" : false, "suffix" : "" } ], "container-title" : "Earth Surface Processes and Landforms", "id" : "ITEM-1", "issue" : "10", "issued" : { "date-parts" : [ [ "2005" ] ] }, "page" : "1283-1304", "title" : "Measurement and prediction of sediment production from unpaved roads, St John, US Virgin Islands", "type" : "article-journal", "volume" : "30" }, "uris" : [ "http://www.mendeley.com/documents/?uuid=f7859211-9812-48e4-87e5-14e5266f5c4e" ] } ], "mendeley" : { "formattedCitation" : "(Ramos-Scharr\u00f3n and Macdonald, 2005)", "plainTextFormattedCitation" : "(Ramos-Scharr\u00f3n and Macdonald, 2005)", "previouslyFormattedCitation" : "(Ramos-Scharr\u00f3n and Macdonald, 2005)" }, "properties" : { "noteIndex" : 0 }, "schema" : "https://github.com/citation-style-language/schema/raw/master/csl-citation.json" }</w:instrText>
        </w:r>
        <w:r w:rsidR="00404E3D">
          <w:fldChar w:fldCharType="separate"/>
        </w:r>
        <w:r w:rsidR="00404E3D" w:rsidRPr="00E153E3">
          <w:rPr>
            <w:noProof/>
          </w:rPr>
          <w:t>(Ramos-Scharrón and Macdonald, 2005)</w:t>
        </w:r>
        <w:r w:rsidR="00404E3D">
          <w:fldChar w:fldCharType="end"/>
        </w:r>
        <w:r w:rsidR="00404E3D">
          <w:t xml:space="preserve">. </w:t>
        </w:r>
      </w:moveFrom>
    </w:p>
    <w:moveFromRangeEnd w:id="1651"/>
    <w:p w14:paraId="0F383A78" w14:textId="77777777" w:rsidR="00404E3D" w:rsidRDefault="006F5A12" w:rsidP="00404E3D">
      <w:pPr>
        <w:rPr>
          <w:moveFrom w:id="1653" w:author="Alex Messina" w:date="2016-02-16T18:58:00Z"/>
        </w:rPr>
      </w:pPr>
      <w:del w:id="1654" w:author="Alex Messina" w:date="2016-02-16T18:58:00Z">
        <w:r>
          <w:delText xml:space="preserve">Disturbances at larger scales have </w:delText>
        </w:r>
        <w:r w:rsidR="003C00D9">
          <w:delText>resulted in</w:delText>
        </w:r>
        <w:r>
          <w:delText xml:space="preserve"> increases in total SSY to coral environments</w:delText>
        </w:r>
        <w:r w:rsidR="00C70A27">
          <w:delText>, similar to Faga’alu</w:delText>
        </w:r>
        <w:r>
          <w:delText xml:space="preserve">. The development of the Great Barrier Reef (GBR) catchment </w:delText>
        </w:r>
        <w:r w:rsidR="007E0447">
          <w:delText>(423,000 km</w:delText>
        </w:r>
        <w:r w:rsidR="007E0447" w:rsidRPr="007E0447">
          <w:rPr>
            <w:vertAlign w:val="superscript"/>
          </w:rPr>
          <w:delText>2</w:delText>
        </w:r>
        <w:r w:rsidR="007E0447">
          <w:delText xml:space="preserve">) </w:delText>
        </w:r>
        <w:r>
          <w:delText>since European settlement (ca.1830) led to increases in SS</w:delText>
        </w:r>
        <w:r w:rsidR="00973768">
          <w:delText>Y by an estimated factor of 5.5</w:delText>
        </w:r>
        <w:r>
          <w:delText xml:space="preserve">x </w:delText>
        </w:r>
        <w:r w:rsidR="00E153E3">
          <w:fldChar w:fldCharType="begin" w:fldLock="1"/>
        </w:r>
        <w:r w:rsidR="00E153E3">
          <w:delInstrText>ADDIN CSL_CITATION { "citationItems" : [ { "id" : "ITEM-1", "itemData" : { "DOI" : "10.1016/j.marpolbul.2011.10.018", "ISSN" : "1879-3363", "PMID" : "22154273", "abstract" : "Degradation of coastal ecosystems in the Great Barrier Reef (GBR) lagoon, Australia, has been linked with increased land-based runoff of suspended solids, nutrients and pesticides since European settlement. This study estimated the increase in river loads for all 35 GBR basins, using the best available estimates of pre-European and current loads derived from catchment modelling and monitoring. The mean-annual load to the GBR lagoon for (i) total suspended solids has increased by 5.5 times to 17,000ktonnes/year, (ii) total nitrogen by 5.7 times to 80,000tonnes/year, (iii) total phosphorus by 8.9 times to 16,000tonnes/year, and (iv) PSII herbicides is 30,000kg/year. The increases in river loads differ across the 10 pollutants and 35 basins examined, reflecting differences in surface runoff, urbanisation, deforestation, agricultural practices, mining and retention by reservoirs. These estimates will facilitate target setting for water quality and desired ecosystem states, and enable prioritisation of critical sources for management.", "author" : [ { "dropping-particle" : "", "family" : "Kroon", "given" : "Frederieke J", "non-dropping-particle" : "", "parse-names" : false, "suffix" : "" }, { "dropping-particle" : "", "family" : "Kuhnert", "given" : "Petra M", "non-dropping-particle" : "", "parse-names" : false, "suffix" : "" }, { "dropping-particle" : "", "family" : "Henderson", "given" : "Brent L", "non-dropping-particle" : "", "parse-names" : false, "suffix" : "" }, { "dropping-particle" : "", "family" : "Wilkinson", "given" : "Scott N", "non-dropping-particle" : "", "parse-names" : false, "suffix" : "" }, { "dropping-particle" : "", "family" : "Kinsey-Henderson", "given" : "Anne", "non-dropping-particle" : "", "parse-names" : false, "suffix" : "" }, { "dropping-particle" : "", "family" : "Abbott", "given" : "Brett", "non-dropping-particle" : "", "parse-names" : false, "suffix" : "" }, { "dropping-particle" : "", "family" : "Brodie", "given" : "Jon E", "non-dropping-particle" : "", "parse-names" : false, "suffix" : "" }, { "dropping-particle" : "", "family" : "Turner", "given" : "Ryan D R", "non-dropping-particle" : "", "parse-names" : false, "suffix" : "" } ], "container-title" : "Marine pollution bulletin", "id" : "ITEM-1", "issue" : "4-9", "issued" : { "date-parts" : [ [ "2012", "1" ] ] }, "page" : "167-81", "publisher" : "Elsevier Ltd", "title" : "River loads of suspended solids, nitrogen, phosphorus and herbicides delivered to the Great Barrier Reef lagoon.", "type" : "article-journal", "volume" : "65" }, "uris" : [ "http://www.mendeley.com/documents/?uuid=7acab088-3224-4f3a-afc7-e28dd814a011" ] } ], "mendeley" : { "formattedCitation" : "(Kroon et al., 2012)", "plainTextFormattedCitation" : "(Kroon et al., 2012)", "previouslyFormattedCitation" : "(Kroon et al., 2012)" }, "properties" : { "noteIndex" : 0 }, "schema" : "https://github.com/citation-style-language/schema/raw/master/csl-citation.json" }</w:delInstrText>
        </w:r>
        <w:r w:rsidR="00E153E3">
          <w:fldChar w:fldCharType="separate"/>
        </w:r>
        <w:r w:rsidR="00E153E3" w:rsidRPr="00E153E3">
          <w:rPr>
            <w:noProof/>
          </w:rPr>
          <w:delText>(Kroon et al., 2012)</w:delText>
        </w:r>
        <w:r w:rsidR="00E153E3">
          <w:fldChar w:fldCharType="end"/>
        </w:r>
        <w:r>
          <w:delText>.</w:delText>
        </w:r>
      </w:del>
      <w:moveFromRangeStart w:id="1655" w:author="Alex Messina" w:date="2016-02-16T18:58:00Z" w:name="move443412464"/>
      <w:moveFrom w:id="1656" w:author="Alex Messina" w:date="2016-02-16T18:58:00Z">
        <w:r w:rsidR="00404E3D">
          <w:t xml:space="preserve"> Mining has been a major contributor of sediment in other watersheds on volcanic islands with steep topography and high precipitation, increasing sediment yields by 5-10 times in a watershed in Papua New Guinea </w:t>
        </w:r>
        <w:r w:rsidR="00404E3D">
          <w:fldChar w:fldCharType="begin" w:fldLock="1"/>
        </w:r>
        <w:r w:rsidR="00404E3D">
          <w:instrText>ADDIN CSL_CITATION { "citationItems" : [ { "id" : "ITEM-1", "itemData" : { "DOI" : "10.1007/s001260050093", "ISSN" : "0026-4598", "author" : [ { "dropping-particle" : "", "family" : "Hettler", "given" : "J.", "non-dropping-particle" : "", "parse-names" : false, "suffix" : "" }, { "dropping-particle" : "", "family" : "Irion", "given" : "G.", "non-dropping-particle" : "", "parse-names" : false, "suffix" : "" }, { "dropping-particle" : "", "family" : "Lehmann", "given" : "B.", "non-dropping-particle" : "", "parse-names" : false, "suffix" : "" } ], "container-title" : "Mineralium Deposita", "id" : "ITEM-1", "issue" : "3", "issued" : { "date-parts" : [ [ "1997", "5", "26" ] ] }, "page" : "280-291", "title" : "Environmental impact of mining waste disposal on a tropical lowland river system: a case study on the Ok Tedi Mine, Papua New Guinea", "type" : "article-journal", "volume" : "32" }, "uris" : [ "http://www.mendeley.com/documents/?uuid=23c07446-d0b6-4602-a718-f9461a0818d9" ] }, { "id" : "ITEM-2", "itemData" : { "DOI" : "10.1016/S0025-326X(03)00122-X", "ISSN" : "0025-326X", "PMID" : "12907194", "abstract" : "An extensive sediment transport survey took place at Lihir Island (Papua New Guinea), where mining operations involve disposal of waste rocks and soil in nearshore waters. To investigate the potential impact of these practices over neighbouring fringing reefs, turbidity and sediment accumulation were measured continuously for extended periods. Turbidity records provided a map of observed impact zones based on turbidity thresholds. The main zoning features were (a) that an extreme turbidity gradient persists between the inner harbour (turbidity levels of 100-1000 mg l(-1)) and the adjacent reefs (turbidity levels in the order of 10 mg l(-1)), and (b) that observed zones conform with pre-operations impact predictions. Accumulation measurements unveiled no significant sediment accumulation over fringing coral reefs. This study contributes to the understanding of the potential impact of sediment discharge to nearshore waters.", "author" : [ { "dropping-particle" : "", "family" : "Thomas", "given" : "S\u00e9verine", "non-dropping-particle" : "", "parse-names" : false, "suffix" : "" }, { "dropping-particle" : "V", "family" : "Ridd", "given" : "Peter", "non-dropping-particle" : "", "parse-names" : false, "suffix" : "" }, { "dropping-particle" : "", "family" : "Day", "given" : "Geoff", "non-dropping-particle" : "", "parse-names" : false, "suffix" : "" } ], "container-title" : "Marine pollution bulletin", "id" : "ITEM-2", "issue" : "8", "issued" : { "date-parts" : [ [ "2003", "8" ] ] }, "page" : "1006-14", "title" : "Turbidity regimes over fringing coral reefs near a mining site at Lihir Island, Papua New Guinea.", "type" : "article-journal", "volume" : "46" }, "uris" : [ "http://www.mendeley.com/documents/?uuid=ba6b533a-3f2f-4c0a-9333-94442b904066" ] } ], "mendeley" : { "formattedCitation" : "(Hettler et al., 1997; Thomas et al., 2003)", "plainTextFormattedCitation" : "(Hettler et al., 1997; Thomas et al., 2003)", "previouslyFormattedCitation" : "(Hettler et al., 1997; Thomas et al., 2003)" }, "properties" : { "noteIndex" : 0 }, "schema" : "https://github.com/citation-style-language/schema/raw/master/csl-citation.json" }</w:instrText>
        </w:r>
        <w:r w:rsidR="00404E3D">
          <w:fldChar w:fldCharType="separate"/>
        </w:r>
        <w:r w:rsidR="00404E3D" w:rsidRPr="00E153E3">
          <w:rPr>
            <w:noProof/>
          </w:rPr>
          <w:t>(Hettler et al., 1997; Thomas et al., 2003)</w:t>
        </w:r>
        <w:r w:rsidR="00404E3D">
          <w:fldChar w:fldCharType="end"/>
        </w:r>
        <w:r w:rsidR="00404E3D">
          <w:t xml:space="preserve">. In contrast to other land disturbances like fire, logging, or urbanization where sediment disturbance decreases over time, the disturbance from mining is persistently high. Disturbance magnitudes are similar to the construction phase of urbanization </w:t>
        </w:r>
        <w:r w:rsidR="00404E3D">
          <w:fldChar w:fldCharType="begin" w:fldLock="1"/>
        </w:r>
        <w:r w:rsidR="00404E3D">
          <w:instrText>ADDIN CSL_CITATION { "citationItems" : [ { "id" : "ITEM-1", "itemData" : { "author" : [ { "dropping-particle" : "", "family" : "Wolman", "given" : "M. Gordon", "non-dropping-particle" : "", "parse-names" : false, "suffix" : "" }, { "dropping-particle" : "", "family" : "Schick", "given" : "Asher P.", "non-dropping-particle" : "", "parse-names" : false, "suffix" : "" } ], "container-title" : "Water Resources Research", "id" : "ITEM-1", "issue" : "2", "issued" : { "date-parts" : [ [ "1967" ] ] }, "page" : "451-464", "title" : "Effects of construction on fluvial sediment, urban and suburban areas of Maryland", "type" : "article-journal", "volume" : "3" }, "uris" : [ "http://www.mendeley.com/documents/?uuid=c4a36614-76dd-4b39-b40a-b084b8900393" ] } ], "mendeley" : { "formattedCitation" : "(Wolman and Schick, 1967)", "plainTextFormattedCitation" : "(Wolman and Schick, 1967)", "previouslyFormattedCitation" : "(Wolman and Schick, 1967)" }, "properties" : { "noteIndex" : 0 }, "schema" : "https://github.com/citation-style-language/schema/raw/master/csl-citation.json" }</w:instrText>
        </w:r>
        <w:r w:rsidR="00404E3D">
          <w:fldChar w:fldCharType="separate"/>
        </w:r>
        <w:r w:rsidR="00404E3D" w:rsidRPr="00E153E3">
          <w:rPr>
            <w:noProof/>
          </w:rPr>
          <w:t>(Wolman and Schick, 1967)</w:t>
        </w:r>
        <w:r w:rsidR="00404E3D">
          <w:fldChar w:fldCharType="end"/>
        </w:r>
        <w:r w:rsidR="00404E3D">
          <w:t xml:space="preserve">, or high-traffic unpaved roads </w:t>
        </w:r>
        <w:r w:rsidR="00404E3D">
          <w:fldChar w:fldCharType="begin" w:fldLock="1"/>
        </w:r>
        <w:r w:rsidR="00404E3D">
          <w:instrText>ADDIN CSL_CITATION { "citationItems" : [ { "id" : "ITEM-1", "itemData" : { "author" : [ { "dropping-particle" : "", "family" : "Reid", "given" : "L M", "non-dropping-particle" : "", "parse-names" : false, "suffix" : "" }, { "dropping-particle" : "", "family" : "Dunne", "given" : "T", "non-dropping-particle" : "", "parse-names" : false, "suffix" : "" } ], "container-title" : "Water Resources Research", "id" : "ITEM-1", "issue" : "11", "issued" : { "date-parts" : [ [ "1984" ] ] }, "page" : "1753-1761", "title" : "Sediment production from forest road surfaces", "type" : "article-journal", "volume" : "20" }, "uris" : [ "http://www.mendeley.com/documents/?uuid=8eb0b159-4992-41bd-ab6f-0af2c7968052" ] } ], "mendeley" : { "formattedCitation" : "(Reid and Dunne, 1984)", "plainTextFormattedCitation" : "(Reid and Dunne, 1984)", "previouslyFormattedCitation" : "(Reid and Dunne, 1984)" }, "properties" : { "noteIndex" : 0 }, "schema" : "https://github.com/citation-style-language/schema/raw/master/csl-citation.json" }</w:instrText>
        </w:r>
        <w:r w:rsidR="00404E3D">
          <w:fldChar w:fldCharType="separate"/>
        </w:r>
        <w:r w:rsidR="00404E3D" w:rsidRPr="00E153E3">
          <w:rPr>
            <w:noProof/>
          </w:rPr>
          <w:t>(Reid and Dunne, 1984)</w:t>
        </w:r>
        <w:r w:rsidR="00404E3D">
          <w:fldChar w:fldCharType="end"/>
        </w:r>
        <w:r w:rsidR="00404E3D">
          <w:t>, but persist or even increase over time.</w:t>
        </w:r>
      </w:moveFrom>
    </w:p>
    <w:moveFromRangeEnd w:id="1655"/>
    <w:p w14:paraId="426E06F3" w14:textId="77777777" w:rsidR="00404E3D" w:rsidRDefault="003C00D9" w:rsidP="00C03296">
      <w:pPr>
        <w:rPr>
          <w:moveFrom w:id="1657" w:author="Alex Messina" w:date="2016-02-16T18:58:00Z"/>
        </w:rPr>
      </w:pPr>
      <w:del w:id="1658" w:author="Alex Messina" w:date="2016-02-16T18:58:00Z">
        <w:r>
          <w:delText>While unpaved roads are often identified as a source of sedi</w:delText>
        </w:r>
        <w:r w:rsidR="007E0447">
          <w:delText>ment</w:delText>
        </w:r>
      </w:del>
      <w:moveFromRangeStart w:id="1659" w:author="Alex Messina" w:date="2016-02-16T18:58:00Z" w:name="move443412465"/>
      <w:moveFrom w:id="1660" w:author="Alex Messina" w:date="2016-02-16T18:58:00Z">
        <w:r w:rsidR="00404E3D">
          <w:t xml:space="preserve"> in humid forested </w:t>
        </w:r>
        <w:r w:rsidR="00404E3D" w:rsidRPr="00856346">
          <w:t xml:space="preserve">regions </w:t>
        </w:r>
        <w:r w:rsidR="00404E3D" w:rsidRPr="00856346">
          <w:fldChar w:fldCharType="begin" w:fldLock="1"/>
        </w:r>
        <w:r w:rsidR="00404E3D">
          <w:instrText>ADDIN CSL_CITATION { "citationItems" : [ { "id" : "ITEM-1", "itemData" : { "author" : [ { "dropping-particle" : "", "family" : "Reid", "given" : "L M", "non-dropping-particle" : "", "parse-names" : false, "suffix" : "" }, { "dropping-particle" : "", "family" : "Dunne", "given" : "T", "non-dropping-particle" : "", "parse-names" : false, "suffix" : "" } ], "container-title" : "Water Resources Research", "id" : "ITEM-1", "issue" : "11", "issued" : { "date-parts" : [ [ "1984" ] ] }, "page" : "1753-1761", "title" : "Sediment production from forest road surfaces", "type" : "article-journal", "volume" : "20" }, "uris" : [ "http://www.mendeley.com/documents/?uuid=8eb0b159-4992-41bd-ab6f-0af2c7968052" ] }, { "id" : "ITEM-2", "itemData" : { "ISBN" : "1096-9837", "author" : [ { "dropping-particle" : "", "family" : "Ramos-Scharr\u00f3n", "given" : "Carlos E", "non-dropping-particle" : "", "parse-names" : false, "suffix" : "" }, { "dropping-particle" : "", "family" : "Macdonald", "given" : "Lee H", "non-dropping-particle" : "", "parse-names" : false, "suffix" : "" } ], "container-title" : "Earth Surface Processes and Landforms", "id" : "ITEM-2", "issue" : "10", "issued" : { "date-parts" : [ [ "2005" ] ] }, "page" : "1283-1304", "title" : "Measurement and prediction of sediment production from unpaved roads, St John, US Virgin Islands", "type" : "article-journal", "volume" : "30" }, "uris" : [ "http://www.mendeley.com/documents/?uuid=f7859211-9812-48e4-87e5-14e5266f5c4e" ] }, { "id" : "ITEM-3",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"ITEM-3",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Ramos-Scharr\u00f3n and Macdonald, 2005; Reid and Dunne, 1984)", "plainTextFormattedCitation" : "(Lewis et al., 2001; Ramos-Scharr\u00f3n and Macdonald, 2005; Reid and Dunne, 1984)", "previouslyFormattedCitation" : "(Lewis et al., 2001; Ramos-Scharr\u00f3n and Macdonald, 2005; Reid and Dunne, 1984)" }, "properties" : { "noteIndex" : 0 }, "schema" : "https://github.com/citation-style-language/schema/raw/master/csl-citation.json" }</w:instrText>
        </w:r>
        <w:r w:rsidR="00404E3D" w:rsidRPr="00856346">
          <w:fldChar w:fldCharType="separate"/>
        </w:r>
        <w:r w:rsidR="00404E3D" w:rsidRPr="00856346">
          <w:rPr>
            <w:noProof/>
          </w:rPr>
          <w:t>(Lewis et al., 2001; Ramos-Scharrón and Macdonald, 2005; Reid and Dunne, 1984)</w:t>
        </w:r>
        <w:r w:rsidR="00404E3D" w:rsidRPr="00856346">
          <w:fldChar w:fldCharType="end"/>
        </w:r>
        <w:r w:rsidR="00404E3D" w:rsidRPr="00856346">
          <w:t>,</w:t>
        </w:r>
        <w:r w:rsidR="00404E3D">
          <w:t xml:space="preserve"> field observations at Faga’alu suggested that most roads in the urban area were stabilized with aggregate and not generating significant amounts of sediment. Other disturbances in Faga’alu included a few small agricultural plots, small construction sites and bare dirt on roadsides. Repeated surface disturbance at the quarry is a key process maintaining high rates of sediment generation. Given the large distance to other sources of building material, aggregate mining and associated sediment disturbance may be a critical sediment source on remote islands in the Pacific and elsewhere.</w:t>
        </w:r>
      </w:moveFrom>
    </w:p>
    <w:moveFromRangeEnd w:id="1659"/>
    <w:p w14:paraId="09AA3E79" w14:textId="7B27D6F2" w:rsidR="00A955CD" w:rsidRDefault="00A31439">
      <w:pPr>
        <w:pStyle w:val="Heading2"/>
      </w:pPr>
      <w:r>
        <w:t xml:space="preserve">6. </w:t>
      </w:r>
      <w:r w:rsidR="006F5A12">
        <w:t>Conclusion</w:t>
      </w:r>
    </w:p>
    <w:p w14:paraId="6BF2B5E8" w14:textId="06922037" w:rsidR="007D0180" w:rsidRDefault="00685CD7">
      <w:pPr>
        <w:rPr>
          <w:ins w:id="1661" w:author="Alex Messina" w:date="2016-02-16T18:58:00Z"/>
        </w:rPr>
      </w:pPr>
      <w:r w:rsidRPr="00685CD7">
        <w:t xml:space="preserve">Human disturbance has increased sediment yield to </w:t>
      </w:r>
      <w:proofErr w:type="spellStart"/>
      <w:r w:rsidRPr="00685CD7">
        <w:t>Faga'alu</w:t>
      </w:r>
      <w:proofErr w:type="spellEnd"/>
      <w:r w:rsidRPr="00685CD7">
        <w:t xml:space="preserve"> Bay by 3.9x over pre-disturbance levels. The human-disturbed </w:t>
      </w:r>
      <w:proofErr w:type="spellStart"/>
      <w:r w:rsidRPr="00685CD7">
        <w:t>subwatershed</w:t>
      </w:r>
      <w:proofErr w:type="spellEnd"/>
      <w:r w:rsidRPr="00685CD7">
        <w:t xml:space="preserve"> accounted for the majority (87%) of </w:t>
      </w:r>
      <w:del w:id="1662" w:author="Alex Messina" w:date="2016-02-16T18:58:00Z">
        <w:r w:rsidRPr="00685CD7">
          <w:delText>total</w:delText>
        </w:r>
      </w:del>
      <w:ins w:id="1663" w:author="Alex Messina" w:date="2016-02-16T18:58:00Z">
        <w:r w:rsidR="001A74F8">
          <w:t>Total</w:t>
        </w:r>
      </w:ins>
      <w:r w:rsidRPr="00685CD7">
        <w:t xml:space="preserve"> sediment yield, and the quarry (1.1% of watershed area) contri</w:t>
      </w:r>
      <w:r w:rsidR="00973768">
        <w:t xml:space="preserve">buted about a third </w:t>
      </w:r>
      <w:r w:rsidRPr="00685CD7">
        <w:t xml:space="preserve">of </w:t>
      </w:r>
      <w:del w:id="1664" w:author="Alex Messina" w:date="2016-02-16T18:58:00Z">
        <w:r w:rsidRPr="00685CD7">
          <w:delText>total</w:delText>
        </w:r>
      </w:del>
      <w:ins w:id="1665" w:author="Alex Messina" w:date="2016-02-16T18:58:00Z">
        <w:r w:rsidR="001A74F8">
          <w:t>Total</w:t>
        </w:r>
      </w:ins>
      <w:r w:rsidRPr="00685CD7">
        <w:t xml:space="preserve"> SSY to the Bay. </w:t>
      </w:r>
      <w:proofErr w:type="spellStart"/>
      <w:r w:rsidRPr="00685CD7">
        <w:t>Qmax</w:t>
      </w:r>
      <w:proofErr w:type="spellEnd"/>
      <w:r w:rsidRPr="00685CD7">
        <w:t xml:space="preserve"> was a good predictor of </w:t>
      </w:r>
      <w:r w:rsidR="001A74F8">
        <w:t>SSY</w:t>
      </w:r>
      <w:r w:rsidR="001A74F8" w:rsidRPr="001A74F8">
        <w:rPr>
          <w:vertAlign w:val="subscript"/>
        </w:rPr>
        <w:t>EV</w:t>
      </w:r>
      <w:r w:rsidRPr="00685CD7">
        <w:t xml:space="preserve"> in both the disturbed and undisturbed watershed</w:t>
      </w:r>
      <w:r w:rsidR="00D50CAA">
        <w:t>s</w:t>
      </w:r>
      <w:r w:rsidRPr="00685CD7">
        <w:t xml:space="preserve">, making it a promising predictor in diverse environments. The slopes of the </w:t>
      </w:r>
      <w:proofErr w:type="spellStart"/>
      <w:r w:rsidRPr="00685CD7">
        <w:t>Qmax</w:t>
      </w:r>
      <w:proofErr w:type="spellEnd"/>
      <w:r w:rsidRPr="00685CD7">
        <w:t>-</w:t>
      </w:r>
      <w:r w:rsidR="001A74F8">
        <w:t>SSY</w:t>
      </w:r>
      <w:r w:rsidR="001A74F8" w:rsidRPr="001A74F8">
        <w:rPr>
          <w:vertAlign w:val="subscript"/>
        </w:rPr>
        <w:t>EV</w:t>
      </w:r>
      <w:r w:rsidRPr="00685CD7">
        <w:t xml:space="preserve"> relationships were comparable with other studies, but the model intercepts were an order of magnitude </w:t>
      </w:r>
      <w:r w:rsidR="00461A14">
        <w:t>l</w:t>
      </w:r>
      <w:r w:rsidR="00CB6F88">
        <w:t>ower</w:t>
      </w:r>
      <w:r w:rsidRPr="00685CD7">
        <w:t xml:space="preserve"> than intercepts from watersheds in semi-arid to semi-humid climates. This suggests that sediment availability is relatively low in the </w:t>
      </w:r>
      <w:proofErr w:type="spellStart"/>
      <w:r w:rsidRPr="00685CD7">
        <w:t>Faga'alu</w:t>
      </w:r>
      <w:proofErr w:type="spellEnd"/>
      <w:r w:rsidRPr="00685CD7">
        <w:t xml:space="preserve"> watershed, either because of the heavy forest cover or volcanic rock type. </w:t>
      </w:r>
      <w:del w:id="1666" w:author="Alex Messina" w:date="2016-02-16T18:58:00Z">
        <w:r w:rsidRPr="00685CD7">
          <w:delText>The event-wise approach did not require continuous in situ monitoring for a single or multiple years, which would not have been logistically possible in this remote study area. This study presents an innovative method to combine sampling and analysis strategies to measure sediment contributions from key sources, estimate baseline annual sediment yields prior to management, and rapidly develop an empirical sediment yield model for a remote, data-poor watershed.</w:delText>
        </w:r>
      </w:del>
    </w:p>
    <w:p w14:paraId="48F9AC3F" w14:textId="5AB618D9" w:rsidR="007D0180" w:rsidRDefault="00685CD7" w:rsidP="007D0180">
      <w:pPr>
        <w:rPr>
          <w:ins w:id="1667" w:author="Alex Messina" w:date="2016-02-16T18:58:00Z"/>
        </w:rPr>
      </w:pPr>
      <w:ins w:id="1668" w:author="Alex Messina" w:date="2016-02-16T18:58:00Z">
        <w:r w:rsidRPr="00685CD7">
          <w:t>This study presents an innovative method to combine sampling and analysis strategies to measure sediment contributions from key sources, estimate baseline annual sediment yields prior to management, and rapidly develop an empirical sediment yield model for a remote, data-poor watershed.</w:t>
        </w:r>
        <w:r w:rsidR="007D0180">
          <w:t xml:space="preserve"> While the instantaneous Q-SSC relationship illustrated large increases in SSC downstream of the quarry, the hysteresis and </w:t>
        </w:r>
        <w:proofErr w:type="spellStart"/>
        <w:r w:rsidR="007D0180">
          <w:t>interstorm</w:t>
        </w:r>
        <w:proofErr w:type="spellEnd"/>
        <w:r w:rsidR="007D0180">
          <w:t xml:space="preserve"> variability meant that a single Q-SSC relationship could not be used to estimate sediment loading, which is common in many watersheds </w:t>
        </w:r>
        <w:r w:rsidR="007D0180">
          <w:fldChar w:fldCharType="begin" w:fldLock="1"/>
        </w:r>
        <w:r w:rsidR="007D0180">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"id" : "ITEM-2",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"ITEM-2", "issued" : { "date-parts" : [ [ "2010" ] ] }, "publisher-place" : "Las Vegas, NV", "title" : "Erosion and sediment loads from two Hawaiian watersheds", "type" : "paper-conference" }, "uris" : [ "http://www.mendeley.com/documents/?uuid=b86d28cc-7348-46e3-be74-bab537db2ef4" ] } ], "mendeley" : { "formattedCitation" : "(Asselman, 2000; Stock and Tribble, 2010)", "plainTextFormattedCitation" : "(Asselman, 2000; Stock and Tribble, 2010)", "previouslyFormattedCitation" : "(Asselman, 2000; Stock and Tribble, 2010)" }, "properties" : { "noteIndex" : 0 }, "schema" : "https://github.com/citation-style-language/schema/raw/master/csl-citation.json" }</w:instrText>
        </w:r>
        <w:r w:rsidR="007D0180">
          <w:fldChar w:fldCharType="separate"/>
        </w:r>
        <w:r w:rsidR="007D0180" w:rsidRPr="00962389">
          <w:rPr>
            <w:noProof/>
          </w:rPr>
          <w:t>(Asselman, 2000; Stock and Tribble, 2010)</w:t>
        </w:r>
        <w:r w:rsidR="007D0180">
          <w:fldChar w:fldCharType="end"/>
        </w:r>
        <w:r w:rsidR="007D0180">
          <w:t xml:space="preserve">. From a management perspective, the event-wise approach was useful for determining change over space and time without the problem of </w:t>
        </w:r>
        <w:proofErr w:type="spellStart"/>
        <w:r w:rsidR="007D0180">
          <w:t>interannual</w:t>
        </w:r>
        <w:proofErr w:type="spellEnd"/>
        <w:r w:rsidR="007D0180">
          <w:t xml:space="preserve"> variability in precipitation or the need for continuous, multi-year monitoring in a </w:t>
        </w:r>
        <w:r w:rsidR="007D0180">
          <w:lastRenderedPageBreak/>
          <w:t xml:space="preserve">remote area. This approach is less expensive than efforts to measure annual yields since it does not require a complete year of monitoring, and can be rapidly conducted if mitigation or disturbance activities are already planned. </w:t>
        </w:r>
      </w:ins>
    </w:p>
    <w:p w14:paraId="632B665F" w14:textId="2E9D3800" w:rsidR="00A955CD" w:rsidRDefault="00A955CD"/>
    <w:p w14:paraId="1303301E" w14:textId="77777777" w:rsidR="00A955CD" w:rsidRDefault="006F5A12">
      <w:pPr>
        <w:pStyle w:val="Heading2"/>
      </w:pPr>
      <w:r>
        <w:t>Acknowledgements</w:t>
      </w:r>
    </w:p>
    <w:p w14:paraId="7C59AE0F" w14:textId="039B0D7D" w:rsidR="00A955CD" w:rsidRDefault="006F5A12">
      <w:r>
        <w:t xml:space="preserve">Funding for this project was provided by NOAA Coral Reef Conservation Program (CRCP) through the American Samoa Coral Reef Advisory Group (CRAG). Kristine </w:t>
      </w:r>
      <w:proofErr w:type="spellStart"/>
      <w:r>
        <w:t>Bucchianeri</w:t>
      </w:r>
      <w:proofErr w:type="spellEnd"/>
      <w:r>
        <w:t xml:space="preserve"> at CRAG and Susie Holst at NOAA CRCP provided</w:t>
      </w:r>
      <w:r w:rsidR="008E5027">
        <w:t xml:space="preserve"> </w:t>
      </w:r>
      <w:del w:id="1669" w:author="Alex Messina" w:date="2016-02-16T18:58:00Z">
        <w:r>
          <w:delText xml:space="preserve">necessary and </w:delText>
        </w:r>
      </w:del>
      <w:r>
        <w:t xml:space="preserve">significant support. </w:t>
      </w:r>
      <w:proofErr w:type="spellStart"/>
      <w:r>
        <w:t>Christiane</w:t>
      </w:r>
      <w:r w:rsidR="00912AC5">
        <w:t>ra</w:t>
      </w:r>
      <w:proofErr w:type="spellEnd"/>
      <w:r w:rsidR="00912AC5">
        <w:t xml:space="preserve"> </w:t>
      </w:r>
      <w:proofErr w:type="spellStart"/>
      <w:r w:rsidR="00912AC5">
        <w:t>Tuitele</w:t>
      </w:r>
      <w:proofErr w:type="spellEnd"/>
      <w:r w:rsidR="00912AC5">
        <w:t xml:space="preserve">, Phil Wiles, </w:t>
      </w:r>
      <w:r>
        <w:t xml:space="preserve">and Tim </w:t>
      </w:r>
      <w:proofErr w:type="spellStart"/>
      <w:r>
        <w:t>Bodell</w:t>
      </w:r>
      <w:proofErr w:type="spellEnd"/>
      <w:r>
        <w:t xml:space="preserve"> at American Samoa Environmental Protection Agency (ASEPA), and Fatima </w:t>
      </w:r>
      <w:proofErr w:type="spellStart"/>
      <w:r>
        <w:t>Sauafea-Leau</w:t>
      </w:r>
      <w:proofErr w:type="spellEnd"/>
      <w:r>
        <w:t xml:space="preserve"> and </w:t>
      </w:r>
      <w:proofErr w:type="spellStart"/>
      <w:r>
        <w:t>Hideyo</w:t>
      </w:r>
      <w:proofErr w:type="spellEnd"/>
      <w:r>
        <w:t xml:space="preserve"> Hattori at NOAA, provided on-island coordination with traditional local authorities. Dr. Mike </w:t>
      </w:r>
      <w:proofErr w:type="spellStart"/>
      <w:r>
        <w:t>Favazza</w:t>
      </w:r>
      <w:proofErr w:type="spellEnd"/>
      <w:r>
        <w:t xml:space="preserve"> provided critical logistical assistance in American Samoa. Robert Koch at the American Samoa Coastal Zone Management Program (ASCMP) and Travis Bock at ASEPA assisted in accessing historical geospatial and water quality data. </w:t>
      </w:r>
      <w:del w:id="1670" w:author="Alex Messina" w:date="2016-02-16T18:58:00Z">
        <w:r>
          <w:delText xml:space="preserve">Many others helped and supported the field and laboratory work including </w:delText>
        </w:r>
      </w:del>
      <w:r>
        <w:t xml:space="preserve">Professor Jameson Newtson, Rocco </w:t>
      </w:r>
      <w:proofErr w:type="spellStart"/>
      <w:r>
        <w:t>Tinitali</w:t>
      </w:r>
      <w:proofErr w:type="spellEnd"/>
      <w:r>
        <w:t xml:space="preserve">, and Valentine </w:t>
      </w:r>
      <w:proofErr w:type="spellStart"/>
      <w:r>
        <w:t>Vaeoso</w:t>
      </w:r>
      <w:proofErr w:type="spellEnd"/>
      <w:r>
        <w:t xml:space="preserve"> at American Samoa Community College (ASCC), Meagan Curtis and Domingo </w:t>
      </w:r>
      <w:proofErr w:type="spellStart"/>
      <w:r>
        <w:t>Ochavillo</w:t>
      </w:r>
      <w:proofErr w:type="spellEnd"/>
      <w:r>
        <w:t xml:space="preserve"> at American Samoa Department of Marine and Wildlife Resources (DMWR), Don and Agnes </w:t>
      </w:r>
      <w:proofErr w:type="spellStart"/>
      <w:r>
        <w:t>Vargo</w:t>
      </w:r>
      <w:proofErr w:type="spellEnd"/>
      <w:r>
        <w:t xml:space="preserve"> at American Samoa Land Grant, Christina Hammock at NOAA American Samoa Climate Observatory, and Greg McCormick at San Diego State University</w:t>
      </w:r>
      <w:del w:id="1671" w:author="Alex Messina" w:date="2016-02-16T18:58:00Z">
        <w:r>
          <w:delText>.</w:delText>
        </w:r>
      </w:del>
      <w:ins w:id="1672" w:author="Alex Messina" w:date="2016-02-16T18:58:00Z">
        <w:r w:rsidR="008E5027" w:rsidRPr="008E5027">
          <w:t xml:space="preserve"> </w:t>
        </w:r>
        <w:r w:rsidR="008E5027">
          <w:t>supported the field and laboratory work</w:t>
        </w:r>
        <w:r>
          <w:t>.</w:t>
        </w:r>
      </w:ins>
      <w:r>
        <w:t xml:space="preserve"> George </w:t>
      </w:r>
      <w:proofErr w:type="spellStart"/>
      <w:r>
        <w:t>Poysky</w:t>
      </w:r>
      <w:proofErr w:type="spellEnd"/>
      <w:r>
        <w:t xml:space="preserve">, Jr., George </w:t>
      </w:r>
      <w:proofErr w:type="spellStart"/>
      <w:r>
        <w:t>Poysky</w:t>
      </w:r>
      <w:proofErr w:type="spellEnd"/>
      <w:r>
        <w:t xml:space="preserve"> III, and Mitch </w:t>
      </w:r>
      <w:proofErr w:type="spellStart"/>
      <w:r>
        <w:t>Shimisaki</w:t>
      </w:r>
      <w:proofErr w:type="spellEnd"/>
      <w:r>
        <w:t xml:space="preserve"> at Samoa Maritime Ltd. provided unrestricted ac</w:t>
      </w:r>
      <w:r w:rsidR="008E5027">
        <w:t xml:space="preserve">cess to the </w:t>
      </w:r>
      <w:proofErr w:type="spellStart"/>
      <w:r w:rsidR="008E5027">
        <w:t>Faga'alu</w:t>
      </w:r>
      <w:proofErr w:type="spellEnd"/>
      <w:r w:rsidR="008E5027">
        <w:t xml:space="preserve"> quarry</w:t>
      </w:r>
      <w:del w:id="1673" w:author="Alex Messina" w:date="2016-02-16T18:58:00Z">
        <w:r>
          <w:delText xml:space="preserve"> site</w:delText>
        </w:r>
      </w:del>
      <w:r>
        <w:t xml:space="preserve">, and historical operation information. </w:t>
      </w:r>
      <w:proofErr w:type="spellStart"/>
      <w:r>
        <w:t>Faafetai</w:t>
      </w:r>
      <w:proofErr w:type="spellEnd"/>
      <w:r>
        <w:t xml:space="preserve"> tele lava.</w:t>
      </w:r>
    </w:p>
    <w:p w14:paraId="555DE24A" w14:textId="77777777" w:rsidR="007D0180" w:rsidRDefault="007D0180"/>
    <w:p w14:paraId="17777A60" w14:textId="77777777" w:rsidR="00A955CD" w:rsidRDefault="006F5A12">
      <w:pPr>
        <w:pStyle w:val="Heading2"/>
      </w:pPr>
      <w:r>
        <w:lastRenderedPageBreak/>
        <w:t>References</w:t>
      </w:r>
    </w:p>
    <w:p w14:paraId="540D38C5" w14:textId="41DB8270" w:rsidR="00FF5E2C" w:rsidRPr="00FF5E2C" w:rsidRDefault="006E1D48" w:rsidP="00B801C5">
      <w:pPr>
        <w:pStyle w:val="NormalWeb"/>
        <w:ind w:left="480" w:hanging="480"/>
        <w:divId w:val="58096179"/>
        <w:rPr>
          <w:rFonts w:ascii="Times" w:hAnsi="Times" w:cs="Times"/>
          <w:noProof/>
        </w:rPr>
      </w:pPr>
      <w:r>
        <w:fldChar w:fldCharType="begin" w:fldLock="1"/>
      </w:r>
      <w:r>
        <w:instrText xml:space="preserve">ADDIN Mendeley Bibliography CSL_BIBLIOGRAPHY </w:instrText>
      </w:r>
      <w:r>
        <w:fldChar w:fldCharType="separate"/>
      </w:r>
      <w:r w:rsidR="00FF5E2C" w:rsidRPr="00FF5E2C">
        <w:rPr>
          <w:rFonts w:ascii="Times" w:hAnsi="Times" w:cs="Times"/>
          <w:noProof/>
        </w:rPr>
        <w:t>Asselman, N.E.M., 2000. Fitting and interpretation of sediment rating curves. J. Hydrol. 234, 228–248. doi:10.1016/S0022-1694(00)00253-5</w:t>
      </w:r>
    </w:p>
    <w:p w14:paraId="1A47D2FB"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Basher, L., Hicks, D., Clapp, B., Hewitt, T., 2011. Sediment yield response to large storm events and forest harvesting, Motueka River, New Zealand. New Zeal. J. Mar. Freshw. Res. 45, 333–356. doi:10.1080/00288330.2011.570350</w:t>
      </w:r>
    </w:p>
    <w:p w14:paraId="5075B2DC"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Basher, L.R., Hicks, D.M., Handyside, B., Ross, C.W., 1997. Erosion and sediment transport from the market gardening lands at Pukekohe, Auckland, New Zealand. J. Hydrol. 36, 73–95.</w:t>
      </w:r>
    </w:p>
    <w:p w14:paraId="4E5B8D4B"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Blong, R.J., Humphreys, G.S., 1982. Erosion of road batters in Chim Shale, Papua New Guinea. Civ. Eng. Trans. Inst. Eng. Aust. CE24 1, 62–68.</w:t>
      </w:r>
    </w:p>
    <w:p w14:paraId="29485B40"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Bonta, J. V, 2000. Impact of Coal Surface Mining and Reclamation on Suspended Sediment in Three Ohio Watersheds. JAWRA J. Am. Water Resour. Assoc. 36, 869–887.</w:t>
      </w:r>
    </w:p>
    <w:p w14:paraId="57E17A65"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Brunner, G., 2010. HEC-RAS River Analysis System.</w:t>
      </w:r>
    </w:p>
    <w:p w14:paraId="00214DDC"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Calhoun, R.S., Fletcher, C.H., 1999. Measured and predicted sediment yield from a subtropical, heavy rainfall, steep-sided river basin: Hanalei, Kauai, Hawaiian Islands. Geomorphology 30, 213–226.</w:t>
      </w:r>
    </w:p>
    <w:p w14:paraId="18B4AA3F"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lastRenderedPageBreak/>
        <w:t>Cox, C.A., Sarangi, A., Madramootoo, C.A., 2006. Effect of land management on runoff and soil losses from two small watersheds in St Lucia. L. Degrad. Dev. 17, 55–72. doi:10.1002/ldr.694</w:t>
      </w:r>
    </w:p>
    <w:p w14:paraId="65F3E4A3"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Craig, P., 2009. Natural History Guide to American Samoa. National Park of American Samoa, Pago Pago, American Samoa.</w:t>
      </w:r>
    </w:p>
    <w:p w14:paraId="589740CC"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Daly, C., Halbleib, M., Smith, J.I., Gibson, W.P., Doggett, M.K., Taylor, G.H., Curtis, J., Passteris, P.P., 2008. Physiographically sensitive mapping of climatological temperature and precipitation across the conterminous United States. Int. J. Climatol. 28, 2031. doi:10.1002/joc</w:t>
      </w:r>
    </w:p>
    <w:p w14:paraId="3D9DC0A1"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Dames &amp; Moore, 1981. Hydrologic Investigation of Surface Water for Water Supply and Hydropower.</w:t>
      </w:r>
    </w:p>
    <w:p w14:paraId="67F3B741"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Douglas, I., 1996. The impact of land-use changes, especially logging, shifting cultivation, mining and urbanization on sediment yields in humid tropical Southeast Asia: A review with special reference to Borneo. IAHS-AISH Publ. 236, 463–471.</w:t>
      </w:r>
    </w:p>
    <w:p w14:paraId="0BCA1F7E"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Duvert, C., Nord, G., Gratiot, N., Navratil, O., Nadal-Romero, E., Mathys, N., Némery, J., Regüés, D., García-Ruiz, J.M., Gallart, F., Esteves, M., 2012. Towards prediction of suspended sediment yield from peak discharge in small erodible mountainous catchments (0.45–22km2) of France, Mexico and Spain. J. Hydrol. 454-455, 42–55. doi:10.1016/j.jhydrol.2012.05.048</w:t>
      </w:r>
    </w:p>
    <w:p w14:paraId="6426E74F"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lastRenderedPageBreak/>
        <w:t>Fabricius, K.E., 2005. Effects of terrestrial runoff on the ecology of corals and coral reefs: review and synthesis. Mar. Pollut. Bull. 50, 125–46. doi:10.1016/j.marpolbul.2004.11.028</w:t>
      </w:r>
    </w:p>
    <w:p w14:paraId="4384A6ED"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Fahey, B.D., Marden, M., 2000. Sediment yields from a forested and a pasture catchment, coastal Hawke’s Bay, North Island, New Zealand. J. Hydrol. 39, 49–63.</w:t>
      </w:r>
    </w:p>
    <w:p w14:paraId="5304BB25"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Fahey, B.D., Marden, M., Phillips, C.J., 2003. Sediment yields from plantation forestry and pastoral farming, coastal Hawke’s Bay, North Island, New Zealand. J. Hydrol. 42, 27–38.</w:t>
      </w:r>
    </w:p>
    <w:p w14:paraId="778C6D9A" w14:textId="77777777" w:rsidR="00FF5E2C" w:rsidRPr="00FF5E2C" w:rsidRDefault="00FF5E2C">
      <w:pPr>
        <w:pStyle w:val="NormalWeb"/>
        <w:ind w:left="480" w:hanging="480"/>
        <w:divId w:val="58096179"/>
        <w:rPr>
          <w:ins w:id="1674" w:author="Alex Messina" w:date="2016-02-16T18:58:00Z"/>
          <w:rFonts w:ascii="Times" w:hAnsi="Times" w:cs="Times"/>
          <w:noProof/>
        </w:rPr>
      </w:pPr>
      <w:ins w:id="1675" w:author="Alex Messina" w:date="2016-02-16T18:58:00Z">
        <w:r w:rsidRPr="00FF5E2C">
          <w:rPr>
            <w:rFonts w:ascii="Times" w:hAnsi="Times" w:cs="Times"/>
            <w:noProof/>
          </w:rPr>
          <w:t>Fallon, S.J., White, J. c., McCulloch, M.T., 2002. Porites corals as recorders of mining and environmental impacts : Misima Island , Papua New Guinea 66, 45–62.</w:t>
        </w:r>
      </w:ins>
    </w:p>
    <w:p w14:paraId="6155B41D" w14:textId="77777777" w:rsidR="00FF5E2C" w:rsidRPr="00FF5E2C" w:rsidRDefault="00FF5E2C" w:rsidP="00B801C5">
      <w:pPr>
        <w:pStyle w:val="NormalWeb"/>
        <w:ind w:left="480" w:hanging="480"/>
        <w:divId w:val="58096179"/>
        <w:rPr>
          <w:rFonts w:ascii="Times" w:hAnsi="Times" w:cs="Times"/>
          <w:noProof/>
        </w:rPr>
      </w:pPr>
      <w:r w:rsidRPr="00FF5E2C">
        <w:rPr>
          <w:rFonts w:ascii="Times" w:hAnsi="Times" w:cs="Times"/>
          <w:noProof/>
        </w:rPr>
        <w:t>Fenner, D., Speicher, M., Gulick, S., Aeby, G., Aletto, S.C., Anderson, P., Carroll, B.P., DiDonato, E.M., DiDonato, G.T., Farmer, V., Fenner, D., Gove, J., Gulick, S., Houk, P., Lundblad, E., Nadon, M., Riolo, F., Sabater, M.G., Schroeder, R., Smith, E., Speicher, M., Tuitele, C., Tagarino, A., Vaitautolu, S., Vaoli, E., Vargas-angel, B., Vroom, P., 2008. The State of Coral Reef Ecosystems of American Samoa, in: The State of Coral Reef Ecosystems of the United States and Pacific Freely Associated States. pp. 307–351.</w:t>
      </w:r>
    </w:p>
    <w:p w14:paraId="2FEBB073"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Ferrier, K.L., Taylor Perron, J., Mukhopadhyay, S., Rosener, M., Stock, J.D., Huppert, K.L., Slosberg, M., 2013. Covariation of climate and long-term erosion rates across a steep rainfall gradient on the Hawaiian island of Kaua’i. Bull. Geol. Soc. Am. 125, 1146–1163. doi:10.1130/B30726.1</w:t>
      </w:r>
    </w:p>
    <w:p w14:paraId="7FDD058A"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Fuka, D., Walter, M., Archibald, J., Steenhuis, T., Easton, Z., 2014. EcoHydRology.</w:t>
      </w:r>
    </w:p>
    <w:p w14:paraId="5D2A7033"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lastRenderedPageBreak/>
        <w:t>Gellis, A.C., 2013. Factors influencing storm-generated suspended-sediment concentrations and loads in four basins of contrasting land use, humid-tropical Puerto Rico. Catena 104, 39–57. doi:10.1016/j.catena.2012.10.018</w:t>
      </w:r>
    </w:p>
    <w:p w14:paraId="401F321D"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Gippel, C.J., 1995. Potential of turbidity monitoring for measuring the transport of suspended solids in streams. Hydrol. Process. 9, 83–97.</w:t>
      </w:r>
    </w:p>
    <w:p w14:paraId="07D2575C"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Gomi, T., Moore, R.D., Hassan, M.A., 2005. Suspended sediment dynamics in small forest streams of the Pacific Northwest. J. Am. Water Resour. Assoc.</w:t>
      </w:r>
    </w:p>
    <w:p w14:paraId="2B6E0937"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Gray, J.R., 2014. Measuring Suspended Sediment, in: Ahuja, S. (Ed.), Comprehensive Water Quality and Purification. Elsevier, pp. 157–204. doi:10.1016/B978-0-12-382182-9.00012-8</w:t>
      </w:r>
    </w:p>
    <w:p w14:paraId="37643D93"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Gray, J.R., Glysson, G.D., Turcios, L.M., Schwarz, G.E., 2000. Comparability of Suspended-Sediment Concentration and Total Suspended Solids Data U.S. Geological Survey Water-Resources Investigations Report 00-4191. Reston, Va.</w:t>
      </w:r>
    </w:p>
    <w:p w14:paraId="1B9B0BE4"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Harmel, R.D., Cooper, R.J., Slade, R.M., Haney, R.L., Arnold, J.G., 2006. Cumulative uncertainty in measured streamflow and water quality data for small watersheds. Trans. Am. Soc. Agric. Biol. Eng. 49, 689–701.</w:t>
      </w:r>
    </w:p>
    <w:p w14:paraId="2623FB5A"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Harmel, R.D., Smith, D.R., King, K.W., Slade, R.M., 2009. Estimating storm discharge and water quality data uncertainty: A software tool for monitoring and modeling applications. Environ. Model. Softw. 24, 832–842.</w:t>
      </w:r>
    </w:p>
    <w:p w14:paraId="4D6E7726"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lastRenderedPageBreak/>
        <w:t>Harrelson, C.C., Rawlins, C.L., Potyondy, J.P., 1994. Stream channel reference sites: an illustrated guide to field technique. USDA Forest Service General Technical Report RM-245. US Department of Agriculture, Fort Collins, CO.</w:t>
      </w:r>
    </w:p>
    <w:p w14:paraId="21DDC346"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Henderson, G.W., Toews, D.A.A., 2001. Using Sediment Budgets to Test the Watershed Assessment Procedure in Southeastern British Columbia, in: Toews, D.A.A., Chatwin, S. (Eds.), Watershed Assessment in the Southern Interior of British Columbia. B.C. Ministry of Forests, Research Branch, Victoria, British Columbia, pp. 189–208.</w:t>
      </w:r>
    </w:p>
    <w:p w14:paraId="53991F6F"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Hettler, J., Irion, G., Lehmann, B., 1997. Environmental impact of mining waste disposal on a tropical lowland river system: a case study on the Ok Tedi Mine, Papua New Guinea. Miner. Depos. 32, 280–291. doi:10.1007/s001260050093</w:t>
      </w:r>
    </w:p>
    <w:p w14:paraId="3457B859"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Hicks, D.M., 1990. Suspended sediment yields from pasture and exotic forest basins, in: Proceedings of the New-Zealand Hydrological Society Symposium. Auckland, New Zealand.</w:t>
      </w:r>
    </w:p>
    <w:p w14:paraId="2447EBB3"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Hicks, D.M., Hoyle, J., Roulston, H., 2009. Analysis of sediment yields within Auckland region. ARC Technical Report 2009/064. Prepared by NIWA for Auckland Regional Council.</w:t>
      </w:r>
    </w:p>
    <w:p w14:paraId="762A02CC"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Holst-Rice, S., Messina, A., Biggs, T.W., Vargas-Angel, B., Whitall, D., 2015. Baseline Assessment of Fagaʻalu Watershed: A Ridge to Reef Assessment in Support of Sediment Reduction Activities. NOAA Coral Reef Conservation Program, Silver Spring, MD.</w:t>
      </w:r>
    </w:p>
    <w:p w14:paraId="44BA44F8"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Horsley-Witten, 2011. American Samoa Erosion and Sediment Control Field Guide.</w:t>
      </w:r>
    </w:p>
    <w:p w14:paraId="38F4B77C"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lastRenderedPageBreak/>
        <w:t>Horsley-Witten, 2012. Post-Construction Stormwater Training Memorandum.</w:t>
      </w:r>
    </w:p>
    <w:p w14:paraId="1F2FDE46"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Kinnell, P.I.A., 2013. Modelling event soil losses using the Q R EI 30 index within RUSLE2. Hydrol. Process. doi:10.1002/hyp</w:t>
      </w:r>
    </w:p>
    <w:p w14:paraId="0A6EEF30" w14:textId="77777777" w:rsidR="00FF5E2C" w:rsidRPr="00FF5E2C" w:rsidRDefault="00FF5E2C">
      <w:pPr>
        <w:pStyle w:val="NormalWeb"/>
        <w:ind w:left="480" w:hanging="480"/>
        <w:divId w:val="58096179"/>
        <w:rPr>
          <w:ins w:id="1676" w:author="Alex Messina" w:date="2016-02-16T18:58:00Z"/>
          <w:rFonts w:ascii="Times" w:hAnsi="Times" w:cs="Times"/>
          <w:noProof/>
        </w:rPr>
      </w:pPr>
      <w:ins w:id="1677" w:author="Alex Messina" w:date="2016-02-16T18:58:00Z">
        <w:r w:rsidRPr="00FF5E2C">
          <w:rPr>
            <w:rFonts w:ascii="Times" w:hAnsi="Times" w:cs="Times"/>
            <w:noProof/>
          </w:rPr>
          <w:t>Kostaschuk, R. a, Terry, J.P., Raj, R., 2002. Suspended sediment transport during tropical-cyclone floods in Fiji. Hydrol. Process. 17, 1149–1164.</w:t>
        </w:r>
      </w:ins>
    </w:p>
    <w:p w14:paraId="5CDAAA0D" w14:textId="77777777" w:rsidR="00FF5E2C" w:rsidRPr="00FF5E2C" w:rsidRDefault="00FF5E2C" w:rsidP="00B801C5">
      <w:pPr>
        <w:pStyle w:val="NormalWeb"/>
        <w:ind w:left="480" w:hanging="480"/>
        <w:divId w:val="58096179"/>
        <w:rPr>
          <w:rFonts w:ascii="Times" w:hAnsi="Times" w:cs="Times"/>
          <w:noProof/>
        </w:rPr>
      </w:pPr>
      <w:r w:rsidRPr="00FF5E2C">
        <w:rPr>
          <w:rFonts w:ascii="Times" w:hAnsi="Times" w:cs="Times"/>
          <w:noProof/>
        </w:rPr>
        <w:t>Kroon, F.J., Kuhnert, P.M., Henderson, B.L., Wilkinson, S.N., Kinsey-Henderson, A., Abbott, B., Brodie, J.E., Turner, R.D.R., 2012. River loads of suspended solids, nitrogen, phosphorus and herbicides delivered to the Great Barrier Reef lagoon. Mar. Pollut. Bull. 65, 167–81. doi:10.1016/j.marpolbul.2011.10.018</w:t>
      </w:r>
    </w:p>
    <w:p w14:paraId="4BBA959B"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Latinis, D.K., Moore, J., Kennedy, J., 1996. Archaeological Survey and Investigations Conducted at the Faga’alu Quarry, Ma'oputasi County, Tutuila, American Samoa, February 1996: Prepared for George Poysky, Sr., Samoa Maritime, PO Box 418, Pago Pago, American Samoa, 96799. Archaeological Consultants of the Pacific Inc., 59-624 Pupukea Rd., Haleiwa, HI 96712.</w:t>
      </w:r>
    </w:p>
    <w:p w14:paraId="500A2FD4"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Lewis, J., 1996. Turbidity-controlled suspended sediment sampling for runoff-event load estimation. Water Resour. Res. 32, 2299–2310.</w:t>
      </w:r>
    </w:p>
    <w:p w14:paraId="31D9ADA9"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Lewis, J., Mori, S.R., Keppeler, E.T., Ziemer, R.R., 2001. Impacts of Logging on Storm Peak Flows , Flow Volumes and Suspended Sediment Loads in Caspar Creek, CA, in: Land Use and Watersheds: Human Influence on Hydrology and Geomorphology in Urban and Forest Areas. pp. 1–76.</w:t>
      </w:r>
    </w:p>
    <w:p w14:paraId="06E7F77A"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lastRenderedPageBreak/>
        <w:t>McDougall, I., 1985. Age and Evolution of the Volcanoes of Tutuila American Samoa. Pacific Sci. 39, 311–320.</w:t>
      </w:r>
    </w:p>
    <w:p w14:paraId="0C0DB6F3"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Megahan, W.F., 1980. Erosion from roadcuts in granitic slopes of the Idaho Batholith, in: Proceedings Cordilleran Sections of the Geological Society of America, 76th Annual Meeting. Oregon State University, Corvallis, OR, p. 120.</w:t>
      </w:r>
    </w:p>
    <w:p w14:paraId="05304187"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Megahan, W.F., Wilson, M., Monsen, S.B., 2001. Sediment production from granitic cutslopes on forest roads in Idaho, USA. Earth Surf. Process. Landforms 26, 153–163.</w:t>
      </w:r>
    </w:p>
    <w:p w14:paraId="274E82D4"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Milliman, J.D., Syvitski, J.P.M., 1992. Geomorphic/tectonic control of sediment discharge to the ocean: the importance of small mountainous rivers. J. Geol. 100, 525–544.</w:t>
      </w:r>
    </w:p>
    <w:p w14:paraId="09FDCDFE" w14:textId="77777777" w:rsidR="00FF5E2C" w:rsidRPr="00FF5E2C" w:rsidRDefault="00FF5E2C">
      <w:pPr>
        <w:pStyle w:val="NormalWeb"/>
        <w:ind w:left="480" w:hanging="480"/>
        <w:divId w:val="58096179"/>
        <w:rPr>
          <w:ins w:id="1678" w:author="Alex Messina" w:date="2016-02-16T18:58:00Z"/>
          <w:rFonts w:ascii="Times" w:hAnsi="Times" w:cs="Times"/>
          <w:noProof/>
        </w:rPr>
      </w:pPr>
      <w:ins w:id="1679" w:author="Alex Messina" w:date="2016-02-16T18:58:00Z">
        <w:r w:rsidRPr="00FF5E2C">
          <w:rPr>
            <w:rFonts w:ascii="Times" w:hAnsi="Times" w:cs="Times"/>
            <w:noProof/>
          </w:rPr>
          <w:t>Minella, J.P.G., Merten, G.H., Reichert, J.M., Clarke, R.T., 2008. Estimating suspended sediment concentrations from turbidity measurements and the calibration problem. Hydrol. Process. 22, 1819–1830. doi:10.1002/hyp.6763</w:t>
        </w:r>
      </w:ins>
    </w:p>
    <w:p w14:paraId="68D44DFB" w14:textId="77777777" w:rsidR="00FF5E2C" w:rsidRPr="00FF5E2C" w:rsidRDefault="00FF5E2C" w:rsidP="00B801C5">
      <w:pPr>
        <w:pStyle w:val="NormalWeb"/>
        <w:ind w:left="480" w:hanging="480"/>
        <w:divId w:val="58096179"/>
        <w:rPr>
          <w:rFonts w:ascii="Times" w:hAnsi="Times" w:cs="Times"/>
          <w:noProof/>
        </w:rPr>
      </w:pPr>
      <w:r w:rsidRPr="00FF5E2C">
        <w:rPr>
          <w:rFonts w:ascii="Times" w:hAnsi="Times" w:cs="Times"/>
          <w:noProof/>
        </w:rPr>
        <w:t>Nakamura, S., 1984. Soil Survey of American Samoa. US Department of Agriculture Soil Conservation Service, Pago Pago, American Samoa.</w:t>
      </w:r>
    </w:p>
    <w:p w14:paraId="33C085AE"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Nathan, R.J., McMahon, T. a, 1990. Evaluation of Automated Techniques for Base Flow and Recession Analyses. Water Resour. Res. 26, 1465–1473. doi:10.1029/WR026i007p01465</w:t>
      </w:r>
    </w:p>
    <w:p w14:paraId="7BD52279"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Nearing, M. a, Nichols, M.H., Stone, J.J., Renard, K.G., Simanton, J.R., 2007. Sediment yields from unit-source semiarid watersheds at Walnut Gulch. Water Resour. Res. 43, 1–10. doi:10.1029/2006WR005692</w:t>
      </w:r>
    </w:p>
    <w:p w14:paraId="3A9879FD"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lastRenderedPageBreak/>
        <w:t>Perreault, J., 2010. Development of a Water Budget in a Tropical Setting Accounting for Mountain Front Recharge: Tutuila, American Samoa. University of Hawai’i.</w:t>
      </w:r>
    </w:p>
    <w:p w14:paraId="068CA678"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Perroy, R.L., Bookhagen, B., Chadwick, O. a., Howarth, J.T., 2012. Holocene and Anthropocene Landscape Change: Arroyo Formation on Santa Cruz Island, California. Ann. Assoc. Am. Geogr. 102, 1229–1250. doi:10.1080/00045608.2012.715054</w:t>
      </w:r>
    </w:p>
    <w:p w14:paraId="5CDB0EFA"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Ramos-Scharrón, C.E., Macdonald, L.H., 2005. Measurement and prediction of sediment production from unpaved roads, St John, US Virgin Islands. Earth Surf. Process. Landforms 30, 1283–1304.</w:t>
      </w:r>
    </w:p>
    <w:p w14:paraId="5ADA6E4D"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Ramos-Scharrón, C.E., Macdonald, L.H., 2007. Measurement and prediction of natural and anthropogenic sediment sources, St. John, US Virgin Islands. Catena 71, 250–266.</w:t>
      </w:r>
    </w:p>
    <w:p w14:paraId="08C665E1"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Rankl, J.G., 2004. Relations Between Total-Sediment Load and Peak Discharge for Rainstorm Runoff on Five Ephemeral Streams in Wyoming. U.S. Geological Survey Water-Resources Investigations Report 02-4150. Denver, CO.</w:t>
      </w:r>
    </w:p>
    <w:p w14:paraId="3E3F1D6A"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Rapp, A., 1960. Recent development of mountain slopes in Karkevagge and surroundings, northern Scandinavia. Geogr. Ann. 42, 65–200.</w:t>
      </w:r>
    </w:p>
    <w:p w14:paraId="16583996"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Reid, L.M., Dunne, T., 1984. Sediment production from forest road surfaces. Water Resour. Res. 20, 1753–1761.</w:t>
      </w:r>
    </w:p>
    <w:p w14:paraId="51A5ED4F"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Reid, L.M., Dunne, T., 1996. Rapid evaluation of sediment budgets. Catena Verlag, Reiskirchen, Germany.</w:t>
      </w:r>
    </w:p>
    <w:p w14:paraId="658DC3EB"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lastRenderedPageBreak/>
        <w:t>Risk, M.J., 2014. Assessing the effects of sediments and nutrients on coral reefs. Curr. Opin. Environ. Sustain. 7, 108–117. doi:10.1016/j.cosust.2014.01.003</w:t>
      </w:r>
    </w:p>
    <w:p w14:paraId="0AA1EE82"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Rodrigues, J.O., Andrade, E.M., Ribeiro, L.A., 2013. Sediment loss in semiarid small watershed due to the land use. Rev. Ciência Agronômica 44, 488–498.</w:t>
      </w:r>
    </w:p>
    <w:p w14:paraId="0147A66E" w14:textId="77777777" w:rsidR="00FF5E2C" w:rsidRPr="00FF5E2C" w:rsidRDefault="00FF5E2C">
      <w:pPr>
        <w:pStyle w:val="NormalWeb"/>
        <w:ind w:left="480" w:hanging="480"/>
        <w:divId w:val="58096179"/>
        <w:rPr>
          <w:ins w:id="1680" w:author="Alex Messina" w:date="2016-02-16T18:58:00Z"/>
          <w:rFonts w:ascii="Times" w:hAnsi="Times" w:cs="Times"/>
          <w:noProof/>
        </w:rPr>
      </w:pPr>
      <w:ins w:id="1681" w:author="Alex Messina" w:date="2016-02-16T18:58:00Z">
        <w:r w:rsidRPr="00FF5E2C">
          <w:rPr>
            <w:rFonts w:ascii="Times" w:hAnsi="Times" w:cs="Times"/>
            <w:noProof/>
          </w:rPr>
          <w:t>Rotmann, S., Thomas, S., 2012. Coral tissue thickness as a bioindicator of mine-related turbidity stress on coral reefs at Lihir Island, Papua New Guinea. Oceanography 25, 52–63.</w:t>
        </w:r>
      </w:ins>
    </w:p>
    <w:p w14:paraId="34C87C17" w14:textId="77777777" w:rsidR="00FF5E2C" w:rsidRPr="00FF5E2C" w:rsidRDefault="00FF5E2C" w:rsidP="00B801C5">
      <w:pPr>
        <w:pStyle w:val="NormalWeb"/>
        <w:ind w:left="480" w:hanging="480"/>
        <w:divId w:val="58096179"/>
        <w:rPr>
          <w:rFonts w:ascii="Times" w:hAnsi="Times" w:cs="Times"/>
          <w:noProof/>
        </w:rPr>
      </w:pPr>
      <w:r w:rsidRPr="00FF5E2C">
        <w:rPr>
          <w:rFonts w:ascii="Times" w:hAnsi="Times" w:cs="Times"/>
          <w:noProof/>
        </w:rPr>
        <w:t>Sadeghi, S.H.R., Mizuyama, T., Miyata, S., Gomi, T., Kosugi, K., Mizugaki, S., Onda, Y., 2007. Is MUSLE apt to small steeply reforested watershed? J. For. Res. 12, 270–277. doi:10.1007/s10310-007-0017-9</w:t>
      </w:r>
    </w:p>
    <w:p w14:paraId="0A4D45B1"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Slaymaker, O., 2003. The sediment budget as conceptual framework and management tool. Hydrobiologia 494, 71–82.</w:t>
      </w:r>
    </w:p>
    <w:p w14:paraId="51775348"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Stock, J.D., Rosener, M., Schmidt, K.M., Hanshaw, M.N., Brooks, B.A., Tribble, G., Jacobi, J., 2010. Sediment budget for a polluted Hawaiian reef using hillslope monitoring and process mapping, in: American Geophysical Union Fall Meeting. p. #EP22A–01.</w:t>
      </w:r>
    </w:p>
    <w:p w14:paraId="69C2C749"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Stock, J.D., Tribble, G., 2010. Erosion and sediment loads from two Hawaiian watersheds, in: 2nd Joint Federal Interagency Conference. Las Vegas, NV.</w:t>
      </w:r>
    </w:p>
    <w:p w14:paraId="706420AC"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 xml:space="preserve">Storlazzi, C.D., Norris, B.K., Rosenberger, K.J., 2015. The influence of grain size, grain color, and suspended-sediment concentration on light attenuation: Why fine-grained terrestrial </w:t>
      </w:r>
      <w:r w:rsidRPr="00FF5E2C">
        <w:rPr>
          <w:rFonts w:ascii="Times" w:hAnsi="Times" w:cs="Times"/>
          <w:noProof/>
        </w:rPr>
        <w:lastRenderedPageBreak/>
        <w:t>sediment is bad for coral reef ecosystems. Coral Reefs 34, 967–975. doi:10.1007/s00338-015-1268-0</w:t>
      </w:r>
    </w:p>
    <w:p w14:paraId="4C464891"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Syvitski, J.P.M., Vörösmarty, C.J., Kettner, A.J., Green, P., 2005. Impact of humans on the flux of terrestrial sediment to the global coastal ocean. Science (80-. ). 308, 376–380. doi:10.1126/science.1109454</w:t>
      </w:r>
    </w:p>
    <w:p w14:paraId="3F5AB3AC"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Thomas, S., Ridd, P. V, Day, G., 2003. Turbidity regimes over fringing coral reefs near a mining site at Lihir Island, Papua New Guinea. Mar. Pollut. Bull. 46, 1006–14. doi:10.1016/S0025-326X(03)00122-X</w:t>
      </w:r>
    </w:p>
    <w:p w14:paraId="15ABB4E3"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Tonkin &amp; Taylor International Ltd., 1989. Hydropower feasibility studies interim report - Phase 1. Ref: 97/10163.</w:t>
      </w:r>
    </w:p>
    <w:p w14:paraId="7747356A"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Topping, J., 1972. Errors of Observation and their Treatment, 4th ed. Chapman and Hall, London, UK.</w:t>
      </w:r>
    </w:p>
    <w:p w14:paraId="01D91242"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Tropeano, D., 1991. High flow events, sediment transport in a small streams in the “Tertiary Basin” area in Piedmont (northwest Italy). Earth Surf. Process. Landforms 16, 323–339.</w:t>
      </w:r>
    </w:p>
    <w:p w14:paraId="7F9E0D11"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Turnipseed, D.P., Sauer, V.B., 2010. Discharge Measurements at Gaging Stations, in: U.S. Geological Survey Techniques and Methods Book 3, Chap. A8. Reston, Va., p. 87.</w:t>
      </w:r>
    </w:p>
    <w:p w14:paraId="6D6853FD"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Walling, D.E., 1977. Assessing the accuracy of suspended sediment rating curves for a small basin. Water Resour. Res. 13, 531–538.</w:t>
      </w:r>
    </w:p>
    <w:p w14:paraId="566B09C5"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lastRenderedPageBreak/>
        <w:t>Walling, D.E., 1999. Linking land use, erosion and sediment yields in river basins. Hydrobiologia 410, 223–240.</w:t>
      </w:r>
    </w:p>
    <w:p w14:paraId="6362A3F4"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Walling, D.E., Collins, a. L., 2008. The catchment sediment budget as a management tool. Environ. Sci. Policy 11, 136–143. doi:10.1016/j.envsci.2007.10.004</w:t>
      </w:r>
    </w:p>
    <w:p w14:paraId="5A38BC3A"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Wemple, B.C., Jones, J.A., Grant, G.E., 1996. Channel Network Extension by Logging Roads in Two Basins, Western Cascades, Oregon. Water Resour. Bull. 32, 1195–1207.</w:t>
      </w:r>
    </w:p>
    <w:p w14:paraId="4D99EF30"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Wolman, M.G., Schick, A.P., 1967. Effects of construction on fluvial sediment, urban and suburban areas of Maryland. Water Resour. Res. 3, 451–464.</w:t>
      </w:r>
    </w:p>
    <w:p w14:paraId="2579D06B"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Wong, M., 1996. Analysis of Streamflow Characteristics for Streams on the Island of Tutuila, American Samoa. U.S. Geological Survey Water-Resources Investigations Report 95-4185.</w:t>
      </w:r>
    </w:p>
    <w:p w14:paraId="4D3D5364"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Wulf, H., Bookhagen, B., Scherler, D., 2012. Climatic and geologic controls on suspended sediment flux in the Sutlej River Valley, western Himalaya. Hydrol. Earth Syst. Sci. 16, 2193–2217. doi:10.5194/hess-16-2193-2012</w:t>
      </w:r>
    </w:p>
    <w:p w14:paraId="44B4F7D9"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Zimmermann, A., Francke, T., Elsenbeer, H., 2012. Forests and erosion: Insights from a study of suspended-sediment dynamics in an overland flow-prone rainforest catchment. J. Hydrol. 170–181.</w:t>
      </w:r>
    </w:p>
    <w:p w14:paraId="211E2298" w14:textId="5428B225" w:rsidR="00A955CD" w:rsidRDefault="006E1D48" w:rsidP="00E153E3">
      <w:pPr>
        <w:ind w:firstLine="0"/>
      </w:pPr>
      <w:r>
        <w:fldChar w:fldCharType="end"/>
      </w:r>
    </w:p>
    <w:sectPr w:rsidR="00A955CD" w:rsidSect="005337C0">
      <w:footerReference w:type="default" r:id="rId1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8" w:author="Trent Biggs" w:date="2016-02-17T08:52:00Z" w:initials="TB">
    <w:p w14:paraId="4D65E2C5" w14:textId="3E71EB96" w:rsidR="00810572" w:rsidRDefault="00810572">
      <w:pPr>
        <w:pStyle w:val="CommentText"/>
      </w:pPr>
      <w:r>
        <w:rPr>
          <w:rStyle w:val="CommentReference"/>
        </w:rPr>
        <w:annotationRef/>
      </w:r>
      <w:r>
        <w:t>Nice.</w:t>
      </w:r>
    </w:p>
  </w:comment>
  <w:comment w:id="93" w:author="Trent Biggs" w:date="2016-02-17T08:54:00Z" w:initials="TB">
    <w:p w14:paraId="2FD63B18" w14:textId="39E5E022" w:rsidR="00810572" w:rsidRDefault="00810572">
      <w:pPr>
        <w:pStyle w:val="CommentText"/>
      </w:pPr>
      <w:r>
        <w:rPr>
          <w:rStyle w:val="CommentReference"/>
        </w:rPr>
        <w:annotationRef/>
      </w:r>
      <w:r>
        <w:t>&gt;50% is most—but 50% originated from 1%.  What % originated from 5%?</w:t>
      </w:r>
    </w:p>
  </w:comment>
  <w:comment w:id="195" w:author="Trent Biggs" w:date="2016-02-29T14:59:00Z" w:initials="TB">
    <w:p w14:paraId="709F3802" w14:textId="53EEE33D" w:rsidR="0091233C" w:rsidRDefault="0091233C">
      <w:pPr>
        <w:pStyle w:val="CommentText"/>
      </w:pPr>
      <w:r>
        <w:rPr>
          <w:rStyle w:val="CommentReference"/>
        </w:rPr>
        <w:annotationRef/>
      </w:r>
      <w:r>
        <w:t>Briefly mention what EI is to meet R1C23.</w:t>
      </w:r>
    </w:p>
  </w:comment>
  <w:comment w:id="197" w:author="Alex Messina" w:date="2016-02-16T10:25:00Z" w:initials="AM">
    <w:p w14:paraId="34914119" w14:textId="2ABF7C80" w:rsidR="00810572" w:rsidRDefault="00810572">
      <w:pPr>
        <w:pStyle w:val="CommentText"/>
      </w:pPr>
      <w:r>
        <w:rPr>
          <w:rStyle w:val="CommentReference"/>
        </w:rPr>
        <w:annotationRef/>
      </w:r>
      <w:r>
        <w:t>Cut? Move?</w:t>
      </w:r>
    </w:p>
  </w:comment>
  <w:comment w:id="198" w:author="Trent Biggs" w:date="2016-02-17T09:01:00Z" w:initials="TB">
    <w:p w14:paraId="4126982B" w14:textId="5E7B78E9" w:rsidR="00810572" w:rsidRDefault="00810572">
      <w:pPr>
        <w:pStyle w:val="CommentText"/>
      </w:pPr>
      <w:r>
        <w:rPr>
          <w:rStyle w:val="CommentReference"/>
        </w:rPr>
        <w:annotationRef/>
      </w:r>
      <w:r>
        <w:t>Cutting from intro would be fine.  Maybe move to results?</w:t>
      </w:r>
    </w:p>
  </w:comment>
  <w:comment w:id="306" w:author="Trent Biggs" w:date="2016-02-17T09:05:00Z" w:initials="TB">
    <w:p w14:paraId="78EF837B" w14:textId="2AF2C221" w:rsidR="00810572" w:rsidRDefault="00810572">
      <w:pPr>
        <w:pStyle w:val="CommentText"/>
      </w:pPr>
      <w:r>
        <w:rPr>
          <w:rStyle w:val="CommentReference"/>
        </w:rPr>
        <w:annotationRef/>
      </w:r>
      <w:r>
        <w:t>I think drainage area is more fundamental than slope or relief.</w:t>
      </w:r>
    </w:p>
  </w:comment>
  <w:comment w:id="320" w:author="Trent Biggs" w:date="2016-02-17T09:05:00Z" w:initials="TB">
    <w:p w14:paraId="2FBA67C5" w14:textId="77777777" w:rsidR="00810572" w:rsidRDefault="00810572" w:rsidP="00A70D9E">
      <w:pPr>
        <w:pStyle w:val="CommentText"/>
      </w:pPr>
      <w:r>
        <w:rPr>
          <w:rStyle w:val="CommentReference"/>
        </w:rPr>
        <w:annotationRef/>
      </w:r>
      <w:r>
        <w:t>I think drainage area is more fundamental than slope or relief.</w:t>
      </w:r>
    </w:p>
  </w:comment>
  <w:comment w:id="402" w:author="Trent Biggs" w:date="2016-02-17T13:29:00Z" w:initials="TB">
    <w:p w14:paraId="0408F1A5" w14:textId="51BE3308" w:rsidR="00810572" w:rsidRDefault="00810572">
      <w:pPr>
        <w:pStyle w:val="CommentText"/>
      </w:pPr>
      <w:r>
        <w:rPr>
          <w:rStyle w:val="CommentReference"/>
        </w:rPr>
        <w:annotationRef/>
      </w:r>
      <w:r>
        <w:t>When was gravel put on the roads?</w:t>
      </w:r>
    </w:p>
  </w:comment>
  <w:comment w:id="407" w:author="Trent Biggs" w:date="2016-02-17T13:30:00Z" w:initials="TB">
    <w:p w14:paraId="18B9C269" w14:textId="6FB2F540" w:rsidR="00810572" w:rsidRDefault="00810572">
      <w:pPr>
        <w:pStyle w:val="CommentText"/>
      </w:pPr>
      <w:r>
        <w:rPr>
          <w:rStyle w:val="CommentReference"/>
        </w:rPr>
        <w:annotationRef/>
      </w:r>
      <w:r>
        <w:t xml:space="preserve">In </w:t>
      </w:r>
      <w:proofErr w:type="gramStart"/>
      <w:r>
        <w:t>review..?</w:t>
      </w:r>
      <w:proofErr w:type="gramEnd"/>
    </w:p>
  </w:comment>
  <w:comment w:id="425" w:author="Trent Biggs" w:date="2016-02-17T15:48:00Z" w:initials="TB">
    <w:p w14:paraId="08FB17F6" w14:textId="1E41A179" w:rsidR="00810572" w:rsidRDefault="00810572">
      <w:pPr>
        <w:pStyle w:val="CommentText"/>
      </w:pPr>
      <w:r>
        <w:rPr>
          <w:rStyle w:val="CommentReference"/>
        </w:rPr>
        <w:annotationRef/>
      </w:r>
      <w:r>
        <w:t xml:space="preserve">I don’t see Appendix A in the copy submitted to JOH.  </w:t>
      </w:r>
    </w:p>
    <w:p w14:paraId="56DC5D5F" w14:textId="090D0430" w:rsidR="00810572" w:rsidRDefault="00810572">
      <w:pPr>
        <w:pStyle w:val="CommentText"/>
      </w:pPr>
      <w:r>
        <w:t xml:space="preserve">Why is there an Appendix D, if the figures associated with Appendix D are numbered </w:t>
      </w:r>
      <w:proofErr w:type="gramStart"/>
      <w:r>
        <w:t>e.g.</w:t>
      </w:r>
      <w:proofErr w:type="gramEnd"/>
      <w:r>
        <w:t xml:space="preserve"> A4.1?</w:t>
      </w:r>
    </w:p>
    <w:p w14:paraId="536649A1" w14:textId="58EA65D8" w:rsidR="00810572" w:rsidRDefault="00810572">
      <w:pPr>
        <w:pStyle w:val="CommentText"/>
      </w:pPr>
    </w:p>
    <w:p w14:paraId="3351FA64" w14:textId="7E292C23" w:rsidR="00810572" w:rsidRDefault="00810572">
      <w:pPr>
        <w:pStyle w:val="CommentText"/>
      </w:pPr>
      <w:r>
        <w:t>Is there any text associated with the appendices?</w:t>
      </w:r>
    </w:p>
  </w:comment>
  <w:comment w:id="676" w:author="Trent Biggs" w:date="2016-02-17T15:10:00Z" w:initials="TB">
    <w:p w14:paraId="7A754540" w14:textId="179D734F" w:rsidR="00810572" w:rsidRDefault="00810572" w:rsidP="00327A2A">
      <w:pPr>
        <w:pStyle w:val="CommentText"/>
        <w:ind w:firstLine="0"/>
      </w:pPr>
      <w:r>
        <w:rPr>
          <w:rStyle w:val="CommentReference"/>
        </w:rPr>
        <w:annotationRef/>
      </w:r>
      <w:r>
        <w:t>Appendix figure 4.1 has c) in the caption but there isn’t a c) panel in the plot.</w:t>
      </w:r>
    </w:p>
  </w:comment>
  <w:comment w:id="684" w:author="Trent Biggs" w:date="2016-02-17T15:17:00Z" w:initials="TB">
    <w:p w14:paraId="31D9D3B7" w14:textId="0E267FF8" w:rsidR="00810572" w:rsidRDefault="00810572">
      <w:pPr>
        <w:pStyle w:val="CommentText"/>
      </w:pPr>
      <w:r>
        <w:rPr>
          <w:rStyle w:val="CommentReference"/>
        </w:rPr>
        <w:annotationRef/>
      </w:r>
      <w:r>
        <w:t>The methods mention a Greenspan TS3000 but it’s not in Appendix Figure 4.1.  Is there a T-SSC relationship for that instrument?</w:t>
      </w:r>
    </w:p>
    <w:p w14:paraId="7607FFF8" w14:textId="7BDB62FC" w:rsidR="00810572" w:rsidRDefault="00810572">
      <w:pPr>
        <w:pStyle w:val="CommentText"/>
      </w:pPr>
    </w:p>
    <w:p w14:paraId="2A7148B2" w14:textId="71C91A4D" w:rsidR="00810572" w:rsidRDefault="00810572" w:rsidP="00FA4CA7">
      <w:pPr>
        <w:pStyle w:val="CommentText"/>
        <w:ind w:firstLine="0"/>
      </w:pPr>
      <w:r>
        <w:t>Table 2 has one column for the instrument used (e.g. T-YSI for 2012, but that was just for FG3, not FG1 also?  It’s not clear which instrument and T-SSC relationship was used for each event.  Can you add a spanner to “SSC source”, split it into two columns and show SSC source for FG3 and SSC source for FG1?</w:t>
      </w:r>
    </w:p>
    <w:p w14:paraId="6D5B1016" w14:textId="58E62792" w:rsidR="00810572" w:rsidRDefault="00810572">
      <w:pPr>
        <w:pStyle w:val="CommentText"/>
      </w:pPr>
    </w:p>
    <w:p w14:paraId="1088F89D" w14:textId="0971CA6C" w:rsidR="00810572" w:rsidRDefault="00810572">
      <w:pPr>
        <w:pStyle w:val="CommentText"/>
      </w:pPr>
      <w:r>
        <w:t>Figure 4.1 doesn’t adequately show off all the work you did.  I think an earlier version has a zoom in on the x-axis of Appendix Figure 4.1.  Since it’s in an appendix, could you make Figure 4.1 4 panel and zoom in?</w:t>
      </w:r>
    </w:p>
    <w:p w14:paraId="372A5FFB" w14:textId="77777777" w:rsidR="00810572" w:rsidRDefault="00810572">
      <w:pPr>
        <w:pStyle w:val="CommentText"/>
      </w:pPr>
    </w:p>
    <w:p w14:paraId="57947169" w14:textId="4B4F2AD1" w:rsidR="00810572" w:rsidRDefault="00810572">
      <w:pPr>
        <w:pStyle w:val="CommentText"/>
      </w:pPr>
      <w:r>
        <w:t xml:space="preserve"> I’m reminded by Figure 4.1 that the T-SSC for YSI was different for FG3 and FG1, with SSC at FG3 ~2x SSC at FG1 for a given turbidity.  How can we head off the criticism that maybe SSY was higher at FG3 because of the T-SSC relationship?  </w:t>
      </w:r>
    </w:p>
    <w:p w14:paraId="6AE42769" w14:textId="33CA9E41" w:rsidR="00810572" w:rsidRDefault="00810572">
      <w:pPr>
        <w:pStyle w:val="CommentText"/>
      </w:pPr>
    </w:p>
    <w:p w14:paraId="7F25F5BB" w14:textId="17EB160A" w:rsidR="00810572" w:rsidRDefault="00810572">
      <w:pPr>
        <w:pStyle w:val="CommentText"/>
      </w:pPr>
      <w:r>
        <w:t>You should also provide rationale somewhere for why the x-axis of 4.1 goes up to ~4000 NTU.  Is that because the maximum NTU was 4000?</w:t>
      </w:r>
    </w:p>
    <w:p w14:paraId="30B94E42" w14:textId="3EF0C057" w:rsidR="00810572" w:rsidRDefault="00810572">
      <w:pPr>
        <w:pStyle w:val="CommentText"/>
      </w:pPr>
    </w:p>
    <w:p w14:paraId="350FA385" w14:textId="68D759A8" w:rsidR="00810572" w:rsidRDefault="00810572">
      <w:pPr>
        <w:pStyle w:val="CommentText"/>
      </w:pPr>
      <w:r>
        <w:t>I think one sentence describing turbidity ranges at each location would be helpful.  What fraction of the time during storms was turbidity at FG1 &gt; 500 NTU?  Was turbidity actually higher at FG3 during storms, or is SSC higher only because of the T-SSC relationship?</w:t>
      </w:r>
    </w:p>
    <w:p w14:paraId="28976101" w14:textId="3C7F986E" w:rsidR="00810572" w:rsidRDefault="00810572">
      <w:pPr>
        <w:pStyle w:val="CommentText"/>
      </w:pPr>
    </w:p>
    <w:p w14:paraId="06079286" w14:textId="6FF367D2" w:rsidR="00810572" w:rsidRDefault="00810572">
      <w:pPr>
        <w:pStyle w:val="CommentText"/>
      </w:pPr>
      <w:r>
        <w:t xml:space="preserve">Is the </w:t>
      </w:r>
      <w:proofErr w:type="spellStart"/>
      <w:r>
        <w:t>OBSa</w:t>
      </w:r>
      <w:proofErr w:type="spellEnd"/>
      <w:r>
        <w:t xml:space="preserve"> and </w:t>
      </w:r>
      <w:proofErr w:type="spellStart"/>
      <w:r>
        <w:t>OBSb</w:t>
      </w:r>
      <w:proofErr w:type="spellEnd"/>
      <w:r>
        <w:t xml:space="preserve"> for the same instrument in different deployment periods?</w:t>
      </w:r>
    </w:p>
  </w:comment>
  <w:comment w:id="996" w:author="Alex Messina" w:date="2016-02-15T11:13:00Z" w:initials="AM">
    <w:p w14:paraId="735882F7" w14:textId="77777777" w:rsidR="00810572" w:rsidRDefault="00810572" w:rsidP="00A50B58">
      <w:r>
        <w:rPr>
          <w:rStyle w:val="CommentReference"/>
        </w:rPr>
        <w:annotationRef/>
      </w:r>
      <w:r>
        <w:t>Annual SSY was also calculated for 2014 using Equation 6 for three sets of storm events: a) all events with SSY</w:t>
      </w:r>
      <w:r w:rsidRPr="001A74F8">
        <w:rPr>
          <w:vertAlign w:val="subscript"/>
        </w:rPr>
        <w:t>EV</w:t>
      </w:r>
      <w:r>
        <w:t xml:space="preserve"> data, including those where SSY</w:t>
      </w:r>
      <w:r w:rsidRPr="001A74F8">
        <w:rPr>
          <w:vertAlign w:val="subscript"/>
        </w:rPr>
        <w:t>EV</w:t>
      </w:r>
      <w:r>
        <w:t xml:space="preserve"> data were only available for a single site; b) only events with data for both Upper (FG1) and Total (FG3) and c) only events with data for Upper (FG1), </w:t>
      </w:r>
      <w:proofErr w:type="spellStart"/>
      <w:r>
        <w:t>Lower_Quarry</w:t>
      </w:r>
      <w:proofErr w:type="spellEnd"/>
      <w:r>
        <w:t xml:space="preserve"> (FG2), and Total (FG3). Including all storms (method a) will provide the best estimate at a given location, while b) and c) allow direct comparison of </w:t>
      </w:r>
      <w:proofErr w:type="spellStart"/>
      <w:r>
        <w:t>subwatersheds</w:t>
      </w:r>
      <w:proofErr w:type="spellEnd"/>
      <w:r>
        <w:t xml:space="preserve">. </w:t>
      </w:r>
    </w:p>
    <w:p w14:paraId="2D618B19" w14:textId="122209C3" w:rsidR="00810572" w:rsidRDefault="00810572">
      <w:pPr>
        <w:pStyle w:val="CommentText"/>
      </w:pPr>
    </w:p>
  </w:comment>
  <w:comment w:id="1101" w:author="Trent Biggs" w:date="2016-02-17T16:10:00Z" w:initials="TB">
    <w:p w14:paraId="4341AABB" w14:textId="2A3BF10D" w:rsidR="00810572" w:rsidRDefault="00810572">
      <w:pPr>
        <w:pStyle w:val="CommentText"/>
      </w:pPr>
      <w:r>
        <w:rPr>
          <w:rStyle w:val="CommentReference"/>
        </w:rPr>
        <w:annotationRef/>
      </w:r>
      <w:r>
        <w:t xml:space="preserve">Do you have any estimate of the distance of the gage to vegetation?  If it’s 2H (H=canopy height) then you’re ok. </w:t>
      </w:r>
    </w:p>
    <w:p w14:paraId="589B59B6" w14:textId="7DA6695B" w:rsidR="00810572" w:rsidRDefault="00810572">
      <w:pPr>
        <w:pStyle w:val="CommentText"/>
      </w:pPr>
    </w:p>
    <w:p w14:paraId="7424B407" w14:textId="3F119FDC" w:rsidR="00810572" w:rsidRDefault="00810572">
      <w:pPr>
        <w:pStyle w:val="CommentText"/>
      </w:pPr>
      <w:hyperlink r:id="rId1" w:history="1">
        <w:r w:rsidRPr="00EE0855">
          <w:rPr>
            <w:rStyle w:val="Hyperlink"/>
          </w:rPr>
          <w:t>http://aprfc.arh.noaa.gov/pubs/newsltr/pub4/rain_gauge.html</w:t>
        </w:r>
      </w:hyperlink>
    </w:p>
    <w:p w14:paraId="4B9CDDA1" w14:textId="11CCEE2B" w:rsidR="00810572" w:rsidRDefault="00810572">
      <w:pPr>
        <w:pStyle w:val="CommentText"/>
      </w:pPr>
    </w:p>
    <w:p w14:paraId="7DD99446" w14:textId="6EDC13D5" w:rsidR="00810572" w:rsidRDefault="00810572">
      <w:pPr>
        <w:pStyle w:val="CommentText"/>
      </w:pPr>
      <w:r>
        <w:t>If not, then I would cut mention of RG2.</w:t>
      </w:r>
    </w:p>
  </w:comment>
  <w:comment w:id="1257" w:author="Trent Biggs" w:date="2016-02-17T15:45:00Z" w:initials="TB">
    <w:p w14:paraId="2838FB5C" w14:textId="5DEDB092" w:rsidR="00810572" w:rsidRDefault="00810572">
      <w:pPr>
        <w:pStyle w:val="CommentText"/>
      </w:pPr>
      <w:r>
        <w:rPr>
          <w:rStyle w:val="CommentReference"/>
        </w:rPr>
        <w:annotationRef/>
      </w:r>
      <w:r>
        <w:t>Why do the % in “% of SSYEV total) only add to 99 for all events?</w:t>
      </w:r>
    </w:p>
  </w:comment>
  <w:comment w:id="1256" w:author="Trent Biggs" w:date="2016-02-17T15:26:00Z" w:initials="TB">
    <w:p w14:paraId="2D34D953" w14:textId="19E7DE42" w:rsidR="00810572" w:rsidRDefault="00810572">
      <w:pPr>
        <w:pStyle w:val="CommentText"/>
      </w:pPr>
      <w:r>
        <w:rPr>
          <w:rStyle w:val="CommentReference"/>
        </w:rPr>
        <w:annotationRef/>
      </w:r>
      <w:r>
        <w:t xml:space="preserve">Table 2 has “SSC data source”.  For </w:t>
      </w:r>
    </w:p>
  </w:comment>
  <w:comment w:id="1608" w:author="Alex Messina" w:date="2016-02-16T09:14:00Z" w:initials="AM">
    <w:p w14:paraId="6F75FE4B" w14:textId="77777777" w:rsidR="00810572" w:rsidRDefault="00810572">
      <w:pPr>
        <w:pStyle w:val="CommentText"/>
      </w:pPr>
      <w:r>
        <w:rPr>
          <w:rStyle w:val="CommentReference"/>
        </w:rPr>
        <w:annotationRef/>
      </w:r>
      <w:r>
        <w:t>Rewrote this:</w:t>
      </w:r>
    </w:p>
    <w:p w14:paraId="226C6A1D" w14:textId="77777777" w:rsidR="00810572" w:rsidRDefault="00810572">
      <w:pPr>
        <w:pStyle w:val="CommentText"/>
      </w:pPr>
    </w:p>
    <w:p w14:paraId="697D9FC3" w14:textId="77777777" w:rsidR="00810572" w:rsidRDefault="00810572" w:rsidP="00AD338E">
      <w:r>
        <w:t>Hanalei has steep relief and slightly higher rainfall (3,866 mm/</w:t>
      </w:r>
      <w:proofErr w:type="spellStart"/>
      <w:r>
        <w:t>yr</w:t>
      </w:r>
      <w:proofErr w:type="spellEnd"/>
      <w:r>
        <w:t xml:space="preserve"> ) </w:t>
      </w:r>
      <w:r>
        <w:fldChar w:fldCharType="begin" w:fldLock="1"/>
      </w:r>
      <w:r>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"plainTextFormattedCitation" : "(Ferrier et al., 2013)", "previouslyFormattedCitation" : "(Ferrier et al., 2013)" }, "properties" : { "noteIndex" : 0 }, "schema" : "https://github.com/citation-style-language/schema/raw/master/csl-citation.json" }</w:instrText>
      </w:r>
      <w:r>
        <w:fldChar w:fldCharType="separate"/>
      </w:r>
      <w:r w:rsidRPr="00872712">
        <w:rPr>
          <w:noProof/>
        </w:rPr>
        <w:t>(Ferrier et al., 2013)</w:t>
      </w:r>
      <w:r>
        <w:fldChar w:fldCharType="end"/>
      </w:r>
      <w:r>
        <w:t xml:space="preserve"> than at </w:t>
      </w:r>
      <w:proofErr w:type="spellStart"/>
      <w:r>
        <w:t>Faga’alu</w:t>
      </w:r>
      <w:proofErr w:type="spellEnd"/>
      <w:r>
        <w:t xml:space="preserve"> during our two year monitoring period (3,247 mm/</w:t>
      </w:r>
      <w:proofErr w:type="spellStart"/>
      <w:r>
        <w:t>yr</w:t>
      </w:r>
      <w:proofErr w:type="spellEnd"/>
      <w:r>
        <w:t xml:space="preserve">). Over a four year period, SSC at Hanalei averaged 63 mg/L and reached a maximum of 2,750 mg/L </w:t>
      </w:r>
      <w:r>
        <w:fldChar w:fldCharType="begin" w:fldLock="1"/>
      </w:r>
      <w:r>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"plainTextFormattedCitation" : "(Stock and Tribble, 2010)", "previouslyFormattedCitation" : "(Stock and Tribble, 2010)" }, "properties" : { "noteIndex" : 0 }, "schema" : "https://github.com/citation-style-language/schema/raw/master/csl-citation.json" }</w:instrText>
      </w:r>
      <w:r>
        <w:fldChar w:fldCharType="separate"/>
      </w:r>
      <w:r w:rsidRPr="008C242D">
        <w:rPr>
          <w:noProof/>
        </w:rPr>
        <w:t>(Stock and Tribble, 2010)</w:t>
      </w:r>
      <w:r>
        <w:fldChar w:fldCharType="end"/>
      </w:r>
      <w:r>
        <w:t xml:space="preserve">, which is slightly lower than observed at the outlet of </w:t>
      </w:r>
      <w:proofErr w:type="spellStart"/>
      <w:r>
        <w:t>Faga’alu</w:t>
      </w:r>
      <w:proofErr w:type="spellEnd"/>
      <w:r>
        <w:t xml:space="preserve"> over a two year period (mean 148 mg/L, maximum 3,500 mg/L). </w:t>
      </w:r>
      <w:r>
        <w:fldChar w:fldCharType="begin" w:fldLock="1"/>
      </w:r>
      <w:r>
        <w:instrText>ADDIN CSL_CITATION { "citationItems" : [ { "id" : "ITEM-1", "itemData" : { "ISBN" : "0169-555X", "author" : [ { "dropping-particle" : "", "family" : "Calhoun", "given" : "R Scott", "non-dropping-particle" : "", "parse-names" : false, "suffix" : "" }, { "dropping-particle" : "", "family" : "Fletcher", "given" : "C H", "non-dropping-particle" : "", "parse-names" : false, "suffix" : "" } ], "container-title" : "Geomorphology", "id" : "ITEM-1", "issue" : "3", "issued" : { "date-parts" : [ [ "1999" ] ] }, "page" : "213-226", "title" : "Measured and predicted sediment yield from a subtropical, heavy rainfall, steep-sided river basin: Hanalei, Kauai, Hawaiian Islands", "type" : "article-journal", "volume" : "30" }, "uris" : [ "http://www.mendeley.com/documents/?uuid=a22500eb-4c0c-4421-8d1c-bd2ddb3d7e0b" ] } ], "mendeley" : { "formattedCitation" : "(Calhoun and Fletcher, 1999)", "manualFormatting" : "Calhoun and Fletcher (1999)", "plainTextFormattedCitation" : "(Calhoun and Fletcher, 1999)", "previouslyFormattedCitation" : "(Calhoun and Fletcher, 1999)" }, "properties" : { "noteIndex" : 0 }, "schema" : "https://github.com/citation-style-language/schema/raw/master/csl-citation.json" }</w:instrText>
      </w:r>
      <w:r>
        <w:fldChar w:fldCharType="separate"/>
      </w:r>
      <w:r w:rsidRPr="00E153E3">
        <w:rPr>
          <w:noProof/>
        </w:rPr>
        <w:t>Calhoun and Fletcher (1999)</w:t>
      </w:r>
      <w:r>
        <w:fldChar w:fldCharType="end"/>
      </w:r>
      <w:r>
        <w:t xml:space="preserve"> estimated </w:t>
      </w:r>
      <w:proofErr w:type="spellStart"/>
      <w:r>
        <w:t>sSSY</w:t>
      </w:r>
      <w:proofErr w:type="spellEnd"/>
      <w:r>
        <w:t xml:space="preserve"> from Hanalei as 140±55 tons/km²/</w:t>
      </w:r>
      <w:proofErr w:type="spellStart"/>
      <w:r>
        <w:t>yr</w:t>
      </w:r>
      <w:proofErr w:type="spellEnd"/>
      <w:r>
        <w:t xml:space="preserve"> (over a 3 month period), but had fewer data than </w:t>
      </w:r>
      <w:r>
        <w:fldChar w:fldCharType="begin" w:fldLock="1"/>
      </w:r>
      <w:r>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"manualFormatting" : "Stock and Tribble (2010)", "plainTextFormattedCitation" : "(Stock and Tribble, 2010)", "previouslyFormattedCitation" : "(Stock and Tribble, 2010)" }, "properties" : { "noteIndex" : 0 }, "schema" : "https://github.com/citation-style-language/schema/raw/master/csl-citation.json" }</w:instrText>
      </w:r>
      <w:r>
        <w:fldChar w:fldCharType="separate"/>
      </w:r>
      <w:r w:rsidRPr="00E153E3">
        <w:rPr>
          <w:noProof/>
        </w:rPr>
        <w:t>Stock and Tribble (2010)</w:t>
      </w:r>
      <w:r>
        <w:fldChar w:fldCharType="end"/>
      </w:r>
      <w:r>
        <w:t xml:space="preserve">, who estimated </w:t>
      </w:r>
      <w:proofErr w:type="spellStart"/>
      <w:r>
        <w:t>sSSY</w:t>
      </w:r>
      <w:proofErr w:type="spellEnd"/>
      <w:r>
        <w:t xml:space="preserve"> as 525 tons/km²/yr. </w:t>
      </w:r>
      <w:r>
        <w:fldChar w:fldCharType="begin" w:fldLock="1"/>
      </w:r>
      <w:r>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"manualFormatting" : "Ferrier et al., (2013)", "plainTextFormattedCitation" : "(Ferrier et al., 2013)", "previouslyFormattedCitation" : "(Ferrier et al., 2013)" }, "properties" : { "noteIndex" : 0 }, "schema" : "https://github.com/citation-style-language/schema/raw/master/csl-citation.json" }</w:instrText>
      </w:r>
      <w:r>
        <w:fldChar w:fldCharType="separate"/>
      </w:r>
      <w:r w:rsidRPr="00872712">
        <w:rPr>
          <w:noProof/>
        </w:rPr>
        <w:t>Ferrier et al., (2013)</w:t>
      </w:r>
      <w:r>
        <w:fldChar w:fldCharType="end"/>
      </w:r>
      <w:r>
        <w:t xml:space="preserve"> reported SSY at Hanalei as 369 </w:t>
      </w:r>
      <w:r>
        <w:rPr>
          <w:rFonts w:cs="Times"/>
        </w:rPr>
        <w:t>±</w:t>
      </w:r>
      <w:r>
        <w:t xml:space="preserve"> 114 tons/km</w:t>
      </w:r>
      <w:r w:rsidRPr="00872712">
        <w:rPr>
          <w:vertAlign w:val="superscript"/>
        </w:rPr>
        <w:t>2</w:t>
      </w:r>
      <w:r>
        <w:t>/</w:t>
      </w:r>
      <w:proofErr w:type="spellStart"/>
      <w:r>
        <w:t>yr</w:t>
      </w:r>
      <w:proofErr w:type="spellEnd"/>
      <w:r>
        <w:t xml:space="preserve"> over a 6 year period. These values are higher than observed from the undisturbed </w:t>
      </w:r>
      <w:proofErr w:type="spellStart"/>
      <w:r>
        <w:t>subwatershed</w:t>
      </w:r>
      <w:proofErr w:type="spellEnd"/>
      <w:r>
        <w:t xml:space="preserve"> in </w:t>
      </w:r>
      <w:proofErr w:type="spellStart"/>
      <w:r>
        <w:t>Faga’alu</w:t>
      </w:r>
      <w:proofErr w:type="spellEnd"/>
      <w:r>
        <w:t xml:space="preserve"> (45-68 tons/km</w:t>
      </w:r>
      <w:r w:rsidRPr="005F6814">
        <w:rPr>
          <w:vertAlign w:val="superscript"/>
        </w:rPr>
        <w:t>2</w:t>
      </w:r>
      <w:r>
        <w:t>/</w:t>
      </w:r>
      <w:proofErr w:type="spellStart"/>
      <w:r>
        <w:t>yr</w:t>
      </w:r>
      <w:proofErr w:type="spellEnd"/>
      <w:r>
        <w:t>) but similar to the disturbed (430-441 tons/km</w:t>
      </w:r>
      <w:r w:rsidRPr="00872712">
        <w:rPr>
          <w:vertAlign w:val="superscript"/>
        </w:rPr>
        <w:t>2</w:t>
      </w:r>
      <w:r>
        <w:t>/</w:t>
      </w:r>
      <w:proofErr w:type="spellStart"/>
      <w:r>
        <w:t>yr</w:t>
      </w:r>
      <w:proofErr w:type="spellEnd"/>
      <w:r>
        <w:t xml:space="preserve">) </w:t>
      </w:r>
      <w:proofErr w:type="spellStart"/>
      <w:r>
        <w:t>subwatersheds</w:t>
      </w:r>
      <w:proofErr w:type="spellEnd"/>
      <w:r>
        <w:t xml:space="preserve">. Rocks at Hanalei are of similar age (1.5 Mya) or older (3.95-4.43 Mya) </w:t>
      </w:r>
      <w:r>
        <w:fldChar w:fldCharType="begin" w:fldLock="1"/>
      </w:r>
      <w:r>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"plainTextFormattedCitation" : "(Ferrier et al., 2013)", "previouslyFormattedCitation" : "(Ferrier et al., 2013)" }, "properties" : { "noteIndex" : 0 }, "schema" : "https://github.com/citation-style-language/schema/raw/master/csl-citation.json" }</w:instrText>
      </w:r>
      <w:r>
        <w:fldChar w:fldCharType="separate"/>
      </w:r>
      <w:r w:rsidRPr="00B87E64">
        <w:rPr>
          <w:noProof/>
        </w:rPr>
        <w:t>(Ferrier et al., 2013)</w:t>
      </w:r>
      <w:r>
        <w:fldChar w:fldCharType="end"/>
      </w:r>
      <w:r>
        <w:t xml:space="preserve"> compared with </w:t>
      </w:r>
      <w:proofErr w:type="spellStart"/>
      <w:r>
        <w:t>Faga’alu</w:t>
      </w:r>
      <w:proofErr w:type="spellEnd"/>
      <w:r>
        <w:t xml:space="preserve"> (1.2 Mya) </w:t>
      </w:r>
      <w:r>
        <w:fldChar w:fldCharType="begin" w:fldLock="1"/>
      </w:r>
      <w:r>
        <w:instrText>ADDIN CSL_CITATION { "citationItems" : [ { "id" : "ITEM-1", "itemData" : { "author" : [ { "dropping-particle" : "", "family" : "McDougall", "given" : "I.", "non-dropping-particle" : "", "parse-names" : false, "suffix" : "" } ], "container-title" : "Pacific Science", "id" : "ITEM-1", "issued" : { "date-parts" : [ [ "1985" ] ] }, "page" : "311-320", "title" : "Age and Evolution of the Volcanoes of Tutuila American Samoa", "type" : "article-journal", "volume" : "39" }, "uris" : [ "http://www.mendeley.com/documents/?uuid=68392a1d-bafb-4dd8-8021-0c691d5e4918" ] } ], "mendeley" : { "formattedCitation" : "(McDougall, 1985)", "plainTextFormattedCitation" : "(McDougall, 1985)", "previouslyFormattedCitation" : "(McDougall, 1985)" }, "properties" : { "noteIndex" : 0 }, "schema" : "https://github.com/citation-style-language/schema/raw/master/csl-citation.json" }</w:instrText>
      </w:r>
      <w:r>
        <w:fldChar w:fldCharType="separate"/>
      </w:r>
      <w:r w:rsidRPr="00923D73">
        <w:rPr>
          <w:noProof/>
        </w:rPr>
        <w:t>(McDougall, 1985)</w:t>
      </w:r>
      <w:r>
        <w:fldChar w:fldCharType="end"/>
      </w:r>
      <w:r>
        <w:t xml:space="preserve">, so landscape age does not explain the difference in observed SSY between Hanalei and </w:t>
      </w:r>
      <w:proofErr w:type="spellStart"/>
      <w:r>
        <w:t>Faga’alu</w:t>
      </w:r>
      <w:proofErr w:type="spellEnd"/>
      <w:r>
        <w:t xml:space="preserve">. </w:t>
      </w:r>
      <w:proofErr w:type="spellStart"/>
      <w:r>
        <w:t>Kawela</w:t>
      </w:r>
      <w:proofErr w:type="spellEnd"/>
      <w:r>
        <w:t xml:space="preserve"> is drier than </w:t>
      </w:r>
      <w:proofErr w:type="spellStart"/>
      <w:r>
        <w:t>Faga’alu</w:t>
      </w:r>
      <w:proofErr w:type="spellEnd"/>
      <w:r>
        <w:t xml:space="preserve"> (P varies with elevation from 500-3,000 mm) and disturbed by grazing. </w:t>
      </w:r>
      <w:r>
        <w:fldChar w:fldCharType="begin" w:fldLock="1"/>
      </w:r>
      <w:r>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"manualFormatting" : "Stock and Tribble (2010)", "plainTextFormattedCitation" : "(Stock and Tribble, 2010)", "previouslyFormattedCitation" : "(Stock and Tribble, 2010)" }, "properties" : { "noteIndex" : 0 }, "schema" : "https://github.com/citation-style-language/schema/raw/master/csl-citation.json" }</w:instrText>
      </w:r>
      <w:r>
        <w:fldChar w:fldCharType="separate"/>
      </w:r>
      <w:r w:rsidRPr="00E153E3">
        <w:rPr>
          <w:noProof/>
        </w:rPr>
        <w:t>Stock and Tribble (2010)</w:t>
      </w:r>
      <w:r>
        <w:fldChar w:fldCharType="end"/>
      </w:r>
      <w:r>
        <w:t xml:space="preserve"> estimated </w:t>
      </w:r>
      <w:proofErr w:type="spellStart"/>
      <w:r>
        <w:t>sSSY</w:t>
      </w:r>
      <w:proofErr w:type="spellEnd"/>
      <w:r>
        <w:t xml:space="preserve"> from </w:t>
      </w:r>
      <w:proofErr w:type="spellStart"/>
      <w:r>
        <w:t>Kawela</w:t>
      </w:r>
      <w:proofErr w:type="spellEnd"/>
      <w:r>
        <w:t xml:space="preserve"> was 459 tons/km²/</w:t>
      </w:r>
      <w:proofErr w:type="spellStart"/>
      <w:r>
        <w:t>yr</w:t>
      </w:r>
      <w:proofErr w:type="spellEnd"/>
      <w:r>
        <w:t xml:space="preserve">, similar to the disturbed portion of </w:t>
      </w:r>
      <w:proofErr w:type="spellStart"/>
      <w:r>
        <w:t>Faga’alu</w:t>
      </w:r>
      <w:proofErr w:type="spellEnd"/>
      <w:r>
        <w:t xml:space="preserve"> watershed, but nearly twice as high as the Total </w:t>
      </w:r>
      <w:proofErr w:type="spellStart"/>
      <w:r>
        <w:t>Faga’alu</w:t>
      </w:r>
      <w:proofErr w:type="spellEnd"/>
      <w:r>
        <w:t xml:space="preserve"> watershed. The difference in SSY is due in part to higher SSC in </w:t>
      </w:r>
      <w:proofErr w:type="spellStart"/>
      <w:r>
        <w:t>Kawela</w:t>
      </w:r>
      <w:proofErr w:type="spellEnd"/>
      <w:r>
        <w:t xml:space="preserve"> (mean 3,490 mg/L, maximum 54,000 mg/L) rather than higher Q. Overall, both Hawaiian watersheds have higher SSY than </w:t>
      </w:r>
      <w:proofErr w:type="spellStart"/>
      <w:r>
        <w:t>Faga’alu</w:t>
      </w:r>
      <w:proofErr w:type="spellEnd"/>
      <w:r>
        <w:t xml:space="preserve">, which is consistent with the low </w:t>
      </w:r>
      <w:proofErr w:type="spellStart"/>
      <w:r>
        <w:t>Qmax</w:t>
      </w:r>
      <w:proofErr w:type="spellEnd"/>
      <w:r>
        <w:t>-SSY</w:t>
      </w:r>
      <w:r w:rsidRPr="001A74F8">
        <w:rPr>
          <w:vertAlign w:val="subscript"/>
        </w:rPr>
        <w:t>EV</w:t>
      </w:r>
      <w:r>
        <w:t xml:space="preserve"> intercepts and suggests </w:t>
      </w:r>
      <w:proofErr w:type="spellStart"/>
      <w:r>
        <w:t>Faga’alu</w:t>
      </w:r>
      <w:proofErr w:type="spellEnd"/>
      <w:r>
        <w:t xml:space="preserve"> has relatively low erosion rates for a steep, volcanic watershed. Precipitation variability may contribute to the difference in SSY, so a more thorough comparison between Hanalei and </w:t>
      </w:r>
      <w:proofErr w:type="spellStart"/>
      <w:r>
        <w:t>Faga’alu</w:t>
      </w:r>
      <w:proofErr w:type="spellEnd"/>
      <w:r>
        <w:t xml:space="preserve"> would require a storm-wise analysis of the type performed here.</w:t>
      </w:r>
    </w:p>
    <w:p w14:paraId="40EB4161" w14:textId="1CA985D9" w:rsidR="00810572" w:rsidRDefault="00810572" w:rsidP="00AD338E">
      <w:pPr>
        <w:pStyle w:val="CommentText"/>
        <w:ind w:firstLine="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65E2C5" w15:done="0"/>
  <w15:commentEx w15:paraId="2FD63B18" w15:done="0"/>
  <w15:commentEx w15:paraId="709F3802" w15:done="0"/>
  <w15:commentEx w15:paraId="34914119" w15:done="0"/>
  <w15:commentEx w15:paraId="4126982B" w15:paraIdParent="34914119" w15:done="0"/>
  <w15:commentEx w15:paraId="78EF837B" w15:done="0"/>
  <w15:commentEx w15:paraId="2FBA67C5" w15:done="0"/>
  <w15:commentEx w15:paraId="0408F1A5" w15:done="0"/>
  <w15:commentEx w15:paraId="18B9C269" w15:done="0"/>
  <w15:commentEx w15:paraId="3351FA64" w15:done="0"/>
  <w15:commentEx w15:paraId="7A754540" w15:done="0"/>
  <w15:commentEx w15:paraId="06079286" w15:done="0"/>
  <w15:commentEx w15:paraId="2D618B19" w15:done="0"/>
  <w15:commentEx w15:paraId="7DD99446" w15:done="0"/>
  <w15:commentEx w15:paraId="2838FB5C" w15:done="0"/>
  <w15:commentEx w15:paraId="2D34D953" w15:done="0"/>
  <w15:commentEx w15:paraId="40EB416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3A7CC4" w14:textId="77777777" w:rsidR="0024191C" w:rsidRDefault="0024191C" w:rsidP="005337C0">
      <w:r>
        <w:separator/>
      </w:r>
    </w:p>
  </w:endnote>
  <w:endnote w:type="continuationSeparator" w:id="0">
    <w:p w14:paraId="3B841483" w14:textId="77777777" w:rsidR="0024191C" w:rsidRDefault="0024191C" w:rsidP="00533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5904399"/>
      <w:docPartObj>
        <w:docPartGallery w:val="Page Numbers (Bottom of Page)"/>
        <w:docPartUnique/>
      </w:docPartObj>
    </w:sdtPr>
    <w:sdtEndPr>
      <w:rPr>
        <w:noProof/>
      </w:rPr>
    </w:sdtEndPr>
    <w:sdtContent>
      <w:p w14:paraId="09846C55" w14:textId="756A9651" w:rsidR="00810572" w:rsidRDefault="00810572">
        <w:pPr>
          <w:pStyle w:val="Footer"/>
          <w:jc w:val="center"/>
        </w:pPr>
        <w:r>
          <w:fldChar w:fldCharType="begin"/>
        </w:r>
        <w:r>
          <w:instrText xml:space="preserve"> PAGE   \* MERGEFORMAT </w:instrText>
        </w:r>
        <w:r>
          <w:fldChar w:fldCharType="separate"/>
        </w:r>
        <w:r w:rsidR="00584083">
          <w:rPr>
            <w:noProof/>
          </w:rPr>
          <w:t>21</w:t>
        </w:r>
        <w:r>
          <w:rPr>
            <w:noProof/>
          </w:rPr>
          <w:fldChar w:fldCharType="end"/>
        </w:r>
      </w:p>
    </w:sdtContent>
  </w:sdt>
  <w:p w14:paraId="383CA6BC" w14:textId="77777777" w:rsidR="00810572" w:rsidRDefault="008105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8732D4" w14:textId="77777777" w:rsidR="0024191C" w:rsidRDefault="0024191C" w:rsidP="005337C0">
      <w:r>
        <w:separator/>
      </w:r>
    </w:p>
  </w:footnote>
  <w:footnote w:type="continuationSeparator" w:id="0">
    <w:p w14:paraId="16EEE5C9" w14:textId="77777777" w:rsidR="0024191C" w:rsidRDefault="0024191C" w:rsidP="005337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968FC"/>
    <w:multiLevelType w:val="hybridMultilevel"/>
    <w:tmpl w:val="95DEEA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6500414"/>
    <w:multiLevelType w:val="hybridMultilevel"/>
    <w:tmpl w:val="5B148938"/>
    <w:lvl w:ilvl="0" w:tplc="C34CE2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 Messina">
    <w15:presenceInfo w15:providerId="Windows Live" w15:userId="2225572b3707e4fb"/>
  </w15:person>
  <w15:person w15:author="Trent Biggs">
    <w15:presenceInfo w15:providerId="AD" w15:userId="S-1-5-21-1779510897-148652841-929701000-53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7C0"/>
    <w:rsid w:val="00003545"/>
    <w:rsid w:val="00003C06"/>
    <w:rsid w:val="000104B6"/>
    <w:rsid w:val="00012CCA"/>
    <w:rsid w:val="00014AA1"/>
    <w:rsid w:val="0001549D"/>
    <w:rsid w:val="000230EE"/>
    <w:rsid w:val="00035C9E"/>
    <w:rsid w:val="000405F2"/>
    <w:rsid w:val="00042203"/>
    <w:rsid w:val="00044179"/>
    <w:rsid w:val="00044F34"/>
    <w:rsid w:val="000613C7"/>
    <w:rsid w:val="00061A30"/>
    <w:rsid w:val="0007173E"/>
    <w:rsid w:val="00071E22"/>
    <w:rsid w:val="0007662E"/>
    <w:rsid w:val="000805B3"/>
    <w:rsid w:val="00081D23"/>
    <w:rsid w:val="00084F34"/>
    <w:rsid w:val="0008681D"/>
    <w:rsid w:val="000942E2"/>
    <w:rsid w:val="000A2B8C"/>
    <w:rsid w:val="000A4732"/>
    <w:rsid w:val="000B0813"/>
    <w:rsid w:val="000B2FAB"/>
    <w:rsid w:val="000D4F96"/>
    <w:rsid w:val="000E7407"/>
    <w:rsid w:val="000F2D2B"/>
    <w:rsid w:val="000F42AA"/>
    <w:rsid w:val="000F594B"/>
    <w:rsid w:val="00101E5C"/>
    <w:rsid w:val="00101ED2"/>
    <w:rsid w:val="00103D2E"/>
    <w:rsid w:val="00104BD8"/>
    <w:rsid w:val="00110DCF"/>
    <w:rsid w:val="001125BA"/>
    <w:rsid w:val="001174A9"/>
    <w:rsid w:val="00122ED6"/>
    <w:rsid w:val="00124A86"/>
    <w:rsid w:val="00126AE2"/>
    <w:rsid w:val="00131E7B"/>
    <w:rsid w:val="00132C39"/>
    <w:rsid w:val="00134C4C"/>
    <w:rsid w:val="0013553C"/>
    <w:rsid w:val="001431E3"/>
    <w:rsid w:val="00144A6A"/>
    <w:rsid w:val="00147175"/>
    <w:rsid w:val="00152119"/>
    <w:rsid w:val="00155EC9"/>
    <w:rsid w:val="00171082"/>
    <w:rsid w:val="00185268"/>
    <w:rsid w:val="00192780"/>
    <w:rsid w:val="001A74F8"/>
    <w:rsid w:val="001B202B"/>
    <w:rsid w:val="001B206B"/>
    <w:rsid w:val="001B6A9A"/>
    <w:rsid w:val="001C5CCD"/>
    <w:rsid w:val="001D413A"/>
    <w:rsid w:val="001D50BD"/>
    <w:rsid w:val="001D6675"/>
    <w:rsid w:val="001D7BD6"/>
    <w:rsid w:val="001E1AF4"/>
    <w:rsid w:val="001E37AA"/>
    <w:rsid w:val="001F029F"/>
    <w:rsid w:val="001F6CAD"/>
    <w:rsid w:val="00200CEB"/>
    <w:rsid w:val="0020282E"/>
    <w:rsid w:val="00204493"/>
    <w:rsid w:val="00205707"/>
    <w:rsid w:val="00210BDF"/>
    <w:rsid w:val="00212424"/>
    <w:rsid w:val="002166B3"/>
    <w:rsid w:val="0022523C"/>
    <w:rsid w:val="00232DAF"/>
    <w:rsid w:val="0023668A"/>
    <w:rsid w:val="0024053F"/>
    <w:rsid w:val="0024191C"/>
    <w:rsid w:val="002548AC"/>
    <w:rsid w:val="002649A6"/>
    <w:rsid w:val="002652C4"/>
    <w:rsid w:val="00266942"/>
    <w:rsid w:val="00266F90"/>
    <w:rsid w:val="002704DF"/>
    <w:rsid w:val="00270DA4"/>
    <w:rsid w:val="00271C5A"/>
    <w:rsid w:val="002720B5"/>
    <w:rsid w:val="00272F94"/>
    <w:rsid w:val="00280E1A"/>
    <w:rsid w:val="002857C7"/>
    <w:rsid w:val="00290904"/>
    <w:rsid w:val="00295EA7"/>
    <w:rsid w:val="002A1C32"/>
    <w:rsid w:val="002A248D"/>
    <w:rsid w:val="002A2F73"/>
    <w:rsid w:val="002A3ECA"/>
    <w:rsid w:val="002B54B2"/>
    <w:rsid w:val="002D11FD"/>
    <w:rsid w:val="002D34DE"/>
    <w:rsid w:val="002D57EC"/>
    <w:rsid w:val="002E1C96"/>
    <w:rsid w:val="002E3782"/>
    <w:rsid w:val="002E4774"/>
    <w:rsid w:val="002E7DAC"/>
    <w:rsid w:val="002F266A"/>
    <w:rsid w:val="002F4667"/>
    <w:rsid w:val="002F5309"/>
    <w:rsid w:val="0030285F"/>
    <w:rsid w:val="00306330"/>
    <w:rsid w:val="00315D13"/>
    <w:rsid w:val="00320CA6"/>
    <w:rsid w:val="00323062"/>
    <w:rsid w:val="00326C8A"/>
    <w:rsid w:val="00327A2A"/>
    <w:rsid w:val="00327DBC"/>
    <w:rsid w:val="0034534C"/>
    <w:rsid w:val="003457B8"/>
    <w:rsid w:val="003525EB"/>
    <w:rsid w:val="00354A52"/>
    <w:rsid w:val="00365D0D"/>
    <w:rsid w:val="0037145A"/>
    <w:rsid w:val="003903F0"/>
    <w:rsid w:val="003918AA"/>
    <w:rsid w:val="0039253A"/>
    <w:rsid w:val="00396F2C"/>
    <w:rsid w:val="003A74EA"/>
    <w:rsid w:val="003B3C19"/>
    <w:rsid w:val="003B7A7E"/>
    <w:rsid w:val="003C00D9"/>
    <w:rsid w:val="003C6851"/>
    <w:rsid w:val="003C7F4D"/>
    <w:rsid w:val="003E29D2"/>
    <w:rsid w:val="003E2B45"/>
    <w:rsid w:val="003E3198"/>
    <w:rsid w:val="003E4976"/>
    <w:rsid w:val="003F031B"/>
    <w:rsid w:val="003F699B"/>
    <w:rsid w:val="003F765C"/>
    <w:rsid w:val="003F79C0"/>
    <w:rsid w:val="00400A1E"/>
    <w:rsid w:val="00404E3D"/>
    <w:rsid w:val="00420761"/>
    <w:rsid w:val="004337A3"/>
    <w:rsid w:val="0043601D"/>
    <w:rsid w:val="00436F6E"/>
    <w:rsid w:val="00443E9F"/>
    <w:rsid w:val="00446F5A"/>
    <w:rsid w:val="00455CDD"/>
    <w:rsid w:val="00455DE3"/>
    <w:rsid w:val="00461A14"/>
    <w:rsid w:val="00463825"/>
    <w:rsid w:val="004711E7"/>
    <w:rsid w:val="004744C4"/>
    <w:rsid w:val="0048031A"/>
    <w:rsid w:val="0048499E"/>
    <w:rsid w:val="00484BB0"/>
    <w:rsid w:val="00496418"/>
    <w:rsid w:val="004A0DD4"/>
    <w:rsid w:val="004A3ADA"/>
    <w:rsid w:val="004A5BAF"/>
    <w:rsid w:val="004A5D3A"/>
    <w:rsid w:val="004B3B23"/>
    <w:rsid w:val="004B681A"/>
    <w:rsid w:val="004C35A3"/>
    <w:rsid w:val="004C3CE3"/>
    <w:rsid w:val="004D5A73"/>
    <w:rsid w:val="004E12D3"/>
    <w:rsid w:val="004E5982"/>
    <w:rsid w:val="004F0665"/>
    <w:rsid w:val="004F0F56"/>
    <w:rsid w:val="004F20D3"/>
    <w:rsid w:val="004F2122"/>
    <w:rsid w:val="004F36F4"/>
    <w:rsid w:val="004F427C"/>
    <w:rsid w:val="004F7948"/>
    <w:rsid w:val="005010C2"/>
    <w:rsid w:val="005061C0"/>
    <w:rsid w:val="0051019D"/>
    <w:rsid w:val="00511FB0"/>
    <w:rsid w:val="0051513F"/>
    <w:rsid w:val="005171FE"/>
    <w:rsid w:val="00517D5F"/>
    <w:rsid w:val="0052515D"/>
    <w:rsid w:val="0053158A"/>
    <w:rsid w:val="00533642"/>
    <w:rsid w:val="005337C0"/>
    <w:rsid w:val="005359DD"/>
    <w:rsid w:val="005428D0"/>
    <w:rsid w:val="00552F05"/>
    <w:rsid w:val="005725D0"/>
    <w:rsid w:val="00573443"/>
    <w:rsid w:val="00582631"/>
    <w:rsid w:val="00584083"/>
    <w:rsid w:val="0059092E"/>
    <w:rsid w:val="00596D51"/>
    <w:rsid w:val="005B2244"/>
    <w:rsid w:val="005C06DF"/>
    <w:rsid w:val="005C3971"/>
    <w:rsid w:val="005C5202"/>
    <w:rsid w:val="005D0762"/>
    <w:rsid w:val="005E0E45"/>
    <w:rsid w:val="005E2EB1"/>
    <w:rsid w:val="005E7639"/>
    <w:rsid w:val="005E7EC7"/>
    <w:rsid w:val="005F6814"/>
    <w:rsid w:val="00600A03"/>
    <w:rsid w:val="006022CD"/>
    <w:rsid w:val="00603E10"/>
    <w:rsid w:val="006058DF"/>
    <w:rsid w:val="00611CAC"/>
    <w:rsid w:val="0061435D"/>
    <w:rsid w:val="00617F45"/>
    <w:rsid w:val="00625274"/>
    <w:rsid w:val="0063102C"/>
    <w:rsid w:val="006315FA"/>
    <w:rsid w:val="00631C8F"/>
    <w:rsid w:val="00645AB6"/>
    <w:rsid w:val="006577AD"/>
    <w:rsid w:val="006652AB"/>
    <w:rsid w:val="00665B85"/>
    <w:rsid w:val="0066726B"/>
    <w:rsid w:val="006743E5"/>
    <w:rsid w:val="0067642A"/>
    <w:rsid w:val="00676B57"/>
    <w:rsid w:val="00685CD7"/>
    <w:rsid w:val="006A5123"/>
    <w:rsid w:val="006A5654"/>
    <w:rsid w:val="006C59D9"/>
    <w:rsid w:val="006D4F9E"/>
    <w:rsid w:val="006E1D48"/>
    <w:rsid w:val="006E41A9"/>
    <w:rsid w:val="006E543C"/>
    <w:rsid w:val="006F0E00"/>
    <w:rsid w:val="006F1137"/>
    <w:rsid w:val="006F5195"/>
    <w:rsid w:val="006F5A12"/>
    <w:rsid w:val="0070295D"/>
    <w:rsid w:val="00707248"/>
    <w:rsid w:val="00711059"/>
    <w:rsid w:val="00711B99"/>
    <w:rsid w:val="00716740"/>
    <w:rsid w:val="00716BDF"/>
    <w:rsid w:val="007244FF"/>
    <w:rsid w:val="007277E4"/>
    <w:rsid w:val="007363E8"/>
    <w:rsid w:val="007439B6"/>
    <w:rsid w:val="007465B6"/>
    <w:rsid w:val="00746CE6"/>
    <w:rsid w:val="0074711E"/>
    <w:rsid w:val="00757DFB"/>
    <w:rsid w:val="007666DB"/>
    <w:rsid w:val="00780296"/>
    <w:rsid w:val="00790743"/>
    <w:rsid w:val="007943EB"/>
    <w:rsid w:val="007956F5"/>
    <w:rsid w:val="00795BAC"/>
    <w:rsid w:val="007A74B1"/>
    <w:rsid w:val="007B4EC2"/>
    <w:rsid w:val="007B5681"/>
    <w:rsid w:val="007B58A4"/>
    <w:rsid w:val="007D0180"/>
    <w:rsid w:val="007D1F2A"/>
    <w:rsid w:val="007D2E42"/>
    <w:rsid w:val="007D4BAA"/>
    <w:rsid w:val="007D581C"/>
    <w:rsid w:val="007D5FB8"/>
    <w:rsid w:val="007D6412"/>
    <w:rsid w:val="007D6858"/>
    <w:rsid w:val="007E0447"/>
    <w:rsid w:val="007E1C3D"/>
    <w:rsid w:val="007E1FC8"/>
    <w:rsid w:val="007E79BC"/>
    <w:rsid w:val="007F16F1"/>
    <w:rsid w:val="00804252"/>
    <w:rsid w:val="00805EA5"/>
    <w:rsid w:val="00806559"/>
    <w:rsid w:val="00807385"/>
    <w:rsid w:val="00807E02"/>
    <w:rsid w:val="00810572"/>
    <w:rsid w:val="008154F0"/>
    <w:rsid w:val="00831BE4"/>
    <w:rsid w:val="00856346"/>
    <w:rsid w:val="0086602A"/>
    <w:rsid w:val="00872712"/>
    <w:rsid w:val="00875513"/>
    <w:rsid w:val="00876E6C"/>
    <w:rsid w:val="00882901"/>
    <w:rsid w:val="00885223"/>
    <w:rsid w:val="008873DA"/>
    <w:rsid w:val="00890C37"/>
    <w:rsid w:val="008915FB"/>
    <w:rsid w:val="008936A9"/>
    <w:rsid w:val="008947D7"/>
    <w:rsid w:val="00896201"/>
    <w:rsid w:val="00897930"/>
    <w:rsid w:val="008A1AD5"/>
    <w:rsid w:val="008A20C0"/>
    <w:rsid w:val="008A4A73"/>
    <w:rsid w:val="008A73F1"/>
    <w:rsid w:val="008B0AF8"/>
    <w:rsid w:val="008B0F42"/>
    <w:rsid w:val="008C242D"/>
    <w:rsid w:val="008C3132"/>
    <w:rsid w:val="008D06F9"/>
    <w:rsid w:val="008D098E"/>
    <w:rsid w:val="008D30F9"/>
    <w:rsid w:val="008E2C01"/>
    <w:rsid w:val="008E47DC"/>
    <w:rsid w:val="008E5027"/>
    <w:rsid w:val="00906CD2"/>
    <w:rsid w:val="0091233C"/>
    <w:rsid w:val="00912AC5"/>
    <w:rsid w:val="00914625"/>
    <w:rsid w:val="00923D73"/>
    <w:rsid w:val="009330CA"/>
    <w:rsid w:val="009337B2"/>
    <w:rsid w:val="009374BD"/>
    <w:rsid w:val="00942AE1"/>
    <w:rsid w:val="00947B90"/>
    <w:rsid w:val="00951F1B"/>
    <w:rsid w:val="00952C66"/>
    <w:rsid w:val="00962389"/>
    <w:rsid w:val="0096673D"/>
    <w:rsid w:val="00970C41"/>
    <w:rsid w:val="00973768"/>
    <w:rsid w:val="0097421E"/>
    <w:rsid w:val="009759B3"/>
    <w:rsid w:val="009760BA"/>
    <w:rsid w:val="009804F9"/>
    <w:rsid w:val="0098238A"/>
    <w:rsid w:val="009862AA"/>
    <w:rsid w:val="0099011B"/>
    <w:rsid w:val="009A4F24"/>
    <w:rsid w:val="009A6913"/>
    <w:rsid w:val="009B12C7"/>
    <w:rsid w:val="009B265F"/>
    <w:rsid w:val="009B3B1C"/>
    <w:rsid w:val="009C0359"/>
    <w:rsid w:val="009C56F9"/>
    <w:rsid w:val="009D246B"/>
    <w:rsid w:val="009D2594"/>
    <w:rsid w:val="009D7C45"/>
    <w:rsid w:val="009E0D9D"/>
    <w:rsid w:val="009E1111"/>
    <w:rsid w:val="009E24BE"/>
    <w:rsid w:val="009E710A"/>
    <w:rsid w:val="009F08A9"/>
    <w:rsid w:val="009F0A05"/>
    <w:rsid w:val="009F5029"/>
    <w:rsid w:val="00A04879"/>
    <w:rsid w:val="00A15AFB"/>
    <w:rsid w:val="00A16AF7"/>
    <w:rsid w:val="00A20F2F"/>
    <w:rsid w:val="00A2339E"/>
    <w:rsid w:val="00A25355"/>
    <w:rsid w:val="00A269B4"/>
    <w:rsid w:val="00A31439"/>
    <w:rsid w:val="00A324F1"/>
    <w:rsid w:val="00A344CA"/>
    <w:rsid w:val="00A352AB"/>
    <w:rsid w:val="00A40F34"/>
    <w:rsid w:val="00A41F80"/>
    <w:rsid w:val="00A50B58"/>
    <w:rsid w:val="00A51B8E"/>
    <w:rsid w:val="00A548D8"/>
    <w:rsid w:val="00A57CFA"/>
    <w:rsid w:val="00A61857"/>
    <w:rsid w:val="00A631B1"/>
    <w:rsid w:val="00A64267"/>
    <w:rsid w:val="00A67FDD"/>
    <w:rsid w:val="00A70D9E"/>
    <w:rsid w:val="00A7611A"/>
    <w:rsid w:val="00A86FB6"/>
    <w:rsid w:val="00A9019A"/>
    <w:rsid w:val="00A93E9F"/>
    <w:rsid w:val="00A9558F"/>
    <w:rsid w:val="00A955CD"/>
    <w:rsid w:val="00A96FFB"/>
    <w:rsid w:val="00AA152E"/>
    <w:rsid w:val="00AA53DF"/>
    <w:rsid w:val="00AB5A0D"/>
    <w:rsid w:val="00AB793A"/>
    <w:rsid w:val="00AC0E34"/>
    <w:rsid w:val="00AC615E"/>
    <w:rsid w:val="00AC6E46"/>
    <w:rsid w:val="00AD241A"/>
    <w:rsid w:val="00AD338E"/>
    <w:rsid w:val="00AF67AB"/>
    <w:rsid w:val="00B01BBA"/>
    <w:rsid w:val="00B02B57"/>
    <w:rsid w:val="00B03D61"/>
    <w:rsid w:val="00B05FAD"/>
    <w:rsid w:val="00B1472D"/>
    <w:rsid w:val="00B14A6C"/>
    <w:rsid w:val="00B14A8F"/>
    <w:rsid w:val="00B17517"/>
    <w:rsid w:val="00B2112C"/>
    <w:rsid w:val="00B27215"/>
    <w:rsid w:val="00B34371"/>
    <w:rsid w:val="00B3481F"/>
    <w:rsid w:val="00B37085"/>
    <w:rsid w:val="00B42671"/>
    <w:rsid w:val="00B45122"/>
    <w:rsid w:val="00B46035"/>
    <w:rsid w:val="00B528E1"/>
    <w:rsid w:val="00B54EB5"/>
    <w:rsid w:val="00B55B18"/>
    <w:rsid w:val="00B56E0C"/>
    <w:rsid w:val="00B61194"/>
    <w:rsid w:val="00B62640"/>
    <w:rsid w:val="00B64B82"/>
    <w:rsid w:val="00B6586C"/>
    <w:rsid w:val="00B6594F"/>
    <w:rsid w:val="00B66F4C"/>
    <w:rsid w:val="00B71433"/>
    <w:rsid w:val="00B7395E"/>
    <w:rsid w:val="00B7618B"/>
    <w:rsid w:val="00B801C5"/>
    <w:rsid w:val="00B81736"/>
    <w:rsid w:val="00B87E64"/>
    <w:rsid w:val="00B914FC"/>
    <w:rsid w:val="00B92A50"/>
    <w:rsid w:val="00BA3DEE"/>
    <w:rsid w:val="00BA6807"/>
    <w:rsid w:val="00BA6EA0"/>
    <w:rsid w:val="00BB4D15"/>
    <w:rsid w:val="00BC0A0A"/>
    <w:rsid w:val="00BC5F02"/>
    <w:rsid w:val="00BC6401"/>
    <w:rsid w:val="00BD448B"/>
    <w:rsid w:val="00BE14B5"/>
    <w:rsid w:val="00BE796F"/>
    <w:rsid w:val="00BF54FE"/>
    <w:rsid w:val="00C01CE2"/>
    <w:rsid w:val="00C03296"/>
    <w:rsid w:val="00C0550D"/>
    <w:rsid w:val="00C07964"/>
    <w:rsid w:val="00C10170"/>
    <w:rsid w:val="00C20139"/>
    <w:rsid w:val="00C2245B"/>
    <w:rsid w:val="00C308AC"/>
    <w:rsid w:val="00C312DA"/>
    <w:rsid w:val="00C31871"/>
    <w:rsid w:val="00C43C2E"/>
    <w:rsid w:val="00C515EF"/>
    <w:rsid w:val="00C54CA1"/>
    <w:rsid w:val="00C552D2"/>
    <w:rsid w:val="00C55825"/>
    <w:rsid w:val="00C57EB7"/>
    <w:rsid w:val="00C61F74"/>
    <w:rsid w:val="00C6394A"/>
    <w:rsid w:val="00C64A13"/>
    <w:rsid w:val="00C65A69"/>
    <w:rsid w:val="00C6638A"/>
    <w:rsid w:val="00C66778"/>
    <w:rsid w:val="00C70A27"/>
    <w:rsid w:val="00C71718"/>
    <w:rsid w:val="00C76C2E"/>
    <w:rsid w:val="00C814C8"/>
    <w:rsid w:val="00C908A5"/>
    <w:rsid w:val="00C93B44"/>
    <w:rsid w:val="00C94273"/>
    <w:rsid w:val="00C97A5C"/>
    <w:rsid w:val="00CA5DBA"/>
    <w:rsid w:val="00CB4F2B"/>
    <w:rsid w:val="00CB5C77"/>
    <w:rsid w:val="00CB6F88"/>
    <w:rsid w:val="00CC34F7"/>
    <w:rsid w:val="00CD0B60"/>
    <w:rsid w:val="00CD2330"/>
    <w:rsid w:val="00CD2954"/>
    <w:rsid w:val="00CD35A6"/>
    <w:rsid w:val="00CF0411"/>
    <w:rsid w:val="00CF1904"/>
    <w:rsid w:val="00CF247B"/>
    <w:rsid w:val="00D049A1"/>
    <w:rsid w:val="00D061B5"/>
    <w:rsid w:val="00D120AD"/>
    <w:rsid w:val="00D144AA"/>
    <w:rsid w:val="00D17F9D"/>
    <w:rsid w:val="00D202C3"/>
    <w:rsid w:val="00D435BC"/>
    <w:rsid w:val="00D47ED3"/>
    <w:rsid w:val="00D5033E"/>
    <w:rsid w:val="00D50CAA"/>
    <w:rsid w:val="00D522AC"/>
    <w:rsid w:val="00D5293D"/>
    <w:rsid w:val="00D6426F"/>
    <w:rsid w:val="00D72E0F"/>
    <w:rsid w:val="00D7313A"/>
    <w:rsid w:val="00D7359D"/>
    <w:rsid w:val="00D755A2"/>
    <w:rsid w:val="00D771BC"/>
    <w:rsid w:val="00D86149"/>
    <w:rsid w:val="00D92553"/>
    <w:rsid w:val="00D96F49"/>
    <w:rsid w:val="00DA4410"/>
    <w:rsid w:val="00DA555B"/>
    <w:rsid w:val="00DA6C4F"/>
    <w:rsid w:val="00DB18FC"/>
    <w:rsid w:val="00DB3EB2"/>
    <w:rsid w:val="00DB6D03"/>
    <w:rsid w:val="00DC6CD5"/>
    <w:rsid w:val="00DD04D4"/>
    <w:rsid w:val="00DD295B"/>
    <w:rsid w:val="00DD784F"/>
    <w:rsid w:val="00DE2933"/>
    <w:rsid w:val="00DE702A"/>
    <w:rsid w:val="00DF4A9D"/>
    <w:rsid w:val="00E029B2"/>
    <w:rsid w:val="00E07645"/>
    <w:rsid w:val="00E07885"/>
    <w:rsid w:val="00E114FB"/>
    <w:rsid w:val="00E15376"/>
    <w:rsid w:val="00E153E3"/>
    <w:rsid w:val="00E17A1F"/>
    <w:rsid w:val="00E24672"/>
    <w:rsid w:val="00E24D3A"/>
    <w:rsid w:val="00E33948"/>
    <w:rsid w:val="00E354A9"/>
    <w:rsid w:val="00E35DD6"/>
    <w:rsid w:val="00E4089F"/>
    <w:rsid w:val="00E41EF3"/>
    <w:rsid w:val="00E539E8"/>
    <w:rsid w:val="00E644E4"/>
    <w:rsid w:val="00E65204"/>
    <w:rsid w:val="00E66635"/>
    <w:rsid w:val="00E7159C"/>
    <w:rsid w:val="00E76C66"/>
    <w:rsid w:val="00E77D13"/>
    <w:rsid w:val="00E81016"/>
    <w:rsid w:val="00E82D0B"/>
    <w:rsid w:val="00E83171"/>
    <w:rsid w:val="00E85E35"/>
    <w:rsid w:val="00E9288F"/>
    <w:rsid w:val="00E9322E"/>
    <w:rsid w:val="00E9659D"/>
    <w:rsid w:val="00EA03B8"/>
    <w:rsid w:val="00EA3540"/>
    <w:rsid w:val="00EB28DE"/>
    <w:rsid w:val="00EB35A3"/>
    <w:rsid w:val="00EB3EAD"/>
    <w:rsid w:val="00EB650C"/>
    <w:rsid w:val="00EB6967"/>
    <w:rsid w:val="00EC0243"/>
    <w:rsid w:val="00ED168C"/>
    <w:rsid w:val="00ED69F9"/>
    <w:rsid w:val="00ED6E80"/>
    <w:rsid w:val="00EE7689"/>
    <w:rsid w:val="00EF2DBA"/>
    <w:rsid w:val="00EF70A8"/>
    <w:rsid w:val="00F027B2"/>
    <w:rsid w:val="00F0753F"/>
    <w:rsid w:val="00F0788C"/>
    <w:rsid w:val="00F13737"/>
    <w:rsid w:val="00F14CB8"/>
    <w:rsid w:val="00F22699"/>
    <w:rsid w:val="00F2336D"/>
    <w:rsid w:val="00F26C92"/>
    <w:rsid w:val="00F27394"/>
    <w:rsid w:val="00F31E98"/>
    <w:rsid w:val="00F35D6E"/>
    <w:rsid w:val="00F370DE"/>
    <w:rsid w:val="00F4361A"/>
    <w:rsid w:val="00F54108"/>
    <w:rsid w:val="00F55358"/>
    <w:rsid w:val="00F56254"/>
    <w:rsid w:val="00F615A6"/>
    <w:rsid w:val="00F723A5"/>
    <w:rsid w:val="00F75FD5"/>
    <w:rsid w:val="00F76761"/>
    <w:rsid w:val="00FA0805"/>
    <w:rsid w:val="00FA0EC9"/>
    <w:rsid w:val="00FA15F2"/>
    <w:rsid w:val="00FA4CA7"/>
    <w:rsid w:val="00FA56D9"/>
    <w:rsid w:val="00FA7732"/>
    <w:rsid w:val="00FB6DA2"/>
    <w:rsid w:val="00FC3C09"/>
    <w:rsid w:val="00FC4740"/>
    <w:rsid w:val="00FC4FF0"/>
    <w:rsid w:val="00FC7E6A"/>
    <w:rsid w:val="00FD4A2F"/>
    <w:rsid w:val="00FE071C"/>
    <w:rsid w:val="00FE4A5C"/>
    <w:rsid w:val="00FE592B"/>
    <w:rsid w:val="00FF5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2DFC"/>
  <w15:chartTrackingRefBased/>
  <w15:docId w15:val="{309D9266-5A6F-4A70-9125-A00816568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9B2"/>
    <w:pPr>
      <w:spacing w:after="0" w:line="480" w:lineRule="auto"/>
      <w:ind w:firstLine="720"/>
    </w:pPr>
    <w:rPr>
      <w:rFonts w:ascii="Times" w:hAnsi="Times" w:cs="Times New Roman"/>
      <w:sz w:val="24"/>
      <w:szCs w:val="20"/>
    </w:rPr>
  </w:style>
  <w:style w:type="paragraph" w:styleId="Heading1">
    <w:name w:val="heading 1"/>
    <w:basedOn w:val="Normal"/>
    <w:next w:val="Normal"/>
    <w:link w:val="Heading1Char"/>
    <w:uiPriority w:val="9"/>
    <w:qFormat/>
    <w:rsid w:val="00A324F1"/>
    <w:pPr>
      <w:keepNext/>
      <w:keepLines/>
      <w:spacing w:before="240"/>
      <w:ind w:firstLine="0"/>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A324F1"/>
    <w:pPr>
      <w:keepNext/>
      <w:keepLines/>
      <w:spacing w:before="40"/>
      <w:ind w:firstLine="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A324F1"/>
    <w:pPr>
      <w:keepNext/>
      <w:keepLines/>
      <w:spacing w:before="40"/>
      <w:ind w:firstLine="0"/>
      <w:outlineLvl w:val="2"/>
    </w:pPr>
    <w:rPr>
      <w:rFonts w:asciiTheme="majorHAnsi" w:eastAsiaTheme="majorEastAsia" w:hAnsiTheme="majorHAnsi" w:cstheme="majorBidi"/>
      <w:b/>
      <w:color w:val="1F4D78" w:themeColor="accent1" w:themeShade="7F"/>
      <w:szCs w:val="24"/>
    </w:rPr>
  </w:style>
  <w:style w:type="paragraph" w:styleId="Heading4">
    <w:name w:val="heading 4"/>
    <w:basedOn w:val="Normal"/>
    <w:next w:val="Normal"/>
    <w:link w:val="Heading4Char"/>
    <w:uiPriority w:val="9"/>
    <w:unhideWhenUsed/>
    <w:qFormat/>
    <w:rsid w:val="00C61F74"/>
    <w:pPr>
      <w:keepNext/>
      <w:keepLines/>
      <w:spacing w:before="40"/>
      <w:ind w:firstLine="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24F1"/>
    <w:pPr>
      <w:keepNext/>
      <w:keepLines/>
      <w:spacing w:before="40"/>
      <w:ind w:firstLine="0"/>
      <w:outlineLvl w:val="4"/>
    </w:pPr>
    <w:rPr>
      <w:rFonts w:asciiTheme="majorHAnsi" w:eastAsiaTheme="majorEastAsia" w:hAnsiTheme="majorHAnsi" w:cstheme="majorBidi"/>
      <w:b/>
      <w: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styleId="Header">
    <w:name w:val="header"/>
    <w:basedOn w:val="Normal"/>
    <w:link w:val="HeaderChar"/>
    <w:uiPriority w:val="99"/>
    <w:unhideWhenUsed/>
    <w:rsid w:val="005337C0"/>
    <w:pPr>
      <w:tabs>
        <w:tab w:val="center" w:pos="4680"/>
        <w:tab w:val="right" w:pos="9360"/>
      </w:tabs>
    </w:pPr>
  </w:style>
  <w:style w:type="character" w:customStyle="1" w:styleId="HeaderChar">
    <w:name w:val="Header Char"/>
    <w:basedOn w:val="DefaultParagraphFont"/>
    <w:link w:val="Header"/>
    <w:uiPriority w:val="99"/>
    <w:rsid w:val="005337C0"/>
    <w:rPr>
      <w:rFonts w:cs="Times New Roman"/>
      <w:szCs w:val="20"/>
    </w:rPr>
  </w:style>
  <w:style w:type="paragraph" w:styleId="Footer">
    <w:name w:val="footer"/>
    <w:basedOn w:val="Normal"/>
    <w:link w:val="FooterChar"/>
    <w:uiPriority w:val="99"/>
    <w:unhideWhenUsed/>
    <w:rsid w:val="005337C0"/>
    <w:pPr>
      <w:tabs>
        <w:tab w:val="center" w:pos="4680"/>
        <w:tab w:val="right" w:pos="9360"/>
      </w:tabs>
    </w:pPr>
  </w:style>
  <w:style w:type="character" w:customStyle="1" w:styleId="FooterChar">
    <w:name w:val="Footer Char"/>
    <w:basedOn w:val="DefaultParagraphFont"/>
    <w:link w:val="Footer"/>
    <w:uiPriority w:val="99"/>
    <w:rsid w:val="005337C0"/>
    <w:rPr>
      <w:rFonts w:cs="Times New Roman"/>
      <w:szCs w:val="20"/>
    </w:rPr>
  </w:style>
  <w:style w:type="character" w:styleId="LineNumber">
    <w:name w:val="line number"/>
    <w:basedOn w:val="DefaultParagraphFont"/>
    <w:uiPriority w:val="99"/>
    <w:semiHidden/>
    <w:unhideWhenUsed/>
    <w:rsid w:val="005337C0"/>
  </w:style>
  <w:style w:type="character" w:customStyle="1" w:styleId="Heading1Char">
    <w:name w:val="Heading 1 Char"/>
    <w:basedOn w:val="DefaultParagraphFont"/>
    <w:link w:val="Heading1"/>
    <w:uiPriority w:val="9"/>
    <w:rsid w:val="00A324F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324F1"/>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A324F1"/>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A324F1"/>
    <w:rPr>
      <w:rFonts w:asciiTheme="majorHAnsi" w:eastAsiaTheme="majorEastAsia" w:hAnsiTheme="majorHAnsi" w:cstheme="majorBidi"/>
      <w:color w:val="2E74B5" w:themeColor="accent1" w:themeShade="BF"/>
      <w:szCs w:val="20"/>
    </w:rPr>
  </w:style>
  <w:style w:type="paragraph" w:customStyle="1" w:styleId="Heading40">
    <w:name w:val="Heading4"/>
    <w:basedOn w:val="Heading5"/>
    <w:link w:val="Heading4Char0"/>
    <w:qFormat/>
    <w:rsid w:val="00436F6E"/>
  </w:style>
  <w:style w:type="table" w:styleId="TableGrid">
    <w:name w:val="Table Grid"/>
    <w:basedOn w:val="TableNormal"/>
    <w:uiPriority w:val="59"/>
    <w:rsid w:val="00D771B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0">
    <w:name w:val="Heading4 Char"/>
    <w:basedOn w:val="Heading5Char"/>
    <w:link w:val="Heading40"/>
    <w:rsid w:val="00436F6E"/>
    <w:rPr>
      <w:rFonts w:asciiTheme="majorHAnsi" w:eastAsiaTheme="majorEastAsia" w:hAnsiTheme="majorHAnsi" w:cstheme="majorBidi"/>
      <w:color w:val="2E74B5" w:themeColor="accent1" w:themeShade="BF"/>
      <w:szCs w:val="20"/>
    </w:rPr>
  </w:style>
  <w:style w:type="paragraph" w:customStyle="1" w:styleId="Heading10">
    <w:name w:val="Heading1"/>
    <w:basedOn w:val="Normal"/>
    <w:link w:val="Heading1Char0"/>
    <w:qFormat/>
    <w:rsid w:val="00C54CA1"/>
    <w:rPr>
      <w:rFonts w:ascii="Calibri" w:hAnsi="Calibri"/>
      <w:b/>
      <w:color w:val="1F4E79" w:themeColor="accent1" w:themeShade="80"/>
      <w:sz w:val="28"/>
    </w:rPr>
  </w:style>
  <w:style w:type="paragraph" w:customStyle="1" w:styleId="Heading20">
    <w:name w:val="Heading2"/>
    <w:basedOn w:val="Normal"/>
    <w:link w:val="Heading2Char0"/>
    <w:qFormat/>
    <w:rsid w:val="00C54CA1"/>
    <w:rPr>
      <w:b/>
      <w:color w:val="0070C0"/>
      <w:sz w:val="26"/>
    </w:rPr>
  </w:style>
  <w:style w:type="character" w:customStyle="1" w:styleId="Heading1Char0">
    <w:name w:val="Heading1 Char"/>
    <w:basedOn w:val="Heading1Char"/>
    <w:link w:val="Heading10"/>
    <w:rsid w:val="00C54CA1"/>
    <w:rPr>
      <w:rFonts w:ascii="Calibri" w:eastAsiaTheme="majorEastAsia" w:hAnsi="Calibri" w:cs="Times New Roman"/>
      <w:b/>
      <w:color w:val="1F4E79" w:themeColor="accent1" w:themeShade="80"/>
      <w:sz w:val="28"/>
      <w:szCs w:val="20"/>
    </w:rPr>
  </w:style>
  <w:style w:type="paragraph" w:customStyle="1" w:styleId="Heading30">
    <w:name w:val="Heading3"/>
    <w:basedOn w:val="Normal"/>
    <w:link w:val="Heading3Char0"/>
    <w:qFormat/>
    <w:rsid w:val="00C54CA1"/>
    <w:rPr>
      <w:b/>
      <w:color w:val="0070C0"/>
    </w:rPr>
  </w:style>
  <w:style w:type="character" w:customStyle="1" w:styleId="Heading2Char0">
    <w:name w:val="Heading2 Char"/>
    <w:basedOn w:val="Heading1Char0"/>
    <w:link w:val="Heading20"/>
    <w:rsid w:val="00C54CA1"/>
    <w:rPr>
      <w:rFonts w:ascii="Calibri" w:eastAsiaTheme="majorEastAsia" w:hAnsi="Calibri" w:cs="Times New Roman"/>
      <w:b/>
      <w:color w:val="0070C0"/>
      <w:sz w:val="26"/>
      <w:szCs w:val="20"/>
    </w:rPr>
  </w:style>
  <w:style w:type="character" w:customStyle="1" w:styleId="Heading4Char">
    <w:name w:val="Heading 4 Char"/>
    <w:basedOn w:val="DefaultParagraphFont"/>
    <w:link w:val="Heading4"/>
    <w:uiPriority w:val="9"/>
    <w:rsid w:val="00C61F74"/>
    <w:rPr>
      <w:rFonts w:asciiTheme="majorHAnsi" w:eastAsiaTheme="majorEastAsia" w:hAnsiTheme="majorHAnsi" w:cstheme="majorBidi"/>
      <w:i/>
      <w:iCs/>
      <w:color w:val="2E74B5" w:themeColor="accent1" w:themeShade="BF"/>
      <w:sz w:val="24"/>
      <w:szCs w:val="20"/>
    </w:rPr>
  </w:style>
  <w:style w:type="character" w:customStyle="1" w:styleId="Heading3Char0">
    <w:name w:val="Heading3 Char"/>
    <w:basedOn w:val="Heading2Char0"/>
    <w:link w:val="Heading30"/>
    <w:rsid w:val="00C54CA1"/>
    <w:rPr>
      <w:rFonts w:ascii="Calibri" w:eastAsiaTheme="majorEastAsia" w:hAnsi="Calibri" w:cs="Times New Roman"/>
      <w:b/>
      <w:color w:val="0070C0"/>
      <w:sz w:val="24"/>
      <w:szCs w:val="20"/>
    </w:rPr>
  </w:style>
  <w:style w:type="paragraph" w:styleId="Caption">
    <w:name w:val="caption"/>
    <w:basedOn w:val="Normal"/>
    <w:next w:val="Normal"/>
    <w:uiPriority w:val="35"/>
    <w:unhideWhenUsed/>
    <w:qFormat/>
    <w:rsid w:val="001C5CCD"/>
    <w:pPr>
      <w:spacing w:after="200"/>
      <w:ind w:firstLine="0"/>
    </w:pPr>
    <w:rPr>
      <w:i/>
      <w:iCs/>
      <w:color w:val="44546A" w:themeColor="text2"/>
      <w:sz w:val="18"/>
      <w:szCs w:val="18"/>
    </w:rPr>
  </w:style>
  <w:style w:type="paragraph" w:styleId="NormalWeb">
    <w:name w:val="Normal (Web)"/>
    <w:basedOn w:val="Normal"/>
    <w:uiPriority w:val="99"/>
    <w:unhideWhenUsed/>
    <w:rsid w:val="00E153E3"/>
    <w:pPr>
      <w:spacing w:before="100" w:beforeAutospacing="1" w:after="100" w:afterAutospacing="1"/>
      <w:ind w:firstLine="0"/>
    </w:pPr>
    <w:rPr>
      <w:rFonts w:ascii="Times New Roman" w:eastAsiaTheme="minorEastAsia" w:hAnsi="Times New Roman"/>
      <w:szCs w:val="24"/>
    </w:rPr>
  </w:style>
  <w:style w:type="character" w:styleId="CommentReference">
    <w:name w:val="annotation reference"/>
    <w:basedOn w:val="DefaultParagraphFont"/>
    <w:uiPriority w:val="99"/>
    <w:semiHidden/>
    <w:unhideWhenUsed/>
    <w:rsid w:val="00035C9E"/>
    <w:rPr>
      <w:sz w:val="16"/>
      <w:szCs w:val="16"/>
    </w:rPr>
  </w:style>
  <w:style w:type="paragraph" w:styleId="CommentText">
    <w:name w:val="annotation text"/>
    <w:basedOn w:val="Normal"/>
    <w:link w:val="CommentTextChar"/>
    <w:uiPriority w:val="99"/>
    <w:semiHidden/>
    <w:unhideWhenUsed/>
    <w:rsid w:val="00035C9E"/>
    <w:rPr>
      <w:sz w:val="20"/>
    </w:rPr>
  </w:style>
  <w:style w:type="character" w:customStyle="1" w:styleId="CommentTextChar">
    <w:name w:val="Comment Text Char"/>
    <w:basedOn w:val="DefaultParagraphFont"/>
    <w:link w:val="CommentText"/>
    <w:uiPriority w:val="99"/>
    <w:semiHidden/>
    <w:rsid w:val="00035C9E"/>
    <w:rPr>
      <w:rFonts w:ascii="Times" w:hAnsi="Times" w:cs="Times New Roman"/>
      <w:sz w:val="20"/>
      <w:szCs w:val="20"/>
    </w:rPr>
  </w:style>
  <w:style w:type="paragraph" w:styleId="CommentSubject">
    <w:name w:val="annotation subject"/>
    <w:basedOn w:val="CommentText"/>
    <w:next w:val="CommentText"/>
    <w:link w:val="CommentSubjectChar"/>
    <w:uiPriority w:val="99"/>
    <w:semiHidden/>
    <w:unhideWhenUsed/>
    <w:rsid w:val="00035C9E"/>
    <w:rPr>
      <w:b/>
      <w:bCs/>
    </w:rPr>
  </w:style>
  <w:style w:type="character" w:customStyle="1" w:styleId="CommentSubjectChar">
    <w:name w:val="Comment Subject Char"/>
    <w:basedOn w:val="CommentTextChar"/>
    <w:link w:val="CommentSubject"/>
    <w:uiPriority w:val="99"/>
    <w:semiHidden/>
    <w:rsid w:val="00035C9E"/>
    <w:rPr>
      <w:rFonts w:ascii="Times" w:hAnsi="Times" w:cs="Times New Roman"/>
      <w:b/>
      <w:bCs/>
      <w:sz w:val="20"/>
      <w:szCs w:val="20"/>
    </w:rPr>
  </w:style>
  <w:style w:type="paragraph" w:styleId="BalloonText">
    <w:name w:val="Balloon Text"/>
    <w:basedOn w:val="Normal"/>
    <w:link w:val="BalloonTextChar"/>
    <w:uiPriority w:val="99"/>
    <w:semiHidden/>
    <w:unhideWhenUsed/>
    <w:rsid w:val="00035C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C9E"/>
    <w:rPr>
      <w:rFonts w:ascii="Segoe UI" w:hAnsi="Segoe UI" w:cs="Segoe UI"/>
      <w:sz w:val="18"/>
      <w:szCs w:val="18"/>
    </w:rPr>
  </w:style>
  <w:style w:type="paragraph" w:styleId="Revision">
    <w:name w:val="Revision"/>
    <w:hidden/>
    <w:uiPriority w:val="99"/>
    <w:semiHidden/>
    <w:rsid w:val="009C56F9"/>
    <w:pPr>
      <w:spacing w:after="0" w:line="240" w:lineRule="auto"/>
    </w:pPr>
    <w:rPr>
      <w:rFonts w:ascii="Times" w:hAnsi="Times" w:cs="Times New Roman"/>
      <w:sz w:val="24"/>
      <w:szCs w:val="20"/>
    </w:rPr>
  </w:style>
  <w:style w:type="paragraph" w:styleId="ListParagraph">
    <w:name w:val="List Paragraph"/>
    <w:basedOn w:val="Normal"/>
    <w:uiPriority w:val="34"/>
    <w:qFormat/>
    <w:rsid w:val="00F31E98"/>
    <w:pPr>
      <w:ind w:left="720"/>
      <w:contextualSpacing/>
    </w:pPr>
  </w:style>
  <w:style w:type="character" w:styleId="Hyperlink">
    <w:name w:val="Hyperlink"/>
    <w:basedOn w:val="DefaultParagraphFont"/>
    <w:uiPriority w:val="99"/>
    <w:unhideWhenUsed/>
    <w:rsid w:val="002405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064047">
      <w:bodyDiv w:val="1"/>
      <w:marLeft w:val="0"/>
      <w:marRight w:val="0"/>
      <w:marTop w:val="0"/>
      <w:marBottom w:val="0"/>
      <w:divBdr>
        <w:top w:val="none" w:sz="0" w:space="0" w:color="auto"/>
        <w:left w:val="none" w:sz="0" w:space="0" w:color="auto"/>
        <w:bottom w:val="none" w:sz="0" w:space="0" w:color="auto"/>
        <w:right w:val="none" w:sz="0" w:space="0" w:color="auto"/>
      </w:divBdr>
      <w:divsChild>
        <w:div w:id="1304196142">
          <w:marLeft w:val="0"/>
          <w:marRight w:val="0"/>
          <w:marTop w:val="0"/>
          <w:marBottom w:val="0"/>
          <w:divBdr>
            <w:top w:val="none" w:sz="0" w:space="0" w:color="auto"/>
            <w:left w:val="none" w:sz="0" w:space="0" w:color="auto"/>
            <w:bottom w:val="none" w:sz="0" w:space="0" w:color="auto"/>
            <w:right w:val="none" w:sz="0" w:space="0" w:color="auto"/>
          </w:divBdr>
          <w:divsChild>
            <w:div w:id="947272912">
              <w:marLeft w:val="0"/>
              <w:marRight w:val="0"/>
              <w:marTop w:val="0"/>
              <w:marBottom w:val="0"/>
              <w:divBdr>
                <w:top w:val="none" w:sz="0" w:space="0" w:color="auto"/>
                <w:left w:val="none" w:sz="0" w:space="0" w:color="auto"/>
                <w:bottom w:val="none" w:sz="0" w:space="0" w:color="auto"/>
                <w:right w:val="none" w:sz="0" w:space="0" w:color="auto"/>
              </w:divBdr>
              <w:divsChild>
                <w:div w:id="960109825">
                  <w:marLeft w:val="0"/>
                  <w:marRight w:val="0"/>
                  <w:marTop w:val="0"/>
                  <w:marBottom w:val="0"/>
                  <w:divBdr>
                    <w:top w:val="none" w:sz="0" w:space="0" w:color="auto"/>
                    <w:left w:val="none" w:sz="0" w:space="0" w:color="auto"/>
                    <w:bottom w:val="none" w:sz="0" w:space="0" w:color="auto"/>
                    <w:right w:val="none" w:sz="0" w:space="0" w:color="auto"/>
                  </w:divBdr>
                  <w:divsChild>
                    <w:div w:id="859009977">
                      <w:marLeft w:val="0"/>
                      <w:marRight w:val="0"/>
                      <w:marTop w:val="0"/>
                      <w:marBottom w:val="0"/>
                      <w:divBdr>
                        <w:top w:val="none" w:sz="0" w:space="0" w:color="auto"/>
                        <w:left w:val="none" w:sz="0" w:space="0" w:color="auto"/>
                        <w:bottom w:val="none" w:sz="0" w:space="0" w:color="auto"/>
                        <w:right w:val="none" w:sz="0" w:space="0" w:color="auto"/>
                      </w:divBdr>
                      <w:divsChild>
                        <w:div w:id="349183264">
                          <w:marLeft w:val="0"/>
                          <w:marRight w:val="0"/>
                          <w:marTop w:val="0"/>
                          <w:marBottom w:val="0"/>
                          <w:divBdr>
                            <w:top w:val="none" w:sz="0" w:space="0" w:color="auto"/>
                            <w:left w:val="none" w:sz="0" w:space="0" w:color="auto"/>
                            <w:bottom w:val="none" w:sz="0" w:space="0" w:color="auto"/>
                            <w:right w:val="none" w:sz="0" w:space="0" w:color="auto"/>
                          </w:divBdr>
                          <w:divsChild>
                            <w:div w:id="2090886393">
                              <w:marLeft w:val="0"/>
                              <w:marRight w:val="0"/>
                              <w:marTop w:val="0"/>
                              <w:marBottom w:val="0"/>
                              <w:divBdr>
                                <w:top w:val="none" w:sz="0" w:space="0" w:color="auto"/>
                                <w:left w:val="none" w:sz="0" w:space="0" w:color="auto"/>
                                <w:bottom w:val="none" w:sz="0" w:space="0" w:color="auto"/>
                                <w:right w:val="none" w:sz="0" w:space="0" w:color="auto"/>
                              </w:divBdr>
                              <w:divsChild>
                                <w:div w:id="1892230465">
                                  <w:marLeft w:val="0"/>
                                  <w:marRight w:val="0"/>
                                  <w:marTop w:val="0"/>
                                  <w:marBottom w:val="0"/>
                                  <w:divBdr>
                                    <w:top w:val="none" w:sz="0" w:space="0" w:color="auto"/>
                                    <w:left w:val="none" w:sz="0" w:space="0" w:color="auto"/>
                                    <w:bottom w:val="none" w:sz="0" w:space="0" w:color="auto"/>
                                    <w:right w:val="none" w:sz="0" w:space="0" w:color="auto"/>
                                  </w:divBdr>
                                  <w:divsChild>
                                    <w:div w:id="1129318249">
                                      <w:marLeft w:val="0"/>
                                      <w:marRight w:val="0"/>
                                      <w:marTop w:val="0"/>
                                      <w:marBottom w:val="0"/>
                                      <w:divBdr>
                                        <w:top w:val="none" w:sz="0" w:space="0" w:color="auto"/>
                                        <w:left w:val="none" w:sz="0" w:space="0" w:color="auto"/>
                                        <w:bottom w:val="none" w:sz="0" w:space="0" w:color="auto"/>
                                        <w:right w:val="none" w:sz="0" w:space="0" w:color="auto"/>
                                      </w:divBdr>
                                      <w:divsChild>
                                        <w:div w:id="1401901288">
                                          <w:marLeft w:val="0"/>
                                          <w:marRight w:val="0"/>
                                          <w:marTop w:val="0"/>
                                          <w:marBottom w:val="0"/>
                                          <w:divBdr>
                                            <w:top w:val="none" w:sz="0" w:space="0" w:color="auto"/>
                                            <w:left w:val="none" w:sz="0" w:space="0" w:color="auto"/>
                                            <w:bottom w:val="none" w:sz="0" w:space="0" w:color="auto"/>
                                            <w:right w:val="none" w:sz="0" w:space="0" w:color="auto"/>
                                          </w:divBdr>
                                          <w:divsChild>
                                            <w:div w:id="1840345407">
                                              <w:marLeft w:val="0"/>
                                              <w:marRight w:val="0"/>
                                              <w:marTop w:val="0"/>
                                              <w:marBottom w:val="0"/>
                                              <w:divBdr>
                                                <w:top w:val="none" w:sz="0" w:space="0" w:color="auto"/>
                                                <w:left w:val="none" w:sz="0" w:space="0" w:color="auto"/>
                                                <w:bottom w:val="none" w:sz="0" w:space="0" w:color="auto"/>
                                                <w:right w:val="none" w:sz="0" w:space="0" w:color="auto"/>
                                              </w:divBdr>
                                              <w:divsChild>
                                                <w:div w:id="1608074893">
                                                  <w:marLeft w:val="0"/>
                                                  <w:marRight w:val="0"/>
                                                  <w:marTop w:val="0"/>
                                                  <w:marBottom w:val="0"/>
                                                  <w:divBdr>
                                                    <w:top w:val="none" w:sz="0" w:space="0" w:color="auto"/>
                                                    <w:left w:val="none" w:sz="0" w:space="0" w:color="auto"/>
                                                    <w:bottom w:val="none" w:sz="0" w:space="0" w:color="auto"/>
                                                    <w:right w:val="none" w:sz="0" w:space="0" w:color="auto"/>
                                                  </w:divBdr>
                                                </w:div>
                                                <w:div w:id="121464715">
                                                  <w:marLeft w:val="0"/>
                                                  <w:marRight w:val="0"/>
                                                  <w:marTop w:val="0"/>
                                                  <w:marBottom w:val="0"/>
                                                  <w:divBdr>
                                                    <w:top w:val="none" w:sz="0" w:space="0" w:color="auto"/>
                                                    <w:left w:val="none" w:sz="0" w:space="0" w:color="auto"/>
                                                    <w:bottom w:val="none" w:sz="0" w:space="0" w:color="auto"/>
                                                    <w:right w:val="none" w:sz="0" w:space="0" w:color="auto"/>
                                                  </w:divBdr>
                                                  <w:divsChild>
                                                    <w:div w:id="757678991">
                                                      <w:marLeft w:val="0"/>
                                                      <w:marRight w:val="0"/>
                                                      <w:marTop w:val="0"/>
                                                      <w:marBottom w:val="0"/>
                                                      <w:divBdr>
                                                        <w:top w:val="none" w:sz="0" w:space="0" w:color="auto"/>
                                                        <w:left w:val="none" w:sz="0" w:space="0" w:color="auto"/>
                                                        <w:bottom w:val="none" w:sz="0" w:space="0" w:color="auto"/>
                                                        <w:right w:val="none" w:sz="0" w:space="0" w:color="auto"/>
                                                      </w:divBdr>
                                                      <w:divsChild>
                                                        <w:div w:id="11418843">
                                                          <w:marLeft w:val="0"/>
                                                          <w:marRight w:val="0"/>
                                                          <w:marTop w:val="0"/>
                                                          <w:marBottom w:val="0"/>
                                                          <w:divBdr>
                                                            <w:top w:val="none" w:sz="0" w:space="0" w:color="auto"/>
                                                            <w:left w:val="none" w:sz="0" w:space="0" w:color="auto"/>
                                                            <w:bottom w:val="none" w:sz="0" w:space="0" w:color="auto"/>
                                                            <w:right w:val="none" w:sz="0" w:space="0" w:color="auto"/>
                                                          </w:divBdr>
                                                          <w:divsChild>
                                                            <w:div w:id="1641614950">
                                                              <w:marLeft w:val="0"/>
                                                              <w:marRight w:val="0"/>
                                                              <w:marTop w:val="0"/>
                                                              <w:marBottom w:val="0"/>
                                                              <w:divBdr>
                                                                <w:top w:val="none" w:sz="0" w:space="0" w:color="auto"/>
                                                                <w:left w:val="none" w:sz="0" w:space="0" w:color="auto"/>
                                                                <w:bottom w:val="none" w:sz="0" w:space="0" w:color="auto"/>
                                                                <w:right w:val="none" w:sz="0" w:space="0" w:color="auto"/>
                                                              </w:divBdr>
                                                              <w:divsChild>
                                                                <w:div w:id="1001858099">
                                                                  <w:marLeft w:val="0"/>
                                                                  <w:marRight w:val="0"/>
                                                                  <w:marTop w:val="0"/>
                                                                  <w:marBottom w:val="0"/>
                                                                  <w:divBdr>
                                                                    <w:top w:val="none" w:sz="0" w:space="0" w:color="auto"/>
                                                                    <w:left w:val="none" w:sz="0" w:space="0" w:color="auto"/>
                                                                    <w:bottom w:val="none" w:sz="0" w:space="0" w:color="auto"/>
                                                                    <w:right w:val="none" w:sz="0" w:space="0" w:color="auto"/>
                                                                  </w:divBdr>
                                                                  <w:divsChild>
                                                                    <w:div w:id="46881776">
                                                                      <w:marLeft w:val="0"/>
                                                                      <w:marRight w:val="0"/>
                                                                      <w:marTop w:val="0"/>
                                                                      <w:marBottom w:val="0"/>
                                                                      <w:divBdr>
                                                                        <w:top w:val="none" w:sz="0" w:space="0" w:color="auto"/>
                                                                        <w:left w:val="none" w:sz="0" w:space="0" w:color="auto"/>
                                                                        <w:bottom w:val="none" w:sz="0" w:space="0" w:color="auto"/>
                                                                        <w:right w:val="none" w:sz="0" w:space="0" w:color="auto"/>
                                                                      </w:divBdr>
                                                                      <w:divsChild>
                                                                        <w:div w:id="1395931021">
                                                                          <w:marLeft w:val="0"/>
                                                                          <w:marRight w:val="0"/>
                                                                          <w:marTop w:val="0"/>
                                                                          <w:marBottom w:val="0"/>
                                                                          <w:divBdr>
                                                                            <w:top w:val="none" w:sz="0" w:space="0" w:color="auto"/>
                                                                            <w:left w:val="none" w:sz="0" w:space="0" w:color="auto"/>
                                                                            <w:bottom w:val="none" w:sz="0" w:space="0" w:color="auto"/>
                                                                            <w:right w:val="none" w:sz="0" w:space="0" w:color="auto"/>
                                                                          </w:divBdr>
                                                                          <w:divsChild>
                                                                            <w:div w:id="955481392">
                                                                              <w:marLeft w:val="0"/>
                                                                              <w:marRight w:val="0"/>
                                                                              <w:marTop w:val="0"/>
                                                                              <w:marBottom w:val="0"/>
                                                                              <w:divBdr>
                                                                                <w:top w:val="none" w:sz="0" w:space="0" w:color="auto"/>
                                                                                <w:left w:val="none" w:sz="0" w:space="0" w:color="auto"/>
                                                                                <w:bottom w:val="none" w:sz="0" w:space="0" w:color="auto"/>
                                                                                <w:right w:val="none" w:sz="0" w:space="0" w:color="auto"/>
                                                                              </w:divBdr>
                                                                              <w:divsChild>
                                                                                <w:div w:id="1157720972">
                                                                                  <w:marLeft w:val="0"/>
                                                                                  <w:marRight w:val="0"/>
                                                                                  <w:marTop w:val="0"/>
                                                                                  <w:marBottom w:val="0"/>
                                                                                  <w:divBdr>
                                                                                    <w:top w:val="none" w:sz="0" w:space="0" w:color="auto"/>
                                                                                    <w:left w:val="none" w:sz="0" w:space="0" w:color="auto"/>
                                                                                    <w:bottom w:val="none" w:sz="0" w:space="0" w:color="auto"/>
                                                                                    <w:right w:val="none" w:sz="0" w:space="0" w:color="auto"/>
                                                                                  </w:divBdr>
                                                                                  <w:divsChild>
                                                                                    <w:div w:id="245112910">
                                                                                      <w:marLeft w:val="0"/>
                                                                                      <w:marRight w:val="0"/>
                                                                                      <w:marTop w:val="0"/>
                                                                                      <w:marBottom w:val="0"/>
                                                                                      <w:divBdr>
                                                                                        <w:top w:val="none" w:sz="0" w:space="0" w:color="auto"/>
                                                                                        <w:left w:val="none" w:sz="0" w:space="0" w:color="auto"/>
                                                                                        <w:bottom w:val="none" w:sz="0" w:space="0" w:color="auto"/>
                                                                                        <w:right w:val="none" w:sz="0" w:space="0" w:color="auto"/>
                                                                                      </w:divBdr>
                                                                                      <w:divsChild>
                                                                                        <w:div w:id="946348241">
                                                                                          <w:marLeft w:val="0"/>
                                                                                          <w:marRight w:val="0"/>
                                                                                          <w:marTop w:val="0"/>
                                                                                          <w:marBottom w:val="0"/>
                                                                                          <w:divBdr>
                                                                                            <w:top w:val="none" w:sz="0" w:space="0" w:color="auto"/>
                                                                                            <w:left w:val="none" w:sz="0" w:space="0" w:color="auto"/>
                                                                                            <w:bottom w:val="none" w:sz="0" w:space="0" w:color="auto"/>
                                                                                            <w:right w:val="none" w:sz="0" w:space="0" w:color="auto"/>
                                                                                          </w:divBdr>
                                                                                          <w:divsChild>
                                                                                            <w:div w:id="1204319312">
                                                                                              <w:marLeft w:val="0"/>
                                                                                              <w:marRight w:val="0"/>
                                                                                              <w:marTop w:val="0"/>
                                                                                              <w:marBottom w:val="0"/>
                                                                                              <w:divBdr>
                                                                                                <w:top w:val="none" w:sz="0" w:space="0" w:color="auto"/>
                                                                                                <w:left w:val="none" w:sz="0" w:space="0" w:color="auto"/>
                                                                                                <w:bottom w:val="none" w:sz="0" w:space="0" w:color="auto"/>
                                                                                                <w:right w:val="none" w:sz="0" w:space="0" w:color="auto"/>
                                                                                              </w:divBdr>
                                                                                              <w:divsChild>
                                                                                                <w:div w:id="500126993">
                                                                                                  <w:marLeft w:val="0"/>
                                                                                                  <w:marRight w:val="0"/>
                                                                                                  <w:marTop w:val="0"/>
                                                                                                  <w:marBottom w:val="0"/>
                                                                                                  <w:divBdr>
                                                                                                    <w:top w:val="none" w:sz="0" w:space="0" w:color="auto"/>
                                                                                                    <w:left w:val="none" w:sz="0" w:space="0" w:color="auto"/>
                                                                                                    <w:bottom w:val="none" w:sz="0" w:space="0" w:color="auto"/>
                                                                                                    <w:right w:val="none" w:sz="0" w:space="0" w:color="auto"/>
                                                                                                  </w:divBdr>
                                                                                                  <w:divsChild>
                                                                                                    <w:div w:id="1047215786">
                                                                                                      <w:marLeft w:val="0"/>
                                                                                                      <w:marRight w:val="0"/>
                                                                                                      <w:marTop w:val="0"/>
                                                                                                      <w:marBottom w:val="0"/>
                                                                                                      <w:divBdr>
                                                                                                        <w:top w:val="none" w:sz="0" w:space="0" w:color="auto"/>
                                                                                                        <w:left w:val="none" w:sz="0" w:space="0" w:color="auto"/>
                                                                                                        <w:bottom w:val="none" w:sz="0" w:space="0" w:color="auto"/>
                                                                                                        <w:right w:val="none" w:sz="0" w:space="0" w:color="auto"/>
                                                                                                      </w:divBdr>
                                                                                                      <w:divsChild>
                                                                                                        <w:div w:id="992216989">
                                                                                                          <w:marLeft w:val="0"/>
                                                                                                          <w:marRight w:val="0"/>
                                                                                                          <w:marTop w:val="0"/>
                                                                                                          <w:marBottom w:val="0"/>
                                                                                                          <w:divBdr>
                                                                                                            <w:top w:val="none" w:sz="0" w:space="0" w:color="auto"/>
                                                                                                            <w:left w:val="none" w:sz="0" w:space="0" w:color="auto"/>
                                                                                                            <w:bottom w:val="none" w:sz="0" w:space="0" w:color="auto"/>
                                                                                                            <w:right w:val="none" w:sz="0" w:space="0" w:color="auto"/>
                                                                                                          </w:divBdr>
                                                                                                          <w:divsChild>
                                                                                                            <w:div w:id="292952121">
                                                                                                              <w:marLeft w:val="0"/>
                                                                                                              <w:marRight w:val="0"/>
                                                                                                              <w:marTop w:val="0"/>
                                                                                                              <w:marBottom w:val="0"/>
                                                                                                              <w:divBdr>
                                                                                                                <w:top w:val="none" w:sz="0" w:space="0" w:color="auto"/>
                                                                                                                <w:left w:val="none" w:sz="0" w:space="0" w:color="auto"/>
                                                                                                                <w:bottom w:val="none" w:sz="0" w:space="0" w:color="auto"/>
                                                                                                                <w:right w:val="none" w:sz="0" w:space="0" w:color="auto"/>
                                                                                                              </w:divBdr>
                                                                                                              <w:divsChild>
                                                                                                                <w:div w:id="1463386005">
                                                                                                                  <w:marLeft w:val="0"/>
                                                                                                                  <w:marRight w:val="0"/>
                                                                                                                  <w:marTop w:val="0"/>
                                                                                                                  <w:marBottom w:val="0"/>
                                                                                                                  <w:divBdr>
                                                                                                                    <w:top w:val="none" w:sz="0" w:space="0" w:color="auto"/>
                                                                                                                    <w:left w:val="none" w:sz="0" w:space="0" w:color="auto"/>
                                                                                                                    <w:bottom w:val="none" w:sz="0" w:space="0" w:color="auto"/>
                                                                                                                    <w:right w:val="none" w:sz="0" w:space="0" w:color="auto"/>
                                                                                                                  </w:divBdr>
                                                                                                                  <w:divsChild>
                                                                                                                    <w:div w:id="1231891086">
                                                                                                                      <w:marLeft w:val="0"/>
                                                                                                                      <w:marRight w:val="0"/>
                                                                                                                      <w:marTop w:val="0"/>
                                                                                                                      <w:marBottom w:val="0"/>
                                                                                                                      <w:divBdr>
                                                                                                                        <w:top w:val="none" w:sz="0" w:space="0" w:color="auto"/>
                                                                                                                        <w:left w:val="none" w:sz="0" w:space="0" w:color="auto"/>
                                                                                                                        <w:bottom w:val="none" w:sz="0" w:space="0" w:color="auto"/>
                                                                                                                        <w:right w:val="none" w:sz="0" w:space="0" w:color="auto"/>
                                                                                                                      </w:divBdr>
                                                                                                                      <w:divsChild>
                                                                                                                        <w:div w:id="1287810455">
                                                                                                                          <w:marLeft w:val="0"/>
                                                                                                                          <w:marRight w:val="0"/>
                                                                                                                          <w:marTop w:val="0"/>
                                                                                                                          <w:marBottom w:val="0"/>
                                                                                                                          <w:divBdr>
                                                                                                                            <w:top w:val="none" w:sz="0" w:space="0" w:color="auto"/>
                                                                                                                            <w:left w:val="none" w:sz="0" w:space="0" w:color="auto"/>
                                                                                                                            <w:bottom w:val="none" w:sz="0" w:space="0" w:color="auto"/>
                                                                                                                            <w:right w:val="none" w:sz="0" w:space="0" w:color="auto"/>
                                                                                                                          </w:divBdr>
                                                                                                                          <w:divsChild>
                                                                                                                            <w:div w:id="1375302022">
                                                                                                                              <w:marLeft w:val="0"/>
                                                                                                                              <w:marRight w:val="0"/>
                                                                                                                              <w:marTop w:val="0"/>
                                                                                                                              <w:marBottom w:val="0"/>
                                                                                                                              <w:divBdr>
                                                                                                                                <w:top w:val="none" w:sz="0" w:space="0" w:color="auto"/>
                                                                                                                                <w:left w:val="none" w:sz="0" w:space="0" w:color="auto"/>
                                                                                                                                <w:bottom w:val="none" w:sz="0" w:space="0" w:color="auto"/>
                                                                                                                                <w:right w:val="none" w:sz="0" w:space="0" w:color="auto"/>
                                                                                                                              </w:divBdr>
                                                                                                                              <w:divsChild>
                                                                                                                                <w:div w:id="1546020077">
                                                                                                                                  <w:marLeft w:val="0"/>
                                                                                                                                  <w:marRight w:val="0"/>
                                                                                                                                  <w:marTop w:val="0"/>
                                                                                                                                  <w:marBottom w:val="0"/>
                                                                                                                                  <w:divBdr>
                                                                                                                                    <w:top w:val="none" w:sz="0" w:space="0" w:color="auto"/>
                                                                                                                                    <w:left w:val="none" w:sz="0" w:space="0" w:color="auto"/>
                                                                                                                                    <w:bottom w:val="none" w:sz="0" w:space="0" w:color="auto"/>
                                                                                                                                    <w:right w:val="none" w:sz="0" w:space="0" w:color="auto"/>
                                                                                                                                  </w:divBdr>
                                                                                                                                </w:div>
                                                                                                                                <w:div w:id="1821462338">
                                                                                                                                  <w:marLeft w:val="0"/>
                                                                                                                                  <w:marRight w:val="0"/>
                                                                                                                                  <w:marTop w:val="0"/>
                                                                                                                                  <w:marBottom w:val="0"/>
                                                                                                                                  <w:divBdr>
                                                                                                                                    <w:top w:val="none" w:sz="0" w:space="0" w:color="auto"/>
                                                                                                                                    <w:left w:val="none" w:sz="0" w:space="0" w:color="auto"/>
                                                                                                                                    <w:bottom w:val="none" w:sz="0" w:space="0" w:color="auto"/>
                                                                                                                                    <w:right w:val="none" w:sz="0" w:space="0" w:color="auto"/>
                                                                                                                                  </w:divBdr>
                                                                                                                                  <w:divsChild>
                                                                                                                                    <w:div w:id="1742679755">
                                                                                                                                      <w:marLeft w:val="0"/>
                                                                                                                                      <w:marRight w:val="0"/>
                                                                                                                                      <w:marTop w:val="0"/>
                                                                                                                                      <w:marBottom w:val="0"/>
                                                                                                                                      <w:divBdr>
                                                                                                                                        <w:top w:val="none" w:sz="0" w:space="0" w:color="auto"/>
                                                                                                                                        <w:left w:val="none" w:sz="0" w:space="0" w:color="auto"/>
                                                                                                                                        <w:bottom w:val="none" w:sz="0" w:space="0" w:color="auto"/>
                                                                                                                                        <w:right w:val="none" w:sz="0" w:space="0" w:color="auto"/>
                                                                                                                                      </w:divBdr>
                                                                                                                                      <w:divsChild>
                                                                                                                                        <w:div w:id="1349603016">
                                                                                                                                          <w:marLeft w:val="0"/>
                                                                                                                                          <w:marRight w:val="0"/>
                                                                                                                                          <w:marTop w:val="0"/>
                                                                                                                                          <w:marBottom w:val="0"/>
                                                                                                                                          <w:divBdr>
                                                                                                                                            <w:top w:val="none" w:sz="0" w:space="0" w:color="auto"/>
                                                                                                                                            <w:left w:val="none" w:sz="0" w:space="0" w:color="auto"/>
                                                                                                                                            <w:bottom w:val="none" w:sz="0" w:space="0" w:color="auto"/>
                                                                                                                                            <w:right w:val="none" w:sz="0" w:space="0" w:color="auto"/>
                                                                                                                                          </w:divBdr>
                                                                                                                                          <w:divsChild>
                                                                                                                                            <w:div w:id="2126850891">
                                                                                                                                              <w:marLeft w:val="0"/>
                                                                                                                                              <w:marRight w:val="0"/>
                                                                                                                                              <w:marTop w:val="0"/>
                                                                                                                                              <w:marBottom w:val="0"/>
                                                                                                                                              <w:divBdr>
                                                                                                                                                <w:top w:val="none" w:sz="0" w:space="0" w:color="auto"/>
                                                                                                                                                <w:left w:val="none" w:sz="0" w:space="0" w:color="auto"/>
                                                                                                                                                <w:bottom w:val="none" w:sz="0" w:space="0" w:color="auto"/>
                                                                                                                                                <w:right w:val="none" w:sz="0" w:space="0" w:color="auto"/>
                                                                                                                                              </w:divBdr>
                                                                                                                                              <w:divsChild>
                                                                                                                                                <w:div w:id="1240671040">
                                                                                                                                                  <w:marLeft w:val="0"/>
                                                                                                                                                  <w:marRight w:val="0"/>
                                                                                                                                                  <w:marTop w:val="0"/>
                                                                                                                                                  <w:marBottom w:val="0"/>
                                                                                                                                                  <w:divBdr>
                                                                                                                                                    <w:top w:val="none" w:sz="0" w:space="0" w:color="auto"/>
                                                                                                                                                    <w:left w:val="none" w:sz="0" w:space="0" w:color="auto"/>
                                                                                                                                                    <w:bottom w:val="none" w:sz="0" w:space="0" w:color="auto"/>
                                                                                                                                                    <w:right w:val="none" w:sz="0" w:space="0" w:color="auto"/>
                                                                                                                                                  </w:divBdr>
                                                                                                                                                  <w:divsChild>
                                                                                                                                                    <w:div w:id="5809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2455860">
      <w:bodyDiv w:val="1"/>
      <w:marLeft w:val="0"/>
      <w:marRight w:val="0"/>
      <w:marTop w:val="0"/>
      <w:marBottom w:val="0"/>
      <w:divBdr>
        <w:top w:val="none" w:sz="0" w:space="0" w:color="auto"/>
        <w:left w:val="none" w:sz="0" w:space="0" w:color="auto"/>
        <w:bottom w:val="none" w:sz="0" w:space="0" w:color="auto"/>
        <w:right w:val="none" w:sz="0" w:space="0" w:color="auto"/>
      </w:divBdr>
    </w:div>
    <w:div w:id="1125661621">
      <w:bodyDiv w:val="1"/>
      <w:marLeft w:val="0"/>
      <w:marRight w:val="0"/>
      <w:marTop w:val="0"/>
      <w:marBottom w:val="0"/>
      <w:divBdr>
        <w:top w:val="none" w:sz="0" w:space="0" w:color="auto"/>
        <w:left w:val="none" w:sz="0" w:space="0" w:color="auto"/>
        <w:bottom w:val="none" w:sz="0" w:space="0" w:color="auto"/>
        <w:right w:val="none" w:sz="0" w:space="0" w:color="auto"/>
      </w:divBdr>
      <w:divsChild>
        <w:div w:id="632059052">
          <w:marLeft w:val="0"/>
          <w:marRight w:val="0"/>
          <w:marTop w:val="0"/>
          <w:marBottom w:val="0"/>
          <w:divBdr>
            <w:top w:val="none" w:sz="0" w:space="0" w:color="auto"/>
            <w:left w:val="none" w:sz="0" w:space="0" w:color="auto"/>
            <w:bottom w:val="none" w:sz="0" w:space="0" w:color="auto"/>
            <w:right w:val="none" w:sz="0" w:space="0" w:color="auto"/>
          </w:divBdr>
          <w:divsChild>
            <w:div w:id="1352027031">
              <w:marLeft w:val="0"/>
              <w:marRight w:val="0"/>
              <w:marTop w:val="0"/>
              <w:marBottom w:val="0"/>
              <w:divBdr>
                <w:top w:val="none" w:sz="0" w:space="0" w:color="auto"/>
                <w:left w:val="none" w:sz="0" w:space="0" w:color="auto"/>
                <w:bottom w:val="none" w:sz="0" w:space="0" w:color="auto"/>
                <w:right w:val="none" w:sz="0" w:space="0" w:color="auto"/>
              </w:divBdr>
              <w:divsChild>
                <w:div w:id="1199049569">
                  <w:marLeft w:val="0"/>
                  <w:marRight w:val="0"/>
                  <w:marTop w:val="0"/>
                  <w:marBottom w:val="0"/>
                  <w:divBdr>
                    <w:top w:val="none" w:sz="0" w:space="0" w:color="auto"/>
                    <w:left w:val="none" w:sz="0" w:space="0" w:color="auto"/>
                    <w:bottom w:val="none" w:sz="0" w:space="0" w:color="auto"/>
                    <w:right w:val="none" w:sz="0" w:space="0" w:color="auto"/>
                  </w:divBdr>
                  <w:divsChild>
                    <w:div w:id="1410929375">
                      <w:marLeft w:val="0"/>
                      <w:marRight w:val="0"/>
                      <w:marTop w:val="0"/>
                      <w:marBottom w:val="0"/>
                      <w:divBdr>
                        <w:top w:val="none" w:sz="0" w:space="0" w:color="auto"/>
                        <w:left w:val="none" w:sz="0" w:space="0" w:color="auto"/>
                        <w:bottom w:val="none" w:sz="0" w:space="0" w:color="auto"/>
                        <w:right w:val="none" w:sz="0" w:space="0" w:color="auto"/>
                      </w:divBdr>
                      <w:divsChild>
                        <w:div w:id="901015675">
                          <w:marLeft w:val="0"/>
                          <w:marRight w:val="0"/>
                          <w:marTop w:val="0"/>
                          <w:marBottom w:val="0"/>
                          <w:divBdr>
                            <w:top w:val="none" w:sz="0" w:space="0" w:color="auto"/>
                            <w:left w:val="none" w:sz="0" w:space="0" w:color="auto"/>
                            <w:bottom w:val="none" w:sz="0" w:space="0" w:color="auto"/>
                            <w:right w:val="none" w:sz="0" w:space="0" w:color="auto"/>
                          </w:divBdr>
                          <w:divsChild>
                            <w:div w:id="361904828">
                              <w:marLeft w:val="0"/>
                              <w:marRight w:val="0"/>
                              <w:marTop w:val="0"/>
                              <w:marBottom w:val="0"/>
                              <w:divBdr>
                                <w:top w:val="none" w:sz="0" w:space="0" w:color="auto"/>
                                <w:left w:val="none" w:sz="0" w:space="0" w:color="auto"/>
                                <w:bottom w:val="none" w:sz="0" w:space="0" w:color="auto"/>
                                <w:right w:val="none" w:sz="0" w:space="0" w:color="auto"/>
                              </w:divBdr>
                              <w:divsChild>
                                <w:div w:id="965936116">
                                  <w:marLeft w:val="0"/>
                                  <w:marRight w:val="0"/>
                                  <w:marTop w:val="0"/>
                                  <w:marBottom w:val="0"/>
                                  <w:divBdr>
                                    <w:top w:val="none" w:sz="0" w:space="0" w:color="auto"/>
                                    <w:left w:val="none" w:sz="0" w:space="0" w:color="auto"/>
                                    <w:bottom w:val="none" w:sz="0" w:space="0" w:color="auto"/>
                                    <w:right w:val="none" w:sz="0" w:space="0" w:color="auto"/>
                                  </w:divBdr>
                                  <w:divsChild>
                                    <w:div w:id="384375378">
                                      <w:marLeft w:val="0"/>
                                      <w:marRight w:val="0"/>
                                      <w:marTop w:val="0"/>
                                      <w:marBottom w:val="0"/>
                                      <w:divBdr>
                                        <w:top w:val="none" w:sz="0" w:space="0" w:color="auto"/>
                                        <w:left w:val="none" w:sz="0" w:space="0" w:color="auto"/>
                                        <w:bottom w:val="none" w:sz="0" w:space="0" w:color="auto"/>
                                        <w:right w:val="none" w:sz="0" w:space="0" w:color="auto"/>
                                      </w:divBdr>
                                      <w:divsChild>
                                        <w:div w:id="1350374550">
                                          <w:marLeft w:val="0"/>
                                          <w:marRight w:val="0"/>
                                          <w:marTop w:val="0"/>
                                          <w:marBottom w:val="0"/>
                                          <w:divBdr>
                                            <w:top w:val="none" w:sz="0" w:space="0" w:color="auto"/>
                                            <w:left w:val="none" w:sz="0" w:space="0" w:color="auto"/>
                                            <w:bottom w:val="none" w:sz="0" w:space="0" w:color="auto"/>
                                            <w:right w:val="none" w:sz="0" w:space="0" w:color="auto"/>
                                          </w:divBdr>
                                          <w:divsChild>
                                            <w:div w:id="109058405">
                                              <w:marLeft w:val="0"/>
                                              <w:marRight w:val="0"/>
                                              <w:marTop w:val="0"/>
                                              <w:marBottom w:val="0"/>
                                              <w:divBdr>
                                                <w:top w:val="none" w:sz="0" w:space="0" w:color="auto"/>
                                                <w:left w:val="none" w:sz="0" w:space="0" w:color="auto"/>
                                                <w:bottom w:val="none" w:sz="0" w:space="0" w:color="auto"/>
                                                <w:right w:val="none" w:sz="0" w:space="0" w:color="auto"/>
                                              </w:divBdr>
                                              <w:divsChild>
                                                <w:div w:id="58215321">
                                                  <w:marLeft w:val="0"/>
                                                  <w:marRight w:val="0"/>
                                                  <w:marTop w:val="0"/>
                                                  <w:marBottom w:val="0"/>
                                                  <w:divBdr>
                                                    <w:top w:val="none" w:sz="0" w:space="0" w:color="auto"/>
                                                    <w:left w:val="none" w:sz="0" w:space="0" w:color="auto"/>
                                                    <w:bottom w:val="none" w:sz="0" w:space="0" w:color="auto"/>
                                                    <w:right w:val="none" w:sz="0" w:space="0" w:color="auto"/>
                                                  </w:divBdr>
                                                  <w:divsChild>
                                                    <w:div w:id="371927290">
                                                      <w:marLeft w:val="0"/>
                                                      <w:marRight w:val="0"/>
                                                      <w:marTop w:val="0"/>
                                                      <w:marBottom w:val="0"/>
                                                      <w:divBdr>
                                                        <w:top w:val="none" w:sz="0" w:space="0" w:color="auto"/>
                                                        <w:left w:val="none" w:sz="0" w:space="0" w:color="auto"/>
                                                        <w:bottom w:val="none" w:sz="0" w:space="0" w:color="auto"/>
                                                        <w:right w:val="none" w:sz="0" w:space="0" w:color="auto"/>
                                                      </w:divBdr>
                                                      <w:divsChild>
                                                        <w:div w:id="477648128">
                                                          <w:marLeft w:val="0"/>
                                                          <w:marRight w:val="0"/>
                                                          <w:marTop w:val="0"/>
                                                          <w:marBottom w:val="0"/>
                                                          <w:divBdr>
                                                            <w:top w:val="none" w:sz="0" w:space="0" w:color="auto"/>
                                                            <w:left w:val="none" w:sz="0" w:space="0" w:color="auto"/>
                                                            <w:bottom w:val="none" w:sz="0" w:space="0" w:color="auto"/>
                                                            <w:right w:val="none" w:sz="0" w:space="0" w:color="auto"/>
                                                          </w:divBdr>
                                                          <w:divsChild>
                                                            <w:div w:id="1024014418">
                                                              <w:marLeft w:val="0"/>
                                                              <w:marRight w:val="0"/>
                                                              <w:marTop w:val="0"/>
                                                              <w:marBottom w:val="0"/>
                                                              <w:divBdr>
                                                                <w:top w:val="none" w:sz="0" w:space="0" w:color="auto"/>
                                                                <w:left w:val="none" w:sz="0" w:space="0" w:color="auto"/>
                                                                <w:bottom w:val="none" w:sz="0" w:space="0" w:color="auto"/>
                                                                <w:right w:val="none" w:sz="0" w:space="0" w:color="auto"/>
                                                              </w:divBdr>
                                                              <w:divsChild>
                                                                <w:div w:id="1369797229">
                                                                  <w:marLeft w:val="0"/>
                                                                  <w:marRight w:val="0"/>
                                                                  <w:marTop w:val="0"/>
                                                                  <w:marBottom w:val="0"/>
                                                                  <w:divBdr>
                                                                    <w:top w:val="none" w:sz="0" w:space="0" w:color="auto"/>
                                                                    <w:left w:val="none" w:sz="0" w:space="0" w:color="auto"/>
                                                                    <w:bottom w:val="none" w:sz="0" w:space="0" w:color="auto"/>
                                                                    <w:right w:val="none" w:sz="0" w:space="0" w:color="auto"/>
                                                                  </w:divBdr>
                                                                  <w:divsChild>
                                                                    <w:div w:id="904608475">
                                                                      <w:marLeft w:val="0"/>
                                                                      <w:marRight w:val="0"/>
                                                                      <w:marTop w:val="0"/>
                                                                      <w:marBottom w:val="0"/>
                                                                      <w:divBdr>
                                                                        <w:top w:val="none" w:sz="0" w:space="0" w:color="auto"/>
                                                                        <w:left w:val="none" w:sz="0" w:space="0" w:color="auto"/>
                                                                        <w:bottom w:val="none" w:sz="0" w:space="0" w:color="auto"/>
                                                                        <w:right w:val="none" w:sz="0" w:space="0" w:color="auto"/>
                                                                      </w:divBdr>
                                                                      <w:divsChild>
                                                                        <w:div w:id="1942493839">
                                                                          <w:marLeft w:val="0"/>
                                                                          <w:marRight w:val="0"/>
                                                                          <w:marTop w:val="0"/>
                                                                          <w:marBottom w:val="0"/>
                                                                          <w:divBdr>
                                                                            <w:top w:val="none" w:sz="0" w:space="0" w:color="auto"/>
                                                                            <w:left w:val="none" w:sz="0" w:space="0" w:color="auto"/>
                                                                            <w:bottom w:val="none" w:sz="0" w:space="0" w:color="auto"/>
                                                                            <w:right w:val="none" w:sz="0" w:space="0" w:color="auto"/>
                                                                          </w:divBdr>
                                                                          <w:divsChild>
                                                                            <w:div w:id="1282298930">
                                                                              <w:marLeft w:val="0"/>
                                                                              <w:marRight w:val="0"/>
                                                                              <w:marTop w:val="0"/>
                                                                              <w:marBottom w:val="0"/>
                                                                              <w:divBdr>
                                                                                <w:top w:val="none" w:sz="0" w:space="0" w:color="auto"/>
                                                                                <w:left w:val="none" w:sz="0" w:space="0" w:color="auto"/>
                                                                                <w:bottom w:val="none" w:sz="0" w:space="0" w:color="auto"/>
                                                                                <w:right w:val="none" w:sz="0" w:space="0" w:color="auto"/>
                                                                              </w:divBdr>
                                                                              <w:divsChild>
                                                                                <w:div w:id="724332918">
                                                                                  <w:marLeft w:val="0"/>
                                                                                  <w:marRight w:val="0"/>
                                                                                  <w:marTop w:val="0"/>
                                                                                  <w:marBottom w:val="0"/>
                                                                                  <w:divBdr>
                                                                                    <w:top w:val="none" w:sz="0" w:space="0" w:color="auto"/>
                                                                                    <w:left w:val="none" w:sz="0" w:space="0" w:color="auto"/>
                                                                                    <w:bottom w:val="none" w:sz="0" w:space="0" w:color="auto"/>
                                                                                    <w:right w:val="none" w:sz="0" w:space="0" w:color="auto"/>
                                                                                  </w:divBdr>
                                                                                  <w:divsChild>
                                                                                    <w:div w:id="2049211517">
                                                                                      <w:marLeft w:val="0"/>
                                                                                      <w:marRight w:val="0"/>
                                                                                      <w:marTop w:val="0"/>
                                                                                      <w:marBottom w:val="0"/>
                                                                                      <w:divBdr>
                                                                                        <w:top w:val="none" w:sz="0" w:space="0" w:color="auto"/>
                                                                                        <w:left w:val="none" w:sz="0" w:space="0" w:color="auto"/>
                                                                                        <w:bottom w:val="none" w:sz="0" w:space="0" w:color="auto"/>
                                                                                        <w:right w:val="none" w:sz="0" w:space="0" w:color="auto"/>
                                                                                      </w:divBdr>
                                                                                      <w:divsChild>
                                                                                        <w:div w:id="1387948482">
                                                                                          <w:marLeft w:val="0"/>
                                                                                          <w:marRight w:val="0"/>
                                                                                          <w:marTop w:val="0"/>
                                                                                          <w:marBottom w:val="0"/>
                                                                                          <w:divBdr>
                                                                                            <w:top w:val="none" w:sz="0" w:space="0" w:color="auto"/>
                                                                                            <w:left w:val="none" w:sz="0" w:space="0" w:color="auto"/>
                                                                                            <w:bottom w:val="none" w:sz="0" w:space="0" w:color="auto"/>
                                                                                            <w:right w:val="none" w:sz="0" w:space="0" w:color="auto"/>
                                                                                          </w:divBdr>
                                                                                          <w:divsChild>
                                                                                            <w:div w:id="1624800187">
                                                                                              <w:marLeft w:val="0"/>
                                                                                              <w:marRight w:val="0"/>
                                                                                              <w:marTop w:val="0"/>
                                                                                              <w:marBottom w:val="0"/>
                                                                                              <w:divBdr>
                                                                                                <w:top w:val="none" w:sz="0" w:space="0" w:color="auto"/>
                                                                                                <w:left w:val="none" w:sz="0" w:space="0" w:color="auto"/>
                                                                                                <w:bottom w:val="none" w:sz="0" w:space="0" w:color="auto"/>
                                                                                                <w:right w:val="none" w:sz="0" w:space="0" w:color="auto"/>
                                                                                              </w:divBdr>
                                                                                              <w:divsChild>
                                                                                                <w:div w:id="1759517233">
                                                                                                  <w:marLeft w:val="0"/>
                                                                                                  <w:marRight w:val="0"/>
                                                                                                  <w:marTop w:val="0"/>
                                                                                                  <w:marBottom w:val="0"/>
                                                                                                  <w:divBdr>
                                                                                                    <w:top w:val="none" w:sz="0" w:space="0" w:color="auto"/>
                                                                                                    <w:left w:val="none" w:sz="0" w:space="0" w:color="auto"/>
                                                                                                    <w:bottom w:val="none" w:sz="0" w:space="0" w:color="auto"/>
                                                                                                    <w:right w:val="none" w:sz="0" w:space="0" w:color="auto"/>
                                                                                                  </w:divBdr>
                                                                                                  <w:divsChild>
                                                                                                    <w:div w:id="1319921763">
                                                                                                      <w:marLeft w:val="0"/>
                                                                                                      <w:marRight w:val="0"/>
                                                                                                      <w:marTop w:val="0"/>
                                                                                                      <w:marBottom w:val="0"/>
                                                                                                      <w:divBdr>
                                                                                                        <w:top w:val="none" w:sz="0" w:space="0" w:color="auto"/>
                                                                                                        <w:left w:val="none" w:sz="0" w:space="0" w:color="auto"/>
                                                                                                        <w:bottom w:val="none" w:sz="0" w:space="0" w:color="auto"/>
                                                                                                        <w:right w:val="none" w:sz="0" w:space="0" w:color="auto"/>
                                                                                                      </w:divBdr>
                                                                                                      <w:divsChild>
                                                                                                        <w:div w:id="4677975">
                                                                                                          <w:marLeft w:val="0"/>
                                                                                                          <w:marRight w:val="0"/>
                                                                                                          <w:marTop w:val="0"/>
                                                                                                          <w:marBottom w:val="0"/>
                                                                                                          <w:divBdr>
                                                                                                            <w:top w:val="none" w:sz="0" w:space="0" w:color="auto"/>
                                                                                                            <w:left w:val="none" w:sz="0" w:space="0" w:color="auto"/>
                                                                                                            <w:bottom w:val="none" w:sz="0" w:space="0" w:color="auto"/>
                                                                                                            <w:right w:val="none" w:sz="0" w:space="0" w:color="auto"/>
                                                                                                          </w:divBdr>
                                                                                                          <w:divsChild>
                                                                                                            <w:div w:id="10439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aprfc.arh.noaa.gov/pubs/newsltr/pub4/rain_gauge.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B8104-DA46-45C7-A822-57C34EDED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3276</TotalTime>
  <Pages>44</Pages>
  <Words>63277</Words>
  <Characters>360680</Characters>
  <Application>Microsoft Office Word</Application>
  <DocSecurity>0</DocSecurity>
  <Lines>3005</Lines>
  <Paragraphs>846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Trent Biggs</cp:lastModifiedBy>
  <cp:revision>44</cp:revision>
  <cp:lastPrinted>2015-12-07T21:59:00Z</cp:lastPrinted>
  <dcterms:created xsi:type="dcterms:W3CDTF">2016-02-15T02:39:00Z</dcterms:created>
  <dcterms:modified xsi:type="dcterms:W3CDTF">2016-03-01T00:15:00Z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http://www.zotero.org/styles/journal-of-hydrology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