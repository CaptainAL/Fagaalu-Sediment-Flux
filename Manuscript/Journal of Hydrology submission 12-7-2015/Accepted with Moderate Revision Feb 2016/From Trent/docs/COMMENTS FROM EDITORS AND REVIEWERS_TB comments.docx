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41BE" w14:textId="77777777" w:rsidR="00644225" w:rsidRPr="00644225" w:rsidRDefault="00644225">
      <w:pPr>
        <w:rPr>
          <w:szCs w:val="22"/>
          <w:shd w:val="clear" w:color="auto" w:fill="FFFFFF"/>
        </w:rPr>
      </w:pPr>
      <w:bookmarkStart w:id="0" w:name="_GoBack"/>
      <w:bookmarkEnd w:id="0"/>
      <w:r w:rsidRPr="00644225">
        <w:rPr>
          <w:szCs w:val="22"/>
          <w:shd w:val="clear" w:color="auto" w:fill="FFFFFF"/>
        </w:rPr>
        <w:t>Comments f</w:t>
      </w:r>
      <w:r w:rsidR="003E4BBD">
        <w:rPr>
          <w:szCs w:val="22"/>
          <w:shd w:val="clear" w:color="auto" w:fill="FFFFFF"/>
        </w:rPr>
        <w:t>rom</w:t>
      </w:r>
      <w:r w:rsidRPr="00644225">
        <w:rPr>
          <w:szCs w:val="22"/>
          <w:shd w:val="clear" w:color="auto" w:fill="FFFFFF"/>
        </w:rPr>
        <w:t xml:space="preserve"> the Editor (EC) for Moderate Revisions, prior to sending out to Reviewers 1 (R1) and 2 (R2):</w:t>
      </w:r>
    </w:p>
    <w:p w14:paraId="77A8EFEF" w14:textId="77777777" w:rsidR="00644225" w:rsidRDefault="00644225">
      <w:pPr>
        <w:rPr>
          <w:rFonts w:ascii="Verdana" w:hAnsi="Verdana"/>
          <w:sz w:val="17"/>
          <w:szCs w:val="17"/>
          <w:shd w:val="clear" w:color="auto" w:fill="FFFFFF"/>
        </w:rPr>
      </w:pPr>
    </w:p>
    <w:p w14:paraId="2709A2D4" w14:textId="77777777" w:rsidR="00644225" w:rsidRDefault="00644225">
      <w:pPr>
        <w:rPr>
          <w:rFonts w:ascii="Verdana" w:hAnsi="Verdana"/>
          <w:sz w:val="17"/>
          <w:szCs w:val="17"/>
          <w:shd w:val="clear" w:color="auto" w:fill="FFFFFF"/>
        </w:rPr>
      </w:pPr>
    </w:p>
    <w:p w14:paraId="37B8745C" w14:textId="77777777"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t>EC1) Please don't use abbreviations (e.g., SSY) in the highlights, please expand in full.  As you have 2 highlights spare this should be OK.</w:t>
      </w:r>
    </w:p>
    <w:p w14:paraId="3A54C2FE" w14:textId="77777777" w:rsidR="00644225" w:rsidRDefault="00644225" w:rsidP="00644225">
      <w:pPr>
        <w:rPr>
          <w:rFonts w:ascii="Arial" w:hAnsi="Arial" w:cs="Arial"/>
          <w:sz w:val="19"/>
          <w:szCs w:val="19"/>
        </w:rPr>
      </w:pPr>
      <w:r>
        <w:rPr>
          <w:rFonts w:ascii="Arial" w:hAnsi="Arial" w:cs="Arial"/>
          <w:sz w:val="19"/>
          <w:szCs w:val="19"/>
        </w:rPr>
        <w:t xml:space="preserve">Done. </w:t>
      </w:r>
    </w:p>
    <w:p w14:paraId="60C94E62" w14:textId="77777777" w:rsidR="00644225" w:rsidRDefault="00644225" w:rsidP="00644225">
      <w:pPr>
        <w:rPr>
          <w:rFonts w:ascii="Arial" w:hAnsi="Arial" w:cs="Arial"/>
          <w:color w:val="0070C0"/>
          <w:sz w:val="19"/>
          <w:szCs w:val="19"/>
          <w:shd w:val="clear" w:color="auto" w:fill="FFFFFF"/>
        </w:rPr>
      </w:pPr>
      <w:r>
        <w:rPr>
          <w:rFonts w:ascii="Arial" w:hAnsi="Arial" w:cs="Arial"/>
          <w:sz w:val="19"/>
          <w:szCs w:val="19"/>
        </w:rPr>
        <w:t>Common abbreviations were used to keep under the limit of 85 characters, including spaces. They have been rewritten.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EC2) L38 (and elsewhere), can you please number all heading, sub-headings etc.?  This will enable reviewers to more easily navigate your manuscript when they are reviewing it.</w:t>
      </w:r>
    </w:p>
    <w:p w14:paraId="25D0E3B7"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 xml:space="preserve">Done. </w:t>
      </w:r>
    </w:p>
    <w:p w14:paraId="59BC9C5A" w14:textId="77777777"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My mistake leaving these out.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Note the grammar of such a sentence follows (please pay careful attention to the use of colons and semi-colons):</w:t>
      </w:r>
      <w:r>
        <w:rPr>
          <w:rFonts w:ascii="Arial" w:hAnsi="Arial" w:cs="Arial"/>
          <w:color w:val="0070C0"/>
          <w:sz w:val="19"/>
          <w:szCs w:val="19"/>
        </w:rPr>
        <w:br/>
      </w:r>
      <w:r>
        <w:rPr>
          <w:rFonts w:ascii="Arial" w:hAnsi="Arial" w:cs="Arial"/>
          <w:color w:val="0070C0"/>
          <w:sz w:val="19"/>
          <w:szCs w:val="19"/>
          <w:shd w:val="clear" w:color="auto" w:fill="FFFFFF"/>
        </w:rPr>
        <w:t>(i)     question 1 is interesting;</w:t>
      </w:r>
      <w:r>
        <w:rPr>
          <w:rFonts w:ascii="Arial" w:hAnsi="Arial" w:cs="Arial"/>
          <w:color w:val="0070C0"/>
          <w:sz w:val="19"/>
          <w:szCs w:val="19"/>
        </w:rPr>
        <w:br/>
      </w:r>
      <w:r>
        <w:rPr>
          <w:rFonts w:ascii="Arial" w:hAnsi="Arial" w:cs="Arial"/>
          <w:color w:val="0070C0"/>
          <w:sz w:val="19"/>
          <w:szCs w:val="19"/>
          <w:shd w:val="clear" w:color="auto" w:fill="FFFFFF"/>
        </w:rPr>
        <w:t>(ii)    question 2 is really interesting; and</w:t>
      </w:r>
      <w:r>
        <w:rPr>
          <w:rFonts w:ascii="Arial" w:hAnsi="Arial" w:cs="Arial"/>
          <w:color w:val="0070C0"/>
          <w:sz w:val="19"/>
          <w:szCs w:val="19"/>
        </w:rPr>
        <w:br/>
      </w:r>
      <w:r>
        <w:rPr>
          <w:rFonts w:ascii="Arial" w:hAnsi="Arial" w:cs="Arial"/>
          <w:color w:val="0070C0"/>
          <w:sz w:val="19"/>
          <w:szCs w:val="19"/>
          <w:shd w:val="clear" w:color="auto" w:fill="FFFFFF"/>
        </w:rPr>
        <w:t>(iii)   my Mum thought I should write something about question 3.</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Implementing this point makes it much easier for scientists from all language backgrounds to easily understand what you aim to do.  This dove-tails into the comment directly below.</w:t>
      </w:r>
    </w:p>
    <w:p w14:paraId="33C6FD5E" w14:textId="77777777" w:rsidR="00644225" w:rsidRDefault="00644225" w:rsidP="00644225">
      <w:pPr>
        <w:rPr>
          <w:rFonts w:ascii="Arial" w:hAnsi="Arial" w:cs="Arial"/>
          <w:sz w:val="19"/>
          <w:szCs w:val="19"/>
        </w:rPr>
      </w:pPr>
      <w:r>
        <w:rPr>
          <w:rFonts w:ascii="Arial" w:hAnsi="Arial" w:cs="Arial"/>
          <w:sz w:val="19"/>
          <w:szCs w:val="19"/>
        </w:rPr>
        <w:t xml:space="preserve">Done. </w:t>
      </w:r>
    </w:p>
    <w:p w14:paraId="73F2BC5D" w14:textId="77777777" w:rsidR="00644225" w:rsidRDefault="00644225" w:rsidP="00644225">
      <w:pPr>
        <w:rPr>
          <w:rFonts w:ascii="Arial" w:hAnsi="Arial" w:cs="Arial"/>
          <w:sz w:val="19"/>
          <w:szCs w:val="19"/>
        </w:rPr>
      </w:pPr>
      <w:r>
        <w:rPr>
          <w:rFonts w:ascii="Arial" w:hAnsi="Arial" w:cs="Arial"/>
          <w:sz w:val="19"/>
          <w:szCs w:val="19"/>
        </w:rPr>
        <w:t xml:space="preserve">The word “Objectives” has been inserted to describe the numbered items in the last paragraph of the Introduction that summarize the two main objectives of the study. </w:t>
      </w:r>
    </w:p>
    <w:p w14:paraId="423124FC" w14:textId="77777777" w:rsidR="00644225" w:rsidRDefault="00644225" w:rsidP="00644225">
      <w:pPr>
        <w:rPr>
          <w:rFonts w:ascii="Arial" w:hAnsi="Arial" w:cs="Arial"/>
          <w:sz w:val="19"/>
          <w:szCs w:val="19"/>
        </w:rPr>
      </w:pPr>
    </w:p>
    <w:p w14:paraId="7264B248" w14:textId="77777777" w:rsidR="00644225" w:rsidRDefault="00644225" w:rsidP="00644225">
      <w:pPr>
        <w:rPr>
          <w:rFonts w:ascii="Arial" w:hAnsi="Arial" w:cs="Arial"/>
          <w:sz w:val="19"/>
          <w:szCs w:val="19"/>
        </w:rPr>
      </w:pPr>
      <w:r>
        <w:rPr>
          <w:rFonts w:ascii="Arial" w:hAnsi="Arial" w:cs="Arial"/>
          <w:sz w:val="19"/>
          <w:szCs w:val="19"/>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 and our hypotheses were confirmed or not. We state the objectives of the data analysis (to quantify and model sediment yield) but more importantly we pose the questions that motivate this analysis, and structure key take-away messages of the paper.</w:t>
      </w:r>
    </w:p>
    <w:p w14:paraId="1C187316" w14:textId="77777777"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rPr>
        <w:br/>
      </w:r>
      <w:r>
        <w:rPr>
          <w:rFonts w:ascii="Arial" w:hAnsi="Arial" w:cs="Arial"/>
          <w:color w:val="0070C0"/>
          <w:sz w:val="19"/>
          <w:szCs w:val="19"/>
          <w:shd w:val="clear" w:color="auto" w:fill="FFFFFF"/>
        </w:rPr>
        <w:t>EC4)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Pr>
          <w:rFonts w:ascii="Arial" w:hAnsi="Arial" w:cs="Arial"/>
          <w:color w:val="0070C0"/>
          <w:sz w:val="19"/>
          <w:szCs w:val="19"/>
        </w:rPr>
        <w:br/>
      </w:r>
      <w:r>
        <w:rPr>
          <w:rFonts w:ascii="Arial" w:hAnsi="Arial" w:cs="Arial"/>
          <w:color w:val="0070C0"/>
          <w:sz w:val="19"/>
          <w:szCs w:val="19"/>
          <w:shd w:val="clear" w:color="auto" w:fill="FFFFFF"/>
        </w:rPr>
        <w:t>1 Introduction</w:t>
      </w:r>
      <w:r>
        <w:rPr>
          <w:rFonts w:ascii="Arial" w:hAnsi="Arial" w:cs="Arial"/>
          <w:color w:val="0070C0"/>
          <w:sz w:val="19"/>
          <w:szCs w:val="19"/>
        </w:rPr>
        <w:br/>
      </w:r>
      <w:r>
        <w:rPr>
          <w:rFonts w:ascii="Arial" w:hAnsi="Arial" w:cs="Arial"/>
          <w:color w:val="0070C0"/>
          <w:sz w:val="19"/>
          <w:szCs w:val="19"/>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Pr>
          <w:rFonts w:ascii="Arial" w:hAnsi="Arial" w:cs="Arial"/>
          <w:color w:val="0070C0"/>
          <w:sz w:val="19"/>
          <w:szCs w:val="19"/>
        </w:rPr>
        <w:br/>
      </w:r>
      <w:r>
        <w:rPr>
          <w:rFonts w:ascii="Arial" w:hAnsi="Arial" w:cs="Arial"/>
          <w:color w:val="0070C0"/>
          <w:sz w:val="19"/>
          <w:szCs w:val="19"/>
          <w:shd w:val="clear" w:color="auto" w:fill="FFFFFF"/>
        </w:rPr>
        <w:t>3 Methods</w:t>
      </w:r>
      <w:r>
        <w:rPr>
          <w:rFonts w:ascii="Arial" w:hAnsi="Arial" w:cs="Arial"/>
          <w:color w:val="0070C0"/>
          <w:sz w:val="19"/>
          <w:szCs w:val="19"/>
        </w:rPr>
        <w:br/>
      </w:r>
      <w:r>
        <w:rPr>
          <w:rFonts w:ascii="Arial" w:hAnsi="Arial" w:cs="Arial"/>
          <w:color w:val="0070C0"/>
          <w:sz w:val="19"/>
          <w:szCs w:val="19"/>
          <w:shd w:val="clear" w:color="auto" w:fill="FFFFFF"/>
        </w:rPr>
        <w:t>            3.1 Objective 1 (4-8 words to summarise objective 1)</w:t>
      </w:r>
      <w:r>
        <w:rPr>
          <w:rFonts w:ascii="Arial" w:hAnsi="Arial" w:cs="Arial"/>
          <w:color w:val="0070C0"/>
          <w:sz w:val="19"/>
          <w:szCs w:val="19"/>
        </w:rPr>
        <w:br/>
      </w:r>
      <w:r>
        <w:rPr>
          <w:rFonts w:ascii="Arial" w:hAnsi="Arial" w:cs="Arial"/>
          <w:color w:val="0070C0"/>
          <w:sz w:val="19"/>
          <w:szCs w:val="19"/>
          <w:shd w:val="clear" w:color="auto" w:fill="FFFFFF"/>
        </w:rPr>
        <w:t>            3.2 Objective 2 (4-8 words to summarise objective 2)</w:t>
      </w:r>
      <w:r>
        <w:rPr>
          <w:rFonts w:ascii="Arial" w:hAnsi="Arial" w:cs="Arial"/>
          <w:color w:val="0070C0"/>
          <w:sz w:val="19"/>
          <w:szCs w:val="19"/>
        </w:rPr>
        <w:br/>
      </w:r>
      <w:r>
        <w:rPr>
          <w:rFonts w:ascii="Arial" w:hAnsi="Arial" w:cs="Arial"/>
          <w:color w:val="0070C0"/>
          <w:sz w:val="19"/>
          <w:szCs w:val="19"/>
          <w:shd w:val="clear" w:color="auto" w:fill="FFFFFF"/>
        </w:rPr>
        <w:t>            3.3 Objective 3 (and so on)</w:t>
      </w:r>
      <w:r>
        <w:rPr>
          <w:rFonts w:ascii="Arial" w:hAnsi="Arial" w:cs="Arial"/>
          <w:color w:val="0070C0"/>
          <w:sz w:val="19"/>
          <w:szCs w:val="19"/>
        </w:rPr>
        <w:br/>
      </w:r>
      <w:r>
        <w:rPr>
          <w:rFonts w:ascii="Arial" w:hAnsi="Arial" w:cs="Arial"/>
          <w:color w:val="0070C0"/>
          <w:sz w:val="19"/>
          <w:szCs w:val="19"/>
          <w:shd w:val="clear" w:color="auto" w:fill="FFFFFF"/>
        </w:rPr>
        <w:t>4 Results</w:t>
      </w:r>
      <w:r>
        <w:rPr>
          <w:rFonts w:ascii="Arial" w:hAnsi="Arial" w:cs="Arial"/>
          <w:color w:val="0070C0"/>
          <w:sz w:val="19"/>
          <w:szCs w:val="19"/>
        </w:rPr>
        <w:br/>
      </w:r>
      <w:r>
        <w:rPr>
          <w:rFonts w:ascii="Arial" w:hAnsi="Arial" w:cs="Arial"/>
          <w:color w:val="0070C0"/>
          <w:sz w:val="19"/>
          <w:szCs w:val="19"/>
          <w:shd w:val="clear" w:color="auto" w:fill="FFFFFF"/>
        </w:rPr>
        <w:t>            4.1 Objective 1 (same words as 3.1)</w:t>
      </w:r>
      <w:r>
        <w:rPr>
          <w:rFonts w:ascii="Arial" w:hAnsi="Arial" w:cs="Arial"/>
          <w:color w:val="0070C0"/>
          <w:sz w:val="19"/>
          <w:szCs w:val="19"/>
        </w:rPr>
        <w:br/>
      </w:r>
      <w:r>
        <w:rPr>
          <w:rFonts w:ascii="Arial" w:hAnsi="Arial" w:cs="Arial"/>
          <w:color w:val="0070C0"/>
          <w:sz w:val="19"/>
          <w:szCs w:val="19"/>
          <w:shd w:val="clear" w:color="auto" w:fill="FFFFFF"/>
        </w:rPr>
        <w:t>            4.2 Objective 2 (same words as 3.2 and so on)</w:t>
      </w:r>
      <w:r>
        <w:rPr>
          <w:rFonts w:ascii="Arial" w:hAnsi="Arial" w:cs="Arial"/>
          <w:color w:val="0070C0"/>
          <w:sz w:val="19"/>
          <w:szCs w:val="19"/>
        </w:rPr>
        <w:br/>
      </w:r>
      <w:r>
        <w:rPr>
          <w:rFonts w:ascii="Arial" w:hAnsi="Arial" w:cs="Arial"/>
          <w:color w:val="0070C0"/>
          <w:sz w:val="19"/>
          <w:szCs w:val="19"/>
          <w:shd w:val="clear" w:color="auto" w:fill="FFFFFF"/>
        </w:rPr>
        <w:t>            4.3 Objective 3</w:t>
      </w:r>
      <w:r>
        <w:rPr>
          <w:rFonts w:ascii="Arial" w:hAnsi="Arial" w:cs="Arial"/>
          <w:color w:val="0070C0"/>
          <w:sz w:val="19"/>
          <w:szCs w:val="19"/>
        </w:rPr>
        <w:br/>
      </w:r>
      <w:r>
        <w:rPr>
          <w:rFonts w:ascii="Arial" w:hAnsi="Arial" w:cs="Arial"/>
          <w:color w:val="0070C0"/>
          <w:sz w:val="19"/>
          <w:szCs w:val="19"/>
          <w:shd w:val="clear" w:color="auto" w:fill="FFFFFF"/>
        </w:rPr>
        <w:lastRenderedPageBreak/>
        <w:t>5 Discussion</w:t>
      </w:r>
      <w:r>
        <w:rPr>
          <w:rFonts w:ascii="Arial" w:hAnsi="Arial" w:cs="Arial"/>
          <w:color w:val="0070C0"/>
          <w:sz w:val="19"/>
          <w:szCs w:val="19"/>
        </w:rPr>
        <w:br/>
      </w:r>
      <w:r>
        <w:rPr>
          <w:rFonts w:ascii="Arial" w:hAnsi="Arial" w:cs="Arial"/>
          <w:color w:val="0070C0"/>
          <w:sz w:val="19"/>
          <w:szCs w:val="19"/>
          <w:shd w:val="clear" w:color="auto" w:fill="FFFFFF"/>
        </w:rPr>
        <w:t>            5.1 Objective 1</w:t>
      </w:r>
      <w:r>
        <w:rPr>
          <w:rFonts w:ascii="Arial" w:hAnsi="Arial" w:cs="Arial"/>
          <w:color w:val="0070C0"/>
          <w:sz w:val="19"/>
          <w:szCs w:val="19"/>
        </w:rPr>
        <w:br/>
      </w:r>
      <w:r>
        <w:rPr>
          <w:rFonts w:ascii="Arial" w:hAnsi="Arial" w:cs="Arial"/>
          <w:color w:val="0070C0"/>
          <w:sz w:val="19"/>
          <w:szCs w:val="19"/>
          <w:shd w:val="clear" w:color="auto" w:fill="FFFFFF"/>
        </w:rPr>
        <w:t>            5.2 Objective 2</w:t>
      </w:r>
      <w:r>
        <w:rPr>
          <w:rFonts w:ascii="Arial" w:hAnsi="Arial" w:cs="Arial"/>
          <w:color w:val="0070C0"/>
          <w:sz w:val="19"/>
          <w:szCs w:val="19"/>
        </w:rPr>
        <w:br/>
      </w:r>
      <w:r>
        <w:rPr>
          <w:rFonts w:ascii="Arial" w:hAnsi="Arial" w:cs="Arial"/>
          <w:color w:val="0070C0"/>
          <w:sz w:val="19"/>
          <w:szCs w:val="19"/>
          <w:shd w:val="clear" w:color="auto" w:fill="FFFFFF"/>
        </w:rPr>
        <w:t>            5.3 Objective 3</w:t>
      </w:r>
      <w:r>
        <w:rPr>
          <w:rFonts w:ascii="Arial" w:hAnsi="Arial" w:cs="Arial"/>
          <w:color w:val="0070C0"/>
          <w:sz w:val="19"/>
          <w:szCs w:val="19"/>
        </w:rPr>
        <w:br/>
      </w:r>
      <w:r>
        <w:rPr>
          <w:rFonts w:ascii="Arial" w:hAnsi="Arial" w:cs="Arial"/>
          <w:color w:val="0070C0"/>
          <w:sz w:val="19"/>
          <w:szCs w:val="19"/>
          <w:shd w:val="clear" w:color="auto" w:fill="FFFFFF"/>
        </w:rPr>
        <w:t>6 Conclusion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Currently I'm up to page 16 and given your structure and possible lack of numbered heading, I'm finding it very challenging to know what section of the (rather long) manuscript I'm reading.</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Using the aims/objectives at end of your Introduction section to structure the rest of the paper makes it easy to read (and review).</w:t>
      </w:r>
    </w:p>
    <w:p w14:paraId="7103E170"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Done.</w:t>
      </w:r>
    </w:p>
    <w:p w14:paraId="3CEC8CB5"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The manuscript has been significantly shortened, and reorganized following the above template</w:t>
      </w:r>
    </w:p>
    <w:p w14:paraId="59DEE1E1" w14:textId="77777777"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EC5) L178, units of annual potential evapotranspiration need to be mm/yr, as you have correctly provided for the mean annual precipitation a few lines earlier.</w:t>
      </w:r>
    </w:p>
    <w:p w14:paraId="568C64AE" w14:textId="77777777" w:rsidR="00644225" w:rsidRDefault="00644225" w:rsidP="00644225">
      <w:pPr>
        <w:rPr>
          <w:rFonts w:ascii="Arial" w:hAnsi="Arial" w:cs="Arial"/>
          <w:color w:val="0070C0"/>
          <w:sz w:val="19"/>
          <w:szCs w:val="19"/>
          <w:shd w:val="clear" w:color="auto" w:fill="FFFFFF"/>
        </w:rPr>
      </w:pPr>
      <w:r>
        <w:rPr>
          <w:rFonts w:ascii="Arial" w:hAnsi="Arial" w:cs="Arial"/>
          <w:sz w:val="19"/>
          <w:szCs w:val="19"/>
        </w:rPr>
        <w:t>Done.</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EC6) As the JoH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62FF4F49" w14:textId="77777777" w:rsidR="00644225" w:rsidRDefault="00644225" w:rsidP="00644225">
      <w:pPr>
        <w:rPr>
          <w:rFonts w:ascii="Arial" w:hAnsi="Arial" w:cs="Arial"/>
          <w:sz w:val="19"/>
          <w:szCs w:val="19"/>
        </w:rPr>
      </w:pPr>
      <w:r>
        <w:rPr>
          <w:rFonts w:ascii="Arial" w:hAnsi="Arial" w:cs="Arial"/>
          <w:sz w:val="19"/>
          <w:szCs w:val="19"/>
        </w:rPr>
        <w:t>Done.</w:t>
      </w:r>
    </w:p>
    <w:p w14:paraId="779188D2"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 xml:space="preserve">The JoH and Elsevier Guide for Authors specifically calls for Figures and Tables to be submitted as separate files, with Figure Captions in separate document. This procedure required a fair bit of time to accomplish using the online submission system. </w:t>
      </w:r>
    </w:p>
    <w:p w14:paraId="253AD04F" w14:textId="77777777" w:rsidR="00644225" w:rsidRDefault="00644225" w:rsidP="00644225">
      <w:pPr>
        <w:rPr>
          <w:rFonts w:ascii="Arial" w:hAnsi="Arial" w:cs="Arial"/>
          <w:sz w:val="19"/>
          <w:szCs w:val="19"/>
          <w:shd w:val="clear" w:color="auto" w:fill="FFFFFF"/>
        </w:rPr>
      </w:pPr>
    </w:p>
    <w:p w14:paraId="5C562F74" w14:textId="77777777"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However, in the interest of making the review process as easy as possible, we have also compiled a new document including all figures, followed by the caption.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EC7) Plus you may wish to embed your figures and tables (and their captions) into the text directly following the paragraph where they are first mentioned. This will make it even easier for a reviewer.  If you don't do this please put</w:t>
      </w:r>
      <w:r>
        <w:rPr>
          <w:rFonts w:ascii="Arial" w:hAnsi="Arial" w:cs="Arial"/>
          <w:color w:val="0070C0"/>
          <w:sz w:val="19"/>
          <w:szCs w:val="19"/>
        </w:rPr>
        <w:br/>
      </w:r>
      <w:r>
        <w:rPr>
          <w:rFonts w:ascii="Arial" w:hAnsi="Arial" w:cs="Arial"/>
          <w:color w:val="0070C0"/>
          <w:sz w:val="19"/>
          <w:szCs w:val="19"/>
          <w:shd w:val="clear" w:color="auto" w:fill="FFFFFF"/>
        </w:rPr>
        <w:t>&lt; Figure 1 here please &gt;</w:t>
      </w:r>
      <w:r>
        <w:rPr>
          <w:rFonts w:ascii="Arial" w:hAnsi="Arial" w:cs="Arial"/>
          <w:color w:val="0070C0"/>
          <w:sz w:val="19"/>
          <w:szCs w:val="19"/>
        </w:rPr>
        <w:br/>
      </w:r>
      <w:r>
        <w:rPr>
          <w:rFonts w:ascii="Arial" w:hAnsi="Arial" w:cs="Arial"/>
          <w:color w:val="0070C0"/>
          <w:sz w:val="19"/>
          <w:szCs w:val="19"/>
          <w:shd w:val="clear" w:color="auto" w:fill="FFFFFF"/>
        </w:rPr>
        <w:t>&lt; Table 1 here please &gt;</w:t>
      </w:r>
      <w:r>
        <w:rPr>
          <w:rFonts w:ascii="Arial" w:hAnsi="Arial" w:cs="Arial"/>
          <w:color w:val="0070C0"/>
          <w:sz w:val="19"/>
          <w:szCs w:val="19"/>
        </w:rPr>
        <w:br/>
      </w:r>
      <w:r>
        <w:rPr>
          <w:rFonts w:ascii="Arial" w:hAnsi="Arial" w:cs="Arial"/>
          <w:color w:val="0070C0"/>
          <w:sz w:val="19"/>
          <w:szCs w:val="19"/>
          <w:shd w:val="clear" w:color="auto" w:fill="FFFFFF"/>
        </w:rPr>
        <w:t>on new lines to highlight to reviewers (and the layout people) where the non-text elements should be located.</w:t>
      </w:r>
    </w:p>
    <w:p w14:paraId="71675D4A"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Done.</w:t>
      </w:r>
    </w:p>
    <w:p w14:paraId="2572CC28" w14:textId="77777777"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We added these tags in the appropriate places in the manuscript text, in addition to compiling a document with figures and captions, and uploading separately. We did not choose to embed figures in the text.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EC8) L749, what discharge metrics?  It seems there is at least 1 word missing from this sentence.</w:t>
      </w:r>
    </w:p>
    <w:p w14:paraId="400EE024"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Revised text:</w:t>
      </w:r>
    </w:p>
    <w:p w14:paraId="15B9951B" w14:textId="77777777" w:rsidR="00644225" w:rsidRDefault="00644225" w:rsidP="00644225">
      <w:pPr>
        <w:rPr>
          <w:rFonts w:ascii="Arial" w:hAnsi="Arial" w:cs="Arial"/>
          <w:color w:val="0070C0"/>
          <w:sz w:val="19"/>
          <w:szCs w:val="19"/>
          <w:shd w:val="clear" w:color="auto" w:fill="FFFFFF"/>
        </w:rPr>
      </w:pPr>
      <w:r>
        <w:t>Similar to other studies the highest correlations with SSY</w:t>
      </w:r>
      <w:r>
        <w:rPr>
          <w:vertAlign w:val="subscript"/>
        </w:rPr>
        <w:t>EV</w:t>
      </w:r>
      <w:r>
        <w:t xml:space="preserve"> at Faga'alu were observed for discharge metrics Qsum and Qmax </w:t>
      </w:r>
      <w:r>
        <w:fldChar w:fldCharType="begin" w:fldLock="1"/>
      </w:r>
      <w:r w:rsidR="00D53140">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"(Hicks 1990; Fahey et al. 2003; Rankl 2004; Basher et al. 2011; Duvert et al. 2012; Rodrigues et al. 2013)" }, "properties" : { "noteIndex" : 0 }, "schema" : "https://github.com/citation-style-language/schema/raw/master/csl-citation.json" }</w:instrText>
      </w:r>
      <w:r>
        <w:fldChar w:fldCharType="separate"/>
      </w:r>
      <w:r w:rsidR="00D53140" w:rsidRPr="00D53140">
        <w:rPr>
          <w:noProof/>
        </w:rPr>
        <w:t>(Basher et al., 2011; Duvert et al., 2012; Fahey et al., 2003; Hicks, 1990; Rankl, 2004; Rodrigues et al., 2013)</w:t>
      </w:r>
      <w:r>
        <w:fldChar w:fldCharType="end"/>
      </w:r>
      <w:r>
        <w: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 xml:space="preserve">EC9) The submitted manuscript is long, very long.  The PDF I see has 87 pages - that is big bordering on huge. As I've noticed that long manuscripts usually suffer harsh reviews I strongly urge you to seek to reduce the length of the submitted manuscript.  </w:t>
      </w:r>
    </w:p>
    <w:p w14:paraId="0B99DFFD" w14:textId="77777777"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t>Can you move the Appendices into the Supplementary Material? If you can reduce the PDF that reviewers download to be 45 to 55 pages your manuscript will be much less likely to put reviewers offside from the start.</w:t>
      </w:r>
    </w:p>
    <w:p w14:paraId="2932A2B6" w14:textId="77777777" w:rsidR="00644225" w:rsidRDefault="00644225" w:rsidP="00644225">
      <w:pPr>
        <w:rPr>
          <w:rFonts w:ascii="Arial" w:hAnsi="Arial" w:cs="Arial"/>
          <w:color w:val="0070C0"/>
          <w:sz w:val="19"/>
          <w:szCs w:val="19"/>
          <w:shd w:val="clear" w:color="auto" w:fill="FFFFFF"/>
        </w:rPr>
      </w:pPr>
    </w:p>
    <w:p w14:paraId="1698E3A1" w14:textId="77777777"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Appendices have been moved to Supplementary Material. We wanted to include these additional materials for an interested reviewer but they can be moved wherever you think is best. The manuscript text has also been shortened significantly.</w:t>
      </w:r>
    </w:p>
    <w:p w14:paraId="02616438" w14:textId="77777777" w:rsidR="00644225" w:rsidRDefault="00644225" w:rsidP="00644225">
      <w:pPr>
        <w:rPr>
          <w:rFonts w:ascii="Arial" w:hAnsi="Arial" w:cs="Arial"/>
          <w:color w:val="0070C0"/>
          <w:sz w:val="19"/>
          <w:szCs w:val="19"/>
          <w:shd w:val="clear" w:color="auto" w:fill="FFFFFF"/>
        </w:rPr>
      </w:pPr>
    </w:p>
    <w:p w14:paraId="6D4E6BD1" w14:textId="77777777"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This, and EC4, are the reasons I'm requesting moderate revision, as opposed to minor revision, as positively implementing these will take some time, however, it will be worth it as your manuscript will be clearer and much more likely to be viewed favourably by JoH reviewers.</w:t>
      </w:r>
    </w:p>
    <w:p w14:paraId="748B28F6" w14:textId="77777777" w:rsidR="00644225" w:rsidRPr="00644225" w:rsidRDefault="00644225">
      <w:pPr>
        <w:rPr>
          <w:rFonts w:ascii="Verdana" w:hAnsi="Verdana"/>
          <w:sz w:val="17"/>
          <w:szCs w:val="17"/>
          <w:shd w:val="clear" w:color="auto" w:fill="FFFFFF"/>
        </w:rPr>
      </w:pPr>
    </w:p>
    <w:p w14:paraId="19AF55D6" w14:textId="77777777" w:rsidR="00644225" w:rsidRDefault="00644225">
      <w:pPr>
        <w:rPr>
          <w:rFonts w:ascii="Verdana" w:hAnsi="Verdana"/>
          <w:color w:val="0070C0"/>
          <w:sz w:val="17"/>
          <w:szCs w:val="17"/>
          <w:shd w:val="clear" w:color="auto" w:fill="FFFFFF"/>
        </w:rPr>
      </w:pPr>
    </w:p>
    <w:p w14:paraId="767CBEF1" w14:textId="77777777" w:rsidR="008722C2" w:rsidRPr="008722C2"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shd w:val="clear" w:color="auto" w:fill="FFFFFF"/>
        </w:rPr>
        <w:t>COMMENTS FROM EDITORS AND REVIEWERS</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Editor Comments: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Thanks for making improvements as requested by my pre-screening of your original submission.</w:t>
      </w:r>
    </w:p>
    <w:p w14:paraId="2AB61957" w14:textId="77777777" w:rsidR="008722C2" w:rsidRPr="008722C2" w:rsidRDefault="008722C2">
      <w:pPr>
        <w:rPr>
          <w:rFonts w:ascii="Verdana" w:hAnsi="Verdana"/>
          <w:color w:val="0070C0"/>
          <w:sz w:val="17"/>
          <w:szCs w:val="17"/>
          <w:shd w:val="clear" w:color="auto" w:fill="FFFFFF"/>
        </w:rPr>
      </w:pPr>
    </w:p>
    <w:p w14:paraId="26F6E6C3" w14:textId="77777777" w:rsidR="008722C2" w:rsidRDefault="008722C2">
      <w:pPr>
        <w:rPr>
          <w:rFonts w:ascii="Verdana" w:hAnsi="Verdana"/>
          <w:color w:val="0070C0"/>
          <w:sz w:val="17"/>
          <w:szCs w:val="17"/>
          <w:shd w:val="clear" w:color="auto" w:fill="FFFFFF"/>
        </w:rPr>
      </w:pPr>
      <w:r>
        <w:rPr>
          <w:rFonts w:ascii="Verdana" w:hAnsi="Verdana"/>
          <w:sz w:val="17"/>
          <w:szCs w:val="17"/>
        </w:rPr>
        <w:t>No problem, thank you for taking the time to provide constructive reviews for improving the paper</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 Both reviewers in their confidential comments to me stated they thought the MS was too long. Assuming this MS is ultimately published in JoH, if a paper is too long it will not receive the attention it deserves, both you and the JoH do not want that.  Once you've addressed all reviewer comments go through the revised MS with a fine tooth comb and critically ask yourself is this sentence needed and/or can it be tightened to reduce the overall word count.  Please let me know how many words were contained the version the assessed by the reviewers, and how many words the next iteration is.  Please also calculate a percentage reduction (if possible, if you can reduce it by 15% or thereabouts that would be ideal - and I know Editors/Reviewers are seeking more detail with less words, its tough, yet I sense you're up for the challenge - good luck).</w:t>
      </w:r>
    </w:p>
    <w:p w14:paraId="68FF9D9B" w14:textId="77777777" w:rsidR="00644225" w:rsidRDefault="00F548CB">
      <w:pPr>
        <w:rPr>
          <w:rFonts w:ascii="Verdana" w:hAnsi="Verdana"/>
          <w:sz w:val="17"/>
          <w:szCs w:val="17"/>
          <w:shd w:val="clear" w:color="auto" w:fill="FFFFFF"/>
        </w:rPr>
      </w:pPr>
      <w:r>
        <w:rPr>
          <w:rFonts w:ascii="Verdana" w:hAnsi="Verdana"/>
          <w:sz w:val="17"/>
          <w:szCs w:val="17"/>
          <w:shd w:val="clear" w:color="auto" w:fill="FFFFFF"/>
        </w:rPr>
        <w:t>Addressed by R1 and R2:</w:t>
      </w:r>
      <w:r w:rsidR="00644225">
        <w:rPr>
          <w:rFonts w:ascii="Verdana" w:hAnsi="Verdana"/>
          <w:sz w:val="17"/>
          <w:szCs w:val="17"/>
          <w:shd w:val="clear" w:color="auto" w:fill="FFFFFF"/>
        </w:rPr>
        <w:t xml:space="preserve"> ~9,</w:t>
      </w:r>
      <w:r w:rsidR="008F24C0">
        <w:rPr>
          <w:rFonts w:ascii="Verdana" w:hAnsi="Verdana"/>
          <w:sz w:val="17"/>
          <w:szCs w:val="17"/>
          <w:shd w:val="clear" w:color="auto" w:fill="FFFFFF"/>
        </w:rPr>
        <w:t>620</w:t>
      </w:r>
      <w:r w:rsidR="00644225">
        <w:rPr>
          <w:rFonts w:ascii="Verdana" w:hAnsi="Verdana"/>
          <w:sz w:val="17"/>
          <w:szCs w:val="17"/>
          <w:shd w:val="clear" w:color="auto" w:fill="FFFFFF"/>
        </w:rPr>
        <w:t xml:space="preserve"> words </w:t>
      </w:r>
    </w:p>
    <w:p w14:paraId="314E2A30" w14:textId="77777777" w:rsidR="008F24C0" w:rsidRDefault="008F24C0">
      <w:pPr>
        <w:rPr>
          <w:rFonts w:ascii="Verdana" w:hAnsi="Verdana"/>
          <w:sz w:val="17"/>
          <w:szCs w:val="17"/>
          <w:shd w:val="clear" w:color="auto" w:fill="FFFFFF"/>
        </w:rPr>
      </w:pPr>
    </w:p>
    <w:p w14:paraId="1EB535FA" w14:textId="77777777" w:rsidR="008F24C0" w:rsidRDefault="008F24C0">
      <w:pPr>
        <w:rPr>
          <w:rFonts w:ascii="Verdana" w:hAnsi="Verdana"/>
          <w:sz w:val="17"/>
          <w:szCs w:val="17"/>
          <w:shd w:val="clear" w:color="auto" w:fill="FFFFFF"/>
        </w:rPr>
      </w:pPr>
      <w:r>
        <w:rPr>
          <w:rFonts w:ascii="Verdana" w:hAnsi="Verdana"/>
          <w:sz w:val="17"/>
          <w:szCs w:val="17"/>
          <w:shd w:val="clear" w:color="auto" w:fill="FFFFFF"/>
        </w:rPr>
        <w:t xml:space="preserve">Now </w:t>
      </w:r>
      <w:r w:rsidR="008F0F6F">
        <w:rPr>
          <w:rFonts w:ascii="Verdana" w:hAnsi="Verdana"/>
          <w:sz w:val="17"/>
          <w:szCs w:val="17"/>
          <w:shd w:val="clear" w:color="auto" w:fill="FFFFFF"/>
        </w:rPr>
        <w:t>8,</w:t>
      </w:r>
      <w:r w:rsidR="006A5532">
        <w:rPr>
          <w:rFonts w:ascii="Verdana" w:hAnsi="Verdana"/>
          <w:sz w:val="17"/>
          <w:szCs w:val="17"/>
          <w:shd w:val="clear" w:color="auto" w:fill="FFFFFF"/>
        </w:rPr>
        <w:t>8</w:t>
      </w:r>
      <w:r w:rsidR="00D362B3">
        <w:rPr>
          <w:rFonts w:ascii="Verdana" w:hAnsi="Verdana"/>
          <w:sz w:val="17"/>
          <w:szCs w:val="17"/>
          <w:shd w:val="clear" w:color="auto" w:fill="FFFFFF"/>
        </w:rPr>
        <w:t>22</w:t>
      </w:r>
      <w:r w:rsidR="008F0F6F">
        <w:rPr>
          <w:rFonts w:ascii="Verdana" w:hAnsi="Verdana"/>
          <w:sz w:val="17"/>
          <w:szCs w:val="17"/>
          <w:shd w:val="clear" w:color="auto" w:fill="FFFFFF"/>
        </w:rPr>
        <w:t xml:space="preserve"> words</w:t>
      </w:r>
      <w:r w:rsidR="00D362B3">
        <w:rPr>
          <w:rFonts w:ascii="Verdana" w:hAnsi="Verdana"/>
          <w:sz w:val="17"/>
          <w:szCs w:val="17"/>
          <w:shd w:val="clear" w:color="auto" w:fill="FFFFFF"/>
        </w:rPr>
        <w:t xml:space="preserve"> (not counting References or Appendices)</w:t>
      </w:r>
      <w:r w:rsidR="008F0F6F">
        <w:rPr>
          <w:rFonts w:ascii="Verdana" w:hAnsi="Verdana"/>
          <w:sz w:val="17"/>
          <w:szCs w:val="17"/>
          <w:shd w:val="clear" w:color="auto" w:fill="FFFFFF"/>
        </w:rPr>
        <w:t xml:space="preserve">, cut by </w:t>
      </w:r>
      <w:r w:rsidR="000A178B">
        <w:rPr>
          <w:rFonts w:ascii="Verdana" w:hAnsi="Verdana"/>
          <w:sz w:val="17"/>
          <w:szCs w:val="17"/>
          <w:shd w:val="clear" w:color="auto" w:fill="FFFFFF"/>
        </w:rPr>
        <w:t>9</w:t>
      </w:r>
      <w:r>
        <w:rPr>
          <w:rFonts w:ascii="Verdana" w:hAnsi="Verdana"/>
          <w:sz w:val="17"/>
          <w:szCs w:val="17"/>
          <w:shd w:val="clear" w:color="auto" w:fill="FFFFFF"/>
        </w:rPr>
        <w:t>%</w:t>
      </w:r>
    </w:p>
    <w:p w14:paraId="28E476B0" w14:textId="77777777" w:rsidR="008F24C0" w:rsidRDefault="008F24C0">
      <w:pPr>
        <w:rPr>
          <w:rFonts w:ascii="Verdana" w:hAnsi="Verdana"/>
          <w:sz w:val="17"/>
          <w:szCs w:val="17"/>
          <w:shd w:val="clear" w:color="auto" w:fill="FFFFFF"/>
        </w:rPr>
      </w:pPr>
    </w:p>
    <w:p w14:paraId="5FAA009F" w14:textId="77777777" w:rsidR="008F24C0" w:rsidRDefault="008F24C0">
      <w:pPr>
        <w:rPr>
          <w:rFonts w:ascii="Verdana" w:hAnsi="Verdana"/>
          <w:sz w:val="17"/>
          <w:szCs w:val="17"/>
          <w:shd w:val="clear" w:color="auto" w:fill="FFFFFF"/>
        </w:rPr>
      </w:pPr>
      <w:r>
        <w:rPr>
          <w:rFonts w:ascii="Verdana" w:hAnsi="Verdana"/>
          <w:sz w:val="17"/>
          <w:szCs w:val="17"/>
          <w:shd w:val="clear" w:color="auto" w:fill="FFFFFF"/>
        </w:rPr>
        <w:t>Cut by 15% would be 8,177 (not counting references or Appendices)</w:t>
      </w:r>
    </w:p>
    <w:p w14:paraId="17E6C6EE" w14:textId="77777777" w:rsidR="008722C2" w:rsidRDefault="00620C8B">
      <w:pPr>
        <w:rPr>
          <w:rStyle w:val="apple-converted-space"/>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3) Please respond to all comments using codes for each point. That is RXCY for reviewer comments where X is the reviewer number and Y is the reviewer comment number, for example R2C3 means Reviewer 2 Comment 3, AE1 is Associate Editor Comment 1, EC1 means Editor Comment 1. Using such codes will allow you to easily perform inter- and intra-reviewer crossing referencing which may allow your response letter to be more integrated, and also means that navigating through your response letter is easier. Provide your response directly after each comment and do not edit or shorten the comment. That is, even if the comment contains spelling errors do not correct them.</w:t>
      </w:r>
      <w:r w:rsidRPr="008722C2">
        <w:rPr>
          <w:rStyle w:val="apple-converted-space"/>
          <w:rFonts w:ascii="Verdana" w:hAnsi="Verdana"/>
          <w:color w:val="0070C0"/>
          <w:sz w:val="17"/>
          <w:szCs w:val="17"/>
          <w:shd w:val="clear" w:color="auto" w:fill="FFFFFF"/>
        </w:rPr>
        <w:t> </w:t>
      </w:r>
    </w:p>
    <w:p w14:paraId="0B6A52E9" w14:textId="77777777" w:rsidR="00A11284" w:rsidRDefault="00620C8B">
      <w:pPr>
        <w:rPr>
          <w:ins w:id="1" w:author="Trent Biggs" w:date="2016-02-17T12:10:00Z"/>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Do not change the order of the comments, the reviewers / editors have provided you with comments in a specific order, and expect your responses to be in the same order. If multiple comments are similar, so your response is similar, then please refer back to the detailed response, for example, "Please see our response to R1C3 for full details" as a response works.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In your response letter please make all of the following comments blue and your interleaved responses black. </w:t>
      </w:r>
      <w:r w:rsidRPr="00F548CB">
        <w:rPr>
          <w:rFonts w:ascii="Verdana" w:hAnsi="Verdana"/>
          <w:color w:val="0070C0"/>
          <w:sz w:val="17"/>
          <w:szCs w:val="17"/>
          <w:highlight w:val="yellow"/>
          <w:shd w:val="clear" w:color="auto" w:fill="FFFFFF"/>
        </w:rPr>
        <w:t>Where you wish to highlight line numbers in the revised MS please highlight with the yellow highlight option.</w:t>
      </w:r>
      <w:r w:rsidR="00F548CB">
        <w:rPr>
          <w:rFonts w:ascii="Verdana" w:hAnsi="Verdana"/>
          <w:color w:val="0070C0"/>
          <w:sz w:val="17"/>
          <w:szCs w:val="17"/>
          <w:shd w:val="clear" w:color="auto" w:fill="FFFFFF"/>
        </w:rPr>
        <w:t xml:space="preserve">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If the comment is editorial in nature (e.g., identifying a typographical error) then your response is a simple 'Done', obviously for comments of a scientific nature a more considered response will be required.</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If you do not implement a reviewer's comment, then I expect that a well-reasoned scientific rebuttal is provided in your response letter. This is critically important.</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Good luck making your revisions and substantially improving your manuscript; I look forward to seeing your revised manuscript and responses to the following comments when you're ready.</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Dear Dr Messina</w:t>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as you can see below, I have received two rather contrasting reviews! After reading the reviews, and re-reading your MS, I would suggest somewhere in the middle of the two reviews is about right. I do agree with R1 that there are some missing information on sampling protocols, and that it can be a little hard to </w:t>
      </w:r>
      <w:r w:rsidRPr="008722C2">
        <w:rPr>
          <w:rFonts w:ascii="Verdana" w:hAnsi="Verdana"/>
          <w:color w:val="0070C0"/>
          <w:sz w:val="17"/>
          <w:szCs w:val="17"/>
          <w:shd w:val="clear" w:color="auto" w:fill="FFFFFF"/>
        </w:rPr>
        <w:lastRenderedPageBreak/>
        <w:t>follow the logic of the analyses at times. R1 has done a very thorough job, and I would urge you too consider the comments around these issues carefully. There are a number of specific comments that you will need to consider also.</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There are some questions around citations that you should think about. I might add that there has been some work done on how different road surfaces affect erosion rates (e.g., Sheridan and Noske, 2007, Hydrol. Procs, and others). I look forward to seeing your revision.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Patrick Lane</w:t>
      </w:r>
      <w:r w:rsidRPr="008722C2">
        <w:rPr>
          <w:rFonts w:ascii="Verdana" w:hAnsi="Verdana"/>
          <w:color w:val="0070C0"/>
          <w:sz w:val="17"/>
          <w:szCs w:val="17"/>
        </w:rPr>
        <w:br/>
      </w:r>
      <w:r w:rsidRPr="008722C2">
        <w:rPr>
          <w:rFonts w:ascii="Verdana" w:hAnsi="Verdana"/>
          <w:color w:val="0070C0"/>
          <w:sz w:val="17"/>
          <w:szCs w:val="17"/>
          <w:shd w:val="clear" w:color="auto" w:fill="FFFFFF"/>
        </w:rPr>
        <w:t>Associate Editor</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Reviewer #1:</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commentRangeStart w:id="2"/>
      <w:ins w:id="3" w:author="Trent Biggs" w:date="2016-02-17T12:10:00Z">
        <w:r w:rsidR="00A11284" w:rsidRPr="00DD503D">
          <w:rPr>
            <w:rFonts w:ascii="Verdana" w:hAnsi="Verdana"/>
            <w:sz w:val="17"/>
            <w:szCs w:val="17"/>
          </w:rPr>
          <w:t xml:space="preserve">R1C0:  </w:t>
        </w:r>
      </w:ins>
      <w:commentRangeEnd w:id="2"/>
      <w:ins w:id="4" w:author="Trent Biggs" w:date="2016-02-17T13:34:00Z">
        <w:r w:rsidR="00504D28">
          <w:rPr>
            <w:rStyle w:val="CommentReference"/>
          </w:rPr>
          <w:commentReference w:id="2"/>
        </w:r>
      </w:ins>
    </w:p>
    <w:p w14:paraId="08FB5BD6" w14:textId="77777777" w:rsidR="00A11284" w:rsidRDefault="00A11284">
      <w:pPr>
        <w:rPr>
          <w:ins w:id="5" w:author="Trent Biggs" w:date="2016-02-17T12:10:00Z"/>
          <w:rFonts w:ascii="Verdana" w:hAnsi="Verdana"/>
          <w:color w:val="0070C0"/>
          <w:sz w:val="17"/>
          <w:szCs w:val="17"/>
          <w:shd w:val="clear" w:color="auto" w:fill="FFFFFF"/>
        </w:rPr>
      </w:pPr>
    </w:p>
    <w:p w14:paraId="2DFED425" w14:textId="77777777" w:rsidR="00DD503D" w:rsidRDefault="00620C8B">
      <w:pPr>
        <w:rPr>
          <w:rFonts w:ascii="Verdana" w:hAnsi="Verdana"/>
          <w:color w:val="0070C0"/>
          <w:sz w:val="17"/>
          <w:szCs w:val="17"/>
        </w:rPr>
      </w:pPr>
      <w:r w:rsidRPr="008722C2">
        <w:rPr>
          <w:rFonts w:ascii="Verdana" w:hAnsi="Verdana"/>
          <w:color w:val="0070C0"/>
          <w:sz w:val="17"/>
          <w:szCs w:val="17"/>
          <w:shd w:val="clear" w:color="auto" w:fill="FFFFFF"/>
        </w:rPr>
        <w:t>Review Summary</w:t>
      </w:r>
      <w:r w:rsidRPr="008722C2">
        <w:rPr>
          <w:rFonts w:ascii="Verdana" w:hAnsi="Verdana"/>
          <w:color w:val="0070C0"/>
          <w:sz w:val="17"/>
          <w:szCs w:val="17"/>
        </w:rPr>
        <w:br/>
      </w:r>
      <w:r w:rsidRPr="008722C2">
        <w:rPr>
          <w:rFonts w:ascii="Verdana" w:hAnsi="Verdana"/>
          <w:color w:val="0070C0"/>
          <w:sz w:val="17"/>
          <w:szCs w:val="17"/>
          <w:shd w:val="clear" w:color="auto" w:fill="FFFFFF"/>
        </w:rPr>
        <w:t>I recommend this study for publication after major revision.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The manuscript (MS) presents a thorough case study of the effects of human disturbance on suspended sediment dynamics in a small, steep tropical watershed over event to interannual time scales.  This study is of high technical merit.  The work is justified by a lack of such characterizations of watersheds in this geophysical setting, as well as its applicability to sediment management in these regions, which is critical to coral reef management.  Reporting effectively situated this work within the context of both the technical and applied canon in most cases.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However, there are many aspects of the reporting, from trivial to substantial, as well as several minor to moderate technical issues that will require a substantial amount of effort before this MS is ready for publication.  These issues necessitate a recommendation for major revision.  Major points of issue are detailed below, followed by line-specific comments.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It is my hope that the authors will take the thoroughness of this review as an encouragement, for only interesting pieces are worth such effort.  I look forward to seeing a revised MS for review, and eventually in print.</w:t>
      </w:r>
      <w:r w:rsidRPr="008722C2">
        <w:rPr>
          <w:rFonts w:ascii="Verdana" w:hAnsi="Verdana"/>
          <w:color w:val="0070C0"/>
          <w:sz w:val="17"/>
          <w:szCs w:val="17"/>
        </w:rPr>
        <w:br/>
      </w:r>
    </w:p>
    <w:p w14:paraId="241D5A26" w14:textId="77777777" w:rsidR="00DD503D" w:rsidRPr="00DD503D" w:rsidRDefault="00A11284">
      <w:pPr>
        <w:rPr>
          <w:rFonts w:ascii="Verdana" w:hAnsi="Verdana"/>
          <w:sz w:val="17"/>
          <w:szCs w:val="17"/>
        </w:rPr>
      </w:pPr>
      <w:ins w:id="6" w:author="Trent Biggs" w:date="2016-02-17T12:10:00Z">
        <w:r>
          <w:rPr>
            <w:rFonts w:ascii="Verdana" w:hAnsi="Verdana"/>
            <w:sz w:val="17"/>
            <w:szCs w:val="17"/>
          </w:rPr>
          <w:t xml:space="preserve">R1C0 Response:  </w:t>
        </w:r>
      </w:ins>
      <w:del w:id="7" w:author="Trent Biggs" w:date="2016-02-17T12:10:00Z">
        <w:r w:rsidR="00DD503D" w:rsidRPr="00DD503D" w:rsidDel="00A11284">
          <w:rPr>
            <w:rFonts w:ascii="Verdana" w:hAnsi="Verdana"/>
            <w:sz w:val="17"/>
            <w:szCs w:val="17"/>
          </w:rPr>
          <w:delText xml:space="preserve">R1C0:  </w:delText>
        </w:r>
      </w:del>
      <w:r w:rsidR="00DD503D" w:rsidRPr="00DD503D">
        <w:rPr>
          <w:rFonts w:ascii="Verdana" w:hAnsi="Verdana"/>
          <w:sz w:val="17"/>
          <w:szCs w:val="17"/>
        </w:rPr>
        <w:t xml:space="preserve">Thanks to the reviewer for a thorough and thoughtful review.  </w:t>
      </w:r>
    </w:p>
    <w:p w14:paraId="15181AF4" w14:textId="77777777" w:rsidR="00626BFE" w:rsidRPr="000A178B" w:rsidRDefault="00620C8B">
      <w:pPr>
        <w:rPr>
          <w:rFonts w:ascii="Verdana" w:hAnsi="Verdana"/>
          <w:sz w:val="17"/>
          <w:szCs w:val="17"/>
          <w:shd w:val="clear" w:color="auto" w:fill="FFFFFF"/>
        </w:rPr>
      </w:pPr>
      <w:r w:rsidRPr="008722C2">
        <w:rPr>
          <w:rFonts w:ascii="Verdana" w:hAnsi="Verdana"/>
          <w:color w:val="0070C0"/>
          <w:sz w:val="17"/>
          <w:szCs w:val="17"/>
        </w:rPr>
        <w:br/>
      </w:r>
      <w:ins w:id="8" w:author="Trent Biggs" w:date="2016-02-17T12:10:00Z">
        <w:r w:rsidR="00A11284" w:rsidRPr="00512C6C">
          <w:rPr>
            <w:rFonts w:ascii="Verdana" w:hAnsi="Verdana"/>
            <w:sz w:val="17"/>
            <w:szCs w:val="17"/>
            <w:shd w:val="clear" w:color="auto" w:fill="FFFFFF"/>
          </w:rPr>
          <w:t>R1C</w:t>
        </w:r>
        <w:r w:rsidR="00A11284">
          <w:rPr>
            <w:rFonts w:ascii="Verdana" w:hAnsi="Verdana"/>
            <w:sz w:val="17"/>
            <w:szCs w:val="17"/>
            <w:shd w:val="clear" w:color="auto" w:fill="FFFFFF"/>
          </w:rPr>
          <w:t>1:</w:t>
        </w:r>
        <w:r w:rsidR="00A11284" w:rsidRPr="00512C6C">
          <w:rPr>
            <w:rFonts w:ascii="Verdana" w:hAnsi="Verdana"/>
            <w:sz w:val="17"/>
            <w:szCs w:val="17"/>
            <w:shd w:val="clear" w:color="auto" w:fill="FFFFFF"/>
          </w:rPr>
          <w:t xml:space="preserve"> </w:t>
        </w:r>
      </w:ins>
      <w:r w:rsidRPr="008722C2">
        <w:rPr>
          <w:rFonts w:ascii="Verdana" w:hAnsi="Verdana"/>
          <w:color w:val="0070C0"/>
          <w:sz w:val="17"/>
          <w:szCs w:val="17"/>
          <w:shd w:val="clear" w:color="auto" w:fill="FFFFFF"/>
        </w:rPr>
        <w:t>Seven Substantial problems were identified with the reporting of methods and results.  It is suggested that you:</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Present effective overviews at the beginning of each section/subsection, including the development of a table or flowchart presenting your experimental overview.</w:t>
      </w:r>
      <w:r w:rsidRPr="008722C2">
        <w:rPr>
          <w:rFonts w:ascii="Verdana" w:hAnsi="Verdana"/>
          <w:color w:val="0070C0"/>
          <w:sz w:val="17"/>
          <w:szCs w:val="17"/>
        </w:rPr>
        <w:br/>
      </w:r>
      <w:r w:rsidRPr="008722C2">
        <w:rPr>
          <w:rFonts w:ascii="Verdana" w:hAnsi="Verdana"/>
          <w:color w:val="0070C0"/>
          <w:sz w:val="17"/>
          <w:szCs w:val="17"/>
          <w:shd w:val="clear" w:color="auto" w:fill="FFFFFF"/>
        </w:rPr>
        <w:t>Please try to remember that each section and sub-section are a unit of reporting.  Each unit should begin with definitive statements providing an overview of the contents of the section/sub-section.  At the manuscript scale I would suggest pulling together a table or flowchart presenting your experimental overview.  This was briefly and generally presented at the end of the introduction, but the beginning of the methods section really demands a more technical break down of the experimental overview.  At the section and sub-section scale I found that initial overviews were often incomplete, and in some cases followed by motivations, and then detailed accounts of each component, without ever introducing each component in the first place.  It is important to give the reader the skeleton of what you are reporting at each turn, particularly when multi-step procedures, with multiple approaches as each step, have been employed.</w:t>
      </w:r>
    </w:p>
    <w:p w14:paraId="58CED07D" w14:textId="77777777" w:rsidR="00626BFE" w:rsidRDefault="00626BFE">
      <w:pPr>
        <w:rPr>
          <w:rFonts w:ascii="Verdana" w:hAnsi="Verdana"/>
          <w:color w:val="0070C0"/>
          <w:sz w:val="17"/>
          <w:szCs w:val="17"/>
          <w:shd w:val="clear" w:color="auto" w:fill="FFFFFF"/>
        </w:rPr>
      </w:pPr>
    </w:p>
    <w:p w14:paraId="1121410D" w14:textId="77777777" w:rsidR="00626BFE" w:rsidDel="00DD503D" w:rsidRDefault="00512C6C">
      <w:pPr>
        <w:rPr>
          <w:del w:id="9" w:author="Trent Biggs" w:date="2016-02-17T08:50:00Z"/>
          <w:rFonts w:ascii="Verdana" w:hAnsi="Verdana"/>
          <w:sz w:val="17"/>
          <w:szCs w:val="17"/>
          <w:shd w:val="clear" w:color="auto" w:fill="FFFFFF"/>
        </w:rPr>
      </w:pPr>
      <w:r w:rsidRPr="00512C6C">
        <w:rPr>
          <w:rFonts w:ascii="Verdana" w:hAnsi="Verdana"/>
          <w:sz w:val="17"/>
          <w:szCs w:val="17"/>
          <w:shd w:val="clear" w:color="auto" w:fill="FFFFFF"/>
        </w:rPr>
        <w:t>R1C</w:t>
      </w:r>
      <w:r w:rsidR="00DE63E6">
        <w:rPr>
          <w:rFonts w:ascii="Verdana" w:hAnsi="Verdana"/>
          <w:sz w:val="17"/>
          <w:szCs w:val="17"/>
          <w:shd w:val="clear" w:color="auto" w:fill="FFFFFF"/>
        </w:rPr>
        <w:t>1</w:t>
      </w:r>
      <w:ins w:id="10" w:author="Trent Biggs" w:date="2016-02-17T12:10:00Z">
        <w:r w:rsidR="00A11284">
          <w:rPr>
            <w:rFonts w:ascii="Verdana" w:hAnsi="Verdana"/>
            <w:sz w:val="17"/>
            <w:szCs w:val="17"/>
            <w:shd w:val="clear" w:color="auto" w:fill="FFFFFF"/>
          </w:rPr>
          <w:t xml:space="preserve"> response</w:t>
        </w:r>
      </w:ins>
      <w:r>
        <w:rPr>
          <w:rFonts w:ascii="Verdana" w:hAnsi="Verdana"/>
          <w:sz w:val="17"/>
          <w:szCs w:val="17"/>
          <w:shd w:val="clear" w:color="auto" w:fill="FFFFFF"/>
        </w:rPr>
        <w:t>:</w:t>
      </w:r>
      <w:r w:rsidRPr="00512C6C">
        <w:rPr>
          <w:rFonts w:ascii="Verdana" w:hAnsi="Verdana"/>
          <w:sz w:val="17"/>
          <w:szCs w:val="17"/>
          <w:shd w:val="clear" w:color="auto" w:fill="FFFFFF"/>
        </w:rPr>
        <w:t xml:space="preserve"> </w:t>
      </w:r>
      <w:ins w:id="11" w:author="Trent Biggs" w:date="2016-02-17T08:49:00Z">
        <w:r w:rsidR="00DD503D">
          <w:rPr>
            <w:rFonts w:ascii="Verdana" w:hAnsi="Verdana"/>
            <w:sz w:val="17"/>
            <w:szCs w:val="17"/>
            <w:shd w:val="clear" w:color="auto" w:fill="FFFFFF"/>
          </w:rPr>
          <w:t>Agreed--m</w:t>
        </w:r>
      </w:ins>
      <w:moveToRangeStart w:id="12" w:author="Trent Biggs" w:date="2016-02-17T08:49:00Z" w:name="move443462281"/>
      <w:moveTo w:id="13" w:author="Trent Biggs" w:date="2016-02-17T08:49:00Z">
        <w:del w:id="14" w:author="Trent Biggs" w:date="2016-02-17T08:49:00Z">
          <w:r w:rsidR="00DD503D" w:rsidDel="00DD503D">
            <w:rPr>
              <w:rFonts w:ascii="Verdana" w:hAnsi="Verdana"/>
              <w:sz w:val="17"/>
              <w:szCs w:val="17"/>
              <w:shd w:val="clear" w:color="auto" w:fill="FFFFFF"/>
            </w:rPr>
            <w:delText>M</w:delText>
          </w:r>
        </w:del>
        <w:r w:rsidR="00DD503D">
          <w:rPr>
            <w:rFonts w:ascii="Verdana" w:hAnsi="Verdana"/>
            <w:sz w:val="17"/>
            <w:szCs w:val="17"/>
            <w:shd w:val="clear" w:color="auto" w:fill="FFFFFF"/>
          </w:rPr>
          <w:t>ethod overviews were added to the first paragraph of the Methods section, and all subsections, with substantial rewriting of the MS.</w:t>
        </w:r>
      </w:moveTo>
      <w:moveToRangeEnd w:id="12"/>
      <w:ins w:id="15" w:author="Trent Biggs" w:date="2016-02-17T08:49:00Z">
        <w:r w:rsidR="00DD503D">
          <w:rPr>
            <w:rFonts w:ascii="Verdana" w:hAnsi="Verdana"/>
            <w:sz w:val="17"/>
            <w:szCs w:val="17"/>
            <w:shd w:val="clear" w:color="auto" w:fill="FFFFFF"/>
          </w:rPr>
          <w:t xml:space="preserve">  </w:t>
        </w:r>
      </w:ins>
      <w:r w:rsidR="00626BFE" w:rsidRPr="00512C6C">
        <w:rPr>
          <w:rFonts w:ascii="Verdana" w:hAnsi="Verdana"/>
          <w:sz w:val="17"/>
          <w:szCs w:val="17"/>
          <w:shd w:val="clear" w:color="auto" w:fill="FFFFFF"/>
        </w:rPr>
        <w:t xml:space="preserve">A table </w:t>
      </w:r>
      <w:r w:rsidR="00626BFE">
        <w:rPr>
          <w:rFonts w:ascii="Verdana" w:hAnsi="Verdana"/>
          <w:sz w:val="17"/>
          <w:szCs w:val="17"/>
          <w:shd w:val="clear" w:color="auto" w:fill="FFFFFF"/>
        </w:rPr>
        <w:t xml:space="preserve">or flowchart of methods </w:t>
      </w:r>
      <w:del w:id="16" w:author="Trent Biggs" w:date="2016-02-17T08:49:00Z">
        <w:r w:rsidR="00626BFE" w:rsidDel="00DD503D">
          <w:rPr>
            <w:rFonts w:ascii="Verdana" w:hAnsi="Verdana"/>
            <w:sz w:val="17"/>
            <w:szCs w:val="17"/>
            <w:shd w:val="clear" w:color="auto" w:fill="FFFFFF"/>
          </w:rPr>
          <w:delText xml:space="preserve">is highly unusual in this type of paper and </w:delText>
        </w:r>
      </w:del>
      <w:r w:rsidR="00626BFE">
        <w:rPr>
          <w:rFonts w:ascii="Verdana" w:hAnsi="Verdana"/>
          <w:sz w:val="17"/>
          <w:szCs w:val="17"/>
          <w:shd w:val="clear" w:color="auto" w:fill="FFFFFF"/>
        </w:rPr>
        <w:t>would add to the length of the manuscript</w:t>
      </w:r>
      <w:ins w:id="17" w:author="Trent Biggs" w:date="2016-02-17T08:49:00Z">
        <w:r w:rsidR="00DD503D">
          <w:rPr>
            <w:rFonts w:ascii="Verdana" w:hAnsi="Verdana"/>
            <w:sz w:val="17"/>
            <w:szCs w:val="17"/>
            <w:shd w:val="clear" w:color="auto" w:fill="FFFFFF"/>
          </w:rPr>
          <w:t>; we hope that the additional paragraphs are sufficient for clarity</w:t>
        </w:r>
      </w:ins>
      <w:r w:rsidR="00626BFE">
        <w:rPr>
          <w:rFonts w:ascii="Verdana" w:hAnsi="Verdana"/>
          <w:sz w:val="17"/>
          <w:szCs w:val="17"/>
          <w:shd w:val="clear" w:color="auto" w:fill="FFFFFF"/>
        </w:rPr>
        <w:t>.</w:t>
      </w:r>
      <w:del w:id="18" w:author="Trent Biggs" w:date="2016-02-17T08:50:00Z">
        <w:r w:rsidR="00626BFE" w:rsidDel="00DD503D">
          <w:rPr>
            <w:rFonts w:ascii="Verdana" w:hAnsi="Verdana"/>
            <w:sz w:val="17"/>
            <w:szCs w:val="17"/>
            <w:shd w:val="clear" w:color="auto" w:fill="FFFFFF"/>
          </w:rPr>
          <w:delText xml:space="preserve"> These are standard methods (stage-di</w:delText>
        </w:r>
        <w:r w:rsidR="004E7698" w:rsidDel="00DD503D">
          <w:rPr>
            <w:rFonts w:ascii="Verdana" w:hAnsi="Verdana"/>
            <w:sz w:val="17"/>
            <w:szCs w:val="17"/>
            <w:shd w:val="clear" w:color="auto" w:fill="FFFFFF"/>
          </w:rPr>
          <w:delText>scharge ratings, turbidity-SSC) that</w:delText>
        </w:r>
        <w:r w:rsidR="00626BFE" w:rsidDel="00DD503D">
          <w:rPr>
            <w:rFonts w:ascii="Verdana" w:hAnsi="Verdana"/>
            <w:sz w:val="17"/>
            <w:szCs w:val="17"/>
            <w:shd w:val="clear" w:color="auto" w:fill="FFFFFF"/>
          </w:rPr>
          <w:delText xml:space="preserve"> I don’t think require a flow chart</w:delText>
        </w:r>
        <w:r w:rsidR="004E7698" w:rsidDel="00DD503D">
          <w:rPr>
            <w:rFonts w:ascii="Verdana" w:hAnsi="Verdana"/>
            <w:sz w:val="17"/>
            <w:szCs w:val="17"/>
            <w:shd w:val="clear" w:color="auto" w:fill="FFFFFF"/>
          </w:rPr>
          <w:delText>, given the substantial reorganization of the paper</w:delText>
        </w:r>
        <w:r w:rsidR="00626BFE" w:rsidDel="00DD503D">
          <w:rPr>
            <w:rFonts w:ascii="Verdana" w:hAnsi="Verdana"/>
            <w:sz w:val="17"/>
            <w:szCs w:val="17"/>
            <w:shd w:val="clear" w:color="auto" w:fill="FFFFFF"/>
          </w:rPr>
          <w:delText>.</w:delText>
        </w:r>
        <w:r w:rsidR="00011614" w:rsidDel="00DD503D">
          <w:rPr>
            <w:rFonts w:ascii="Verdana" w:hAnsi="Verdana"/>
            <w:sz w:val="17"/>
            <w:szCs w:val="17"/>
            <w:shd w:val="clear" w:color="auto" w:fill="FFFFFF"/>
          </w:rPr>
          <w:delText xml:space="preserve"> </w:delText>
        </w:r>
      </w:del>
    </w:p>
    <w:p w14:paraId="43C949F1" w14:textId="77777777" w:rsidR="004E7698" w:rsidDel="00DD503D" w:rsidRDefault="004E7698">
      <w:pPr>
        <w:rPr>
          <w:del w:id="19" w:author="Trent Biggs" w:date="2016-02-17T08:50:00Z"/>
          <w:rFonts w:ascii="Verdana" w:hAnsi="Verdana"/>
          <w:sz w:val="17"/>
          <w:szCs w:val="17"/>
          <w:shd w:val="clear" w:color="auto" w:fill="FFFFFF"/>
        </w:rPr>
      </w:pPr>
    </w:p>
    <w:p w14:paraId="1C268190" w14:textId="77777777" w:rsidR="007A60C1" w:rsidRPr="00A11284" w:rsidRDefault="004E7698">
      <w:pPr>
        <w:rPr>
          <w:rFonts w:ascii="Verdana" w:hAnsi="Verdana"/>
          <w:sz w:val="17"/>
          <w:szCs w:val="17"/>
          <w:shd w:val="clear" w:color="auto" w:fill="FFFFFF"/>
          <w:rPrChange w:id="20" w:author="Trent Biggs" w:date="2016-02-17T12:11:00Z">
            <w:rPr>
              <w:rFonts w:ascii="Verdana" w:hAnsi="Verdana"/>
              <w:color w:val="0070C0"/>
              <w:sz w:val="17"/>
              <w:szCs w:val="17"/>
              <w:shd w:val="clear" w:color="auto" w:fill="FFFFFF"/>
            </w:rPr>
          </w:rPrChange>
        </w:rPr>
      </w:pPr>
      <w:moveFromRangeStart w:id="21" w:author="Trent Biggs" w:date="2016-02-17T08:49:00Z" w:name="move443462281"/>
      <w:moveFrom w:id="22" w:author="Trent Biggs" w:date="2016-02-17T08:49:00Z">
        <w:r w:rsidDel="00DD503D">
          <w:rPr>
            <w:rFonts w:ascii="Verdana" w:hAnsi="Verdana"/>
            <w:sz w:val="17"/>
            <w:szCs w:val="17"/>
            <w:shd w:val="clear" w:color="auto" w:fill="FFFFFF"/>
          </w:rPr>
          <w:t>Method overviews were added to the first paragraph of the Methods section, and all subsections, with substantial rewriting of the MS.</w:t>
        </w:r>
      </w:moveFrom>
      <w:moveFromRangeEnd w:id="21"/>
      <w:r w:rsidR="00620C8B" w:rsidRPr="008722C2">
        <w:rPr>
          <w:rFonts w:ascii="Verdana" w:hAnsi="Verdana"/>
          <w:color w:val="0070C0"/>
          <w:sz w:val="17"/>
          <w:szCs w:val="17"/>
        </w:rPr>
        <w:br/>
      </w:r>
      <w:r w:rsidR="00620C8B" w:rsidRPr="008722C2">
        <w:rPr>
          <w:rFonts w:ascii="Verdana" w:hAnsi="Verdana"/>
          <w:color w:val="0070C0"/>
          <w:sz w:val="17"/>
          <w:szCs w:val="17"/>
        </w:rPr>
        <w:br/>
      </w:r>
      <w:ins w:id="23" w:author="Trent Biggs" w:date="2016-02-17T12:11:00Z">
        <w:r w:rsidR="00A11284">
          <w:rPr>
            <w:rStyle w:val="apple-converted-space"/>
            <w:rFonts w:ascii="Verdana" w:hAnsi="Verdana"/>
            <w:sz w:val="17"/>
            <w:szCs w:val="17"/>
            <w:shd w:val="clear" w:color="auto" w:fill="FFFFFF"/>
          </w:rPr>
          <w:lastRenderedPageBreak/>
          <w:t>R1C2</w:t>
        </w:r>
      </w:ins>
      <w:del w:id="24" w:author="Trent Biggs" w:date="2016-02-17T12:11:00Z">
        <w:r w:rsidR="00620C8B" w:rsidRPr="008722C2" w:rsidDel="00A11284">
          <w:rPr>
            <w:rFonts w:ascii="Verdana" w:hAnsi="Verdana"/>
            <w:color w:val="0070C0"/>
            <w:sz w:val="17"/>
            <w:szCs w:val="17"/>
            <w:shd w:val="clear" w:color="auto" w:fill="FFFFFF"/>
          </w:rPr>
          <w:delText>2</w:delText>
        </w:r>
      </w:del>
      <w:r w:rsidR="00620C8B" w:rsidRPr="008722C2">
        <w:rPr>
          <w:rFonts w:ascii="Verdana" w:hAnsi="Verdana"/>
          <w:color w:val="0070C0"/>
          <w:sz w:val="17"/>
          <w:szCs w:val="17"/>
          <w:shd w:val="clear" w:color="auto" w:fill="FFFFFF"/>
        </w:rPr>
        <w:t>. Report on data at the beginning of the Methods section rather than the end.</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On to sequencing: the reader needs to be informed about certain components of your work before others.  </w:t>
      </w:r>
    </w:p>
    <w:p w14:paraId="0C453114" w14:textId="77777777" w:rsidR="00626BFE" w:rsidRDefault="00620C8B">
      <w:pPr>
        <w:rPr>
          <w:rStyle w:val="apple-converted-space"/>
          <w:rFonts w:ascii="Verdana" w:hAnsi="Verdana"/>
          <w:color w:val="0070C0"/>
          <w:sz w:val="17"/>
          <w:szCs w:val="17"/>
          <w:shd w:val="clear" w:color="auto" w:fill="FFFFFF"/>
        </w:rPr>
      </w:pPr>
      <w:r w:rsidRPr="008722C2">
        <w:rPr>
          <w:rFonts w:ascii="Verdana" w:hAnsi="Verdana"/>
          <w:color w:val="0070C0"/>
          <w:sz w:val="17"/>
          <w:szCs w:val="17"/>
          <w:shd w:val="clear" w:color="auto" w:fill="FFFFFF"/>
        </w:rPr>
        <w:t>In almost all work, one should report on data first or very early in the methods section. All analyses depend on the data, so the details of their collection and processing must come first to forestall unnecessary uncertainty and questioning on the part of the reader.</w:t>
      </w:r>
      <w:r w:rsidRPr="008722C2">
        <w:rPr>
          <w:rFonts w:ascii="Verdana" w:hAnsi="Verdana"/>
          <w:color w:val="0070C0"/>
          <w:sz w:val="17"/>
          <w:szCs w:val="17"/>
        </w:rPr>
        <w:br/>
      </w:r>
      <w:r w:rsidRPr="008722C2">
        <w:rPr>
          <w:rFonts w:ascii="Verdana" w:hAnsi="Verdana"/>
          <w:color w:val="0070C0"/>
          <w:sz w:val="17"/>
          <w:szCs w:val="17"/>
          <w:shd w:val="clear" w:color="auto" w:fill="FFFFFF"/>
        </w:rPr>
        <w:t>[Editor: I agree here, this is what the proposed "Section 2 Study Site and Materials" refers to in my previous review.]</w:t>
      </w:r>
      <w:r w:rsidRPr="008722C2">
        <w:rPr>
          <w:rStyle w:val="apple-converted-space"/>
          <w:rFonts w:ascii="Verdana" w:hAnsi="Verdana"/>
          <w:color w:val="0070C0"/>
          <w:sz w:val="17"/>
          <w:szCs w:val="17"/>
          <w:shd w:val="clear" w:color="auto" w:fill="FFFFFF"/>
        </w:rPr>
        <w:t> </w:t>
      </w:r>
    </w:p>
    <w:p w14:paraId="557895D8" w14:textId="77777777" w:rsidR="00626BFE" w:rsidRDefault="00626BFE">
      <w:pPr>
        <w:rPr>
          <w:rStyle w:val="apple-converted-space"/>
          <w:rFonts w:ascii="Verdana" w:hAnsi="Verdana"/>
          <w:color w:val="0070C0"/>
          <w:sz w:val="17"/>
          <w:szCs w:val="17"/>
          <w:shd w:val="clear" w:color="auto" w:fill="FFFFFF"/>
        </w:rPr>
      </w:pPr>
    </w:p>
    <w:p w14:paraId="0E19678C" w14:textId="77777777" w:rsidR="003240A7" w:rsidRDefault="00512C6C">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R1C2</w:t>
      </w:r>
      <w:ins w:id="25" w:author="Trent Biggs" w:date="2016-02-17T12:11:00Z">
        <w:r w:rsidR="00A11284">
          <w:rPr>
            <w:rStyle w:val="apple-converted-space"/>
            <w:rFonts w:ascii="Verdana" w:hAnsi="Verdana"/>
            <w:sz w:val="17"/>
            <w:szCs w:val="17"/>
            <w:shd w:val="clear" w:color="auto" w:fill="FFFFFF"/>
          </w:rPr>
          <w:t xml:space="preserve"> response</w:t>
        </w:r>
      </w:ins>
      <w:r>
        <w:rPr>
          <w:rStyle w:val="apple-converted-space"/>
          <w:rFonts w:ascii="Verdana" w:hAnsi="Verdana"/>
          <w:sz w:val="17"/>
          <w:szCs w:val="17"/>
          <w:shd w:val="clear" w:color="auto" w:fill="FFFFFF"/>
        </w:rPr>
        <w:t xml:space="preserve">: </w:t>
      </w:r>
    </w:p>
    <w:p w14:paraId="7FA624CC" w14:textId="77777777" w:rsidR="00A11284" w:rsidRDefault="00A11284" w:rsidP="00A11284">
      <w:pPr>
        <w:rPr>
          <w:ins w:id="26" w:author="Trent Biggs" w:date="2016-02-17T12:05:00Z"/>
          <w:rStyle w:val="apple-converted-space"/>
          <w:rFonts w:ascii="Verdana" w:hAnsi="Verdana"/>
          <w:sz w:val="17"/>
          <w:szCs w:val="17"/>
          <w:shd w:val="clear" w:color="auto" w:fill="FFFFFF"/>
        </w:rPr>
      </w:pPr>
      <w:ins w:id="27" w:author="Trent Biggs" w:date="2016-02-17T12:05:00Z">
        <w:r>
          <w:rPr>
            <w:rStyle w:val="apple-converted-space"/>
            <w:rFonts w:ascii="Verdana" w:hAnsi="Verdana"/>
            <w:sz w:val="17"/>
            <w:szCs w:val="17"/>
            <w:shd w:val="clear" w:color="auto" w:fill="FFFFFF"/>
          </w:rPr>
          <w:t xml:space="preserve">Agreed- the field data collection section has been moved to the beginning of the Methods section. </w:t>
        </w:r>
      </w:ins>
    </w:p>
    <w:p w14:paraId="23DE9621" w14:textId="77777777" w:rsidR="00A11284" w:rsidRDefault="00A11284" w:rsidP="005B37B9">
      <w:pPr>
        <w:rPr>
          <w:ins w:id="28" w:author="Trent Biggs" w:date="2016-02-17T12:07:00Z"/>
          <w:rStyle w:val="apple-converted-space"/>
          <w:rFonts w:ascii="Verdana" w:hAnsi="Verdana"/>
          <w:sz w:val="17"/>
          <w:szCs w:val="17"/>
          <w:shd w:val="clear" w:color="auto" w:fill="FFFFFF"/>
        </w:rPr>
      </w:pPr>
      <w:ins w:id="29" w:author="Trent Biggs" w:date="2016-02-17T12:06:00Z">
        <w:r>
          <w:rPr>
            <w:rStyle w:val="apple-converted-space"/>
            <w:rFonts w:ascii="Verdana" w:hAnsi="Verdana"/>
            <w:sz w:val="17"/>
            <w:szCs w:val="17"/>
            <w:shd w:val="clear" w:color="auto" w:fill="FFFFFF"/>
          </w:rPr>
          <w:t xml:space="preserve">(we concluded that </w:t>
        </w:r>
      </w:ins>
      <w:ins w:id="30" w:author="Trent Biggs" w:date="2016-02-17T12:05:00Z">
        <w:r>
          <w:rPr>
            <w:rStyle w:val="apple-converted-space"/>
            <w:rFonts w:ascii="Verdana" w:hAnsi="Verdana"/>
            <w:sz w:val="17"/>
            <w:szCs w:val="17"/>
            <w:shd w:val="clear" w:color="auto" w:fill="FFFFFF"/>
          </w:rPr>
          <w:t xml:space="preserve">including </w:t>
        </w:r>
      </w:ins>
      <w:del w:id="31" w:author="Trent Biggs" w:date="2016-02-17T12:05:00Z">
        <w:r w:rsidR="004E7698" w:rsidDel="00A11284">
          <w:rPr>
            <w:rStyle w:val="apple-converted-space"/>
            <w:rFonts w:ascii="Verdana" w:hAnsi="Verdana"/>
            <w:sz w:val="17"/>
            <w:szCs w:val="17"/>
            <w:shd w:val="clear" w:color="auto" w:fill="FFFFFF"/>
          </w:rPr>
          <w:delText xml:space="preserve">We have put significant effort into the question of how to organize the Data Collection information. </w:delText>
        </w:r>
        <w:r w:rsidR="003240A7" w:rsidDel="00A11284">
          <w:rPr>
            <w:rStyle w:val="apple-converted-space"/>
            <w:rFonts w:ascii="Verdana" w:hAnsi="Verdana"/>
            <w:sz w:val="17"/>
            <w:szCs w:val="17"/>
            <w:shd w:val="clear" w:color="auto" w:fill="FFFFFF"/>
          </w:rPr>
          <w:delText xml:space="preserve">To include </w:delText>
        </w:r>
      </w:del>
      <w:r w:rsidR="003240A7">
        <w:rPr>
          <w:rStyle w:val="apple-converted-space"/>
          <w:rFonts w:ascii="Verdana" w:hAnsi="Verdana"/>
          <w:sz w:val="17"/>
          <w:szCs w:val="17"/>
          <w:shd w:val="clear" w:color="auto" w:fill="FFFFFF"/>
        </w:rPr>
        <w:t xml:space="preserve">all </w:t>
      </w:r>
      <w:ins w:id="32" w:author="Trent Biggs" w:date="2016-02-17T12:05:00Z">
        <w:r>
          <w:rPr>
            <w:rStyle w:val="apple-converted-space"/>
            <w:rFonts w:ascii="Verdana" w:hAnsi="Verdana"/>
            <w:sz w:val="17"/>
            <w:szCs w:val="17"/>
            <w:shd w:val="clear" w:color="auto" w:fill="FFFFFF"/>
          </w:rPr>
          <w:t>method</w:t>
        </w:r>
      </w:ins>
      <w:del w:id="33" w:author="Trent Biggs" w:date="2016-02-17T12:05:00Z">
        <w:r w:rsidR="003240A7" w:rsidDel="00A11284">
          <w:rPr>
            <w:rStyle w:val="apple-converted-space"/>
            <w:rFonts w:ascii="Verdana" w:hAnsi="Verdana"/>
            <w:sz w:val="17"/>
            <w:szCs w:val="17"/>
            <w:shd w:val="clear" w:color="auto" w:fill="FFFFFF"/>
          </w:rPr>
          <w:delText>of this</w:delText>
        </w:r>
      </w:del>
      <w:r w:rsidR="003240A7">
        <w:rPr>
          <w:rStyle w:val="apple-converted-space"/>
          <w:rFonts w:ascii="Verdana" w:hAnsi="Verdana"/>
          <w:sz w:val="17"/>
          <w:szCs w:val="17"/>
          <w:shd w:val="clear" w:color="auto" w:fill="FFFFFF"/>
        </w:rPr>
        <w:t xml:space="preserve"> information in the Study Site section </w:t>
      </w:r>
      <w:ins w:id="34" w:author="Trent Biggs" w:date="2016-02-17T12:06:00Z">
        <w:r>
          <w:rPr>
            <w:rStyle w:val="apple-converted-space"/>
            <w:rFonts w:ascii="Verdana" w:hAnsi="Verdana"/>
            <w:sz w:val="17"/>
            <w:szCs w:val="17"/>
            <w:shd w:val="clear" w:color="auto" w:fill="FFFFFF"/>
          </w:rPr>
          <w:t>would make the section too long</w:t>
        </w:r>
      </w:ins>
      <w:del w:id="35" w:author="Trent Biggs" w:date="2016-02-17T12:06:00Z">
        <w:r w:rsidR="004E7698" w:rsidDel="00A11284">
          <w:rPr>
            <w:rStyle w:val="apple-converted-space"/>
            <w:rFonts w:ascii="Verdana" w:hAnsi="Verdana"/>
            <w:sz w:val="17"/>
            <w:szCs w:val="17"/>
            <w:shd w:val="clear" w:color="auto" w:fill="FFFFFF"/>
          </w:rPr>
          <w:delText xml:space="preserve">may </w:delText>
        </w:r>
        <w:r w:rsidR="003240A7" w:rsidDel="00A11284">
          <w:rPr>
            <w:rStyle w:val="apple-converted-space"/>
            <w:rFonts w:ascii="Verdana" w:hAnsi="Verdana"/>
            <w:sz w:val="17"/>
            <w:szCs w:val="17"/>
            <w:shd w:val="clear" w:color="auto" w:fill="FFFFFF"/>
          </w:rPr>
          <w:delText>confuse the reader</w:delText>
        </w:r>
      </w:del>
      <w:ins w:id="36" w:author="Trent Biggs" w:date="2016-02-17T12:05:00Z">
        <w:r>
          <w:rPr>
            <w:rStyle w:val="apple-converted-space"/>
            <w:rFonts w:ascii="Verdana" w:hAnsi="Verdana"/>
            <w:sz w:val="17"/>
            <w:szCs w:val="17"/>
            <w:shd w:val="clear" w:color="auto" w:fill="FFFFFF"/>
          </w:rPr>
          <w:t>)</w:t>
        </w:r>
      </w:ins>
      <w:del w:id="37" w:author="Trent Biggs" w:date="2016-02-17T12:05:00Z">
        <w:r w:rsidR="003240A7" w:rsidDel="00A11284">
          <w:rPr>
            <w:rStyle w:val="apple-converted-space"/>
            <w:rFonts w:ascii="Verdana" w:hAnsi="Verdana"/>
            <w:sz w:val="17"/>
            <w:szCs w:val="17"/>
            <w:shd w:val="clear" w:color="auto" w:fill="FFFFFF"/>
          </w:rPr>
          <w:delText>, and they’ll wonder why there these Methods and Results are in the Study Site section</w:delText>
        </w:r>
      </w:del>
      <w:r w:rsidR="003240A7">
        <w:rPr>
          <w:rStyle w:val="apple-converted-space"/>
          <w:rFonts w:ascii="Verdana" w:hAnsi="Verdana"/>
          <w:sz w:val="17"/>
          <w:szCs w:val="17"/>
          <w:shd w:val="clear" w:color="auto" w:fill="FFFFFF"/>
        </w:rPr>
        <w:t>.</w:t>
      </w:r>
      <w:del w:id="38" w:author="Trent Biggs" w:date="2016-02-17T12:06:00Z">
        <w:r w:rsidR="004E7698" w:rsidDel="00A11284">
          <w:rPr>
            <w:rStyle w:val="apple-converted-space"/>
            <w:rFonts w:ascii="Verdana" w:hAnsi="Verdana"/>
            <w:sz w:val="17"/>
            <w:szCs w:val="17"/>
            <w:shd w:val="clear" w:color="auto" w:fill="FFFFFF"/>
          </w:rPr>
          <w:delText xml:space="preserve"> Instead,</w:delText>
        </w:r>
      </w:del>
      <w:r w:rsidR="004E7698">
        <w:rPr>
          <w:rStyle w:val="apple-converted-space"/>
          <w:rFonts w:ascii="Verdana" w:hAnsi="Verdana"/>
          <w:sz w:val="17"/>
          <w:szCs w:val="17"/>
          <w:shd w:val="clear" w:color="auto" w:fill="FFFFFF"/>
        </w:rPr>
        <w:t xml:space="preserve"> </w:t>
      </w:r>
    </w:p>
    <w:p w14:paraId="2D3238BF" w14:textId="77777777" w:rsidR="004E7698" w:rsidDel="00A11284" w:rsidRDefault="004E7698" w:rsidP="005B37B9">
      <w:pPr>
        <w:rPr>
          <w:del w:id="39" w:author="Trent Biggs" w:date="2016-02-17T12:05:00Z"/>
          <w:rStyle w:val="apple-converted-space"/>
          <w:rFonts w:ascii="Verdana" w:hAnsi="Verdana"/>
          <w:sz w:val="17"/>
          <w:szCs w:val="17"/>
          <w:shd w:val="clear" w:color="auto" w:fill="FFFFFF"/>
        </w:rPr>
      </w:pPr>
      <w:del w:id="40" w:author="Trent Biggs" w:date="2016-02-17T12:05:00Z">
        <w:r w:rsidDel="00A11284">
          <w:rPr>
            <w:rStyle w:val="apple-converted-space"/>
            <w:rFonts w:ascii="Verdana" w:hAnsi="Verdana"/>
            <w:sz w:val="17"/>
            <w:szCs w:val="17"/>
            <w:shd w:val="clear" w:color="auto" w:fill="FFFFFF"/>
          </w:rPr>
          <w:delText>t</w:delText>
        </w:r>
        <w:r w:rsidR="005B37B9" w:rsidDel="00A11284">
          <w:rPr>
            <w:rStyle w:val="apple-converted-space"/>
            <w:rFonts w:ascii="Verdana" w:hAnsi="Verdana"/>
            <w:sz w:val="17"/>
            <w:szCs w:val="17"/>
            <w:shd w:val="clear" w:color="auto" w:fill="FFFFFF"/>
          </w:rPr>
          <w:delText xml:space="preserve">he field data collection </w:delText>
        </w:r>
        <w:r w:rsidDel="00A11284">
          <w:rPr>
            <w:rStyle w:val="apple-converted-space"/>
            <w:rFonts w:ascii="Verdana" w:hAnsi="Verdana"/>
            <w:sz w:val="17"/>
            <w:szCs w:val="17"/>
            <w:shd w:val="clear" w:color="auto" w:fill="FFFFFF"/>
          </w:rPr>
          <w:delText xml:space="preserve">section has been </w:delText>
        </w:r>
        <w:r w:rsidR="005B37B9" w:rsidDel="00A11284">
          <w:rPr>
            <w:rStyle w:val="apple-converted-space"/>
            <w:rFonts w:ascii="Verdana" w:hAnsi="Verdana"/>
            <w:sz w:val="17"/>
            <w:szCs w:val="17"/>
            <w:shd w:val="clear" w:color="auto" w:fill="FFFFFF"/>
          </w:rPr>
          <w:delText xml:space="preserve">moved to the beginning of the Methods section. </w:delText>
        </w:r>
      </w:del>
    </w:p>
    <w:p w14:paraId="7AB7B92C" w14:textId="77777777" w:rsidR="004E7698" w:rsidRDefault="004E7698" w:rsidP="005B37B9">
      <w:pPr>
        <w:rPr>
          <w:rStyle w:val="apple-converted-space"/>
          <w:rFonts w:ascii="Verdana" w:hAnsi="Verdana"/>
          <w:sz w:val="17"/>
          <w:szCs w:val="17"/>
          <w:shd w:val="clear" w:color="auto" w:fill="FFFFFF"/>
        </w:rPr>
      </w:pPr>
    </w:p>
    <w:p w14:paraId="7547B941" w14:textId="77777777" w:rsidR="005B37B9" w:rsidDel="00A11284" w:rsidRDefault="004E7698" w:rsidP="005B37B9">
      <w:pPr>
        <w:rPr>
          <w:del w:id="41" w:author="Trent Biggs" w:date="2016-02-17T12:08:00Z"/>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Our internal</w:t>
      </w:r>
      <w:r w:rsidR="003240A7">
        <w:rPr>
          <w:rStyle w:val="apple-converted-space"/>
          <w:rFonts w:ascii="Verdana" w:hAnsi="Verdana"/>
          <w:sz w:val="17"/>
          <w:szCs w:val="17"/>
          <w:shd w:val="clear" w:color="auto" w:fill="FFFFFF"/>
        </w:rPr>
        <w:t xml:space="preserve"> </w:t>
      </w:r>
      <w:r w:rsidR="005B37B9">
        <w:rPr>
          <w:rStyle w:val="apple-converted-space"/>
          <w:rFonts w:ascii="Verdana" w:hAnsi="Verdana"/>
          <w:sz w:val="17"/>
          <w:szCs w:val="17"/>
          <w:shd w:val="clear" w:color="auto" w:fill="FFFFFF"/>
        </w:rPr>
        <w:t xml:space="preserve">reviewers </w:t>
      </w:r>
      <w:r>
        <w:rPr>
          <w:rStyle w:val="apple-converted-space"/>
          <w:rFonts w:ascii="Verdana" w:hAnsi="Verdana"/>
          <w:sz w:val="17"/>
          <w:szCs w:val="17"/>
          <w:shd w:val="clear" w:color="auto" w:fill="FFFFFF"/>
        </w:rPr>
        <w:t xml:space="preserve">previously </w:t>
      </w:r>
      <w:r w:rsidR="005B37B9">
        <w:rPr>
          <w:rStyle w:val="apple-converted-space"/>
          <w:rFonts w:ascii="Verdana" w:hAnsi="Verdana"/>
          <w:sz w:val="17"/>
          <w:szCs w:val="17"/>
          <w:shd w:val="clear" w:color="auto" w:fill="FFFFFF"/>
        </w:rPr>
        <w:t>commented that</w:t>
      </w:r>
      <w:r>
        <w:rPr>
          <w:rStyle w:val="apple-converted-space"/>
          <w:rFonts w:ascii="Verdana" w:hAnsi="Verdana"/>
          <w:sz w:val="17"/>
          <w:szCs w:val="17"/>
          <w:shd w:val="clear" w:color="auto" w:fill="FFFFFF"/>
        </w:rPr>
        <w:t xml:space="preserve"> the data collection section</w:t>
      </w:r>
      <w:r w:rsidR="005B37B9">
        <w:rPr>
          <w:rStyle w:val="apple-converted-space"/>
          <w:rFonts w:ascii="Verdana" w:hAnsi="Verdana"/>
          <w:sz w:val="17"/>
          <w:szCs w:val="17"/>
          <w:shd w:val="clear" w:color="auto" w:fill="FFFFFF"/>
        </w:rPr>
        <w:t xml:space="preserve"> belonged at the end of the Methods</w:t>
      </w:r>
      <w:r>
        <w:rPr>
          <w:rStyle w:val="apple-converted-space"/>
          <w:rFonts w:ascii="Verdana" w:hAnsi="Verdana"/>
          <w:sz w:val="17"/>
          <w:szCs w:val="17"/>
          <w:shd w:val="clear" w:color="auto" w:fill="FFFFFF"/>
        </w:rPr>
        <w:t xml:space="preserve"> so that the development of the stage-Q and T-SSC relationships would not distract from the overall SSY modeling that is the main objective of the paper. They argue</w:t>
      </w:r>
      <w:r w:rsidR="005B37B9">
        <w:rPr>
          <w:rStyle w:val="apple-converted-space"/>
          <w:rFonts w:ascii="Verdana" w:hAnsi="Verdana"/>
          <w:sz w:val="17"/>
          <w:szCs w:val="17"/>
          <w:shd w:val="clear" w:color="auto" w:fill="FFFFFF"/>
        </w:rPr>
        <w:t>d that the overall analytical approach should be described</w:t>
      </w:r>
      <w:r>
        <w:rPr>
          <w:rStyle w:val="apple-converted-space"/>
          <w:rFonts w:ascii="Verdana" w:hAnsi="Verdana"/>
          <w:sz w:val="17"/>
          <w:szCs w:val="17"/>
          <w:shd w:val="clear" w:color="auto" w:fill="FFFFFF"/>
        </w:rPr>
        <w:t xml:space="preserve"> first</w:t>
      </w:r>
      <w:r w:rsidR="005B37B9">
        <w:rPr>
          <w:rStyle w:val="apple-converted-space"/>
          <w:rFonts w:ascii="Verdana" w:hAnsi="Verdana"/>
          <w:sz w:val="17"/>
          <w:szCs w:val="17"/>
          <w:shd w:val="clear" w:color="auto" w:fill="FFFFFF"/>
        </w:rPr>
        <w:t xml:space="preserve"> so that it makes sense why each dataset was collected and how it is used to answer the research questions or accomplish the research objectives.</w:t>
      </w:r>
      <w:r>
        <w:rPr>
          <w:rStyle w:val="apple-converted-space"/>
          <w:rFonts w:ascii="Verdana" w:hAnsi="Verdana"/>
          <w:sz w:val="17"/>
          <w:szCs w:val="17"/>
          <w:shd w:val="clear" w:color="auto" w:fill="FFFFFF"/>
        </w:rPr>
        <w:t xml:space="preserve"> I think this problem was mainly due to the uncertainty of how to treat the stage-Q and T-SSC components since each one has it</w:t>
      </w:r>
      <w:del w:id="42" w:author="Trent Biggs" w:date="2016-02-17T12:06:00Z">
        <w:r w:rsidDel="00A11284">
          <w:rPr>
            <w:rStyle w:val="apple-converted-space"/>
            <w:rFonts w:ascii="Verdana" w:hAnsi="Verdana"/>
            <w:sz w:val="17"/>
            <w:szCs w:val="17"/>
            <w:shd w:val="clear" w:color="auto" w:fill="FFFFFF"/>
          </w:rPr>
          <w:delText>’</w:delText>
        </w:r>
      </w:del>
      <w:r>
        <w:rPr>
          <w:rStyle w:val="apple-converted-space"/>
          <w:rFonts w:ascii="Verdana" w:hAnsi="Verdana"/>
          <w:sz w:val="17"/>
          <w:szCs w:val="17"/>
          <w:shd w:val="clear" w:color="auto" w:fill="FFFFFF"/>
        </w:rPr>
        <w:t xml:space="preserve">s own Methods, Results, and Discussion. </w:t>
      </w:r>
      <w:ins w:id="43" w:author="Trent Biggs" w:date="2016-02-17T12:07:00Z">
        <w:r w:rsidR="00A11284">
          <w:rPr>
            <w:rStyle w:val="apple-converted-space"/>
            <w:rFonts w:ascii="Verdana" w:hAnsi="Verdana"/>
            <w:sz w:val="17"/>
            <w:szCs w:val="17"/>
            <w:shd w:val="clear" w:color="auto" w:fill="FFFFFF"/>
          </w:rPr>
          <w:t>Are</w:t>
        </w:r>
      </w:ins>
      <w:del w:id="44" w:author="Trent Biggs" w:date="2016-02-17T12:07:00Z">
        <w:r w:rsidDel="00A11284">
          <w:rPr>
            <w:rStyle w:val="apple-converted-space"/>
            <w:rFonts w:ascii="Verdana" w:hAnsi="Verdana"/>
            <w:sz w:val="17"/>
            <w:szCs w:val="17"/>
            <w:shd w:val="clear" w:color="auto" w:fill="FFFFFF"/>
          </w:rPr>
          <w:delText>Were</w:delText>
        </w:r>
      </w:del>
      <w:r>
        <w:rPr>
          <w:rStyle w:val="apple-converted-space"/>
          <w:rFonts w:ascii="Verdana" w:hAnsi="Verdana"/>
          <w:sz w:val="17"/>
          <w:szCs w:val="17"/>
          <w:shd w:val="clear" w:color="auto" w:fill="FFFFFF"/>
        </w:rPr>
        <w:t xml:space="preserve"> they Methods with Results and Discussion that should be organized as such? Or were they just a component of Data Collection? We have now treated the stage-Q and T-SSC components as Data Collection (in Methods) since these are standard methods that have been used for many years and moved the technical details to the Appendices. Many papers simply don’t include any of the technical details since they download the data from a website or the methods and resu</w:t>
      </w:r>
      <w:del w:id="45" w:author="Trent Biggs" w:date="2016-02-17T12:07:00Z">
        <w:r w:rsidDel="00A11284">
          <w:rPr>
            <w:rStyle w:val="apple-converted-space"/>
            <w:rFonts w:ascii="Verdana" w:hAnsi="Verdana"/>
            <w:sz w:val="17"/>
            <w:szCs w:val="17"/>
            <w:shd w:val="clear" w:color="auto" w:fill="FFFFFF"/>
          </w:rPr>
          <w:delText>t</w:delText>
        </w:r>
      </w:del>
      <w:r>
        <w:rPr>
          <w:rStyle w:val="apple-converted-space"/>
          <w:rFonts w:ascii="Verdana" w:hAnsi="Verdana"/>
          <w:sz w:val="17"/>
          <w:szCs w:val="17"/>
          <w:shd w:val="clear" w:color="auto" w:fill="FFFFFF"/>
        </w:rPr>
        <w:t>l</w:t>
      </w:r>
      <w:ins w:id="46" w:author="Trent Biggs" w:date="2016-02-17T12:07:00Z">
        <w:r w:rsidR="00A11284">
          <w:rPr>
            <w:rStyle w:val="apple-converted-space"/>
            <w:rFonts w:ascii="Verdana" w:hAnsi="Verdana"/>
            <w:sz w:val="17"/>
            <w:szCs w:val="17"/>
            <w:shd w:val="clear" w:color="auto" w:fill="FFFFFF"/>
          </w:rPr>
          <w:t>t</w:t>
        </w:r>
      </w:ins>
      <w:r>
        <w:rPr>
          <w:rStyle w:val="apple-converted-space"/>
          <w:rFonts w:ascii="Verdana" w:hAnsi="Verdana"/>
          <w:sz w:val="17"/>
          <w:szCs w:val="17"/>
          <w:shd w:val="clear" w:color="auto" w:fill="FFFFFF"/>
        </w:rPr>
        <w:t xml:space="preserve">s are detailed in a previous paper. </w:t>
      </w:r>
    </w:p>
    <w:p w14:paraId="5B9ADE95" w14:textId="77777777" w:rsidR="005B37B9" w:rsidRDefault="005B37B9">
      <w:pPr>
        <w:rPr>
          <w:rStyle w:val="apple-converted-space"/>
          <w:rFonts w:ascii="Verdana" w:hAnsi="Verdana"/>
          <w:sz w:val="17"/>
          <w:szCs w:val="17"/>
          <w:shd w:val="clear" w:color="auto" w:fill="FFFFFF"/>
        </w:rPr>
      </w:pPr>
    </w:p>
    <w:p w14:paraId="5F59F097" w14:textId="77777777"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ins w:id="47" w:author="Trent Biggs" w:date="2016-02-17T12:11:00Z">
        <w:r w:rsidR="00A11284">
          <w:rPr>
            <w:rFonts w:ascii="Verdana" w:hAnsi="Verdana"/>
            <w:color w:val="0070C0"/>
            <w:sz w:val="17"/>
            <w:szCs w:val="17"/>
            <w:shd w:val="clear" w:color="auto" w:fill="FFFFFF"/>
          </w:rPr>
          <w:t>R1C</w:t>
        </w:r>
      </w:ins>
      <w:r w:rsidRPr="008722C2">
        <w:rPr>
          <w:rFonts w:ascii="Verdana" w:hAnsi="Verdana"/>
          <w:color w:val="0070C0"/>
          <w:sz w:val="17"/>
          <w:szCs w:val="17"/>
          <w:shd w:val="clear" w:color="auto" w:fill="FFFFFF"/>
        </w:rPr>
        <w:t>2a. Furthermore, performing a flux based approach to investigating human impacts on natural processes, such as sediment production dynamics, is by necessity a series of stepwise procedures, which provides a basis for reporting structure.  Of course the linearity of these operations (i.e. Step 2 dependent on the results of Step 1, etc.) can be complicated by recursive operations, whereby information gleaned from later steps can inform the reoperation of earlier steps.  This phenomenon in concert with choices, such as the employment and comparison of multiple approaches to obtain the estimate at any given step, can complicate the process of crafting an effective methodological report.  However, one must try to navigate an effective path through these complications to effectively communicate your program of research.</w:t>
      </w:r>
    </w:p>
    <w:p w14:paraId="186FB15E" w14:textId="77777777" w:rsidR="00626BFE" w:rsidRDefault="00626BFE">
      <w:pPr>
        <w:rPr>
          <w:rFonts w:ascii="Verdana" w:hAnsi="Verdana"/>
          <w:color w:val="0070C0"/>
          <w:sz w:val="17"/>
          <w:szCs w:val="17"/>
          <w:shd w:val="clear" w:color="auto" w:fill="FFFFFF"/>
        </w:rPr>
      </w:pPr>
    </w:p>
    <w:p w14:paraId="0FF414D4" w14:textId="77777777" w:rsidR="004E7698" w:rsidRDefault="00512C6C">
      <w:pPr>
        <w:rPr>
          <w:rFonts w:ascii="Verdana" w:hAnsi="Verdana"/>
          <w:sz w:val="17"/>
          <w:szCs w:val="17"/>
          <w:shd w:val="clear" w:color="auto" w:fill="FFFFFF"/>
        </w:rPr>
      </w:pPr>
      <w:r>
        <w:rPr>
          <w:rFonts w:ascii="Verdana" w:hAnsi="Verdana"/>
          <w:sz w:val="17"/>
          <w:szCs w:val="17"/>
          <w:shd w:val="clear" w:color="auto" w:fill="FFFFFF"/>
        </w:rPr>
        <w:t>R1C2a</w:t>
      </w:r>
      <w:ins w:id="48" w:author="Trent Biggs" w:date="2016-02-17T12:11:00Z">
        <w:r w:rsidR="00A11284">
          <w:rPr>
            <w:rFonts w:ascii="Verdana" w:hAnsi="Verdana"/>
            <w:sz w:val="17"/>
            <w:szCs w:val="17"/>
            <w:shd w:val="clear" w:color="auto" w:fill="FFFFFF"/>
          </w:rPr>
          <w:t xml:space="preserve"> response</w:t>
        </w:r>
      </w:ins>
      <w:r>
        <w:rPr>
          <w:rFonts w:ascii="Verdana" w:hAnsi="Verdana"/>
          <w:sz w:val="17"/>
          <w:szCs w:val="17"/>
          <w:shd w:val="clear" w:color="auto" w:fill="FFFFFF"/>
        </w:rPr>
        <w:t xml:space="preserve">: </w:t>
      </w:r>
    </w:p>
    <w:p w14:paraId="21CFCCE7" w14:textId="77777777" w:rsidR="00626BFE" w:rsidRDefault="00504D28">
      <w:pPr>
        <w:rPr>
          <w:rFonts w:ascii="Verdana" w:hAnsi="Verdana"/>
          <w:color w:val="0070C0"/>
          <w:sz w:val="17"/>
          <w:szCs w:val="17"/>
          <w:shd w:val="clear" w:color="auto" w:fill="FFFFFF"/>
        </w:rPr>
      </w:pPr>
      <w:ins w:id="49" w:author="Trent Biggs" w:date="2016-02-17T13:36:00Z">
        <w:r>
          <w:rPr>
            <w:rFonts w:ascii="Verdana" w:hAnsi="Verdana"/>
            <w:sz w:val="17"/>
            <w:szCs w:val="17"/>
            <w:shd w:val="clear" w:color="auto" w:fill="FFFFFF"/>
          </w:rPr>
          <w:t xml:space="preserve">See R1C2 response.  </w:t>
        </w:r>
      </w:ins>
      <w:r w:rsidR="004E7698">
        <w:rPr>
          <w:rFonts w:ascii="Verdana" w:hAnsi="Verdana"/>
          <w:sz w:val="17"/>
          <w:szCs w:val="17"/>
          <w:shd w:val="clear" w:color="auto" w:fill="FFFFFF"/>
        </w:rPr>
        <w:t>Yes, the question of treating the T-SSC relationship as simply a method to sample and calculate SSY or is it a preliminary result in and of it</w:t>
      </w:r>
      <w:del w:id="50" w:author="Trent Biggs" w:date="2016-02-17T12:08:00Z">
        <w:r w:rsidR="004E7698" w:rsidDel="00A11284">
          <w:rPr>
            <w:rFonts w:ascii="Verdana" w:hAnsi="Verdana"/>
            <w:sz w:val="17"/>
            <w:szCs w:val="17"/>
            <w:shd w:val="clear" w:color="auto" w:fill="FFFFFF"/>
          </w:rPr>
          <w:delText>’</w:delText>
        </w:r>
      </w:del>
      <w:r w:rsidR="004E7698">
        <w:rPr>
          <w:rFonts w:ascii="Verdana" w:hAnsi="Verdana"/>
          <w:sz w:val="17"/>
          <w:szCs w:val="17"/>
          <w:shd w:val="clear" w:color="auto" w:fill="FFFFFF"/>
        </w:rPr>
        <w:t>s own. Since it is a widely applied method we have chosen to treat it as a sampling method to calculate SSY and treated it solely as Data Collection.</w:t>
      </w:r>
      <w:r w:rsidR="00620C8B" w:rsidRPr="008722C2">
        <w:rPr>
          <w:rFonts w:ascii="Verdana" w:hAnsi="Verdana"/>
          <w:color w:val="0070C0"/>
          <w:sz w:val="17"/>
          <w:szCs w:val="17"/>
        </w:rPr>
        <w:br/>
      </w:r>
      <w:r w:rsidR="00620C8B" w:rsidRPr="008722C2">
        <w:rPr>
          <w:rFonts w:ascii="Verdana" w:hAnsi="Verdana"/>
          <w:color w:val="0070C0"/>
          <w:sz w:val="17"/>
          <w:szCs w:val="17"/>
        </w:rPr>
        <w:br/>
      </w:r>
      <w:ins w:id="51" w:author="Trent Biggs" w:date="2016-02-17T12:11:00Z">
        <w:r w:rsidR="00A11284">
          <w:rPr>
            <w:rFonts w:ascii="Verdana" w:hAnsi="Verdana"/>
            <w:sz w:val="17"/>
            <w:szCs w:val="17"/>
            <w:shd w:val="clear" w:color="auto" w:fill="FFFFFF"/>
          </w:rPr>
          <w:t>R1C3</w:t>
        </w:r>
      </w:ins>
      <w:del w:id="52" w:author="Trent Biggs" w:date="2016-02-17T12:11:00Z">
        <w:r w:rsidR="00620C8B" w:rsidRPr="008722C2" w:rsidDel="00A11284">
          <w:rPr>
            <w:rFonts w:ascii="Verdana" w:hAnsi="Verdana"/>
            <w:color w:val="0070C0"/>
            <w:sz w:val="17"/>
            <w:szCs w:val="17"/>
            <w:shd w:val="clear" w:color="auto" w:fill="FFFFFF"/>
          </w:rPr>
          <w:delText>3</w:delText>
        </w:r>
      </w:del>
      <w:r w:rsidR="00620C8B" w:rsidRPr="008722C2">
        <w:rPr>
          <w:rFonts w:ascii="Verdana" w:hAnsi="Verdana"/>
          <w:color w:val="0070C0"/>
          <w:sz w:val="17"/>
          <w:szCs w:val="17"/>
          <w:shd w:val="clear" w:color="auto" w:fill="FFFFFF"/>
        </w:rPr>
        <w:t>. Discussion elements incorporated in the Methods and Results sections.</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You have elected to apply a Methods/Results/Discussion for the overall structure of the MS.  However, Discussion material has been interdigitated with Methods and Results material.  Reorganize as needed.</w:t>
      </w:r>
    </w:p>
    <w:p w14:paraId="3BF48320" w14:textId="77777777" w:rsidR="00626BFE" w:rsidRDefault="00626BFE">
      <w:pPr>
        <w:rPr>
          <w:rFonts w:ascii="Verdana" w:hAnsi="Verdana"/>
          <w:sz w:val="17"/>
          <w:szCs w:val="17"/>
          <w:shd w:val="clear" w:color="auto" w:fill="FFFFFF"/>
        </w:rPr>
      </w:pPr>
    </w:p>
    <w:p w14:paraId="2E5727DC" w14:textId="77777777" w:rsidR="00116602" w:rsidRDefault="00512C6C">
      <w:pPr>
        <w:rPr>
          <w:rFonts w:ascii="Verdana" w:hAnsi="Verdana"/>
          <w:sz w:val="17"/>
          <w:szCs w:val="17"/>
          <w:shd w:val="clear" w:color="auto" w:fill="FFFFFF"/>
        </w:rPr>
      </w:pPr>
      <w:r>
        <w:rPr>
          <w:rFonts w:ascii="Verdana" w:hAnsi="Verdana"/>
          <w:sz w:val="17"/>
          <w:szCs w:val="17"/>
          <w:shd w:val="clear" w:color="auto" w:fill="FFFFFF"/>
        </w:rPr>
        <w:t>R1C3</w:t>
      </w:r>
      <w:ins w:id="53" w:author="Trent Biggs" w:date="2016-02-17T12:11:00Z">
        <w:r w:rsidR="00A11284">
          <w:rPr>
            <w:rFonts w:ascii="Verdana" w:hAnsi="Verdana"/>
            <w:sz w:val="17"/>
            <w:szCs w:val="17"/>
            <w:shd w:val="clear" w:color="auto" w:fill="FFFFFF"/>
          </w:rPr>
          <w:t xml:space="preserve"> response</w:t>
        </w:r>
      </w:ins>
      <w:r>
        <w:rPr>
          <w:rFonts w:ascii="Verdana" w:hAnsi="Verdana"/>
          <w:sz w:val="17"/>
          <w:szCs w:val="17"/>
          <w:shd w:val="clear" w:color="auto" w:fill="FFFFFF"/>
        </w:rPr>
        <w:t xml:space="preserve">: </w:t>
      </w:r>
      <w:r w:rsidR="004E7698">
        <w:rPr>
          <w:rFonts w:ascii="Verdana" w:hAnsi="Verdana"/>
          <w:sz w:val="17"/>
          <w:szCs w:val="17"/>
          <w:shd w:val="clear" w:color="auto" w:fill="FFFFFF"/>
        </w:rPr>
        <w:t>Done. Significantly r</w:t>
      </w:r>
      <w:r>
        <w:rPr>
          <w:rFonts w:ascii="Verdana" w:hAnsi="Verdana"/>
          <w:sz w:val="17"/>
          <w:szCs w:val="17"/>
          <w:shd w:val="clear" w:color="auto" w:fill="FFFFFF"/>
        </w:rPr>
        <w:t>eorganized</w:t>
      </w:r>
      <w:r w:rsidR="004E7698">
        <w:rPr>
          <w:rFonts w:ascii="Verdana" w:hAnsi="Verdana"/>
          <w:sz w:val="17"/>
          <w:szCs w:val="17"/>
          <w:shd w:val="clear" w:color="auto" w:fill="FFFFFF"/>
        </w:rPr>
        <w:t xml:space="preserve"> the MS</w:t>
      </w:r>
      <w:r>
        <w:rPr>
          <w:rFonts w:ascii="Verdana" w:hAnsi="Verdana"/>
          <w:sz w:val="17"/>
          <w:szCs w:val="17"/>
          <w:shd w:val="clear" w:color="auto" w:fill="FFFFFF"/>
        </w:rPr>
        <w:t>.</w:t>
      </w:r>
    </w:p>
    <w:p w14:paraId="60A0F677" w14:textId="77777777"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 Clear presentation of the relationship between sampling protocol and estimation of sub-watershed signals.</w:t>
      </w:r>
      <w:r w:rsidRPr="008722C2">
        <w:rPr>
          <w:rFonts w:ascii="Verdana" w:hAnsi="Verdana"/>
          <w:color w:val="0070C0"/>
          <w:sz w:val="17"/>
          <w:szCs w:val="17"/>
        </w:rPr>
        <w:br/>
      </w:r>
      <w:r w:rsidRPr="008722C2">
        <w:rPr>
          <w:rFonts w:ascii="Verdana" w:hAnsi="Verdana"/>
          <w:color w:val="0070C0"/>
          <w:sz w:val="17"/>
          <w:szCs w:val="17"/>
          <w:shd w:val="clear" w:color="auto" w:fill="FFFFFF"/>
        </w:rPr>
        <w:t>Sub-watersheds along a mainstem channel are nested, rather than discreet, i.e. the watershed of FG2 includes the watershed of FG1 rather than only the additional drainage area between FG1 and FG2 as implied in Fig.1 and in the text (p. 206-210).  Make sure that you nail this point when introducing your study design/study region.</w:t>
      </w:r>
    </w:p>
    <w:p w14:paraId="1A1C2161" w14:textId="77777777" w:rsidR="00626BFE" w:rsidRDefault="00626BFE">
      <w:pPr>
        <w:rPr>
          <w:rFonts w:ascii="Verdana" w:hAnsi="Verdana"/>
          <w:color w:val="0070C0"/>
          <w:sz w:val="17"/>
          <w:szCs w:val="17"/>
          <w:shd w:val="clear" w:color="auto" w:fill="FFFFFF"/>
        </w:rPr>
      </w:pPr>
    </w:p>
    <w:p w14:paraId="44393A2A" w14:textId="77777777" w:rsidR="00116602" w:rsidRDefault="00512C6C">
      <w:pPr>
        <w:rPr>
          <w:rFonts w:ascii="Verdana" w:hAnsi="Verdana"/>
          <w:sz w:val="17"/>
          <w:szCs w:val="17"/>
          <w:shd w:val="clear" w:color="auto" w:fill="FFFFFF"/>
        </w:rPr>
      </w:pPr>
      <w:r>
        <w:rPr>
          <w:rFonts w:ascii="Verdana" w:hAnsi="Verdana"/>
          <w:sz w:val="17"/>
          <w:szCs w:val="17"/>
          <w:shd w:val="clear" w:color="auto" w:fill="FFFFFF"/>
        </w:rPr>
        <w:t>R1C4:</w:t>
      </w:r>
      <w:r w:rsidR="004E7698">
        <w:rPr>
          <w:rFonts w:ascii="Verdana" w:hAnsi="Verdana"/>
          <w:sz w:val="17"/>
          <w:szCs w:val="17"/>
          <w:shd w:val="clear" w:color="auto" w:fill="FFFFFF"/>
        </w:rPr>
        <w:t xml:space="preserve"> Done.</w:t>
      </w:r>
      <w:r>
        <w:rPr>
          <w:rFonts w:ascii="Verdana" w:hAnsi="Verdana"/>
          <w:sz w:val="17"/>
          <w:szCs w:val="17"/>
          <w:shd w:val="clear" w:color="auto" w:fill="FFFFFF"/>
        </w:rPr>
        <w:t xml:space="preserve"> </w:t>
      </w:r>
      <w:r w:rsidR="00626BFE">
        <w:rPr>
          <w:rFonts w:ascii="Verdana" w:hAnsi="Verdana"/>
          <w:sz w:val="17"/>
          <w:szCs w:val="17"/>
          <w:shd w:val="clear" w:color="auto" w:fill="FFFFFF"/>
        </w:rPr>
        <w:t>The nested watersheds</w:t>
      </w:r>
      <w:r>
        <w:rPr>
          <w:rFonts w:ascii="Verdana" w:hAnsi="Verdana"/>
          <w:sz w:val="17"/>
          <w:szCs w:val="17"/>
          <w:shd w:val="clear" w:color="auto" w:fill="FFFFFF"/>
        </w:rPr>
        <w:t>/subwatersheds</w:t>
      </w:r>
      <w:r w:rsidR="00626BFE">
        <w:rPr>
          <w:rFonts w:ascii="Verdana" w:hAnsi="Verdana"/>
          <w:sz w:val="17"/>
          <w:szCs w:val="17"/>
          <w:shd w:val="clear" w:color="auto" w:fill="FFFFFF"/>
        </w:rPr>
        <w:t xml:space="preserve"> </w:t>
      </w:r>
      <w:r w:rsidR="004E7698">
        <w:rPr>
          <w:rFonts w:ascii="Verdana" w:hAnsi="Verdana"/>
          <w:sz w:val="17"/>
          <w:szCs w:val="17"/>
          <w:shd w:val="clear" w:color="auto" w:fill="FFFFFF"/>
        </w:rPr>
        <w:t>ar</w:t>
      </w:r>
      <w:r w:rsidR="00626BFE">
        <w:rPr>
          <w:rFonts w:ascii="Verdana" w:hAnsi="Verdana"/>
          <w:sz w:val="17"/>
          <w:szCs w:val="17"/>
          <w:shd w:val="clear" w:color="auto" w:fill="FFFFFF"/>
        </w:rPr>
        <w:t>e described in detail</w:t>
      </w:r>
      <w:r w:rsidR="004E7698">
        <w:rPr>
          <w:rFonts w:ascii="Verdana" w:hAnsi="Verdana"/>
          <w:sz w:val="17"/>
          <w:szCs w:val="17"/>
          <w:shd w:val="clear" w:color="auto" w:fill="FFFFFF"/>
        </w:rPr>
        <w:t xml:space="preserve"> in 2</w:t>
      </w:r>
      <w:r w:rsidR="004E7698" w:rsidRPr="004E7698">
        <w:rPr>
          <w:rFonts w:ascii="Verdana" w:hAnsi="Verdana"/>
          <w:sz w:val="17"/>
          <w:szCs w:val="17"/>
          <w:shd w:val="clear" w:color="auto" w:fill="FFFFFF"/>
          <w:vertAlign w:val="superscript"/>
        </w:rPr>
        <w:t>nd</w:t>
      </w:r>
      <w:r w:rsidR="004E7698">
        <w:rPr>
          <w:rFonts w:ascii="Verdana" w:hAnsi="Verdana"/>
          <w:sz w:val="17"/>
          <w:szCs w:val="17"/>
          <w:shd w:val="clear" w:color="auto" w:fill="FFFFFF"/>
        </w:rPr>
        <w:t xml:space="preserve"> paragraph of Study Area and the calculation of SSY from each subwatershed is </w:t>
      </w:r>
      <w:del w:id="54" w:author="Trent Biggs" w:date="2016-02-17T13:36:00Z">
        <w:r w:rsidR="004E7698" w:rsidDel="00504D28">
          <w:rPr>
            <w:rFonts w:ascii="Verdana" w:hAnsi="Verdana"/>
            <w:sz w:val="17"/>
            <w:szCs w:val="17"/>
            <w:shd w:val="clear" w:color="auto" w:fill="FFFFFF"/>
          </w:rPr>
          <w:delText xml:space="preserve">explicitly </w:delText>
        </w:r>
      </w:del>
      <w:r w:rsidR="004E7698">
        <w:rPr>
          <w:rFonts w:ascii="Verdana" w:hAnsi="Verdana"/>
          <w:sz w:val="17"/>
          <w:szCs w:val="17"/>
          <w:shd w:val="clear" w:color="auto" w:fill="FFFFFF"/>
        </w:rPr>
        <w:t xml:space="preserve">described in the </w:t>
      </w:r>
      <w:ins w:id="55" w:author="Trent Biggs" w:date="2016-02-17T12:09:00Z">
        <w:r w:rsidR="00A11284">
          <w:rPr>
            <w:rFonts w:ascii="Verdana" w:hAnsi="Verdana"/>
            <w:sz w:val="17"/>
            <w:szCs w:val="17"/>
            <w:shd w:val="clear" w:color="auto" w:fill="FFFFFF"/>
          </w:rPr>
          <w:t xml:space="preserve">Methods overview and </w:t>
        </w:r>
      </w:ins>
      <w:r w:rsidR="004E7698">
        <w:rPr>
          <w:rFonts w:ascii="Verdana" w:hAnsi="Verdana"/>
          <w:sz w:val="17"/>
          <w:szCs w:val="17"/>
          <w:shd w:val="clear" w:color="auto" w:fill="FFFFFF"/>
        </w:rPr>
        <w:t>Methods section 3.2.1</w:t>
      </w:r>
    </w:p>
    <w:p w14:paraId="62793260" w14:textId="77777777"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lastRenderedPageBreak/>
        <w:br/>
      </w:r>
      <w:r w:rsidRPr="008722C2">
        <w:rPr>
          <w:rFonts w:ascii="Verdana" w:hAnsi="Verdana"/>
          <w:color w:val="0070C0"/>
          <w:sz w:val="17"/>
          <w:szCs w:val="17"/>
          <w:shd w:val="clear" w:color="auto" w:fill="FFFFFF"/>
        </w:rPr>
        <w:t>5. Discuss all findings in the context of relevant literature.</w:t>
      </w:r>
      <w:r w:rsidRPr="008722C2">
        <w:rPr>
          <w:rFonts w:ascii="Verdana" w:hAnsi="Verdana"/>
          <w:color w:val="0070C0"/>
          <w:sz w:val="17"/>
          <w:szCs w:val="17"/>
        </w:rPr>
        <w:br/>
      </w:r>
      <w:r w:rsidRPr="008722C2">
        <w:rPr>
          <w:rFonts w:ascii="Verdana" w:hAnsi="Verdana"/>
          <w:color w:val="0070C0"/>
          <w:sz w:val="17"/>
          <w:szCs w:val="17"/>
          <w:shd w:val="clear" w:color="auto" w:fill="FFFFFF"/>
        </w:rPr>
        <w:t>The findings were very well discussed in the context of the canon of relevant literature, with the exception of section 5.1.</w:t>
      </w:r>
    </w:p>
    <w:p w14:paraId="5E8E73E6" w14:textId="77777777" w:rsidR="00626BFE" w:rsidRDefault="00626BFE">
      <w:pPr>
        <w:rPr>
          <w:rFonts w:ascii="Verdana" w:hAnsi="Verdana"/>
          <w:color w:val="0070C0"/>
          <w:sz w:val="17"/>
          <w:szCs w:val="17"/>
          <w:shd w:val="clear" w:color="auto" w:fill="FFFFFF"/>
        </w:rPr>
      </w:pPr>
    </w:p>
    <w:p w14:paraId="1A013565" w14:textId="77777777" w:rsidR="00116602" w:rsidRDefault="00512C6C">
      <w:pPr>
        <w:rPr>
          <w:rFonts w:ascii="Verdana" w:hAnsi="Verdana"/>
          <w:sz w:val="17"/>
          <w:szCs w:val="17"/>
          <w:shd w:val="clear" w:color="auto" w:fill="FFFFFF"/>
        </w:rPr>
      </w:pPr>
      <w:r>
        <w:rPr>
          <w:rFonts w:ascii="Verdana" w:hAnsi="Verdana"/>
          <w:sz w:val="17"/>
          <w:szCs w:val="17"/>
          <w:shd w:val="clear" w:color="auto" w:fill="FFFFFF"/>
        </w:rPr>
        <w:t xml:space="preserve">R1C5: </w:t>
      </w:r>
      <w:ins w:id="56" w:author="Trent Biggs" w:date="2016-02-17T13:36:00Z">
        <w:r w:rsidR="00504D28">
          <w:rPr>
            <w:rFonts w:ascii="Verdana" w:hAnsi="Verdana"/>
            <w:sz w:val="17"/>
            <w:szCs w:val="17"/>
            <w:shd w:val="clear" w:color="auto" w:fill="FFFFFF"/>
          </w:rPr>
          <w:t>We a</w:t>
        </w:r>
      </w:ins>
      <w:del w:id="57" w:author="Trent Biggs" w:date="2016-02-17T13:36:00Z">
        <w:r w:rsidR="00116602" w:rsidDel="00504D28">
          <w:rPr>
            <w:rFonts w:ascii="Verdana" w:hAnsi="Verdana"/>
            <w:sz w:val="17"/>
            <w:szCs w:val="17"/>
            <w:shd w:val="clear" w:color="auto" w:fill="FFFFFF"/>
          </w:rPr>
          <w:delText>A</w:delText>
        </w:r>
      </w:del>
      <w:r w:rsidR="00116602">
        <w:rPr>
          <w:rFonts w:ascii="Verdana" w:hAnsi="Verdana"/>
          <w:sz w:val="17"/>
          <w:szCs w:val="17"/>
          <w:shd w:val="clear" w:color="auto" w:fill="FFFFFF"/>
        </w:rPr>
        <w:t>dded citations to relevant literature</w:t>
      </w:r>
      <w:r>
        <w:rPr>
          <w:rFonts w:ascii="Verdana" w:hAnsi="Verdana"/>
          <w:sz w:val="17"/>
          <w:szCs w:val="17"/>
          <w:shd w:val="clear" w:color="auto" w:fill="FFFFFF"/>
        </w:rPr>
        <w:t xml:space="preserve"> for section 5.1</w:t>
      </w:r>
      <w:r w:rsidR="00661591">
        <w:rPr>
          <w:rFonts w:ascii="Verdana" w:hAnsi="Verdana"/>
          <w:sz w:val="17"/>
          <w:szCs w:val="17"/>
          <w:shd w:val="clear" w:color="auto" w:fill="FFFFFF"/>
        </w:rPr>
        <w:t xml:space="preserve"> where possible. Some Discussion findings are simply Discussion of observations ie interesting patterns in Q-SSC plots as a result of </w:t>
      </w:r>
      <w:del w:id="58" w:author="Trent Biggs" w:date="2016-02-17T12:12:00Z">
        <w:r w:rsidR="00661591" w:rsidDel="002009CC">
          <w:rPr>
            <w:rFonts w:ascii="Verdana" w:hAnsi="Verdana"/>
            <w:sz w:val="17"/>
            <w:szCs w:val="17"/>
            <w:shd w:val="clear" w:color="auto" w:fill="FFFFFF"/>
          </w:rPr>
          <w:delText xml:space="preserve">quirky </w:delText>
        </w:r>
      </w:del>
      <w:r w:rsidR="00661591">
        <w:rPr>
          <w:rFonts w:ascii="Verdana" w:hAnsi="Verdana"/>
          <w:sz w:val="17"/>
          <w:szCs w:val="17"/>
          <w:shd w:val="clear" w:color="auto" w:fill="FFFFFF"/>
        </w:rPr>
        <w:t>quarry operations (Section 5.1.1)</w:t>
      </w:r>
      <w:r>
        <w:rPr>
          <w:rFonts w:ascii="Verdana" w:hAnsi="Verdana"/>
          <w:sz w:val="17"/>
          <w:szCs w:val="17"/>
          <w:shd w:val="clear" w:color="auto" w:fill="FFFFFF"/>
        </w:rPr>
        <w:t xml:space="preserve">. </w:t>
      </w:r>
    </w:p>
    <w:p w14:paraId="3B6A1A51" w14:textId="77777777"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6. Include the Appendix in your revision.</w:t>
      </w:r>
      <w:r w:rsidRPr="008722C2">
        <w:rPr>
          <w:rFonts w:ascii="Verdana" w:hAnsi="Verdana"/>
          <w:color w:val="0070C0"/>
          <w:sz w:val="17"/>
          <w:szCs w:val="17"/>
        </w:rPr>
        <w:br/>
      </w:r>
      <w:r w:rsidRPr="008722C2">
        <w:rPr>
          <w:rFonts w:ascii="Verdana" w:hAnsi="Verdana"/>
          <w:color w:val="0070C0"/>
          <w:sz w:val="17"/>
          <w:szCs w:val="17"/>
          <w:shd w:val="clear" w:color="auto" w:fill="FFFFFF"/>
        </w:rPr>
        <w:t>The Appendix was missing from the MS.R1.  These materials contain a lot of information, some of which should be moved to the main body of the MS, and should certainly be included in the revision package. (I was able to access them from your first submission).</w:t>
      </w:r>
    </w:p>
    <w:p w14:paraId="708058DC" w14:textId="77777777" w:rsidR="00626BFE" w:rsidRDefault="00626BFE">
      <w:pPr>
        <w:rPr>
          <w:rFonts w:ascii="Verdana" w:hAnsi="Verdana"/>
          <w:color w:val="0070C0"/>
          <w:sz w:val="17"/>
          <w:szCs w:val="17"/>
          <w:shd w:val="clear" w:color="auto" w:fill="FFFFFF"/>
        </w:rPr>
      </w:pPr>
    </w:p>
    <w:p w14:paraId="06DDDC0C" w14:textId="77777777" w:rsidR="00C22F9A" w:rsidDel="002009CC" w:rsidRDefault="002009CC">
      <w:pPr>
        <w:rPr>
          <w:del w:id="59" w:author="Trent Biggs" w:date="2016-02-17T12:13:00Z"/>
          <w:rFonts w:ascii="Verdana" w:hAnsi="Verdana"/>
          <w:sz w:val="17"/>
          <w:szCs w:val="17"/>
          <w:shd w:val="clear" w:color="auto" w:fill="FFFFFF"/>
        </w:rPr>
      </w:pPr>
      <w:ins w:id="60" w:author="Trent Biggs" w:date="2016-02-17T12:14:00Z">
        <w:r>
          <w:rPr>
            <w:rFonts w:ascii="Verdana" w:hAnsi="Verdana"/>
            <w:sz w:val="17"/>
            <w:szCs w:val="17"/>
            <w:shd w:val="clear" w:color="auto" w:fill="FFFFFF"/>
          </w:rPr>
          <w:t>R1C6 response</w:t>
        </w:r>
      </w:ins>
      <w:del w:id="61" w:author="Trent Biggs" w:date="2016-02-17T12:14:00Z">
        <w:r w:rsidR="00C23952" w:rsidDel="002009CC">
          <w:rPr>
            <w:rFonts w:ascii="Verdana" w:hAnsi="Verdana"/>
            <w:sz w:val="17"/>
            <w:szCs w:val="17"/>
            <w:shd w:val="clear" w:color="auto" w:fill="FFFFFF"/>
          </w:rPr>
          <w:delText>R1C6</w:delText>
        </w:r>
      </w:del>
      <w:r w:rsidR="00C23952">
        <w:rPr>
          <w:rFonts w:ascii="Verdana" w:hAnsi="Verdana"/>
          <w:sz w:val="17"/>
          <w:szCs w:val="17"/>
          <w:shd w:val="clear" w:color="auto" w:fill="FFFFFF"/>
        </w:rPr>
        <w:t xml:space="preserve">: </w:t>
      </w:r>
      <w:r w:rsidR="00512C6C">
        <w:rPr>
          <w:rFonts w:ascii="Verdana" w:hAnsi="Verdana"/>
          <w:sz w:val="17"/>
          <w:szCs w:val="17"/>
          <w:shd w:val="clear" w:color="auto" w:fill="FFFFFF"/>
        </w:rPr>
        <w:t>In EC9, t</w:t>
      </w:r>
      <w:r w:rsidR="00626BFE">
        <w:rPr>
          <w:rFonts w:ascii="Verdana" w:hAnsi="Verdana"/>
          <w:sz w:val="17"/>
          <w:szCs w:val="17"/>
          <w:shd w:val="clear" w:color="auto" w:fill="FFFFFF"/>
        </w:rPr>
        <w:t>he Editor requested the Appendices be submitted separately so the page count of the manuscript would be lower</w:t>
      </w:r>
      <w:del w:id="62" w:author="Trent Biggs" w:date="2016-02-17T12:14:00Z">
        <w:r w:rsidR="00626BFE" w:rsidDel="002009CC">
          <w:rPr>
            <w:rFonts w:ascii="Verdana" w:hAnsi="Verdana"/>
            <w:sz w:val="17"/>
            <w:szCs w:val="17"/>
            <w:shd w:val="clear" w:color="auto" w:fill="FFFFFF"/>
          </w:rPr>
          <w:delText xml:space="preserve"> and the reviewers would not be intimidated by a high number of pages</w:delText>
        </w:r>
      </w:del>
      <w:r w:rsidR="00626BFE">
        <w:rPr>
          <w:rFonts w:ascii="Verdana" w:hAnsi="Verdana"/>
          <w:sz w:val="17"/>
          <w:szCs w:val="17"/>
          <w:shd w:val="clear" w:color="auto" w:fill="FFFFFF"/>
        </w:rPr>
        <w:t>.</w:t>
      </w:r>
    </w:p>
    <w:p w14:paraId="084F7009" w14:textId="77777777" w:rsidR="00C23952" w:rsidDel="002009CC" w:rsidRDefault="002009CC">
      <w:pPr>
        <w:rPr>
          <w:del w:id="63" w:author="Trent Biggs" w:date="2016-02-17T12:14:00Z"/>
          <w:rFonts w:ascii="Verdana" w:hAnsi="Verdana"/>
          <w:sz w:val="17"/>
          <w:szCs w:val="17"/>
          <w:shd w:val="clear" w:color="auto" w:fill="FFFFFF"/>
        </w:rPr>
      </w:pPr>
      <w:ins w:id="64" w:author="Trent Biggs" w:date="2016-02-17T12:14:00Z">
        <w:r>
          <w:rPr>
            <w:rFonts w:ascii="Verdana" w:hAnsi="Verdana"/>
            <w:sz w:val="17"/>
            <w:szCs w:val="17"/>
            <w:shd w:val="clear" w:color="auto" w:fill="FFFFFF"/>
          </w:rPr>
          <w:t xml:space="preserve">  </w:t>
        </w:r>
      </w:ins>
    </w:p>
    <w:p w14:paraId="6A89BB2B" w14:textId="77777777" w:rsidR="00661591" w:rsidDel="002009CC" w:rsidRDefault="00C23952" w:rsidP="00661591">
      <w:pPr>
        <w:rPr>
          <w:del w:id="65" w:author="Trent Biggs" w:date="2016-02-17T12:14:00Z"/>
          <w:rFonts w:ascii="Verdana" w:hAnsi="Verdana"/>
          <w:sz w:val="17"/>
          <w:szCs w:val="17"/>
          <w:shd w:val="clear" w:color="auto" w:fill="FFFFFF"/>
        </w:rPr>
      </w:pPr>
      <w:del w:id="66" w:author="Trent Biggs" w:date="2016-02-17T12:14:00Z">
        <w:r w:rsidDel="002009CC">
          <w:rPr>
            <w:rFonts w:ascii="Verdana" w:hAnsi="Verdana"/>
            <w:sz w:val="17"/>
            <w:szCs w:val="17"/>
            <w:shd w:val="clear" w:color="auto" w:fill="FFFFFF"/>
          </w:rPr>
          <w:delText xml:space="preserve">R1C6 </w:delText>
        </w:r>
      </w:del>
      <w:del w:id="67" w:author="Trent Biggs" w:date="2016-02-17T12:13:00Z">
        <w:r w:rsidR="00661591" w:rsidDel="002009CC">
          <w:rPr>
            <w:rFonts w:ascii="Verdana" w:hAnsi="Verdana"/>
            <w:sz w:val="17"/>
            <w:szCs w:val="17"/>
            <w:shd w:val="clear" w:color="auto" w:fill="FFFFFF"/>
          </w:rPr>
          <w:delText>We’re not sure what else to do to satisfy this comment since R1 suggests information in the Appendices should be moved to the MS but doesn’t</w:delText>
        </w:r>
        <w:r w:rsidDel="002009CC">
          <w:rPr>
            <w:rFonts w:ascii="Verdana" w:hAnsi="Verdana"/>
            <w:sz w:val="17"/>
            <w:szCs w:val="17"/>
            <w:shd w:val="clear" w:color="auto" w:fill="FFFFFF"/>
          </w:rPr>
          <w:delText xml:space="preserve"> indicat</w:delText>
        </w:r>
        <w:r w:rsidR="00661591" w:rsidDel="002009CC">
          <w:rPr>
            <w:rFonts w:ascii="Verdana" w:hAnsi="Verdana"/>
            <w:sz w:val="17"/>
            <w:szCs w:val="17"/>
            <w:shd w:val="clear" w:color="auto" w:fill="FFFFFF"/>
          </w:rPr>
          <w:delText>e</w:delText>
        </w:r>
        <w:r w:rsidDel="002009CC">
          <w:rPr>
            <w:rFonts w:ascii="Verdana" w:hAnsi="Verdana"/>
            <w:sz w:val="17"/>
            <w:szCs w:val="17"/>
            <w:shd w:val="clear" w:color="auto" w:fill="FFFFFF"/>
          </w:rPr>
          <w:delText xml:space="preserve"> which </w:delText>
        </w:r>
        <w:r w:rsidR="00661591" w:rsidDel="002009CC">
          <w:rPr>
            <w:rFonts w:ascii="Verdana" w:hAnsi="Verdana"/>
            <w:sz w:val="17"/>
            <w:szCs w:val="17"/>
            <w:shd w:val="clear" w:color="auto" w:fill="FFFFFF"/>
          </w:rPr>
          <w:delText xml:space="preserve">parts. </w:delText>
        </w:r>
      </w:del>
      <w:r w:rsidR="00661591">
        <w:rPr>
          <w:rFonts w:ascii="Verdana" w:hAnsi="Verdana"/>
          <w:sz w:val="17"/>
          <w:szCs w:val="17"/>
          <w:shd w:val="clear" w:color="auto" w:fill="FFFFFF"/>
        </w:rPr>
        <w:t>In the interest of shortening the MS, as suggested by the Editor, the information in Appendices has been left ther</w:t>
      </w:r>
      <w:ins w:id="68" w:author="Trent Biggs" w:date="2016-02-17T15:03:00Z">
        <w:r w:rsidR="00E45F65">
          <w:rPr>
            <w:rFonts w:ascii="Verdana" w:hAnsi="Verdana"/>
            <w:sz w:val="17"/>
            <w:szCs w:val="17"/>
            <w:shd w:val="clear" w:color="auto" w:fill="FFFFFF"/>
          </w:rPr>
          <w:t>e.</w:t>
        </w:r>
      </w:ins>
      <w:del w:id="69" w:author="Trent Biggs" w:date="2016-02-17T15:03:00Z">
        <w:r w:rsidR="00661591" w:rsidDel="00E45F65">
          <w:rPr>
            <w:rFonts w:ascii="Verdana" w:hAnsi="Verdana"/>
            <w:sz w:val="17"/>
            <w:szCs w:val="17"/>
            <w:shd w:val="clear" w:color="auto" w:fill="FFFFFF"/>
          </w:rPr>
          <w:delText>e.</w:delText>
        </w:r>
      </w:del>
    </w:p>
    <w:p w14:paraId="40DE5FC6" w14:textId="77777777" w:rsidR="00661591" w:rsidRDefault="00661591" w:rsidP="00661591">
      <w:pPr>
        <w:rPr>
          <w:rFonts w:ascii="Verdana" w:hAnsi="Verdana"/>
          <w:sz w:val="17"/>
          <w:szCs w:val="17"/>
          <w:shd w:val="clear" w:color="auto" w:fill="FFFFFF"/>
        </w:rPr>
      </w:pPr>
    </w:p>
    <w:p w14:paraId="2E0D1223" w14:textId="77777777" w:rsidR="00FB255A" w:rsidRDefault="00620C8B" w:rsidP="00661591">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7. Streamline sub-section headings.</w:t>
      </w:r>
      <w:r w:rsidRPr="008722C2">
        <w:rPr>
          <w:rFonts w:ascii="Verdana" w:hAnsi="Verdana"/>
          <w:color w:val="0070C0"/>
          <w:sz w:val="17"/>
          <w:szCs w:val="17"/>
        </w:rPr>
        <w:br/>
      </w:r>
      <w:r w:rsidRPr="008722C2">
        <w:rPr>
          <w:rFonts w:ascii="Verdana" w:hAnsi="Verdana"/>
          <w:color w:val="0070C0"/>
          <w:sz w:val="17"/>
          <w:szCs w:val="17"/>
          <w:shd w:val="clear" w:color="auto" w:fill="FFFFFF"/>
        </w:rPr>
        <w:t>On a minor note, I would suggest rewriting the sub-section heading by removing the 'Objective #' component - the continuity in the heading phrases is sufficient.</w:t>
      </w:r>
      <w:r w:rsidRPr="008722C2">
        <w:rPr>
          <w:rFonts w:ascii="Verdana" w:hAnsi="Verdana"/>
          <w:color w:val="0070C0"/>
          <w:sz w:val="17"/>
          <w:szCs w:val="17"/>
        </w:rPr>
        <w:br/>
      </w:r>
      <w:r w:rsidRPr="008722C2">
        <w:rPr>
          <w:rFonts w:ascii="Verdana" w:hAnsi="Verdana"/>
          <w:color w:val="0070C0"/>
          <w:sz w:val="17"/>
          <w:szCs w:val="17"/>
          <w:shd w:val="clear" w:color="auto" w:fill="FFFFFF"/>
        </w:rPr>
        <w:t>[Editor: good suggestion as it will provide a structure that is 100% clear.]</w:t>
      </w:r>
    </w:p>
    <w:p w14:paraId="467D8F13" w14:textId="77777777" w:rsidR="00FB255A" w:rsidRDefault="00FB255A">
      <w:pPr>
        <w:rPr>
          <w:rFonts w:ascii="Verdana" w:hAnsi="Verdana"/>
          <w:color w:val="0070C0"/>
          <w:sz w:val="17"/>
          <w:szCs w:val="17"/>
          <w:shd w:val="clear" w:color="auto" w:fill="FFFFFF"/>
        </w:rPr>
      </w:pPr>
    </w:p>
    <w:p w14:paraId="59E694E2" w14:textId="77777777" w:rsidR="00B808A5" w:rsidRDefault="00C23952">
      <w:pPr>
        <w:rPr>
          <w:rFonts w:ascii="Verdana" w:hAnsi="Verdana"/>
          <w:sz w:val="17"/>
          <w:szCs w:val="17"/>
          <w:shd w:val="clear" w:color="auto" w:fill="FFFFFF"/>
        </w:rPr>
      </w:pPr>
      <w:r>
        <w:rPr>
          <w:rFonts w:ascii="Verdana" w:hAnsi="Verdana"/>
          <w:sz w:val="17"/>
          <w:szCs w:val="17"/>
          <w:shd w:val="clear" w:color="auto" w:fill="FFFFFF"/>
        </w:rPr>
        <w:t xml:space="preserve">R1C7: </w:t>
      </w:r>
      <w:del w:id="70" w:author="Trent Biggs" w:date="2016-02-17T12:14:00Z">
        <w:r w:rsidDel="002009CC">
          <w:rPr>
            <w:rFonts w:ascii="Verdana" w:hAnsi="Verdana"/>
            <w:sz w:val="17"/>
            <w:szCs w:val="17"/>
            <w:shd w:val="clear" w:color="auto" w:fill="FFFFFF"/>
          </w:rPr>
          <w:delText>In EC4 t</w:delText>
        </w:r>
        <w:r w:rsidR="00FB255A" w:rsidDel="002009CC">
          <w:rPr>
            <w:rFonts w:ascii="Verdana" w:hAnsi="Verdana"/>
            <w:sz w:val="17"/>
            <w:szCs w:val="17"/>
            <w:shd w:val="clear" w:color="auto" w:fill="FFFFFF"/>
          </w:rPr>
          <w:delText>he Editor sp</w:delText>
        </w:r>
        <w:r w:rsidR="00512C6C" w:rsidDel="002009CC">
          <w:rPr>
            <w:rFonts w:ascii="Verdana" w:hAnsi="Verdana"/>
            <w:sz w:val="17"/>
            <w:szCs w:val="17"/>
            <w:shd w:val="clear" w:color="auto" w:fill="FFFFFF"/>
          </w:rPr>
          <w:delText>ecifically requested this format</w:delText>
        </w:r>
        <w:r w:rsidR="00FB255A" w:rsidDel="002009CC">
          <w:rPr>
            <w:rFonts w:ascii="Verdana" w:hAnsi="Verdana"/>
            <w:sz w:val="17"/>
            <w:szCs w:val="17"/>
            <w:shd w:val="clear" w:color="auto" w:fill="FFFFFF"/>
          </w:rPr>
          <w:delText>, with Objectives numbered</w:delText>
        </w:r>
        <w:r w:rsidR="00C22F9A" w:rsidDel="002009CC">
          <w:rPr>
            <w:rFonts w:ascii="Verdana" w:hAnsi="Verdana"/>
            <w:sz w:val="17"/>
            <w:szCs w:val="17"/>
            <w:shd w:val="clear" w:color="auto" w:fill="FFFFFF"/>
          </w:rPr>
          <w:delText xml:space="preserve"> and in the subheadings</w:delText>
        </w:r>
        <w:r w:rsidR="00661591" w:rsidDel="002009CC">
          <w:rPr>
            <w:rFonts w:ascii="Verdana" w:hAnsi="Verdana"/>
            <w:sz w:val="17"/>
            <w:szCs w:val="17"/>
            <w:shd w:val="clear" w:color="auto" w:fill="FFFFFF"/>
          </w:rPr>
          <w:delText xml:space="preserve"> (or were provided as examples?)</w:delText>
        </w:r>
        <w:r w:rsidR="00FB255A" w:rsidDel="002009CC">
          <w:rPr>
            <w:rFonts w:ascii="Verdana" w:hAnsi="Verdana"/>
            <w:sz w:val="17"/>
            <w:szCs w:val="17"/>
            <w:shd w:val="clear" w:color="auto" w:fill="FFFFFF"/>
          </w:rPr>
          <w:delText>.</w:delText>
        </w:r>
        <w:r w:rsidR="00661591" w:rsidDel="002009CC">
          <w:rPr>
            <w:rFonts w:ascii="Verdana" w:hAnsi="Verdana"/>
            <w:sz w:val="17"/>
            <w:szCs w:val="17"/>
            <w:shd w:val="clear" w:color="auto" w:fill="FFFFFF"/>
          </w:rPr>
          <w:delText xml:space="preserve"> </w:delText>
        </w:r>
      </w:del>
      <w:r w:rsidR="00661591">
        <w:rPr>
          <w:rFonts w:ascii="Verdana" w:hAnsi="Verdana"/>
          <w:sz w:val="17"/>
          <w:szCs w:val="17"/>
          <w:shd w:val="clear" w:color="auto" w:fill="FFFFFF"/>
        </w:rPr>
        <w:t>The subheadings have been revised and “Objective #”</w:t>
      </w:r>
      <w:r>
        <w:rPr>
          <w:rFonts w:ascii="Verdana" w:hAnsi="Verdana"/>
          <w:sz w:val="17"/>
          <w:szCs w:val="17"/>
          <w:shd w:val="clear" w:color="auto" w:fill="FFFFFF"/>
        </w:rPr>
        <w:t xml:space="preserve"> have been removed following R1C7 and the Editor comment agreeing with this change</w:t>
      </w:r>
      <w:ins w:id="71" w:author="Trent Biggs" w:date="2016-02-17T15:03:00Z">
        <w:r w:rsidR="00E45F65">
          <w:rPr>
            <w:rFonts w:ascii="Verdana" w:hAnsi="Verdana"/>
            <w:sz w:val="17"/>
            <w:szCs w:val="17"/>
            <w:shd w:val="clear" w:color="auto" w:fill="FFFFFF"/>
          </w:rPr>
          <w:t>.</w:t>
        </w:r>
      </w:ins>
    </w:p>
    <w:p w14:paraId="7DEA78CA" w14:textId="77777777" w:rsidR="000E6F56"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Technical</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8. Minor to moderate issues were found in some technical aspects of the work related to data/sample collection, accounting for log-bias, and error estimates.  More information on the collection of some data/samples are needed, and a figure displaying the temporal distribution of monitoring/sampling efforts at each station would be a welcome addition.  </w:t>
      </w:r>
    </w:p>
    <w:p w14:paraId="2728E3A8" w14:textId="77777777" w:rsidR="000E6F56" w:rsidRDefault="000E6F56" w:rsidP="000E6F56">
      <w:pPr>
        <w:rPr>
          <w:rFonts w:ascii="Verdana" w:hAnsi="Verdana"/>
          <w:sz w:val="17"/>
          <w:szCs w:val="17"/>
          <w:shd w:val="clear" w:color="auto" w:fill="FFFFFF"/>
        </w:rPr>
      </w:pPr>
    </w:p>
    <w:p w14:paraId="66B26AB0" w14:textId="77777777" w:rsidR="00B808A5" w:rsidRDefault="00B808A5">
      <w:pPr>
        <w:rPr>
          <w:rFonts w:ascii="Verdana" w:hAnsi="Verdana"/>
          <w:sz w:val="17"/>
          <w:szCs w:val="17"/>
          <w:shd w:val="clear" w:color="auto" w:fill="FFFFFF"/>
        </w:rPr>
      </w:pPr>
      <w:r>
        <w:rPr>
          <w:rFonts w:ascii="Verdana" w:hAnsi="Verdana"/>
          <w:sz w:val="17"/>
          <w:szCs w:val="17"/>
          <w:shd w:val="clear" w:color="auto" w:fill="FFFFFF"/>
        </w:rPr>
        <w:t xml:space="preserve">R1C8: </w:t>
      </w:r>
    </w:p>
    <w:p w14:paraId="65B3C6CA" w14:textId="77777777" w:rsidR="00661591" w:rsidRDefault="00661591">
      <w:pPr>
        <w:rPr>
          <w:rFonts w:ascii="Verdana" w:hAnsi="Verdana"/>
          <w:sz w:val="17"/>
          <w:szCs w:val="17"/>
          <w:shd w:val="clear" w:color="auto" w:fill="FFFFFF"/>
        </w:rPr>
      </w:pPr>
      <w:del w:id="72" w:author="Trent Biggs" w:date="2016-02-17T15:04:00Z">
        <w:r w:rsidDel="00E45F65">
          <w:rPr>
            <w:rFonts w:ascii="Verdana" w:hAnsi="Verdana"/>
            <w:sz w:val="17"/>
            <w:szCs w:val="17"/>
            <w:shd w:val="clear" w:color="auto" w:fill="FFFFFF"/>
          </w:rPr>
          <w:delText xml:space="preserve">Suggestions of which specific data collection methods need more information or explanation would be helpful to satisfy this comment. </w:delText>
        </w:r>
      </w:del>
      <w:ins w:id="73" w:author="Trent Biggs" w:date="2016-02-17T15:04:00Z">
        <w:r w:rsidR="00E45F65">
          <w:rPr>
            <w:rFonts w:ascii="Verdana" w:hAnsi="Verdana"/>
            <w:sz w:val="17"/>
            <w:szCs w:val="17"/>
            <w:shd w:val="clear" w:color="auto" w:fill="FFFFFF"/>
          </w:rPr>
          <w:t>We have clarified the sample collection method in the Methods overview.  Please let us know if additional detail is necessary.</w:t>
        </w:r>
      </w:ins>
    </w:p>
    <w:p w14:paraId="3CDE1FF4" w14:textId="77777777" w:rsidR="00661591" w:rsidRDefault="00661591">
      <w:pPr>
        <w:rPr>
          <w:rFonts w:ascii="Verdana" w:hAnsi="Verdana"/>
          <w:sz w:val="17"/>
          <w:szCs w:val="17"/>
          <w:shd w:val="clear" w:color="auto" w:fill="FFFFFF"/>
        </w:rPr>
      </w:pPr>
    </w:p>
    <w:p w14:paraId="307CB50C" w14:textId="77777777" w:rsidR="000E6F56" w:rsidRDefault="00661591">
      <w:pPr>
        <w:rPr>
          <w:rFonts w:ascii="Verdana" w:hAnsi="Verdana"/>
          <w:sz w:val="17"/>
          <w:szCs w:val="17"/>
          <w:shd w:val="clear" w:color="auto" w:fill="FFFFFF"/>
        </w:rPr>
      </w:pPr>
      <w:r>
        <w:rPr>
          <w:rFonts w:ascii="Verdana" w:hAnsi="Verdana"/>
          <w:sz w:val="17"/>
          <w:szCs w:val="17"/>
          <w:shd w:val="clear" w:color="auto" w:fill="FFFFFF"/>
        </w:rPr>
        <w:t>As for the temporal distribution of monitoring:</w:t>
      </w:r>
      <w:ins w:id="74" w:author="Trent Biggs" w:date="2016-02-17T15:05:00Z">
        <w:r w:rsidR="00E45F65">
          <w:rPr>
            <w:rFonts w:ascii="Verdana" w:hAnsi="Verdana"/>
            <w:sz w:val="17"/>
            <w:szCs w:val="17"/>
            <w:shd w:val="clear" w:color="auto" w:fill="FFFFFF"/>
          </w:rPr>
          <w:t xml:space="preserve"> </w:t>
        </w:r>
      </w:ins>
      <w:ins w:id="75" w:author="Trent Biggs" w:date="2016-02-17T15:04:00Z">
        <w:r w:rsidR="00E45F65">
          <w:rPr>
            <w:rFonts w:ascii="Verdana" w:hAnsi="Verdana"/>
            <w:sz w:val="17"/>
            <w:szCs w:val="17"/>
            <w:shd w:val="clear" w:color="auto" w:fill="FFFFFF"/>
          </w:rPr>
          <w:t>F</w:t>
        </w:r>
      </w:ins>
      <w:del w:id="76" w:author="Trent Biggs" w:date="2016-02-17T15:04:00Z">
        <w:r w:rsidDel="00E45F65">
          <w:rPr>
            <w:rFonts w:ascii="Verdana" w:hAnsi="Verdana"/>
            <w:sz w:val="17"/>
            <w:szCs w:val="17"/>
            <w:shd w:val="clear" w:color="auto" w:fill="FFFFFF"/>
          </w:rPr>
          <w:delText xml:space="preserve"> we have provided a</w:delText>
        </w:r>
        <w:r w:rsidR="000E6F56" w:rsidDel="00E45F65">
          <w:rPr>
            <w:rFonts w:ascii="Verdana" w:hAnsi="Verdana"/>
            <w:sz w:val="17"/>
            <w:szCs w:val="17"/>
            <w:shd w:val="clear" w:color="auto" w:fill="FFFFFF"/>
          </w:rPr>
          <w:delText xml:space="preserve"> f</w:delText>
        </w:r>
      </w:del>
      <w:r w:rsidR="000E6F56">
        <w:rPr>
          <w:rFonts w:ascii="Verdana" w:hAnsi="Verdana"/>
          <w:sz w:val="17"/>
          <w:szCs w:val="17"/>
          <w:shd w:val="clear" w:color="auto" w:fill="FFFFFF"/>
        </w:rPr>
        <w:t xml:space="preserve">igure </w:t>
      </w:r>
      <w:ins w:id="77" w:author="Trent Biggs" w:date="2016-02-17T15:05:00Z">
        <w:r w:rsidR="00E45F65">
          <w:rPr>
            <w:rFonts w:ascii="Verdana" w:hAnsi="Verdana"/>
            <w:sz w:val="17"/>
            <w:szCs w:val="17"/>
            <w:shd w:val="clear" w:color="auto" w:fill="FFFFFF"/>
          </w:rPr>
          <w:t xml:space="preserve">3 </w:t>
        </w:r>
      </w:ins>
      <w:r w:rsidR="000E6F56">
        <w:rPr>
          <w:rFonts w:ascii="Verdana" w:hAnsi="Verdana"/>
          <w:sz w:val="17"/>
          <w:szCs w:val="17"/>
          <w:shd w:val="clear" w:color="auto" w:fill="FFFFFF"/>
        </w:rPr>
        <w:t>show</w:t>
      </w:r>
      <w:ins w:id="78" w:author="Trent Biggs" w:date="2016-02-17T15:05:00Z">
        <w:r w:rsidR="00E45F65">
          <w:rPr>
            <w:rFonts w:ascii="Verdana" w:hAnsi="Verdana"/>
            <w:sz w:val="17"/>
            <w:szCs w:val="17"/>
            <w:shd w:val="clear" w:color="auto" w:fill="FFFFFF"/>
          </w:rPr>
          <w:t>s</w:t>
        </w:r>
      </w:ins>
      <w:del w:id="79" w:author="Trent Biggs" w:date="2016-02-17T15:05:00Z">
        <w:r w:rsidR="000E6F56" w:rsidDel="00E45F65">
          <w:rPr>
            <w:rFonts w:ascii="Verdana" w:hAnsi="Verdana"/>
            <w:sz w:val="17"/>
            <w:szCs w:val="17"/>
            <w:shd w:val="clear" w:color="auto" w:fill="FFFFFF"/>
          </w:rPr>
          <w:delText>ing</w:delText>
        </w:r>
      </w:del>
      <w:r w:rsidR="000E6F56">
        <w:rPr>
          <w:rFonts w:ascii="Verdana" w:hAnsi="Verdana"/>
          <w:sz w:val="17"/>
          <w:szCs w:val="17"/>
          <w:shd w:val="clear" w:color="auto" w:fill="FFFFFF"/>
        </w:rPr>
        <w:t xml:space="preserve"> when discharge was monitored </w:t>
      </w:r>
      <w:r>
        <w:rPr>
          <w:rFonts w:ascii="Verdana" w:hAnsi="Verdana"/>
          <w:sz w:val="17"/>
          <w:szCs w:val="17"/>
          <w:shd w:val="clear" w:color="auto" w:fill="FFFFFF"/>
        </w:rPr>
        <w:t>at all stations</w:t>
      </w:r>
      <w:del w:id="80" w:author="Trent Biggs" w:date="2016-02-29T14:24:00Z">
        <w:r w:rsidDel="000A408A">
          <w:rPr>
            <w:rFonts w:ascii="Verdana" w:hAnsi="Verdana"/>
            <w:sz w:val="17"/>
            <w:szCs w:val="17"/>
            <w:shd w:val="clear" w:color="auto" w:fill="FFFFFF"/>
          </w:rPr>
          <w:delText xml:space="preserve"> </w:delText>
        </w:r>
        <w:r w:rsidR="000E6F56" w:rsidDel="000A408A">
          <w:rPr>
            <w:rFonts w:ascii="Verdana" w:hAnsi="Verdana"/>
            <w:sz w:val="17"/>
            <w:szCs w:val="17"/>
            <w:shd w:val="clear" w:color="auto" w:fill="FFFFFF"/>
          </w:rPr>
          <w:delText>(Figure 3)</w:delText>
        </w:r>
      </w:del>
      <w:r w:rsidR="000E6F56">
        <w:rPr>
          <w:rFonts w:ascii="Verdana" w:hAnsi="Verdana"/>
          <w:sz w:val="17"/>
          <w:szCs w:val="17"/>
          <w:shd w:val="clear" w:color="auto" w:fill="FFFFFF"/>
        </w:rPr>
        <w:t xml:space="preserve"> and Tables 2 and 4 show when SSC was monitored and by which method.</w:t>
      </w:r>
      <w:r>
        <w:rPr>
          <w:rFonts w:ascii="Verdana" w:hAnsi="Verdana"/>
          <w:sz w:val="17"/>
          <w:szCs w:val="17"/>
          <w:shd w:val="clear" w:color="auto" w:fill="FFFFFF"/>
        </w:rPr>
        <w:t xml:space="preserve"> L216-218 also describe when monitoring was conducted. </w:t>
      </w:r>
      <w:ins w:id="81" w:author="Trent Biggs" w:date="2016-02-29T14:25:00Z">
        <w:r w:rsidR="000A408A">
          <w:rPr>
            <w:rFonts w:ascii="Verdana" w:hAnsi="Verdana"/>
            <w:sz w:val="17"/>
            <w:szCs w:val="17"/>
            <w:shd w:val="clear" w:color="auto" w:fill="FFFFFF"/>
          </w:rPr>
          <w:t xml:space="preserve"> We opted against a separate figure showing sampling periods due to space constraints.</w:t>
        </w:r>
      </w:ins>
    </w:p>
    <w:p w14:paraId="3B3A6C4B" w14:textId="77777777" w:rsidR="00661591" w:rsidRDefault="00661591">
      <w:pPr>
        <w:rPr>
          <w:rFonts w:ascii="Verdana" w:hAnsi="Verdana"/>
          <w:color w:val="0070C0"/>
          <w:sz w:val="17"/>
          <w:szCs w:val="17"/>
          <w:shd w:val="clear" w:color="auto" w:fill="FFFFFF"/>
        </w:rPr>
      </w:pPr>
    </w:p>
    <w:p w14:paraId="4B595868" w14:textId="77777777" w:rsidR="00FB255A"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Log-linear (i.e. power law) relationships were used for some estimates of SSY and SSC, but the issue of log-bias was not investigated/corrected.  See Duan (1983), Ferguson (1986), Gray et al. (2015), and others for guidance on this issue.  I applaud the use of error estimates and the relatively transparent reporting of their computation.  However, some important details are missing (see specific comments.)</w:t>
      </w:r>
    </w:p>
    <w:p w14:paraId="3DA15B7B" w14:textId="77777777" w:rsidR="000E6F56" w:rsidRDefault="000E6F56">
      <w:pPr>
        <w:rPr>
          <w:rFonts w:ascii="Verdana" w:hAnsi="Verdana"/>
          <w:color w:val="0070C0"/>
          <w:sz w:val="17"/>
          <w:szCs w:val="17"/>
          <w:shd w:val="clear" w:color="auto" w:fill="FFFFFF"/>
        </w:rPr>
      </w:pPr>
    </w:p>
    <w:p w14:paraId="723F6562" w14:textId="77777777" w:rsidR="00B808A5" w:rsidRPr="00B808A5" w:rsidRDefault="00B808A5">
      <w:pPr>
        <w:rPr>
          <w:rFonts w:ascii="Verdana" w:hAnsi="Verdana"/>
          <w:sz w:val="17"/>
          <w:szCs w:val="17"/>
          <w:shd w:val="clear" w:color="auto" w:fill="FFFFFF"/>
        </w:rPr>
      </w:pPr>
      <w:r w:rsidRPr="00B808A5">
        <w:rPr>
          <w:rFonts w:ascii="Verdana" w:hAnsi="Verdana"/>
          <w:sz w:val="17"/>
          <w:szCs w:val="17"/>
          <w:shd w:val="clear" w:color="auto" w:fill="FFFFFF"/>
        </w:rPr>
        <w:t>R1C8</w:t>
      </w:r>
      <w:r>
        <w:rPr>
          <w:rFonts w:ascii="Verdana" w:hAnsi="Verdana"/>
          <w:sz w:val="17"/>
          <w:szCs w:val="17"/>
          <w:shd w:val="clear" w:color="auto" w:fill="FFFFFF"/>
        </w:rPr>
        <w:t xml:space="preserve"> cont.</w:t>
      </w:r>
      <w:r w:rsidRPr="00B808A5">
        <w:rPr>
          <w:rFonts w:ascii="Verdana" w:hAnsi="Verdana"/>
          <w:sz w:val="17"/>
          <w:szCs w:val="17"/>
          <w:shd w:val="clear" w:color="auto" w:fill="FFFFFF"/>
        </w:rPr>
        <w:t>:</w:t>
      </w:r>
    </w:p>
    <w:p w14:paraId="0521496E" w14:textId="77777777" w:rsidR="000E6F56" w:rsidRDefault="00C22F9A">
      <w:pPr>
        <w:rPr>
          <w:rFonts w:ascii="Verdana" w:hAnsi="Verdana"/>
          <w:sz w:val="17"/>
          <w:szCs w:val="17"/>
          <w:shd w:val="clear" w:color="auto" w:fill="FFFFFF"/>
        </w:rPr>
      </w:pPr>
      <w:r>
        <w:rPr>
          <w:rFonts w:ascii="Verdana" w:hAnsi="Verdana"/>
          <w:sz w:val="17"/>
          <w:szCs w:val="17"/>
          <w:shd w:val="clear" w:color="auto" w:fill="FFFFFF"/>
        </w:rPr>
        <w:t>-</w:t>
      </w:r>
      <w:del w:id="82" w:author="Trent Biggs" w:date="2016-02-29T14:26:00Z">
        <w:r w:rsidR="000E6F56" w:rsidDel="000A408A">
          <w:rPr>
            <w:rFonts w:ascii="Verdana" w:hAnsi="Verdana"/>
            <w:sz w:val="17"/>
            <w:szCs w:val="17"/>
            <w:shd w:val="clear" w:color="auto" w:fill="FFFFFF"/>
          </w:rPr>
          <w:delText>No power law relationship was used to predict SSC.</w:delText>
        </w:r>
      </w:del>
      <w:r w:rsidR="000E6F56">
        <w:rPr>
          <w:rFonts w:ascii="Verdana" w:hAnsi="Verdana"/>
          <w:sz w:val="17"/>
          <w:szCs w:val="17"/>
          <w:shd w:val="clear" w:color="auto" w:fill="FFFFFF"/>
        </w:rPr>
        <w:t xml:space="preserve"> SSC was predicted by a linear regression of T vs. SSC. </w:t>
      </w:r>
    </w:p>
    <w:p w14:paraId="690AB8EE" w14:textId="77777777" w:rsidR="00B808A5" w:rsidRDefault="00C22F9A">
      <w:pPr>
        <w:rPr>
          <w:rFonts w:ascii="Verdana" w:hAnsi="Verdana"/>
          <w:color w:val="0070C0"/>
          <w:sz w:val="17"/>
          <w:szCs w:val="17"/>
          <w:shd w:val="clear" w:color="auto" w:fill="FFFFFF"/>
        </w:rPr>
      </w:pPr>
      <w:r>
        <w:rPr>
          <w:rFonts w:ascii="Verdana" w:hAnsi="Verdana"/>
          <w:sz w:val="17"/>
          <w:szCs w:val="17"/>
          <w:shd w:val="clear" w:color="auto" w:fill="FFFFFF"/>
        </w:rPr>
        <w:t>-</w:t>
      </w:r>
      <w:ins w:id="83" w:author="Trent Biggs" w:date="2016-02-29T14:26:00Z">
        <w:r w:rsidR="000A408A">
          <w:rPr>
            <w:rFonts w:ascii="Verdana" w:hAnsi="Verdana"/>
            <w:sz w:val="17"/>
            <w:szCs w:val="17"/>
            <w:shd w:val="clear" w:color="auto" w:fill="FFFFFF"/>
          </w:rPr>
          <w:t xml:space="preserve">Annual sediment yield was estimated by calculating the </w:t>
        </w:r>
      </w:ins>
      <w:r w:rsidR="000E6F56">
        <w:rPr>
          <w:rFonts w:ascii="Verdana" w:hAnsi="Verdana"/>
          <w:sz w:val="17"/>
          <w:szCs w:val="17"/>
          <w:shd w:val="clear" w:color="auto" w:fill="FFFFFF"/>
        </w:rPr>
        <w:t>SSYEV for storms without measured Q and SSC</w:t>
      </w:r>
      <w:ins w:id="84" w:author="Trent Biggs" w:date="2016-02-29T14:27:00Z">
        <w:r w:rsidR="000A408A">
          <w:rPr>
            <w:rFonts w:ascii="Verdana" w:hAnsi="Verdana"/>
            <w:sz w:val="17"/>
            <w:szCs w:val="17"/>
            <w:shd w:val="clear" w:color="auto" w:fill="FFFFFF"/>
          </w:rPr>
          <w:t xml:space="preserve"> </w:t>
        </w:r>
      </w:ins>
      <w:del w:id="85" w:author="Trent Biggs" w:date="2016-02-29T14:27:00Z">
        <w:r w:rsidR="000E6F56" w:rsidDel="000A408A">
          <w:rPr>
            <w:rFonts w:ascii="Verdana" w:hAnsi="Verdana"/>
            <w:sz w:val="17"/>
            <w:szCs w:val="17"/>
            <w:shd w:val="clear" w:color="auto" w:fill="FFFFFF"/>
          </w:rPr>
          <w:delText xml:space="preserve"> was predicted </w:delText>
        </w:r>
      </w:del>
      <w:del w:id="86" w:author="Trent Biggs" w:date="2016-02-29T14:36:00Z">
        <w:r w:rsidR="000E6F56" w:rsidDel="006D7415">
          <w:rPr>
            <w:rFonts w:ascii="Verdana" w:hAnsi="Verdana"/>
            <w:sz w:val="17"/>
            <w:szCs w:val="17"/>
            <w:shd w:val="clear" w:color="auto" w:fill="FFFFFF"/>
          </w:rPr>
          <w:delText>from</w:delText>
        </w:r>
      </w:del>
      <w:ins w:id="87" w:author="Trent Biggs" w:date="2016-02-29T14:36:00Z">
        <w:r w:rsidR="006D7415">
          <w:rPr>
            <w:rFonts w:ascii="Verdana" w:hAnsi="Verdana"/>
            <w:sz w:val="17"/>
            <w:szCs w:val="17"/>
            <w:shd w:val="clear" w:color="auto" w:fill="FFFFFF"/>
          </w:rPr>
          <w:t>using</w:t>
        </w:r>
      </w:ins>
      <w:r w:rsidR="000E6F56">
        <w:rPr>
          <w:rFonts w:ascii="Verdana" w:hAnsi="Verdana"/>
          <w:sz w:val="17"/>
          <w:szCs w:val="17"/>
          <w:shd w:val="clear" w:color="auto" w:fill="FFFFFF"/>
        </w:rPr>
        <w:t xml:space="preserve"> the SSYEV-Qmax model</w:t>
      </w:r>
      <w:ins w:id="88" w:author="Trent Biggs" w:date="2016-02-29T14:28:00Z">
        <w:r w:rsidR="000A408A">
          <w:rPr>
            <w:rFonts w:ascii="Verdana" w:hAnsi="Verdana"/>
            <w:sz w:val="17"/>
            <w:szCs w:val="17"/>
            <w:shd w:val="clear" w:color="auto" w:fill="FFFFFF"/>
          </w:rPr>
          <w:t xml:space="preserve">. </w:t>
        </w:r>
      </w:ins>
      <w:del w:id="89" w:author="Trent Biggs" w:date="2016-02-29T14:28:00Z">
        <w:r w:rsidR="000E6F56" w:rsidDel="000A408A">
          <w:rPr>
            <w:rFonts w:ascii="Verdana" w:hAnsi="Verdana"/>
            <w:sz w:val="17"/>
            <w:szCs w:val="17"/>
            <w:shd w:val="clear" w:color="auto" w:fill="FFFFFF"/>
          </w:rPr>
          <w:delText xml:space="preserve"> but this was only to estimate an annual Sediment Yield</w:delText>
        </w:r>
        <w:r w:rsidR="00BA403E" w:rsidDel="000A408A">
          <w:rPr>
            <w:rFonts w:ascii="Verdana" w:hAnsi="Verdana"/>
            <w:sz w:val="17"/>
            <w:szCs w:val="17"/>
            <w:shd w:val="clear" w:color="auto" w:fill="FFFFFF"/>
          </w:rPr>
          <w:delText xml:space="preserve"> and we</w:delText>
        </w:r>
      </w:del>
      <w:r w:rsidR="00BA403E">
        <w:rPr>
          <w:rFonts w:ascii="Verdana" w:hAnsi="Verdana"/>
          <w:sz w:val="17"/>
          <w:szCs w:val="17"/>
          <w:shd w:val="clear" w:color="auto" w:fill="FFFFFF"/>
        </w:rPr>
        <w:t xml:space="preserve"> </w:t>
      </w:r>
      <w:ins w:id="90" w:author="Trent Biggs" w:date="2016-02-29T14:28:00Z">
        <w:r w:rsidR="000A408A">
          <w:rPr>
            <w:rFonts w:ascii="Verdana" w:hAnsi="Verdana"/>
            <w:sz w:val="17"/>
            <w:szCs w:val="17"/>
            <w:shd w:val="clear" w:color="auto" w:fill="FFFFFF"/>
          </w:rPr>
          <w:t>M</w:t>
        </w:r>
      </w:ins>
      <w:del w:id="91" w:author="Trent Biggs" w:date="2016-02-29T14:28:00Z">
        <w:r w:rsidR="00BA403E" w:rsidDel="000A408A">
          <w:rPr>
            <w:rFonts w:ascii="Verdana" w:hAnsi="Verdana"/>
            <w:sz w:val="17"/>
            <w:szCs w:val="17"/>
            <w:shd w:val="clear" w:color="auto" w:fill="FFFFFF"/>
          </w:rPr>
          <w:delText>did provide m</w:delText>
        </w:r>
      </w:del>
      <w:r w:rsidR="00BA403E">
        <w:rPr>
          <w:rFonts w:ascii="Verdana" w:hAnsi="Verdana"/>
          <w:sz w:val="17"/>
          <w:szCs w:val="17"/>
          <w:shd w:val="clear" w:color="auto" w:fill="FFFFFF"/>
        </w:rPr>
        <w:t>odel performance metrics (r2 and RMSE) in Table 6</w:t>
      </w:r>
      <w:r w:rsidR="000E6F56">
        <w:rPr>
          <w:rFonts w:ascii="Verdana" w:hAnsi="Verdana"/>
          <w:sz w:val="17"/>
          <w:szCs w:val="17"/>
          <w:shd w:val="clear" w:color="auto" w:fill="FFFFFF"/>
        </w:rPr>
        <w:t>.</w:t>
      </w:r>
      <w:r w:rsidR="00BA403E">
        <w:rPr>
          <w:rFonts w:ascii="Verdana" w:hAnsi="Verdana"/>
          <w:sz w:val="17"/>
          <w:szCs w:val="17"/>
          <w:shd w:val="clear" w:color="auto" w:fill="FFFFFF"/>
        </w:rPr>
        <w:t xml:space="preserve"> We thought it would be too confusing or cluttered to add error estimates to the Annual SSY estimates since there are several different estimation methods, and their respective error estimation methods would be different. </w:t>
      </w:r>
      <w:r w:rsidR="000E6F56">
        <w:rPr>
          <w:rFonts w:ascii="Verdana" w:hAnsi="Verdana"/>
          <w:sz w:val="17"/>
          <w:szCs w:val="17"/>
          <w:shd w:val="clear" w:color="auto" w:fill="FFFFFF"/>
        </w:rPr>
        <w:t xml:space="preserve"> </w:t>
      </w:r>
      <w:r w:rsidR="00620C8B" w:rsidRPr="008722C2">
        <w:rPr>
          <w:rFonts w:ascii="Verdana" w:hAnsi="Verdana"/>
          <w:color w:val="0070C0"/>
          <w:sz w:val="17"/>
          <w:szCs w:val="17"/>
        </w:rPr>
        <w:br/>
      </w:r>
      <w:r w:rsidR="00620C8B" w:rsidRPr="008722C2">
        <w:rPr>
          <w:rFonts w:ascii="Verdana" w:hAnsi="Verdana"/>
          <w:color w:val="0070C0"/>
          <w:sz w:val="17"/>
          <w:szCs w:val="17"/>
        </w:rPr>
        <w:lastRenderedPageBreak/>
        <w:br/>
      </w:r>
      <w:r w:rsidR="00620C8B" w:rsidRPr="008722C2">
        <w:rPr>
          <w:rFonts w:ascii="Verdana" w:hAnsi="Verdana"/>
          <w:color w:val="0070C0"/>
          <w:sz w:val="17"/>
          <w:szCs w:val="17"/>
          <w:shd w:val="clear" w:color="auto" w:fill="FFFFFF"/>
        </w:rPr>
        <w:t>Specific Comments (below these are mainly identified by line number)</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9. L8-11 Over what time period were the observations collected?</w:t>
      </w:r>
    </w:p>
    <w:p w14:paraId="5B657699" w14:textId="77777777" w:rsidR="00B808A5" w:rsidRDefault="00B808A5">
      <w:pPr>
        <w:rPr>
          <w:rFonts w:ascii="Verdana" w:hAnsi="Verdana"/>
          <w:sz w:val="17"/>
          <w:szCs w:val="17"/>
          <w:shd w:val="clear" w:color="auto" w:fill="FFFFFF"/>
        </w:rPr>
      </w:pPr>
    </w:p>
    <w:p w14:paraId="5E83BA40" w14:textId="77777777" w:rsidR="00B808A5" w:rsidRDefault="00B808A5">
      <w:pPr>
        <w:rPr>
          <w:rFonts w:ascii="Verdana" w:hAnsi="Verdana"/>
          <w:color w:val="0070C0"/>
          <w:sz w:val="17"/>
          <w:szCs w:val="17"/>
          <w:shd w:val="clear" w:color="auto" w:fill="FFFFFF"/>
        </w:rPr>
      </w:pPr>
      <w:r>
        <w:rPr>
          <w:rFonts w:ascii="Verdana" w:hAnsi="Verdana"/>
          <w:sz w:val="17"/>
          <w:szCs w:val="17"/>
          <w:shd w:val="clear" w:color="auto" w:fill="FFFFFF"/>
        </w:rPr>
        <w:t xml:space="preserve">R1C9: </w:t>
      </w:r>
      <w:r w:rsidR="0074261F">
        <w:rPr>
          <w:rFonts w:ascii="Verdana" w:hAnsi="Verdana"/>
          <w:sz w:val="17"/>
          <w:szCs w:val="17"/>
          <w:shd w:val="clear" w:color="auto" w:fill="FFFFFF"/>
        </w:rPr>
        <w:t xml:space="preserve">Done. </w:t>
      </w:r>
      <w:r>
        <w:rPr>
          <w:rFonts w:ascii="Verdana" w:hAnsi="Verdana"/>
          <w:sz w:val="17"/>
          <w:szCs w:val="17"/>
          <w:shd w:val="clear" w:color="auto" w:fill="FFFFFF"/>
        </w:rPr>
        <w:t>Added “(2012-2014)” to text L10</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10. L16 Recommend stating that the human-disturbed watersheds 'have been estimated in increase loads'.  For presumably that is what you did, rather than monitor the situation over the course of the initiation of human disturbance.  If so, that should have been stated earlier.</w:t>
      </w:r>
    </w:p>
    <w:p w14:paraId="7E8D0DF3" w14:textId="77777777" w:rsidR="00B808A5" w:rsidRPr="00B808A5" w:rsidRDefault="00B808A5">
      <w:pPr>
        <w:rPr>
          <w:rFonts w:ascii="Verdana" w:hAnsi="Verdana"/>
          <w:sz w:val="17"/>
          <w:szCs w:val="17"/>
          <w:shd w:val="clear" w:color="auto" w:fill="FFFFFF"/>
        </w:rPr>
      </w:pPr>
    </w:p>
    <w:p w14:paraId="045D2847" w14:textId="77777777" w:rsidR="00B808A5" w:rsidRPr="00B808A5" w:rsidRDefault="00B808A5">
      <w:pPr>
        <w:rPr>
          <w:rFonts w:ascii="Verdana" w:hAnsi="Verdana"/>
          <w:sz w:val="17"/>
          <w:szCs w:val="17"/>
        </w:rPr>
      </w:pPr>
      <w:r w:rsidRPr="00B808A5">
        <w:rPr>
          <w:rFonts w:ascii="Verdana" w:hAnsi="Verdana"/>
          <w:sz w:val="17"/>
          <w:szCs w:val="17"/>
        </w:rPr>
        <w:t>R1C10:</w:t>
      </w:r>
    </w:p>
    <w:p w14:paraId="04DEEF28" w14:textId="77777777" w:rsidR="00BA403E" w:rsidRPr="00BA403E" w:rsidRDefault="00BA403E">
      <w:pPr>
        <w:rPr>
          <w:rFonts w:ascii="Verdana" w:hAnsi="Verdana"/>
          <w:sz w:val="17"/>
          <w:szCs w:val="17"/>
        </w:rPr>
      </w:pPr>
      <w:del w:id="92" w:author="Trent Biggs" w:date="2016-02-29T14:37:00Z">
        <w:r w:rsidDel="006D7415">
          <w:rPr>
            <w:rFonts w:ascii="Verdana" w:hAnsi="Verdana"/>
            <w:sz w:val="17"/>
            <w:szCs w:val="17"/>
            <w:shd w:val="clear" w:color="auto" w:fill="FFFFFF"/>
          </w:rPr>
          <w:delText xml:space="preserve">Maybe a typo, R1 meant </w:delText>
        </w:r>
        <w:r w:rsidR="00B808A5" w:rsidRPr="00B808A5" w:rsidDel="006D7415">
          <w:rPr>
            <w:rFonts w:ascii="Verdana" w:hAnsi="Verdana"/>
            <w:sz w:val="17"/>
            <w:szCs w:val="17"/>
            <w:shd w:val="clear" w:color="auto" w:fill="FFFFFF"/>
          </w:rPr>
          <w:delText>'</w:delText>
        </w:r>
        <w:r w:rsidDel="006D7415">
          <w:rPr>
            <w:rFonts w:ascii="Verdana" w:hAnsi="Verdana"/>
            <w:sz w:val="17"/>
            <w:szCs w:val="17"/>
            <w:shd w:val="clear" w:color="auto" w:fill="FFFFFF"/>
          </w:rPr>
          <w:delText xml:space="preserve">human-disturbed subwatersheds </w:delText>
        </w:r>
        <w:r w:rsidR="00B808A5" w:rsidRPr="00B808A5" w:rsidDel="006D7415">
          <w:rPr>
            <w:rFonts w:ascii="Verdana" w:hAnsi="Verdana"/>
            <w:sz w:val="17"/>
            <w:szCs w:val="17"/>
            <w:shd w:val="clear" w:color="auto" w:fill="FFFFFF"/>
          </w:rPr>
          <w:delText xml:space="preserve">have been estimated </w:delText>
        </w:r>
        <w:r w:rsidDel="006D7415">
          <w:rPr>
            <w:rFonts w:ascii="Verdana" w:hAnsi="Verdana"/>
            <w:i/>
            <w:sz w:val="17"/>
            <w:szCs w:val="17"/>
            <w:shd w:val="clear" w:color="auto" w:fill="FFFFFF"/>
          </w:rPr>
          <w:delText>to</w:delText>
        </w:r>
        <w:r w:rsidR="00B808A5" w:rsidRPr="00B808A5" w:rsidDel="006D7415">
          <w:rPr>
            <w:rFonts w:ascii="Verdana" w:hAnsi="Verdana"/>
            <w:sz w:val="17"/>
            <w:szCs w:val="17"/>
            <w:shd w:val="clear" w:color="auto" w:fill="FFFFFF"/>
          </w:rPr>
          <w:delText xml:space="preserve"> increase loads' ?</w:delText>
        </w:r>
        <w:r w:rsidRPr="008722C2" w:rsidDel="006D7415">
          <w:rPr>
            <w:rFonts w:ascii="Verdana" w:hAnsi="Verdana"/>
            <w:color w:val="0070C0"/>
            <w:sz w:val="17"/>
            <w:szCs w:val="17"/>
          </w:rPr>
          <w:delText xml:space="preserve"> </w:delText>
        </w:r>
        <w:r w:rsidR="00620C8B" w:rsidRPr="008722C2" w:rsidDel="006D7415">
          <w:rPr>
            <w:rFonts w:ascii="Verdana" w:hAnsi="Verdana"/>
            <w:color w:val="0070C0"/>
            <w:sz w:val="17"/>
            <w:szCs w:val="17"/>
          </w:rPr>
          <w:br/>
        </w:r>
      </w:del>
      <w:r>
        <w:rPr>
          <w:rFonts w:ascii="Verdana" w:hAnsi="Verdana"/>
          <w:sz w:val="17"/>
          <w:szCs w:val="17"/>
        </w:rPr>
        <w:t xml:space="preserve">Revised text: </w:t>
      </w:r>
      <w:ins w:id="93" w:author="Trent Biggs" w:date="2016-02-29T14:44:00Z">
        <w:r w:rsidR="006D7415">
          <w:t>The human-disturbed subwatershed (5.2% disturbed) accounted for an average of 71-87% of SSY</w:t>
        </w:r>
        <w:r w:rsidR="006D7415" w:rsidRPr="001A74F8">
          <w:rPr>
            <w:vertAlign w:val="subscript"/>
          </w:rPr>
          <w:t>EV</w:t>
        </w:r>
        <w:r w:rsidR="006D7415">
          <w:t xml:space="preserve"> from the watershed.   Observed sediment load to the coast, including human disturbed subwatersheds, was 3.9x the natural background. </w:t>
        </w:r>
      </w:ins>
      <w:del w:id="94" w:author="Trent Biggs" w:date="2016-02-29T14:42:00Z">
        <w:r w:rsidDel="006D7415">
          <w:rPr>
            <w:rFonts w:ascii="Verdana" w:hAnsi="Verdana"/>
            <w:sz w:val="17"/>
            <w:szCs w:val="17"/>
          </w:rPr>
          <w:delText>“</w:delText>
        </w:r>
        <w:r w:rsidDel="006D7415">
          <w:delText>The human-disturbed subwatershed (5.2% disturbed) accounted for an average of 71-87% of SSY</w:delText>
        </w:r>
        <w:r w:rsidDel="006D7415">
          <w:rPr>
            <w:vertAlign w:val="subscript"/>
          </w:rPr>
          <w:delText>EV</w:delText>
        </w:r>
        <w:r w:rsidDel="006D7415">
          <w:delText xml:space="preserve"> from the total watershed, and was estimated to increase loads to the coast by 3.9x over natural background”</w:delText>
        </w:r>
      </w:del>
    </w:p>
    <w:p w14:paraId="77899051" w14:textId="77777777" w:rsidR="00B808A5"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11. L22 A yield is area normalized by standard definition.  Here you are reporting loads (simply mass flux) and yields.  Such detail is not needed in an abstract - just report the yields.</w:t>
      </w:r>
    </w:p>
    <w:p w14:paraId="73727BDE" w14:textId="77777777" w:rsidR="00B808A5" w:rsidRDefault="00B808A5">
      <w:pPr>
        <w:rPr>
          <w:rFonts w:ascii="Verdana" w:hAnsi="Verdana"/>
          <w:color w:val="0070C0"/>
          <w:sz w:val="17"/>
          <w:szCs w:val="17"/>
          <w:shd w:val="clear" w:color="auto" w:fill="FFFFFF"/>
        </w:rPr>
      </w:pPr>
    </w:p>
    <w:p w14:paraId="0A06EB03" w14:textId="77777777" w:rsidR="00B808A5" w:rsidRDefault="00B808A5">
      <w:pPr>
        <w:rPr>
          <w:rFonts w:ascii="Verdana" w:hAnsi="Verdana"/>
          <w:color w:val="0070C0"/>
          <w:sz w:val="17"/>
          <w:szCs w:val="17"/>
          <w:shd w:val="clear" w:color="auto" w:fill="FFFFFF"/>
        </w:rPr>
      </w:pPr>
      <w:r w:rsidRPr="00B808A5">
        <w:rPr>
          <w:rFonts w:ascii="Verdana" w:hAnsi="Verdana"/>
          <w:sz w:val="17"/>
          <w:szCs w:val="17"/>
          <w:shd w:val="clear" w:color="auto" w:fill="FFFFFF"/>
        </w:rPr>
        <w:t>R1C11</w:t>
      </w:r>
      <w:r w:rsidR="00BA403E">
        <w:rPr>
          <w:rFonts w:ascii="Verdana" w:hAnsi="Verdana"/>
          <w:sz w:val="17"/>
          <w:szCs w:val="17"/>
          <w:shd w:val="clear" w:color="auto" w:fill="FFFFFF"/>
        </w:rPr>
        <w:t>: Done. Only reporting yields L22-23.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12. L22 You defined SSYEV as event specific suspended sediment yield.  How does one have an 'annual SSYEV'?  Perhaps just 'annual SSY'?</w:t>
      </w:r>
    </w:p>
    <w:p w14:paraId="46729334" w14:textId="77777777" w:rsidR="0074261F" w:rsidRDefault="00B808A5">
      <w:pPr>
        <w:rPr>
          <w:rFonts w:ascii="Verdana" w:hAnsi="Verdana"/>
          <w:color w:val="0070C0"/>
          <w:sz w:val="17"/>
          <w:szCs w:val="17"/>
          <w:shd w:val="clear" w:color="auto" w:fill="FFFFFF"/>
        </w:rPr>
      </w:pPr>
      <w:r>
        <w:rPr>
          <w:rFonts w:ascii="Verdana" w:hAnsi="Verdana"/>
          <w:sz w:val="17"/>
          <w:szCs w:val="17"/>
          <w:shd w:val="clear" w:color="auto" w:fill="FFFFFF"/>
        </w:rPr>
        <w:t>R1C12</w:t>
      </w:r>
      <w:r w:rsidRPr="00B808A5">
        <w:rPr>
          <w:rFonts w:ascii="Verdana" w:hAnsi="Verdana"/>
          <w:sz w:val="17"/>
          <w:szCs w:val="17"/>
          <w:shd w:val="clear" w:color="auto" w:fill="FFFFFF"/>
        </w:rPr>
        <w:t xml:space="preserve">: </w:t>
      </w:r>
      <w:r w:rsidR="00BA403E">
        <w:rPr>
          <w:rFonts w:ascii="Verdana" w:hAnsi="Verdana"/>
          <w:sz w:val="17"/>
          <w:szCs w:val="17"/>
          <w:shd w:val="clear" w:color="auto" w:fill="FFFFFF"/>
        </w:rPr>
        <w:t xml:space="preserve">Done. </w:t>
      </w:r>
      <w:r w:rsidRPr="00B808A5">
        <w:rPr>
          <w:rFonts w:ascii="Verdana" w:hAnsi="Verdana"/>
          <w:sz w:val="17"/>
          <w:szCs w:val="17"/>
          <w:shd w:val="clear" w:color="auto" w:fill="FFFFFF"/>
        </w:rPr>
        <w:t xml:space="preserve">Changed </w:t>
      </w:r>
      <w:r w:rsidR="00BA403E">
        <w:rPr>
          <w:rFonts w:ascii="Verdana" w:hAnsi="Verdana"/>
          <w:sz w:val="17"/>
          <w:szCs w:val="17"/>
          <w:shd w:val="clear" w:color="auto" w:fill="FFFFFF"/>
        </w:rPr>
        <w:t>to “SSY” L22-23.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13. L26 Replace 'sediment yield increased significantly' with 'sediment yield from this area was 3.9X higher than undisturbed areas' or the like.  Using terms like 'increased' in the abstract implies to many that you monitored the region over the period of change, which you did not.</w:t>
      </w:r>
    </w:p>
    <w:p w14:paraId="348605D0" w14:textId="77777777" w:rsidR="0074261F" w:rsidRDefault="0074261F">
      <w:pPr>
        <w:rPr>
          <w:rFonts w:ascii="Verdana" w:hAnsi="Verdana"/>
          <w:color w:val="0070C0"/>
          <w:sz w:val="17"/>
          <w:szCs w:val="17"/>
          <w:shd w:val="clear" w:color="auto" w:fill="FFFFFF"/>
        </w:rPr>
      </w:pPr>
    </w:p>
    <w:p w14:paraId="1499C0D3" w14:textId="77777777" w:rsidR="0074261F" w:rsidRDefault="0074261F">
      <w:pPr>
        <w:rPr>
          <w:rFonts w:ascii="Verdana" w:hAnsi="Verdana"/>
          <w:color w:val="0070C0"/>
          <w:sz w:val="17"/>
          <w:szCs w:val="17"/>
          <w:shd w:val="clear" w:color="auto" w:fill="FFFFFF"/>
        </w:rPr>
      </w:pPr>
      <w:r>
        <w:rPr>
          <w:rFonts w:ascii="Verdana" w:hAnsi="Verdana"/>
          <w:sz w:val="17"/>
          <w:szCs w:val="17"/>
          <w:shd w:val="clear" w:color="auto" w:fill="FFFFFF"/>
        </w:rPr>
        <w:t xml:space="preserve">R1C13: </w:t>
      </w:r>
      <w:r w:rsidR="00BA403E">
        <w:rPr>
          <w:rFonts w:ascii="Verdana" w:hAnsi="Verdana"/>
          <w:sz w:val="17"/>
          <w:szCs w:val="17"/>
          <w:shd w:val="clear" w:color="auto" w:fill="FFFFFF"/>
        </w:rPr>
        <w:t>This sentence was removed in rewriting the MS.</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14. L36 Recommend changing 'Sediment yield' to Suspended sediment yield' as this study did not address bedload.</w:t>
      </w:r>
    </w:p>
    <w:p w14:paraId="69872455" w14:textId="77777777" w:rsidR="0074261F" w:rsidRDefault="0074261F">
      <w:pPr>
        <w:rPr>
          <w:rFonts w:ascii="Verdana" w:hAnsi="Verdana"/>
          <w:color w:val="0070C0"/>
          <w:sz w:val="17"/>
          <w:szCs w:val="17"/>
          <w:shd w:val="clear" w:color="auto" w:fill="FFFFFF"/>
        </w:rPr>
      </w:pPr>
    </w:p>
    <w:p w14:paraId="0089CE3D" w14:textId="77777777" w:rsidR="0074261F" w:rsidRDefault="0074261F">
      <w:pPr>
        <w:rPr>
          <w:rFonts w:ascii="Verdana" w:hAnsi="Verdana"/>
          <w:color w:val="0070C0"/>
          <w:sz w:val="17"/>
          <w:szCs w:val="17"/>
          <w:shd w:val="clear" w:color="auto" w:fill="FFFFFF"/>
        </w:rPr>
      </w:pPr>
      <w:r>
        <w:rPr>
          <w:rFonts w:ascii="Verdana" w:hAnsi="Verdana"/>
          <w:sz w:val="17"/>
          <w:szCs w:val="17"/>
          <w:shd w:val="clear" w:color="auto" w:fill="FFFFFF"/>
        </w:rPr>
        <w:t>R1C14: Done</w:t>
      </w:r>
      <w:r w:rsidR="00BA403E">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15. L45 Citation?</w:t>
      </w:r>
    </w:p>
    <w:p w14:paraId="41B9A937" w14:textId="77777777" w:rsidR="0074261F" w:rsidRDefault="0074261F">
      <w:pPr>
        <w:rPr>
          <w:rFonts w:ascii="Verdana" w:hAnsi="Verdana"/>
          <w:color w:val="0070C0"/>
          <w:sz w:val="17"/>
          <w:szCs w:val="17"/>
          <w:shd w:val="clear" w:color="auto" w:fill="FFFFFF"/>
        </w:rPr>
      </w:pPr>
    </w:p>
    <w:p w14:paraId="0A9D7F86" w14:textId="77777777" w:rsidR="0074261F" w:rsidRDefault="0074261F">
      <w:r>
        <w:rPr>
          <w:rFonts w:ascii="Verdana" w:hAnsi="Verdana"/>
          <w:sz w:val="17"/>
          <w:szCs w:val="17"/>
          <w:shd w:val="clear" w:color="auto" w:fill="FFFFFF"/>
        </w:rPr>
        <w:t>R1C15:</w:t>
      </w:r>
      <w:r w:rsidRPr="0074261F">
        <w:t xml:space="preserve"> </w:t>
      </w:r>
    </w:p>
    <w:p w14:paraId="5731DCC5" w14:textId="77777777" w:rsidR="00BA403E" w:rsidRDefault="00BA403E">
      <w:r>
        <w:t>Revised MS text: “Anthropogenic sediment disturbance can be particularly high on volcanic islands in the humid tropics, where erosion potential is high due to high rainfall, extreme weather events, steep slopes, and erodible soils”</w:t>
      </w:r>
    </w:p>
    <w:p w14:paraId="2EEF4809" w14:textId="77777777" w:rsidR="0074261F" w:rsidRDefault="0074261F"/>
    <w:p w14:paraId="2CAB4C46" w14:textId="77777777" w:rsidR="0074261F" w:rsidRDefault="0074261F">
      <w:pPr>
        <w:rPr>
          <w:rFonts w:ascii="Verdana" w:hAnsi="Verdana"/>
          <w:color w:val="0070C0"/>
          <w:sz w:val="17"/>
          <w:szCs w:val="17"/>
          <w:shd w:val="clear" w:color="auto" w:fill="FFFFFF"/>
        </w:rPr>
      </w:pPr>
      <w:del w:id="95" w:author="Trent Biggs" w:date="2016-02-29T14:45:00Z">
        <w:r w:rsidDel="00CD64DD">
          <w:delText xml:space="preserve">Seems pretty </w:delText>
        </w:r>
        <w:commentRangeStart w:id="96"/>
        <w:r w:rsidDel="00CD64DD">
          <w:delText>obvious</w:delText>
        </w:r>
      </w:del>
      <w:commentRangeEnd w:id="96"/>
      <w:r w:rsidR="00CD64DD">
        <w:rPr>
          <w:rStyle w:val="CommentReference"/>
        </w:rPr>
        <w:commentReference w:id="96"/>
      </w:r>
      <w:del w:id="97" w:author="Trent Biggs" w:date="2016-02-29T14:45:00Z">
        <w:r w:rsidDel="00CD64DD">
          <w:delText xml:space="preserve"> from basic principles of physical geography</w:delText>
        </w:r>
        <w:r w:rsidR="00BA403E" w:rsidDel="00CD64DD">
          <w:delText xml:space="preserve">? </w:delText>
        </w:r>
      </w:del>
      <w:r w:rsidR="00DE63E6">
        <w:t xml:space="preserve">Cited </w:t>
      </w:r>
      <w:r w:rsidR="00DE63E6" w:rsidRPr="00DE63E6">
        <w:t>Milliman, J.D., Syvitski, J.P.M., 1992. Geomorphic/tectonic control of sediment discharge to the ocean: the importance of small mountainous rivers. J. Geol. 100, 525–544.</w:t>
      </w:r>
      <w:r w:rsidR="00DE63E6">
        <w:t xml:space="preserve">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16. L47 Citation?</w:t>
      </w:r>
    </w:p>
    <w:p w14:paraId="4299EC73" w14:textId="77777777" w:rsidR="0074261F" w:rsidRDefault="0074261F">
      <w:pPr>
        <w:rPr>
          <w:rFonts w:ascii="Verdana" w:hAnsi="Verdana"/>
          <w:color w:val="0070C0"/>
          <w:sz w:val="17"/>
          <w:szCs w:val="17"/>
          <w:shd w:val="clear" w:color="auto" w:fill="FFFFFF"/>
        </w:rPr>
      </w:pPr>
    </w:p>
    <w:p w14:paraId="2610DB82" w14:textId="77777777" w:rsidR="00BA403E" w:rsidRDefault="0074261F">
      <w:r>
        <w:rPr>
          <w:rFonts w:ascii="Verdana" w:hAnsi="Verdana"/>
          <w:sz w:val="17"/>
          <w:szCs w:val="17"/>
          <w:shd w:val="clear" w:color="auto" w:fill="FFFFFF"/>
        </w:rPr>
        <w:t xml:space="preserve">R1C16: </w:t>
      </w:r>
    </w:p>
    <w:p w14:paraId="6FC1DAFF" w14:textId="77777777" w:rsidR="0074261F" w:rsidRDefault="00BA403E">
      <w:r>
        <w:t>Revised MS text: “Sediment yield in densely-vegetated watersheds can be particularly sensitive to land clearing, which alters the fraction of exposed soil more than in sparsely-vegetated regions.”</w:t>
      </w:r>
    </w:p>
    <w:p w14:paraId="7AFB617E" w14:textId="77777777" w:rsidR="00BA403E" w:rsidRDefault="00BA403E"/>
    <w:p w14:paraId="18D81E87" w14:textId="77777777" w:rsidR="0074261F" w:rsidRDefault="00C8197A">
      <w:pPr>
        <w:rPr>
          <w:rFonts w:ascii="Verdana" w:hAnsi="Verdana"/>
          <w:color w:val="0070C0"/>
          <w:sz w:val="17"/>
          <w:szCs w:val="17"/>
          <w:shd w:val="clear" w:color="auto" w:fill="FFFFFF"/>
        </w:rPr>
      </w:pPr>
      <w:ins w:id="98" w:author="Trent Biggs" w:date="2016-02-29T14:50:00Z">
        <w:r>
          <w:t xml:space="preserve">Sentence removed.  </w:t>
        </w:r>
      </w:ins>
      <w:del w:id="99" w:author="Trent Biggs" w:date="2016-02-29T14:48:00Z">
        <w:r w:rsidR="0074261F" w:rsidDel="00C8197A">
          <w:delText>This was just an insight from</w:delText>
        </w:r>
        <w:r w:rsidR="00BA403E" w:rsidDel="00C8197A">
          <w:delText xml:space="preserve"> basic</w:delText>
        </w:r>
        <w:r w:rsidR="0074261F" w:rsidDel="00C8197A">
          <w:delText xml:space="preserve"> principles of physical geography. Can’t remember reading that specifically anywhere</w:delText>
        </w:r>
        <w:r w:rsidR="00FE7B3B" w:rsidDel="00C8197A">
          <w:delText xml:space="preserve">. I can cite Stock for the sensitivity to land clearing in HI, but I don’t </w:delText>
        </w:r>
        <w:r w:rsidR="00FE7B3B" w:rsidDel="00C8197A">
          <w:lastRenderedPageBreak/>
          <w:delText>think Molokai was a densely vegetated watershed and they weren’t doing a pre-post impact assessment, just budgeting.</w:delText>
        </w:r>
      </w:del>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17. L48 Citation? i.e. Milliman &amp; Syvitski 1992 or a more tropical specific pub?</w:t>
      </w:r>
    </w:p>
    <w:p w14:paraId="3617EF58" w14:textId="77777777" w:rsidR="0074261F" w:rsidRDefault="0074261F">
      <w:pPr>
        <w:rPr>
          <w:rFonts w:ascii="Verdana" w:hAnsi="Verdana"/>
          <w:color w:val="0070C0"/>
          <w:sz w:val="17"/>
          <w:szCs w:val="17"/>
          <w:shd w:val="clear" w:color="auto" w:fill="FFFFFF"/>
        </w:rPr>
      </w:pPr>
    </w:p>
    <w:p w14:paraId="4F45D5B0" w14:textId="77777777" w:rsidR="00BA403E" w:rsidRDefault="0074261F">
      <w:pPr>
        <w:rPr>
          <w:rFonts w:ascii="Verdana" w:hAnsi="Verdana"/>
          <w:sz w:val="17"/>
          <w:szCs w:val="17"/>
          <w:shd w:val="clear" w:color="auto" w:fill="FFFFFF"/>
        </w:rPr>
      </w:pPr>
      <w:r w:rsidRPr="0074261F">
        <w:rPr>
          <w:rFonts w:ascii="Verdana" w:hAnsi="Verdana"/>
          <w:sz w:val="17"/>
          <w:szCs w:val="17"/>
          <w:shd w:val="clear" w:color="auto" w:fill="FFFFFF"/>
        </w:rPr>
        <w:t xml:space="preserve">R1C17: </w:t>
      </w:r>
    </w:p>
    <w:p w14:paraId="4523AF28" w14:textId="77777777" w:rsidR="00BA403E" w:rsidRDefault="00BA403E">
      <w:r>
        <w:t xml:space="preserve">Revised MS text: </w:t>
      </w:r>
    </w:p>
    <w:p w14:paraId="050372CB" w14:textId="77777777" w:rsidR="00BA403E" w:rsidRDefault="00BA403E">
      <w:r>
        <w:t>“</w:t>
      </w:r>
      <w:r w:rsidRPr="00BA403E">
        <w:t>The steep topography and small floodplains on small volcanic islands further limits sediment storage and the buffering capacity of the watershed against increased hillslope sediment supply (Walling, 1999)</w:t>
      </w:r>
      <w:r>
        <w:t>”</w:t>
      </w:r>
    </w:p>
    <w:p w14:paraId="70578061" w14:textId="77777777" w:rsidR="00BA403E" w:rsidRDefault="00BA403E"/>
    <w:p w14:paraId="67E4F0A3" w14:textId="77777777" w:rsidR="0074261F" w:rsidRDefault="00BA403E">
      <w:pPr>
        <w:rPr>
          <w:rFonts w:ascii="Verdana" w:hAnsi="Verdana"/>
          <w:color w:val="0070C0"/>
          <w:sz w:val="17"/>
          <w:szCs w:val="17"/>
        </w:rPr>
      </w:pPr>
      <w:r>
        <w:t xml:space="preserve">Cited </w:t>
      </w:r>
      <w:r>
        <w:rPr>
          <w:rFonts w:cs="Times"/>
          <w:noProof/>
        </w:rPr>
        <w:t>Walling, D.E., 1999. Linking land use, erosion and sediment yields in river basins. Hydrobiologia 410, 223–240</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18. L79 Word choice: stating that an environment is 'challenging' does not inform one as to the 'challenges of…monitoring.'</w:t>
      </w:r>
    </w:p>
    <w:p w14:paraId="54F09087" w14:textId="77777777" w:rsidR="0074261F" w:rsidRDefault="0074261F">
      <w:pPr>
        <w:rPr>
          <w:rFonts w:ascii="Verdana" w:hAnsi="Verdana"/>
          <w:color w:val="0070C0"/>
          <w:sz w:val="17"/>
          <w:szCs w:val="17"/>
        </w:rPr>
      </w:pPr>
    </w:p>
    <w:p w14:paraId="2BE579CA" w14:textId="77777777" w:rsidR="0074261F" w:rsidRDefault="0074261F">
      <w:pPr>
        <w:rPr>
          <w:rFonts w:ascii="Verdana" w:hAnsi="Verdana"/>
          <w:sz w:val="17"/>
          <w:szCs w:val="17"/>
        </w:rPr>
      </w:pPr>
      <w:r>
        <w:rPr>
          <w:rFonts w:ascii="Verdana" w:hAnsi="Verdana"/>
          <w:sz w:val="17"/>
          <w:szCs w:val="17"/>
        </w:rPr>
        <w:t>R1C18:</w:t>
      </w:r>
      <w:r w:rsidR="00DE63E6">
        <w:rPr>
          <w:rFonts w:ascii="Verdana" w:hAnsi="Verdana"/>
          <w:sz w:val="17"/>
          <w:szCs w:val="17"/>
        </w:rPr>
        <w:t xml:space="preserve"> Done.</w:t>
      </w:r>
      <w:r>
        <w:rPr>
          <w:rFonts w:ascii="Verdana" w:hAnsi="Verdana"/>
          <w:sz w:val="17"/>
          <w:szCs w:val="17"/>
        </w:rPr>
        <w:t xml:space="preserve"> </w:t>
      </w:r>
      <w:r w:rsidR="003C6FE3">
        <w:rPr>
          <w:rFonts w:ascii="Verdana" w:hAnsi="Verdana"/>
          <w:sz w:val="17"/>
          <w:szCs w:val="17"/>
        </w:rPr>
        <w:t>Removed “challenging”</w:t>
      </w:r>
    </w:p>
    <w:p w14:paraId="1D7DFFB2" w14:textId="77777777" w:rsidR="00DE63E6" w:rsidRDefault="00DE63E6">
      <w:pPr>
        <w:rPr>
          <w:rFonts w:ascii="Verdana" w:hAnsi="Verdana"/>
          <w:sz w:val="17"/>
          <w:szCs w:val="17"/>
        </w:rPr>
      </w:pPr>
      <w:r>
        <w:rPr>
          <w:rFonts w:ascii="Verdana" w:hAnsi="Verdana"/>
          <w:sz w:val="17"/>
          <w:szCs w:val="17"/>
        </w:rPr>
        <w:t>Revised MS text:</w:t>
      </w:r>
    </w:p>
    <w:p w14:paraId="05C703D1" w14:textId="77777777" w:rsidR="00DE63E6" w:rsidRDefault="00DE63E6">
      <w:pPr>
        <w:rPr>
          <w:rFonts w:ascii="Verdana" w:hAnsi="Verdana"/>
          <w:sz w:val="17"/>
          <w:szCs w:val="17"/>
        </w:rPr>
      </w:pPr>
      <w:r>
        <w:rPr>
          <w:rFonts w:ascii="Verdana" w:hAnsi="Verdana"/>
          <w:sz w:val="17"/>
          <w:szCs w:val="17"/>
        </w:rPr>
        <w:t>“</w:t>
      </w:r>
      <w:r w:rsidRPr="00DE63E6">
        <w:rPr>
          <w:rFonts w:ascii="Verdana" w:hAnsi="Verdana"/>
          <w:sz w:val="17"/>
          <w:szCs w:val="17"/>
        </w:rPr>
        <w:t>Knowledge of suspended sediment yield (SSY) under both natural and disturbed conditions on most tropical, volcanic islands remains limited, due to the challenges of in situ monitoring in these remote environments.</w:t>
      </w:r>
      <w:r>
        <w:rPr>
          <w:rFonts w:ascii="Verdana" w:hAnsi="Verdana"/>
          <w:sz w:val="17"/>
          <w:szCs w:val="17"/>
        </w:rPr>
        <w:t>”</w:t>
      </w:r>
    </w:p>
    <w:p w14:paraId="3EEA2C96" w14:textId="77777777" w:rsidR="003C6FE3"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19. L85 Define SSYEV here, as it is used in the body of the MS for the first time.</w:t>
      </w:r>
    </w:p>
    <w:p w14:paraId="38BD5128" w14:textId="77777777" w:rsidR="003C6FE3" w:rsidRDefault="003C6FE3">
      <w:pPr>
        <w:rPr>
          <w:rFonts w:ascii="Verdana" w:hAnsi="Verdana"/>
          <w:color w:val="0070C0"/>
          <w:sz w:val="17"/>
          <w:szCs w:val="17"/>
          <w:shd w:val="clear" w:color="auto" w:fill="FFFFFF"/>
        </w:rPr>
      </w:pPr>
    </w:p>
    <w:p w14:paraId="51DF3D21" w14:textId="77777777" w:rsidR="003C6FE3" w:rsidRDefault="003C6FE3">
      <w:pPr>
        <w:rPr>
          <w:rFonts w:ascii="Verdana" w:hAnsi="Verdana"/>
          <w:color w:val="0070C0"/>
          <w:sz w:val="17"/>
          <w:szCs w:val="17"/>
          <w:shd w:val="clear" w:color="auto" w:fill="FFFFFF"/>
        </w:rPr>
      </w:pPr>
      <w:r>
        <w:rPr>
          <w:rFonts w:ascii="Verdana" w:hAnsi="Verdana"/>
          <w:sz w:val="17"/>
          <w:szCs w:val="17"/>
          <w:shd w:val="clear" w:color="auto" w:fill="FFFFFF"/>
        </w:rPr>
        <w:t>R1C19. Removed “EV” since SSY is sufficient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20. L85-88 Awkwardly worded sentence, revise.</w:t>
      </w:r>
    </w:p>
    <w:p w14:paraId="7C38ED68" w14:textId="77777777" w:rsidR="003C6FE3" w:rsidRDefault="003C6FE3">
      <w:pPr>
        <w:rPr>
          <w:rFonts w:ascii="Verdana" w:hAnsi="Verdana"/>
          <w:color w:val="0070C0"/>
          <w:sz w:val="17"/>
          <w:szCs w:val="17"/>
          <w:shd w:val="clear" w:color="auto" w:fill="FFFFFF"/>
        </w:rPr>
      </w:pPr>
    </w:p>
    <w:p w14:paraId="2EF8A77E" w14:textId="77777777" w:rsidR="00DE63E6" w:rsidRDefault="0032300C">
      <w:pPr>
        <w:rPr>
          <w:rFonts w:ascii="Verdana" w:hAnsi="Verdana"/>
          <w:sz w:val="17"/>
          <w:szCs w:val="17"/>
        </w:rPr>
      </w:pPr>
      <w:r>
        <w:rPr>
          <w:rFonts w:ascii="Verdana" w:hAnsi="Verdana"/>
          <w:sz w:val="17"/>
          <w:szCs w:val="17"/>
        </w:rPr>
        <w:t xml:space="preserve">R1C20: Done. </w:t>
      </w:r>
    </w:p>
    <w:p w14:paraId="143E583B" w14:textId="77777777" w:rsidR="00DE63E6" w:rsidRDefault="00DE63E6">
      <w:pPr>
        <w:rPr>
          <w:rFonts w:ascii="Verdana" w:hAnsi="Verdana"/>
          <w:sz w:val="17"/>
          <w:szCs w:val="17"/>
        </w:rPr>
      </w:pPr>
      <w:r>
        <w:rPr>
          <w:rFonts w:ascii="Verdana" w:hAnsi="Verdana"/>
          <w:sz w:val="17"/>
          <w:szCs w:val="17"/>
        </w:rPr>
        <w:t>Revised MS text:</w:t>
      </w:r>
    </w:p>
    <w:p w14:paraId="36CB7F8A" w14:textId="77777777" w:rsidR="0032300C" w:rsidRDefault="00C8197A">
      <w:pPr>
        <w:rPr>
          <w:rFonts w:ascii="Verdana" w:hAnsi="Verdana"/>
          <w:color w:val="0070C0"/>
          <w:sz w:val="17"/>
          <w:szCs w:val="17"/>
        </w:rPr>
      </w:pPr>
      <w:ins w:id="100" w:author="Trent Biggs" w:date="2016-02-29T14:56:00Z">
        <w:r>
          <w:t xml:space="preserve">“Models that predict SSY from small, mountainous catchments would establish baselines for change-detection, and improve regional-scale sediment yield models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w:t>
        </w:r>
      </w:ins>
      <w:del w:id="101" w:author="Trent Biggs" w:date="2016-02-29T14:56:00Z">
        <w:r w:rsidR="00DE63E6" w:rsidDel="00C8197A">
          <w:rPr>
            <w:rFonts w:ascii="Verdana" w:hAnsi="Verdana"/>
            <w:sz w:val="17"/>
            <w:szCs w:val="17"/>
          </w:rPr>
          <w:delText>“</w:delText>
        </w:r>
        <w:r w:rsidR="00DE63E6" w:rsidRPr="00DE63E6" w:rsidDel="00C8197A">
          <w:rPr>
            <w:rFonts w:ascii="Verdana" w:hAnsi="Verdana"/>
            <w:sz w:val="17"/>
            <w:szCs w:val="17"/>
          </w:rPr>
          <w:delText>Developing models that predict SSY from small, mountainous catchments is a significant contribution for establishing baselines for change-detection, and improving regional-scale sediment yield models</w:delText>
        </w:r>
        <w:r w:rsidR="00DE63E6" w:rsidDel="00C8197A">
          <w:rPr>
            <w:rFonts w:ascii="Verdana" w:hAnsi="Verdana"/>
            <w:sz w:val="17"/>
            <w:szCs w:val="17"/>
          </w:rPr>
          <w:delText>”</w:delText>
        </w:r>
        <w:r w:rsidR="00620C8B" w:rsidRPr="008722C2" w:rsidDel="00C8197A">
          <w:rPr>
            <w:rFonts w:ascii="Verdana" w:hAnsi="Verdana"/>
            <w:color w:val="0070C0"/>
            <w:sz w:val="17"/>
            <w:szCs w:val="17"/>
          </w:rPr>
          <w:br/>
        </w:r>
      </w:del>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21. L92 Citation for end of the sentence to illustrate 'interannual…relationship'.  Recommend Gray et al. 2014 or the like.</w:t>
      </w:r>
      <w:r w:rsidR="00620C8B" w:rsidRPr="008722C2">
        <w:rPr>
          <w:rFonts w:ascii="Verdana" w:hAnsi="Verdana"/>
          <w:color w:val="0070C0"/>
          <w:sz w:val="17"/>
          <w:szCs w:val="17"/>
        </w:rPr>
        <w:br/>
      </w:r>
    </w:p>
    <w:p w14:paraId="37E89C23" w14:textId="77777777" w:rsidR="0032300C" w:rsidRPr="0032300C" w:rsidRDefault="0032300C">
      <w:pPr>
        <w:rPr>
          <w:rFonts w:ascii="Verdana" w:hAnsi="Verdana"/>
          <w:sz w:val="17"/>
          <w:szCs w:val="17"/>
        </w:rPr>
      </w:pPr>
      <w:r>
        <w:rPr>
          <w:rFonts w:ascii="Verdana" w:hAnsi="Verdana"/>
          <w:sz w:val="17"/>
          <w:szCs w:val="17"/>
        </w:rPr>
        <w:t xml:space="preserve">R1C21: </w:t>
      </w:r>
      <w:commentRangeStart w:id="102"/>
      <w:ins w:id="103" w:author="Trent Biggs" w:date="2016-02-29T14:57:00Z">
        <w:r w:rsidR="00A050AE">
          <w:rPr>
            <w:rFonts w:ascii="Verdana" w:hAnsi="Verdana"/>
            <w:sz w:val="17"/>
            <w:szCs w:val="17"/>
          </w:rPr>
          <w:t xml:space="preserve">Cited Gray et al. 2014 and </w:t>
        </w:r>
        <w:commentRangeEnd w:id="102"/>
        <w:r w:rsidR="00A050AE">
          <w:rPr>
            <w:rStyle w:val="CommentReference"/>
          </w:rPr>
          <w:commentReference w:id="102"/>
        </w:r>
        <w:r w:rsidR="00A050AE">
          <w:rPr>
            <w:rFonts w:ascii="Verdana" w:hAnsi="Verdana"/>
            <w:sz w:val="17"/>
            <w:szCs w:val="17"/>
          </w:rPr>
          <w:t>a</w:t>
        </w:r>
      </w:ins>
      <w:del w:id="104" w:author="Trent Biggs" w:date="2016-02-29T14:57:00Z">
        <w:r w:rsidDel="00A050AE">
          <w:rPr>
            <w:rFonts w:ascii="Verdana" w:hAnsi="Verdana"/>
            <w:sz w:val="17"/>
            <w:szCs w:val="17"/>
          </w:rPr>
          <w:delText>A</w:delText>
        </w:r>
      </w:del>
      <w:r>
        <w:rPr>
          <w:rFonts w:ascii="Verdana" w:hAnsi="Verdana"/>
          <w:sz w:val="17"/>
          <w:szCs w:val="17"/>
        </w:rPr>
        <w:t>dded citation to Stock and Tribble</w:t>
      </w:r>
      <w:r w:rsidR="00DE63E6">
        <w:rPr>
          <w:rFonts w:ascii="Verdana" w:hAnsi="Verdana"/>
          <w:sz w:val="17"/>
          <w:szCs w:val="17"/>
        </w:rPr>
        <w:t xml:space="preserve"> 2010</w:t>
      </w:r>
      <w:r>
        <w:rPr>
          <w:rFonts w:ascii="Verdana" w:hAnsi="Verdana"/>
          <w:sz w:val="17"/>
          <w:szCs w:val="17"/>
        </w:rPr>
        <w:t xml:space="preserve"> for hysteresis in Hawaiian watersheds and Kostachuk </w:t>
      </w:r>
      <w:r w:rsidR="00DE63E6">
        <w:rPr>
          <w:rFonts w:ascii="Verdana" w:hAnsi="Verdana"/>
          <w:sz w:val="17"/>
          <w:szCs w:val="17"/>
        </w:rPr>
        <w:t xml:space="preserve">2002 </w:t>
      </w:r>
      <w:r>
        <w:rPr>
          <w:rFonts w:ascii="Verdana" w:hAnsi="Verdana"/>
          <w:sz w:val="17"/>
          <w:szCs w:val="17"/>
        </w:rPr>
        <w:t>for Fijian watershed.</w:t>
      </w:r>
    </w:p>
    <w:p w14:paraId="71BABDBC" w14:textId="77777777" w:rsidR="0032300C"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22. L104 Now only use the SSYEV acronym.</w:t>
      </w:r>
    </w:p>
    <w:p w14:paraId="240DB907" w14:textId="77777777" w:rsidR="007E56AB" w:rsidRDefault="007E56AB">
      <w:pPr>
        <w:rPr>
          <w:rFonts w:ascii="Verdana" w:hAnsi="Verdana"/>
          <w:color w:val="0070C0"/>
          <w:sz w:val="17"/>
          <w:szCs w:val="17"/>
          <w:shd w:val="clear" w:color="auto" w:fill="FFFFFF"/>
        </w:rPr>
      </w:pPr>
      <w:r>
        <w:rPr>
          <w:rFonts w:ascii="Verdana" w:hAnsi="Verdana"/>
          <w:sz w:val="17"/>
          <w:szCs w:val="17"/>
          <w:shd w:val="clear" w:color="auto" w:fill="FFFFFF"/>
        </w:rPr>
        <w:t xml:space="preserve">R1C22: </w:t>
      </w:r>
      <w:r w:rsidR="00DE63E6">
        <w:rPr>
          <w:rFonts w:ascii="Verdana" w:hAnsi="Verdana"/>
          <w:sz w:val="17"/>
          <w:szCs w:val="17"/>
          <w:shd w:val="clear" w:color="auto" w:fill="FFFFFF"/>
        </w:rPr>
        <w:t>Don</w:t>
      </w:r>
      <w:ins w:id="105" w:author="Trent Biggs" w:date="2016-02-29T14:57:00Z">
        <w:r w:rsidR="00E01E77">
          <w:rPr>
            <w:rFonts w:ascii="Verdana" w:hAnsi="Verdana"/>
            <w:sz w:val="17"/>
            <w:szCs w:val="17"/>
            <w:shd w:val="clear" w:color="auto" w:fill="FFFFFF"/>
          </w:rPr>
          <w:t xml:space="preserve">e, except </w:t>
        </w:r>
      </w:ins>
      <w:del w:id="106" w:author="Trent Biggs" w:date="2016-02-29T14:57:00Z">
        <w:r w:rsidR="00DE63E6" w:rsidDel="00E01E77">
          <w:rPr>
            <w:rFonts w:ascii="Verdana" w:hAnsi="Verdana"/>
            <w:sz w:val="17"/>
            <w:szCs w:val="17"/>
            <w:shd w:val="clear" w:color="auto" w:fill="FFFFFF"/>
          </w:rPr>
          <w:delText xml:space="preserve">e…I think. </w:delText>
        </w:r>
      </w:del>
      <w:del w:id="107" w:author="Trent Biggs" w:date="2016-02-29T14:58:00Z">
        <w:r w:rsidR="00DE63E6" w:rsidDel="00E01E77">
          <w:rPr>
            <w:rFonts w:ascii="Verdana" w:hAnsi="Verdana"/>
            <w:sz w:val="17"/>
            <w:szCs w:val="17"/>
            <w:shd w:val="clear" w:color="auto" w:fill="FFFFFF"/>
          </w:rPr>
          <w:delText>Sometimes we</w:delText>
        </w:r>
      </w:del>
      <w:r w:rsidR="00DE63E6">
        <w:rPr>
          <w:rFonts w:ascii="Verdana" w:hAnsi="Verdana"/>
          <w:sz w:val="17"/>
          <w:szCs w:val="17"/>
          <w:shd w:val="clear" w:color="auto" w:fill="FFFFFF"/>
        </w:rPr>
        <w:t xml:space="preserve"> </w:t>
      </w:r>
      <w:ins w:id="108" w:author="Trent Biggs" w:date="2016-02-29T14:58:00Z">
        <w:r w:rsidR="00E01E77">
          <w:rPr>
            <w:rFonts w:ascii="Verdana" w:hAnsi="Verdana"/>
            <w:sz w:val="17"/>
            <w:szCs w:val="17"/>
            <w:shd w:val="clear" w:color="auto" w:fill="FFFFFF"/>
          </w:rPr>
          <w:t xml:space="preserve">when presenting </w:t>
        </w:r>
      </w:ins>
      <w:del w:id="109" w:author="Trent Biggs" w:date="2016-02-29T14:58:00Z">
        <w:r w:rsidR="00DE63E6" w:rsidDel="00E01E77">
          <w:rPr>
            <w:rFonts w:ascii="Verdana" w:hAnsi="Verdana"/>
            <w:sz w:val="17"/>
            <w:szCs w:val="17"/>
            <w:shd w:val="clear" w:color="auto" w:fill="FFFFFF"/>
          </w:rPr>
          <w:delText xml:space="preserve">mean </w:delText>
        </w:r>
      </w:del>
      <w:ins w:id="110" w:author="Trent Biggs" w:date="2016-02-29T14:58:00Z">
        <w:r w:rsidR="00E01E77">
          <w:rPr>
            <w:rFonts w:ascii="Verdana" w:hAnsi="Verdana"/>
            <w:sz w:val="17"/>
            <w:szCs w:val="17"/>
            <w:shd w:val="clear" w:color="auto" w:fill="FFFFFF"/>
          </w:rPr>
          <w:t xml:space="preserve">annual </w:t>
        </w:r>
      </w:ins>
      <w:r w:rsidR="00DE63E6">
        <w:rPr>
          <w:rFonts w:ascii="Verdana" w:hAnsi="Verdana"/>
          <w:sz w:val="17"/>
          <w:szCs w:val="17"/>
          <w:shd w:val="clear" w:color="auto" w:fill="FFFFFF"/>
        </w:rPr>
        <w:t>SSY</w:t>
      </w:r>
      <w:del w:id="111" w:author="Trent Biggs" w:date="2016-02-29T14:58:00Z">
        <w:r w:rsidR="00DE63E6" w:rsidDel="00E01E77">
          <w:rPr>
            <w:rFonts w:ascii="Verdana" w:hAnsi="Verdana"/>
            <w:sz w:val="17"/>
            <w:szCs w:val="17"/>
            <w:shd w:val="clear" w:color="auto" w:fill="FFFFFF"/>
          </w:rPr>
          <w:delText xml:space="preserve"> at annual scale</w:delText>
        </w:r>
      </w:del>
      <w:r w:rsidR="00DE63E6">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23. L133 Erosivity Index should be introduced before mention here.</w:t>
      </w:r>
    </w:p>
    <w:p w14:paraId="3D801264" w14:textId="77777777" w:rsidR="007E56AB" w:rsidRDefault="007E56AB">
      <w:pPr>
        <w:rPr>
          <w:rFonts w:ascii="Verdana" w:hAnsi="Verdana"/>
          <w:color w:val="0070C0"/>
          <w:sz w:val="17"/>
          <w:szCs w:val="17"/>
          <w:shd w:val="clear" w:color="auto" w:fill="FFFFFF"/>
        </w:rPr>
      </w:pPr>
    </w:p>
    <w:p w14:paraId="754E5FCA" w14:textId="77777777" w:rsidR="007E56AB" w:rsidRDefault="007E56AB">
      <w:pPr>
        <w:rPr>
          <w:rFonts w:ascii="Verdana" w:hAnsi="Verdana"/>
          <w:color w:val="0070C0"/>
          <w:sz w:val="17"/>
          <w:szCs w:val="17"/>
        </w:rPr>
      </w:pPr>
      <w:r>
        <w:rPr>
          <w:rFonts w:ascii="Verdana" w:hAnsi="Verdana"/>
          <w:sz w:val="17"/>
          <w:szCs w:val="17"/>
          <w:shd w:val="clear" w:color="auto" w:fill="FFFFFF"/>
        </w:rPr>
        <w:t xml:space="preserve">R1C23: The Erosivity Index was previously introduced with a reference in L105 (Kinnell 2013), and in the Abstract L22.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24. L139 Section 2. Identify your study sub-watersheds in this section.  I would suggest turning away from your FILE_BASED naming convention to something that isn't so jarring on the page.</w:t>
      </w:r>
      <w:r w:rsidR="00620C8B" w:rsidRPr="008722C2">
        <w:rPr>
          <w:rFonts w:ascii="Verdana" w:hAnsi="Verdana"/>
          <w:color w:val="0070C0"/>
          <w:sz w:val="17"/>
          <w:szCs w:val="17"/>
        </w:rPr>
        <w:br/>
      </w:r>
    </w:p>
    <w:p w14:paraId="5ABDC3F0" w14:textId="77777777" w:rsidR="007E56AB" w:rsidDel="00C60852" w:rsidRDefault="007E56AB">
      <w:pPr>
        <w:rPr>
          <w:del w:id="112" w:author="Trent Biggs" w:date="2016-02-29T15:00:00Z"/>
          <w:rFonts w:ascii="Verdana" w:hAnsi="Verdana"/>
          <w:sz w:val="17"/>
          <w:szCs w:val="17"/>
        </w:rPr>
      </w:pPr>
      <w:r>
        <w:rPr>
          <w:rFonts w:ascii="Verdana" w:hAnsi="Verdana"/>
          <w:sz w:val="17"/>
          <w:szCs w:val="17"/>
        </w:rPr>
        <w:t>R1C24:</w:t>
      </w:r>
      <w:ins w:id="113" w:author="Trent Biggs" w:date="2016-02-29T15:00:00Z">
        <w:r w:rsidR="00C60852">
          <w:rPr>
            <w:rFonts w:ascii="Verdana" w:hAnsi="Verdana"/>
            <w:sz w:val="17"/>
            <w:szCs w:val="17"/>
          </w:rPr>
          <w:t xml:space="preserve"> Names were changed to</w:t>
        </w:r>
      </w:ins>
      <w:del w:id="114" w:author="Trent Biggs" w:date="2016-02-29T15:00:00Z">
        <w:r w:rsidDel="00C60852">
          <w:rPr>
            <w:rFonts w:ascii="Verdana" w:hAnsi="Verdana"/>
            <w:sz w:val="17"/>
            <w:szCs w:val="17"/>
          </w:rPr>
          <w:delText xml:space="preserve"> </w:delText>
        </w:r>
        <w:r w:rsidR="00DE63E6" w:rsidDel="00C60852">
          <w:rPr>
            <w:rFonts w:ascii="Verdana" w:hAnsi="Verdana"/>
            <w:sz w:val="17"/>
            <w:szCs w:val="17"/>
          </w:rPr>
          <w:delText>Made names</w:delText>
        </w:r>
      </w:del>
      <w:r w:rsidR="00DE63E6">
        <w:rPr>
          <w:rFonts w:ascii="Verdana" w:hAnsi="Verdana"/>
          <w:sz w:val="17"/>
          <w:szCs w:val="17"/>
        </w:rPr>
        <w:t xml:space="preserve"> lower case: Lower_Quarry instead of LOWER_QUARRY</w:t>
      </w:r>
      <w:ins w:id="115" w:author="Trent Biggs" w:date="2016-02-29T15:00:00Z">
        <w:r w:rsidR="00C60852">
          <w:rPr>
            <w:rFonts w:ascii="Verdana" w:hAnsi="Verdana"/>
            <w:sz w:val="17"/>
            <w:szCs w:val="17"/>
          </w:rPr>
          <w:t xml:space="preserve">, and </w:t>
        </w:r>
      </w:ins>
      <w:del w:id="116" w:author="Trent Biggs" w:date="2016-02-29T15:00:00Z">
        <w:r w:rsidR="00DE63E6" w:rsidDel="00C60852">
          <w:rPr>
            <w:rFonts w:ascii="Verdana" w:hAnsi="Verdana"/>
            <w:sz w:val="17"/>
            <w:szCs w:val="17"/>
          </w:rPr>
          <w:delText>.</w:delText>
        </w:r>
      </w:del>
    </w:p>
    <w:p w14:paraId="3D12BC42" w14:textId="77777777" w:rsidR="00DE63E6" w:rsidRDefault="00DE63E6">
      <w:pPr>
        <w:rPr>
          <w:rFonts w:ascii="Verdana" w:hAnsi="Verdana"/>
          <w:sz w:val="17"/>
          <w:szCs w:val="17"/>
        </w:rPr>
      </w:pPr>
      <w:del w:id="117" w:author="Trent Biggs" w:date="2016-02-29T15:00:00Z">
        <w:r w:rsidDel="00C60852">
          <w:rPr>
            <w:rFonts w:ascii="Verdana" w:hAnsi="Verdana"/>
            <w:sz w:val="17"/>
            <w:szCs w:val="17"/>
          </w:rPr>
          <w:delText>I</w:delText>
        </w:r>
      </w:del>
      <w:r>
        <w:rPr>
          <w:rFonts w:ascii="Verdana" w:hAnsi="Verdana"/>
          <w:sz w:val="17"/>
          <w:szCs w:val="17"/>
        </w:rPr>
        <w:t xml:space="preserve">dentified sub-watersheds in the Study Area section, L139-L148, </w:t>
      </w:r>
      <w:ins w:id="118" w:author="Trent Biggs" w:date="2016-02-29T15:01:00Z">
        <w:r w:rsidR="00C60852">
          <w:rPr>
            <w:rFonts w:ascii="Verdana" w:hAnsi="Verdana"/>
            <w:sz w:val="17"/>
            <w:szCs w:val="17"/>
          </w:rPr>
          <w:t xml:space="preserve">in the </w:t>
        </w:r>
      </w:ins>
      <w:r>
        <w:rPr>
          <w:rFonts w:ascii="Verdana" w:hAnsi="Verdana"/>
          <w:sz w:val="17"/>
          <w:szCs w:val="17"/>
        </w:rPr>
        <w:t>reference to Figure 1.</w:t>
      </w:r>
    </w:p>
    <w:p w14:paraId="12CD034D" w14:textId="77777777" w:rsidR="0088261A" w:rsidRDefault="0088261A">
      <w:pPr>
        <w:rPr>
          <w:rFonts w:ascii="Verdana" w:hAnsi="Verdana"/>
          <w:sz w:val="17"/>
          <w:szCs w:val="17"/>
        </w:rPr>
      </w:pPr>
    </w:p>
    <w:p w14:paraId="5E0453D9" w14:textId="77777777" w:rsidR="003968EE" w:rsidRPr="006550E4" w:rsidRDefault="000A05F5">
      <w:pPr>
        <w:rPr>
          <w:rFonts w:ascii="Verdana" w:hAnsi="Verdana"/>
          <w:sz w:val="17"/>
          <w:szCs w:val="17"/>
        </w:rPr>
      </w:pPr>
      <w:ins w:id="119" w:author="Trent Biggs" w:date="2016-02-29T15:01:00Z">
        <w:r>
          <w:rPr>
            <w:rFonts w:ascii="Verdana" w:hAnsi="Verdana"/>
            <w:sz w:val="17"/>
            <w:szCs w:val="17"/>
          </w:rPr>
          <w:t>N</w:t>
        </w:r>
      </w:ins>
      <w:del w:id="120" w:author="Trent Biggs" w:date="2016-02-29T15:01:00Z">
        <w:r w:rsidR="0088261A" w:rsidDel="000A05F5">
          <w:rPr>
            <w:rFonts w:ascii="Verdana" w:hAnsi="Verdana"/>
            <w:sz w:val="17"/>
            <w:szCs w:val="17"/>
          </w:rPr>
          <w:delText xml:space="preserve">To </w:delText>
        </w:r>
        <w:r w:rsidR="003968EE" w:rsidDel="000A05F5">
          <w:rPr>
            <w:rFonts w:ascii="Verdana" w:hAnsi="Verdana"/>
            <w:sz w:val="17"/>
            <w:szCs w:val="17"/>
          </w:rPr>
          <w:delText>clarify</w:delText>
        </w:r>
        <w:r w:rsidR="006550E4" w:rsidDel="000A05F5">
          <w:rPr>
            <w:rFonts w:ascii="Verdana" w:hAnsi="Verdana"/>
            <w:sz w:val="17"/>
            <w:szCs w:val="17"/>
          </w:rPr>
          <w:delText>, n</w:delText>
        </w:r>
      </w:del>
      <w:r w:rsidR="006550E4">
        <w:rPr>
          <w:rFonts w:ascii="Verdana" w:hAnsi="Verdana"/>
          <w:sz w:val="17"/>
          <w:szCs w:val="17"/>
        </w:rPr>
        <w:t>ow there are</w:t>
      </w:r>
      <w:ins w:id="121" w:author="Trent Biggs" w:date="2016-02-29T15:01:00Z">
        <w:r>
          <w:rPr>
            <w:rFonts w:ascii="Verdana" w:hAnsi="Verdana"/>
            <w:sz w:val="17"/>
            <w:szCs w:val="17"/>
          </w:rPr>
          <w:t xml:space="preserve"> </w:t>
        </w:r>
      </w:ins>
      <w:del w:id="122" w:author="Trent Biggs" w:date="2016-02-29T15:01:00Z">
        <w:r w:rsidR="006550E4" w:rsidDel="000A05F5">
          <w:rPr>
            <w:rFonts w:ascii="Verdana" w:hAnsi="Verdana"/>
            <w:sz w:val="17"/>
            <w:szCs w:val="17"/>
          </w:rPr>
          <w:delText xml:space="preserve"> now </w:delText>
        </w:r>
      </w:del>
      <w:r w:rsidR="006550E4">
        <w:rPr>
          <w:rFonts w:ascii="Verdana" w:hAnsi="Verdana"/>
          <w:sz w:val="17"/>
          <w:szCs w:val="17"/>
        </w:rPr>
        <w:t xml:space="preserve">descriptions of the subwatersheds in Figure 1, in the </w:t>
      </w:r>
      <w:r w:rsidR="00DE63E6">
        <w:rPr>
          <w:rFonts w:ascii="Verdana" w:hAnsi="Verdana"/>
          <w:sz w:val="17"/>
          <w:szCs w:val="17"/>
        </w:rPr>
        <w:t>second</w:t>
      </w:r>
      <w:r w:rsidR="006550E4">
        <w:rPr>
          <w:rFonts w:ascii="Verdana" w:hAnsi="Verdana"/>
          <w:sz w:val="17"/>
          <w:szCs w:val="17"/>
        </w:rPr>
        <w:t xml:space="preserve"> paragraph of Study Site, </w:t>
      </w:r>
      <w:r w:rsidR="00DE63E6">
        <w:rPr>
          <w:rFonts w:ascii="Verdana" w:hAnsi="Verdana"/>
          <w:sz w:val="17"/>
          <w:szCs w:val="17"/>
        </w:rPr>
        <w:t xml:space="preserve">second </w:t>
      </w:r>
      <w:r w:rsidR="006550E4">
        <w:rPr>
          <w:rFonts w:ascii="Verdana" w:hAnsi="Verdana"/>
          <w:sz w:val="17"/>
          <w:szCs w:val="17"/>
        </w:rPr>
        <w:t>paragraph of Methods section 3.2</w:t>
      </w:r>
      <w:r w:rsidR="00DE63E6">
        <w:rPr>
          <w:rFonts w:ascii="Verdana" w:hAnsi="Verdana"/>
          <w:sz w:val="17"/>
          <w:szCs w:val="17"/>
        </w:rPr>
        <w:t xml:space="preserve"> L311-319</w:t>
      </w:r>
      <w:r w:rsidR="006550E4">
        <w:rPr>
          <w:rFonts w:ascii="Verdana" w:hAnsi="Verdana"/>
          <w:sz w:val="17"/>
          <w:szCs w:val="17"/>
        </w:rPr>
        <w:t>, and in Table 1.</w:t>
      </w:r>
    </w:p>
    <w:p w14:paraId="6711927B" w14:textId="77777777" w:rsidR="003968EE" w:rsidRPr="007E56AB" w:rsidRDefault="003968EE">
      <w:pPr>
        <w:rPr>
          <w:rFonts w:ascii="Verdana" w:hAnsi="Verdana"/>
          <w:sz w:val="17"/>
          <w:szCs w:val="17"/>
        </w:rPr>
      </w:pPr>
    </w:p>
    <w:p w14:paraId="282D730B" w14:textId="77777777" w:rsidR="0088261A" w:rsidRDefault="00620C8B">
      <w:pPr>
        <w:rPr>
          <w:rFonts w:ascii="Verdana" w:hAnsi="Verdana"/>
          <w:color w:val="0070C0"/>
          <w:sz w:val="17"/>
          <w:szCs w:val="17"/>
          <w:shd w:val="clear" w:color="auto" w:fill="FFFFFF"/>
        </w:rPr>
      </w:pPr>
      <w:r w:rsidRPr="008722C2">
        <w:rPr>
          <w:rFonts w:ascii="Verdana" w:hAnsi="Verdana"/>
          <w:color w:val="0070C0"/>
          <w:sz w:val="17"/>
          <w:szCs w:val="17"/>
        </w:rPr>
        <w:lastRenderedPageBreak/>
        <w:br/>
      </w:r>
      <w:r w:rsidRPr="008722C2">
        <w:rPr>
          <w:rFonts w:ascii="Verdana" w:hAnsi="Verdana"/>
          <w:color w:val="0070C0"/>
          <w:sz w:val="17"/>
          <w:szCs w:val="17"/>
          <w:shd w:val="clear" w:color="auto" w:fill="FFFFFF"/>
        </w:rPr>
        <w:t>25. L142 '(~3 km)' presumably stream length: label as such.</w:t>
      </w:r>
    </w:p>
    <w:p w14:paraId="72A33839" w14:textId="77777777" w:rsidR="0088261A" w:rsidRDefault="0088261A">
      <w:pPr>
        <w:rPr>
          <w:rFonts w:ascii="Verdana" w:hAnsi="Verdana"/>
          <w:color w:val="0070C0"/>
          <w:sz w:val="17"/>
          <w:szCs w:val="17"/>
          <w:shd w:val="clear" w:color="auto" w:fill="FFFFFF"/>
        </w:rPr>
      </w:pPr>
    </w:p>
    <w:p w14:paraId="7AB0CAA1" w14:textId="77777777" w:rsidR="0088261A" w:rsidRDefault="0088261A">
      <w:pPr>
        <w:rPr>
          <w:rFonts w:ascii="Verdana" w:hAnsi="Verdana"/>
          <w:color w:val="0070C0"/>
          <w:sz w:val="17"/>
          <w:szCs w:val="17"/>
        </w:rPr>
      </w:pPr>
      <w:r>
        <w:rPr>
          <w:rFonts w:ascii="Verdana" w:hAnsi="Verdana"/>
          <w:sz w:val="17"/>
          <w:szCs w:val="17"/>
          <w:shd w:val="clear" w:color="auto" w:fill="FFFFFF"/>
        </w:rPr>
        <w:t>R1C25: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26. L201 The opening paragraph of the Methods section should provide a more comprehensive overview.  I realize that the Introduction ended with an overview of objectives and goals, but here the technical skeleton can be drawn.</w:t>
      </w:r>
      <w:r w:rsidR="00620C8B" w:rsidRPr="008722C2">
        <w:rPr>
          <w:rFonts w:ascii="Verdana" w:hAnsi="Verdana"/>
          <w:color w:val="0070C0"/>
          <w:sz w:val="17"/>
          <w:szCs w:val="17"/>
        </w:rPr>
        <w:br/>
      </w:r>
    </w:p>
    <w:p w14:paraId="6B5A804A" w14:textId="77777777" w:rsidR="0088261A" w:rsidRDefault="00097D6C">
      <w:pPr>
        <w:rPr>
          <w:rFonts w:ascii="Verdana" w:hAnsi="Verdana"/>
          <w:sz w:val="17"/>
          <w:szCs w:val="17"/>
        </w:rPr>
      </w:pPr>
      <w:r w:rsidRPr="00097D6C">
        <w:rPr>
          <w:rFonts w:ascii="Verdana" w:hAnsi="Verdana"/>
          <w:sz w:val="17"/>
          <w:szCs w:val="17"/>
        </w:rPr>
        <w:t xml:space="preserve">R1C26: </w:t>
      </w:r>
    </w:p>
    <w:p w14:paraId="09F89631" w14:textId="77777777" w:rsidR="00DE63E6" w:rsidRDefault="00DE63E6">
      <w:pPr>
        <w:rPr>
          <w:ins w:id="123" w:author="Trent Biggs" w:date="2016-02-29T15:01:00Z"/>
          <w:rFonts w:ascii="Verdana" w:hAnsi="Verdana"/>
          <w:sz w:val="17"/>
          <w:szCs w:val="17"/>
        </w:rPr>
      </w:pPr>
      <w:r>
        <w:rPr>
          <w:rFonts w:ascii="Verdana" w:hAnsi="Verdana"/>
          <w:sz w:val="17"/>
          <w:szCs w:val="17"/>
        </w:rPr>
        <w:t xml:space="preserve">Added MS text: </w:t>
      </w:r>
    </w:p>
    <w:p w14:paraId="20A67A4B" w14:textId="77777777" w:rsidR="000A05F5" w:rsidRDefault="000A05F5">
      <w:pPr>
        <w:rPr>
          <w:ins w:id="124" w:author="Trent Biggs" w:date="2016-02-29T15:02:00Z"/>
          <w:rFonts w:ascii="Verdana" w:hAnsi="Verdana"/>
          <w:sz w:val="17"/>
          <w:szCs w:val="17"/>
        </w:rPr>
      </w:pPr>
      <w:ins w:id="125" w:author="Trent Biggs" w:date="2016-02-29T15:01:00Z">
        <w:r>
          <w:rPr>
            <w:rFonts w:ascii="Verdana" w:hAnsi="Verdana"/>
            <w:sz w:val="17"/>
            <w:szCs w:val="17"/>
          </w:rPr>
          <w:t>An additional paragraph was added to the Method section that introduce each of the subsequent sections:</w:t>
        </w:r>
      </w:ins>
    </w:p>
    <w:p w14:paraId="2DAE5455" w14:textId="77777777" w:rsidR="000A05F5" w:rsidRDefault="000A05F5">
      <w:pPr>
        <w:rPr>
          <w:ins w:id="126" w:author="Trent Biggs" w:date="2016-02-29T15:01:00Z"/>
          <w:rFonts w:ascii="Verdana" w:hAnsi="Verdana"/>
          <w:sz w:val="17"/>
          <w:szCs w:val="17"/>
        </w:rPr>
      </w:pPr>
    </w:p>
    <w:p w14:paraId="13E6067E" w14:textId="77777777" w:rsidR="005A2012" w:rsidRDefault="005A2012" w:rsidP="005A2012">
      <w:pPr>
        <w:rPr>
          <w:ins w:id="127" w:author="Trent Biggs" w:date="2016-02-29T15:05:00Z"/>
        </w:rPr>
      </w:pPr>
      <w:ins w:id="128" w:author="Trent Biggs" w:date="2016-02-29T15:05:00Z">
        <w:r>
          <w:t>The field methods used to calculate event-wise suspended sediment yield (SSY</w:t>
        </w:r>
        <w:r w:rsidRPr="001A74F8">
          <w:rPr>
            <w:vertAlign w:val="subscript"/>
          </w:rPr>
          <w:t>EV</w:t>
        </w:r>
        <w:r>
          <w:t>) are described in section 3.1. The equations and analytical methods used to accomplish Objectives 1-3 are described in sections 3.12-3.3, and 4.  Briefly, the in-stream suspended sediment load (tons) and yield (SSY, tons/km</w:t>
        </w:r>
        <w:r>
          <w:rPr>
            <w:vertAlign w:val="superscript"/>
          </w:rPr>
          <w:t>2</w:t>
        </w:r>
        <w:r>
          <w:t>) were calculated for individual storm events (SSY</w:t>
        </w:r>
        <w:r>
          <w:rPr>
            <w:vertAlign w:val="subscript"/>
          </w:rPr>
          <w:t>EV</w:t>
        </w:r>
        <w:r>
          <w:t>) at three locations in Faga’alu watershed using calculated discharge (Q) and suspended sediment concentration (SSC)(Figure 1) during four field campaigns (Section 3.1).  Each subwatershed had distinct land cover (forest at FG1, quarry and forest at FG2, and village and forest at FG3). Precipitation was recorded with a tipping bucket raingage (Section 3.1.1).  Q was calculated from continuously recorded stage and a stage-discharge relationship calibrated with field measurements (Section 3.1.2).  SSC was measured directly from grab samples or modeled from continuously monitored turbidity (T) and T-SSC relationships calibrated to in-stream SSC (Section 3.1.3). Storm events were identified using automated hydrograph separation, and SSY</w:t>
        </w:r>
        <w:r>
          <w:rPr>
            <w:vertAlign w:val="subscript"/>
          </w:rPr>
          <w:t>EV</w:t>
        </w:r>
        <w:r>
          <w:t xml:space="preserve"> calculated for each monitored location with Q and SSC data (Section 3.2.1).  The subwatersheds were nested, so SSY</w:t>
        </w:r>
        <w:r w:rsidRPr="001A74F8">
          <w:rPr>
            <w:vertAlign w:val="subscript"/>
          </w:rPr>
          <w:t>EV</w:t>
        </w:r>
        <w:r>
          <w:t xml:space="preserve"> contributions from subwatersheds were calculated by subtracting SSY</w:t>
        </w:r>
        <w:r w:rsidRPr="00EC2861">
          <w:rPr>
            <w:vertAlign w:val="subscript"/>
          </w:rPr>
          <w:t>EV</w:t>
        </w:r>
        <w:r>
          <w:t xml:space="preserve"> at the upstream subwatershed from SSY</w:t>
        </w:r>
        <w:r>
          <w:rPr>
            <w:vertAlign w:val="subscript"/>
          </w:rPr>
          <w:t xml:space="preserve">EV </w:t>
        </w:r>
        <w:r>
          <w:t>at the given downstream subwatershed. The sediment yield from disturbed surfaces was calculated assuming a uniform yield from forested parts of disturbed subwatersheds (Section 3.2.2).  The cumulative probable error of SSY</w:t>
        </w:r>
        <w:r>
          <w:rPr>
            <w:vertAlign w:val="subscript"/>
          </w:rPr>
          <w:t xml:space="preserve">EV </w:t>
        </w:r>
        <w:r>
          <w:t>was calculated for each storm to incorporate errors in Q and SSC (Section 3.2.3).  Log-linear regression models were developed to predict SSY</w:t>
        </w:r>
        <w:r w:rsidRPr="001A74F8">
          <w:rPr>
            <w:vertAlign w:val="subscript"/>
          </w:rPr>
          <w:t>EV</w:t>
        </w:r>
        <w:r>
          <w:t xml:space="preserve"> from storm metrics for the undisturbed and disturbed subwatersheds (Section 3.3). Annual SSY was estimated from the regression models and the ratio of annual storm precipitation to the precipitation during storms where SSY</w:t>
        </w:r>
        <w:r w:rsidRPr="001A74F8">
          <w:rPr>
            <w:vertAlign w:val="subscript"/>
          </w:rPr>
          <w:t>EV</w:t>
        </w:r>
        <w:r>
          <w:t xml:space="preserve"> was measured (Section 3.4).  </w:t>
        </w:r>
      </w:ins>
    </w:p>
    <w:p w14:paraId="7A93B96E" w14:textId="77777777" w:rsidR="000A05F5" w:rsidRDefault="000A05F5">
      <w:pPr>
        <w:rPr>
          <w:ins w:id="129" w:author="Trent Biggs" w:date="2016-02-29T15:01:00Z"/>
          <w:rFonts w:ascii="Verdana" w:hAnsi="Verdana"/>
          <w:sz w:val="17"/>
          <w:szCs w:val="17"/>
        </w:rPr>
      </w:pPr>
    </w:p>
    <w:p w14:paraId="103DB0DE" w14:textId="77777777" w:rsidR="000A05F5" w:rsidRDefault="000A05F5">
      <w:pPr>
        <w:rPr>
          <w:rFonts w:ascii="Verdana" w:hAnsi="Verdana"/>
          <w:sz w:val="17"/>
          <w:szCs w:val="17"/>
        </w:rPr>
      </w:pPr>
    </w:p>
    <w:p w14:paraId="29B6EA86" w14:textId="77777777" w:rsidR="00DE63E6" w:rsidDel="000A05F5" w:rsidRDefault="00DE63E6">
      <w:pPr>
        <w:rPr>
          <w:del w:id="130" w:author="Trent Biggs" w:date="2016-02-29T15:02:00Z"/>
          <w:rFonts w:ascii="Verdana" w:hAnsi="Verdana"/>
          <w:sz w:val="17"/>
          <w:szCs w:val="17"/>
        </w:rPr>
      </w:pPr>
      <w:del w:id="131" w:author="Trent Biggs" w:date="2016-02-29T15:02:00Z">
        <w:r w:rsidDel="000A05F5">
          <w:rPr>
            <w:rFonts w:ascii="Verdana" w:hAnsi="Verdana"/>
            <w:sz w:val="17"/>
            <w:szCs w:val="17"/>
          </w:rPr>
          <w:delText>“</w:delText>
        </w:r>
        <w:r w:rsidRPr="00DE63E6" w:rsidDel="000A05F5">
          <w:rPr>
            <w:rFonts w:ascii="Verdana" w:hAnsi="Verdana"/>
            <w:sz w:val="17"/>
            <w:szCs w:val="17"/>
          </w:rPr>
          <w:delText>SSYEV at FG1-3 was calculated from data on Q, from stage data and stage-Q relationships, and SSC was measured directly or modeled from T data and T-SSC relationships. Storm events were identified from the hydrographs at FG1 and FG3. SSYEV contributions from subwatersheds were calculated by subtracting the contribution of the upstream subwatershed. Anthropogenic disturbance was assessed using estimates of SSY from disturbed portions of the watershed and the Disturbance Ratio (DR). Empirical, log-linear models were developed to predict SSYEV from storm metrics for the undisturbed (“Upper”) and disturbed watersheds (“Total”). Annual SSY was estimated from these models and the ratio of annual storm precipitation to the precipitation during storms where SSYEV was measured.</w:delText>
        </w:r>
        <w:r w:rsidDel="000A05F5">
          <w:rPr>
            <w:rFonts w:ascii="Verdana" w:hAnsi="Verdana"/>
            <w:sz w:val="17"/>
            <w:szCs w:val="17"/>
          </w:rPr>
          <w:delText>”</w:delText>
        </w:r>
      </w:del>
    </w:p>
    <w:p w14:paraId="694FE128" w14:textId="77777777" w:rsidR="008863BA" w:rsidRDefault="008863BA">
      <w:pPr>
        <w:rPr>
          <w:rFonts w:ascii="Verdana" w:hAnsi="Verdana"/>
          <w:sz w:val="17"/>
          <w:szCs w:val="17"/>
        </w:rPr>
      </w:pPr>
    </w:p>
    <w:p w14:paraId="387DAA80" w14:textId="77777777" w:rsidR="008863BA" w:rsidRPr="00097D6C" w:rsidRDefault="008863BA">
      <w:pPr>
        <w:rPr>
          <w:rFonts w:ascii="Verdana" w:hAnsi="Verdana"/>
          <w:sz w:val="17"/>
          <w:szCs w:val="17"/>
        </w:rPr>
      </w:pPr>
    </w:p>
    <w:p w14:paraId="4802CAB7" w14:textId="77777777" w:rsidR="00097D6C" w:rsidRDefault="00097D6C">
      <w:pPr>
        <w:rPr>
          <w:rFonts w:ascii="Verdana" w:hAnsi="Verdana"/>
          <w:color w:val="0070C0"/>
          <w:sz w:val="17"/>
          <w:szCs w:val="17"/>
        </w:rPr>
      </w:pPr>
    </w:p>
    <w:p w14:paraId="2E279CA2" w14:textId="77777777" w:rsidR="00331255"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27. L204-206 Start by informing us about your monitoring program.  The three metrics listed here: Q, SSC, and SSY were not measured during the storms - you collected measurements and samples which were used to compute estimates later.  What did you actually measure?  This should be the leading section here, rather than cropping up after sections detailing the calculations of loads, yield and indices that rely on your monitoring data.</w:t>
      </w:r>
    </w:p>
    <w:p w14:paraId="40B0B7A3" w14:textId="77777777" w:rsidR="00331255" w:rsidRDefault="00331255">
      <w:pPr>
        <w:rPr>
          <w:rFonts w:ascii="Verdana" w:hAnsi="Verdana"/>
          <w:color w:val="0070C0"/>
          <w:sz w:val="17"/>
          <w:szCs w:val="17"/>
          <w:shd w:val="clear" w:color="auto" w:fill="FFFFFF"/>
        </w:rPr>
      </w:pPr>
    </w:p>
    <w:p w14:paraId="5681B850" w14:textId="77777777" w:rsidR="00DE63E6" w:rsidRDefault="00331255">
      <w:pPr>
        <w:rPr>
          <w:rFonts w:ascii="Verdana" w:hAnsi="Verdana"/>
          <w:sz w:val="17"/>
          <w:szCs w:val="17"/>
          <w:shd w:val="clear" w:color="auto" w:fill="FFFFFF"/>
        </w:rPr>
      </w:pPr>
      <w:r>
        <w:rPr>
          <w:rFonts w:ascii="Verdana" w:hAnsi="Verdana"/>
          <w:sz w:val="17"/>
          <w:szCs w:val="17"/>
          <w:shd w:val="clear" w:color="auto" w:fill="FFFFFF"/>
        </w:rPr>
        <w:t xml:space="preserve">R1C27: </w:t>
      </w:r>
    </w:p>
    <w:p w14:paraId="4988B592" w14:textId="77777777" w:rsidR="00DE63E6" w:rsidRDefault="00DE63E6">
      <w:pPr>
        <w:rPr>
          <w:rFonts w:ascii="Verdana" w:hAnsi="Verdana"/>
          <w:sz w:val="17"/>
          <w:szCs w:val="17"/>
          <w:shd w:val="clear" w:color="auto" w:fill="FFFFFF"/>
        </w:rPr>
      </w:pPr>
      <w:r>
        <w:rPr>
          <w:rFonts w:ascii="Verdana" w:hAnsi="Verdana"/>
          <w:sz w:val="17"/>
          <w:szCs w:val="17"/>
          <w:shd w:val="clear" w:color="auto" w:fill="FFFFFF"/>
        </w:rPr>
        <w:t xml:space="preserve">Descriptions of the data collection have been moved to the beginning of the Methods section. </w:t>
      </w:r>
    </w:p>
    <w:p w14:paraId="1CAA7A15" w14:textId="77777777" w:rsidR="00DE63E6" w:rsidRDefault="00DE63E6">
      <w:pPr>
        <w:rPr>
          <w:rFonts w:ascii="Verdana" w:hAnsi="Verdana"/>
          <w:sz w:val="17"/>
          <w:szCs w:val="17"/>
          <w:shd w:val="clear" w:color="auto" w:fill="FFFFFF"/>
        </w:rPr>
      </w:pPr>
      <w:r>
        <w:rPr>
          <w:rFonts w:ascii="Verdana" w:hAnsi="Verdana"/>
          <w:sz w:val="17"/>
          <w:szCs w:val="17"/>
          <w:shd w:val="clear" w:color="auto" w:fill="FFFFFF"/>
        </w:rPr>
        <w:t>See also responses to R1C2 and R1C2a</w:t>
      </w:r>
    </w:p>
    <w:p w14:paraId="531A3B83" w14:textId="77777777" w:rsidR="00C55538" w:rsidRDefault="00C55538">
      <w:pPr>
        <w:rPr>
          <w:rFonts w:ascii="Verdana" w:hAnsi="Verdana"/>
          <w:sz w:val="17"/>
          <w:szCs w:val="17"/>
          <w:shd w:val="clear" w:color="auto" w:fill="FFFFFF"/>
        </w:rPr>
      </w:pPr>
    </w:p>
    <w:p w14:paraId="306A0029" w14:textId="77777777" w:rsidR="002B7679"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28. L206-210 Here you introduce your watershed labels for the first time.  This belongs in the previous section.  More importantly, the wording of this section implies that you are sampling only the additional sub-watersheds at FG2 and FG3 rather than the integrated expression of all sub-watersheds upstream as all of your gage sites are situated along a mainstem drainage.  This is an important distinction, as your analysis then relies on subtracting the loads calculated for upstream gage stations in order to arrive at estimates of sediment loads from given sub-watersheds.  The entire study is designed around this concept, so it must be clearly communicated.</w:t>
      </w:r>
    </w:p>
    <w:p w14:paraId="6D94EA20" w14:textId="77777777" w:rsidR="002B7679" w:rsidRDefault="002B7679">
      <w:pPr>
        <w:rPr>
          <w:rFonts w:ascii="Verdana" w:hAnsi="Verdana"/>
          <w:color w:val="0070C0"/>
          <w:sz w:val="17"/>
          <w:szCs w:val="17"/>
          <w:shd w:val="clear" w:color="auto" w:fill="FFFFFF"/>
        </w:rPr>
      </w:pPr>
    </w:p>
    <w:p w14:paraId="04E6C78A" w14:textId="77777777" w:rsidR="002B7679" w:rsidRDefault="002B7679" w:rsidP="00DE63E6">
      <w:pPr>
        <w:rPr>
          <w:rFonts w:ascii="Verdana" w:hAnsi="Verdana"/>
          <w:color w:val="0070C0"/>
          <w:sz w:val="17"/>
          <w:szCs w:val="17"/>
          <w:shd w:val="clear" w:color="auto" w:fill="FFFFFF"/>
        </w:rPr>
      </w:pPr>
      <w:r>
        <w:rPr>
          <w:rFonts w:ascii="Verdana" w:hAnsi="Verdana"/>
          <w:sz w:val="17"/>
          <w:szCs w:val="17"/>
          <w:shd w:val="clear" w:color="auto" w:fill="FFFFFF"/>
        </w:rPr>
        <w:t xml:space="preserve">R1C28: </w:t>
      </w:r>
      <w:r w:rsidR="00DE63E6">
        <w:rPr>
          <w:rFonts w:ascii="Verdana" w:hAnsi="Verdana"/>
          <w:sz w:val="17"/>
          <w:szCs w:val="17"/>
          <w:shd w:val="clear" w:color="auto" w:fill="FFFFFF"/>
        </w:rPr>
        <w:t>Done. Subwatersheds are defined in Study Area L139-147. SSY calculations are described in Section 3.2 L311-319. Here, in the overall description of Methods, we indicate L210-211 “</w:t>
      </w:r>
      <w:r w:rsidR="00DE63E6" w:rsidRPr="00DE63E6">
        <w:rPr>
          <w:rFonts w:ascii="Verdana" w:hAnsi="Verdana"/>
          <w:sz w:val="17"/>
          <w:szCs w:val="17"/>
          <w:shd w:val="clear" w:color="auto" w:fill="FFFFFF"/>
        </w:rPr>
        <w:t>SSYEV contributions from subwatersheds were calculated by subtracting the contribution of the upstream subwatershed.</w:t>
      </w:r>
      <w:r w:rsidR="00DE63E6">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29. L221 What is 'quickflow?'</w:t>
      </w:r>
    </w:p>
    <w:p w14:paraId="24819AA1" w14:textId="77777777" w:rsidR="002B7679" w:rsidRDefault="002B7679">
      <w:pPr>
        <w:rPr>
          <w:rFonts w:ascii="Verdana" w:hAnsi="Verdana"/>
          <w:color w:val="0070C0"/>
          <w:sz w:val="17"/>
          <w:szCs w:val="17"/>
          <w:shd w:val="clear" w:color="auto" w:fill="FFFFFF"/>
        </w:rPr>
      </w:pPr>
    </w:p>
    <w:p w14:paraId="1B15CD62" w14:textId="77777777" w:rsidR="00FE4672" w:rsidRDefault="002B7679">
      <w:pPr>
        <w:rPr>
          <w:ins w:id="132" w:author="Trent Biggs" w:date="2016-02-29T15:11:00Z"/>
          <w:rFonts w:ascii="Verdana" w:hAnsi="Verdana"/>
          <w:sz w:val="17"/>
          <w:szCs w:val="17"/>
          <w:shd w:val="clear" w:color="auto" w:fill="FFFFFF"/>
        </w:rPr>
      </w:pPr>
      <w:r>
        <w:rPr>
          <w:rFonts w:ascii="Verdana" w:hAnsi="Verdana"/>
          <w:sz w:val="17"/>
          <w:szCs w:val="17"/>
          <w:shd w:val="clear" w:color="auto" w:fill="FFFFFF"/>
        </w:rPr>
        <w:t xml:space="preserve">R1C29: </w:t>
      </w:r>
      <w:r>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"manualFormatting" : "Hewlett and Hibbert (1967)", "plainTextFormattedCitation" : "(Hewlett and Hibbert, 1967)", "previouslyFormattedCitation" : "(Hewlett and Hibbert 1967)" }, "properties" : { "noteIndex" : 0 }, "schema" : "https://github.com/citation-style-language/schema/raw/master/csl-citation.json" }</w:instrText>
      </w:r>
      <w:r>
        <w:rPr>
          <w:rFonts w:ascii="Verdana" w:hAnsi="Verdana"/>
          <w:sz w:val="17"/>
          <w:szCs w:val="17"/>
          <w:shd w:val="clear" w:color="auto" w:fill="FFFFFF"/>
        </w:rPr>
        <w:fldChar w:fldCharType="separate"/>
      </w:r>
      <w:r w:rsidRPr="002B7679">
        <w:rPr>
          <w:rFonts w:ascii="Verdana" w:hAnsi="Verdana"/>
          <w:noProof/>
          <w:sz w:val="17"/>
          <w:szCs w:val="17"/>
          <w:shd w:val="clear" w:color="auto" w:fill="FFFFFF"/>
        </w:rPr>
        <w:t xml:space="preserve">Hewlett and Hibbert </w:t>
      </w:r>
      <w:r>
        <w:rPr>
          <w:rFonts w:ascii="Verdana" w:hAnsi="Verdana"/>
          <w:noProof/>
          <w:sz w:val="17"/>
          <w:szCs w:val="17"/>
          <w:shd w:val="clear" w:color="auto" w:fill="FFFFFF"/>
        </w:rPr>
        <w:t>(</w:t>
      </w:r>
      <w:r w:rsidRPr="002B7679">
        <w:rPr>
          <w:rFonts w:ascii="Verdana" w:hAnsi="Verdana"/>
          <w:noProof/>
          <w:sz w:val="17"/>
          <w:szCs w:val="17"/>
          <w:shd w:val="clear" w:color="auto" w:fill="FFFFFF"/>
        </w:rPr>
        <w:t>1967)</w:t>
      </w:r>
      <w:r>
        <w:rPr>
          <w:rFonts w:ascii="Verdana" w:hAnsi="Verdana"/>
          <w:sz w:val="17"/>
          <w:szCs w:val="17"/>
          <w:shd w:val="clear" w:color="auto" w:fill="FFFFFF"/>
        </w:rPr>
        <w:fldChar w:fldCharType="end"/>
      </w:r>
      <w:r>
        <w:rPr>
          <w:rFonts w:ascii="Verdana" w:hAnsi="Verdana"/>
          <w:sz w:val="17"/>
          <w:szCs w:val="17"/>
          <w:shd w:val="clear" w:color="auto" w:fill="FFFFFF"/>
        </w:rPr>
        <w:t xml:space="preserve"> proposed the term “quick flow”</w:t>
      </w:r>
      <w:r w:rsidR="00A504CE">
        <w:rPr>
          <w:rFonts w:ascii="Verdana" w:hAnsi="Verdana"/>
          <w:sz w:val="17"/>
          <w:szCs w:val="17"/>
          <w:shd w:val="clear" w:color="auto" w:fill="FFFFFF"/>
        </w:rPr>
        <w:t xml:space="preserve"> (also appears as “quickflow” in </w:t>
      </w:r>
      <w:r w:rsidR="00A504CE">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A504CE">
        <w:rPr>
          <w:rFonts w:ascii="Verdana" w:hAnsi="Verdana"/>
          <w:sz w:val="17"/>
          <w:szCs w:val="17"/>
          <w:shd w:val="clear" w:color="auto" w:fill="FFFFFF"/>
        </w:rPr>
        <w:fldChar w:fldCharType="separate"/>
      </w:r>
      <w:r w:rsidR="00A504CE" w:rsidRPr="00A504CE">
        <w:rPr>
          <w:rFonts w:ascii="Verdana" w:hAnsi="Verdana"/>
          <w:noProof/>
          <w:sz w:val="17"/>
          <w:szCs w:val="17"/>
          <w:shd w:val="clear" w:color="auto" w:fill="FFFFFF"/>
        </w:rPr>
        <w:t xml:space="preserve">Dunne and Leopold </w:t>
      </w:r>
      <w:r w:rsidR="00A504CE">
        <w:rPr>
          <w:rFonts w:ascii="Verdana" w:hAnsi="Verdana"/>
          <w:noProof/>
          <w:sz w:val="17"/>
          <w:szCs w:val="17"/>
          <w:shd w:val="clear" w:color="auto" w:fill="FFFFFF"/>
        </w:rPr>
        <w:t>(</w:t>
      </w:r>
      <w:r w:rsidR="00A504CE" w:rsidRPr="00A504CE">
        <w:rPr>
          <w:rFonts w:ascii="Verdana" w:hAnsi="Verdana"/>
          <w:noProof/>
          <w:sz w:val="17"/>
          <w:szCs w:val="17"/>
          <w:shd w:val="clear" w:color="auto" w:fill="FFFFFF"/>
        </w:rPr>
        <w:t>1978)</w:t>
      </w:r>
      <w:r w:rsidR="00A504CE">
        <w:rPr>
          <w:rFonts w:ascii="Verdana" w:hAnsi="Verdana"/>
          <w:sz w:val="17"/>
          <w:szCs w:val="17"/>
          <w:shd w:val="clear" w:color="auto" w:fill="FFFFFF"/>
        </w:rPr>
        <w:fldChar w:fldCharType="end"/>
      </w:r>
      <w:r w:rsidR="00A504CE">
        <w:rPr>
          <w:rFonts w:ascii="Verdana" w:hAnsi="Verdana"/>
          <w:sz w:val="17"/>
          <w:szCs w:val="17"/>
          <w:shd w:val="clear" w:color="auto" w:fill="FFFFFF"/>
        </w:rPr>
        <w:t xml:space="preserve">) to describe the portion of the hydrograph caused by direct surface runoff during storms, to differentiate it from what they termed “delayed flow” </w:t>
      </w:r>
      <w:ins w:id="133" w:author="Trent Biggs" w:date="2016-02-29T15:07:00Z">
        <w:r w:rsidR="006947BD">
          <w:rPr>
            <w:rFonts w:ascii="Verdana" w:hAnsi="Verdana"/>
            <w:sz w:val="17"/>
            <w:szCs w:val="17"/>
            <w:shd w:val="clear" w:color="auto" w:fill="FFFFFF"/>
          </w:rPr>
          <w:t>or</w:t>
        </w:r>
      </w:ins>
      <w:del w:id="134" w:author="Trent Biggs" w:date="2016-02-29T15:07:00Z">
        <w:r w:rsidR="00A504CE" w:rsidDel="006947BD">
          <w:rPr>
            <w:rFonts w:ascii="Verdana" w:hAnsi="Verdana"/>
            <w:sz w:val="17"/>
            <w:szCs w:val="17"/>
            <w:shd w:val="clear" w:color="auto" w:fill="FFFFFF"/>
          </w:rPr>
          <w:delText>also known as</w:delText>
        </w:r>
      </w:del>
      <w:r w:rsidR="00A504CE">
        <w:rPr>
          <w:rFonts w:ascii="Verdana" w:hAnsi="Verdana"/>
          <w:sz w:val="17"/>
          <w:szCs w:val="17"/>
          <w:shd w:val="clear" w:color="auto" w:fill="FFFFFF"/>
        </w:rPr>
        <w:t xml:space="preserve"> “baseflow”, or the portion of the hydrograph that remains more or less constant during non-storm periods, fed by subsurface water. </w:t>
      </w:r>
      <w:r w:rsidR="00DE63E6">
        <w:rPr>
          <w:rFonts w:ascii="Verdana" w:hAnsi="Verdana"/>
          <w:sz w:val="17"/>
          <w:szCs w:val="17"/>
          <w:shd w:val="clear" w:color="auto" w:fill="FFFFFF"/>
        </w:rPr>
        <w:t xml:space="preserve">The EcoHydRology package </w:t>
      </w:r>
      <w:ins w:id="135" w:author="Trent Biggs" w:date="2016-02-29T15:07:00Z">
        <w:r w:rsidR="006947BD">
          <w:rPr>
            <w:rFonts w:ascii="Verdana" w:hAnsi="Verdana"/>
            <w:sz w:val="17"/>
            <w:szCs w:val="17"/>
            <w:shd w:val="clear" w:color="auto" w:fill="FFFFFF"/>
          </w:rPr>
          <w:t xml:space="preserve">in R </w:t>
        </w:r>
      </w:ins>
      <w:r w:rsidR="00DE63E6">
        <w:rPr>
          <w:rFonts w:ascii="Verdana" w:hAnsi="Verdana"/>
          <w:sz w:val="17"/>
          <w:szCs w:val="17"/>
          <w:shd w:val="clear" w:color="auto" w:fill="FFFFFF"/>
        </w:rPr>
        <w:t>separates the observed hydrograph into “quickflow” and “baseflow”, we use the quickflow to define when storms occurred</w:t>
      </w:r>
      <w:ins w:id="136" w:author="Trent Biggs" w:date="2016-02-29T15:07:00Z">
        <w:r w:rsidR="006947BD">
          <w:rPr>
            <w:rFonts w:ascii="Verdana" w:hAnsi="Verdana"/>
            <w:sz w:val="17"/>
            <w:szCs w:val="17"/>
            <w:shd w:val="clear" w:color="auto" w:fill="FFFFFF"/>
          </w:rPr>
          <w:t xml:space="preserve">.   </w:t>
        </w:r>
      </w:ins>
      <w:del w:id="137" w:author="Trent Biggs" w:date="2016-02-29T15:07:00Z">
        <w:r w:rsidR="00DE63E6" w:rsidDel="006947BD">
          <w:rPr>
            <w:rFonts w:ascii="Verdana" w:hAnsi="Verdana"/>
            <w:sz w:val="17"/>
            <w:szCs w:val="17"/>
            <w:shd w:val="clear" w:color="auto" w:fill="FFFFFF"/>
          </w:rPr>
          <w:delText>.</w:delText>
        </w:r>
      </w:del>
    </w:p>
    <w:p w14:paraId="2E74F99A" w14:textId="77777777" w:rsidR="00FE4672" w:rsidRDefault="00FE4672">
      <w:pPr>
        <w:rPr>
          <w:ins w:id="138" w:author="Trent Biggs" w:date="2016-02-29T15:11:00Z"/>
          <w:rFonts w:ascii="Verdana" w:hAnsi="Verdana"/>
          <w:sz w:val="17"/>
          <w:szCs w:val="17"/>
          <w:shd w:val="clear" w:color="auto" w:fill="FFFFFF"/>
        </w:rPr>
      </w:pPr>
    </w:p>
    <w:p w14:paraId="589849FB" w14:textId="77777777" w:rsidR="00A504CE" w:rsidRDefault="00FE4672">
      <w:pPr>
        <w:rPr>
          <w:rFonts w:ascii="Verdana" w:hAnsi="Verdana"/>
          <w:color w:val="0070C0"/>
          <w:sz w:val="17"/>
          <w:szCs w:val="17"/>
          <w:shd w:val="clear" w:color="auto" w:fill="FFFFFF"/>
        </w:rPr>
      </w:pPr>
      <w:ins w:id="139" w:author="Trent Biggs" w:date="2016-02-29T15:11:00Z">
        <w:r>
          <w:rPr>
            <w:rFonts w:ascii="Verdana" w:hAnsi="Verdana"/>
            <w:sz w:val="17"/>
            <w:szCs w:val="17"/>
            <w:shd w:val="clear" w:color="auto" w:fill="FFFFFF"/>
          </w:rPr>
          <w:t xml:space="preserve">Revised text:  </w:t>
        </w:r>
        <w:r w:rsidRPr="00327DBC">
          <w:t xml:space="preserve">Due to the </w:t>
        </w:r>
        <w:r>
          <w:t>large</w:t>
        </w:r>
        <w:r w:rsidRPr="00327DBC">
          <w:t xml:space="preserve"> number of storm events and the prev</w:t>
        </w:r>
        <w:r>
          <w:t>alence of complex storm events observed</w:t>
        </w:r>
        <w:r w:rsidRPr="00327DBC">
          <w:t xml:space="preserve"> at the study site, </w:t>
        </w:r>
        <w:r>
          <w:t xml:space="preserve">we used </w:t>
        </w:r>
        <w:r w:rsidRPr="00327DBC">
          <w:t xml:space="preserve">a digital filter signal processing technique </w:t>
        </w:r>
        <w:r w:rsidRPr="00327DBC">
          <w:fldChar w:fldCharType="begin" w:fldLock="1"/>
        </w:r>
        <w:r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Pr="00327DBC">
          <w:fldChar w:fldCharType="separate"/>
        </w:r>
        <w:r w:rsidRPr="00327DBC">
          <w:rPr>
            <w:noProof/>
          </w:rPr>
          <w:t>(Nathan and McMahon, 1990)</w:t>
        </w:r>
        <w:r w:rsidRPr="00327DBC">
          <w:fldChar w:fldCharType="end"/>
        </w:r>
        <w:r>
          <w:t xml:space="preserve"> </w:t>
        </w:r>
        <w:r w:rsidRPr="00327DBC">
          <w:t>in the R-</w:t>
        </w:r>
        <w:r w:rsidRPr="00EC2861">
          <w:rPr>
            <w:rFonts w:ascii="Times New Roman" w:hAnsi="Times New Roman"/>
            <w:sz w:val="24"/>
            <w:szCs w:val="24"/>
          </w:rPr>
          <w:t xml:space="preserve">statistical package EcoHydRology </w:t>
        </w:r>
        <w:r w:rsidRPr="00EC2861">
          <w:rPr>
            <w:rFonts w:ascii="Times New Roman" w:hAnsi="Times New Roman"/>
            <w:sz w:val="24"/>
            <w:szCs w:val="24"/>
          </w:rPr>
          <w:fldChar w:fldCharType="begin" w:fldLock="1"/>
        </w:r>
        <w:r w:rsidRPr="00EC2861">
          <w:rPr>
            <w:rFonts w:ascii="Times New Roman" w:hAnsi="Times New Roman"/>
            <w:sz w:val="24"/>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Pr="00EC2861">
          <w:rPr>
            <w:rFonts w:ascii="Times New Roman" w:hAnsi="Times New Roman"/>
            <w:sz w:val="24"/>
            <w:szCs w:val="24"/>
          </w:rPr>
          <w:fldChar w:fldCharType="separate"/>
        </w:r>
        <w:r w:rsidRPr="00EC2861">
          <w:rPr>
            <w:rFonts w:ascii="Times New Roman" w:hAnsi="Times New Roman"/>
            <w:noProof/>
            <w:sz w:val="24"/>
            <w:szCs w:val="24"/>
          </w:rPr>
          <w:t>(Fuka et al., 2014)</w:t>
        </w:r>
        <w:r w:rsidRPr="00EC2861">
          <w:rPr>
            <w:rFonts w:ascii="Times New Roman" w:hAnsi="Times New Roman"/>
            <w:sz w:val="24"/>
            <w:szCs w:val="24"/>
          </w:rPr>
          <w:fldChar w:fldCharType="end"/>
        </w:r>
        <w:r w:rsidRPr="00EC2861">
          <w:rPr>
            <w:rFonts w:ascii="Times New Roman" w:hAnsi="Times New Roman"/>
            <w:sz w:val="24"/>
            <w:szCs w:val="24"/>
          </w:rPr>
          <w:t>,</w:t>
        </w:r>
        <w:r w:rsidRPr="00EC2861">
          <w:rPr>
            <w:rFonts w:ascii="Times New Roman" w:hAnsi="Times New Roman"/>
            <w:szCs w:val="24"/>
          </w:rPr>
          <w:t xml:space="preserve"> which separates the hydrograph</w:t>
        </w:r>
        <w:r w:rsidRPr="00EC2861">
          <w:rPr>
            <w:rFonts w:ascii="Times New Roman" w:hAnsi="Times New Roman"/>
            <w:sz w:val="24"/>
            <w:szCs w:val="24"/>
          </w:rPr>
          <w:t xml:space="preserve"> into quickflow, </w:t>
        </w:r>
        <w:r w:rsidRPr="00EC2861">
          <w:rPr>
            <w:rFonts w:ascii="Times New Roman" w:hAnsi="Times New Roman"/>
            <w:szCs w:val="24"/>
          </w:rPr>
          <w:t xml:space="preserve">or </w:t>
        </w:r>
        <w:r w:rsidRPr="00EC2861">
          <w:rPr>
            <w:rFonts w:ascii="Times New Roman" w:hAnsi="Times New Roman"/>
            <w:szCs w:val="24"/>
            <w:shd w:val="clear" w:color="auto" w:fill="FFFFFF"/>
          </w:rPr>
          <w:t xml:space="preserve">direct </w:t>
        </w:r>
        <w:r w:rsidRPr="00EC2861">
          <w:rPr>
            <w:rFonts w:ascii="Times New Roman" w:hAnsi="Times New Roman"/>
            <w:sz w:val="24"/>
            <w:szCs w:val="24"/>
            <w:shd w:val="clear" w:color="auto" w:fill="FFFFFF"/>
          </w:rPr>
          <w:t xml:space="preserve">surface </w:t>
        </w:r>
        <w:r w:rsidRPr="00EC2861">
          <w:rPr>
            <w:rFonts w:ascii="Times New Roman" w:hAnsi="Times New Roman"/>
            <w:szCs w:val="24"/>
            <w:shd w:val="clear" w:color="auto" w:fill="FFFFFF"/>
          </w:rPr>
          <w:t xml:space="preserve">or </w:t>
        </w:r>
        <w:r w:rsidRPr="00EC2861">
          <w:rPr>
            <w:rFonts w:ascii="Times New Roman" w:hAnsi="Times New Roman"/>
            <w:sz w:val="24"/>
            <w:szCs w:val="24"/>
            <w:shd w:val="clear" w:color="auto" w:fill="FFFFFF"/>
          </w:rPr>
          <w:t xml:space="preserve">subsurface runoff </w:t>
        </w:r>
        <w:r>
          <w:rPr>
            <w:rFonts w:ascii="Times New Roman" w:hAnsi="Times New Roman"/>
            <w:szCs w:val="24"/>
            <w:shd w:val="clear" w:color="auto" w:fill="FFFFFF"/>
          </w:rPr>
          <w:t xml:space="preserve">that occurs </w:t>
        </w:r>
        <w:r w:rsidRPr="00EC2861">
          <w:rPr>
            <w:rFonts w:ascii="Times New Roman" w:hAnsi="Times New Roman"/>
            <w:sz w:val="24"/>
            <w:szCs w:val="24"/>
            <w:shd w:val="clear" w:color="auto" w:fill="FFFFFF"/>
          </w:rPr>
          <w:t>during storms</w:t>
        </w:r>
        <w:r w:rsidRPr="00EC2861">
          <w:rPr>
            <w:rFonts w:ascii="Times New Roman" w:hAnsi="Times New Roman"/>
            <w:sz w:val="24"/>
            <w:szCs w:val="24"/>
          </w:rPr>
          <w:t xml:space="preserve">, and baseflow or delayed flow.  </w:t>
        </w:r>
        <w:r>
          <w:rPr>
            <w:rFonts w:ascii="Times New Roman" w:hAnsi="Times New Roman"/>
            <w:szCs w:val="24"/>
          </w:rPr>
          <w:t>Quickflow and baseflow components are not well defined in terms of hydorologic flowpath; here we use the separation operationally to define storm events.</w:t>
        </w:r>
      </w:ins>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30. L221 You must mean 110% rather than 10%.</w:t>
      </w:r>
    </w:p>
    <w:p w14:paraId="655B157F" w14:textId="77777777" w:rsidR="00A504CE" w:rsidRDefault="00A504CE">
      <w:pPr>
        <w:rPr>
          <w:rFonts w:ascii="Verdana" w:hAnsi="Verdana"/>
          <w:color w:val="0070C0"/>
          <w:sz w:val="17"/>
          <w:szCs w:val="17"/>
          <w:shd w:val="clear" w:color="auto" w:fill="FFFFFF"/>
        </w:rPr>
      </w:pPr>
    </w:p>
    <w:p w14:paraId="725497E1" w14:textId="77777777" w:rsidR="00493BAB" w:rsidRDefault="00A504CE">
      <w:pPr>
        <w:rPr>
          <w:ins w:id="140" w:author="Trent Biggs" w:date="2016-02-29T15:13:00Z"/>
          <w:rFonts w:ascii="Verdana" w:hAnsi="Verdana"/>
          <w:sz w:val="17"/>
          <w:szCs w:val="17"/>
          <w:shd w:val="clear" w:color="auto" w:fill="FFFFFF"/>
        </w:rPr>
      </w:pPr>
      <w:r>
        <w:rPr>
          <w:rFonts w:ascii="Verdana" w:hAnsi="Verdana"/>
          <w:sz w:val="17"/>
          <w:szCs w:val="17"/>
          <w:shd w:val="clear" w:color="auto" w:fill="FFFFFF"/>
        </w:rPr>
        <w:t xml:space="preserve">R1C30: Done. </w:t>
      </w:r>
      <w:ins w:id="141" w:author="Trent Biggs" w:date="2016-02-29T15:13:00Z">
        <w:r w:rsidR="00493BAB">
          <w:rPr>
            <w:rFonts w:ascii="Verdana" w:hAnsi="Verdana"/>
            <w:sz w:val="17"/>
            <w:szCs w:val="17"/>
            <w:shd w:val="clear" w:color="auto" w:fill="FFFFFF"/>
          </w:rPr>
          <w:t xml:space="preserve">Revised text:  </w:t>
        </w:r>
      </w:ins>
    </w:p>
    <w:p w14:paraId="32537E69" w14:textId="77777777" w:rsidR="00A504CE" w:rsidRDefault="00493BAB">
      <w:pPr>
        <w:rPr>
          <w:rFonts w:ascii="Verdana" w:hAnsi="Verdana"/>
          <w:sz w:val="17"/>
          <w:szCs w:val="17"/>
          <w:shd w:val="clear" w:color="auto" w:fill="FFFFFF"/>
        </w:rPr>
      </w:pPr>
      <w:ins w:id="142" w:author="Trent Biggs" w:date="2016-02-29T15:13:00Z">
        <w:r>
          <w:rPr>
            <w:rFonts w:ascii="Verdana" w:hAnsi="Verdana"/>
            <w:sz w:val="17"/>
            <w:szCs w:val="17"/>
            <w:shd w:val="clear" w:color="auto" w:fill="FFFFFF"/>
          </w:rPr>
          <w:t>“</w:t>
        </w:r>
        <w:r>
          <w:t>Spurious events were sometimes identified due to instrument noise, so o</w:t>
        </w:r>
        <w:r w:rsidRPr="00327DBC">
          <w:t xml:space="preserve">nly events with quickflow </w:t>
        </w:r>
        <w:r>
          <w:t>lasting</w:t>
        </w:r>
        <w:r w:rsidRPr="00327DBC">
          <w:t xml:space="preserve"> at least one hour and </w:t>
        </w:r>
        <w:r>
          <w:t xml:space="preserve">peak quickflow greater than </w:t>
        </w:r>
        <w:r w:rsidRPr="00327DBC">
          <w:t xml:space="preserve">10% of baseflow were included </w:t>
        </w:r>
        <w:r>
          <w:t>(See Appendix C for example)</w:t>
        </w:r>
        <w:r w:rsidRPr="00327DBC">
          <w:t>.</w:t>
        </w:r>
        <w:r>
          <w:t>”</w:t>
        </w:r>
      </w:ins>
      <w:del w:id="143" w:author="Trent Biggs" w:date="2016-02-29T15:13:00Z">
        <w:r w:rsidR="00A504CE" w:rsidDel="00493BAB">
          <w:rPr>
            <w:rFonts w:ascii="Verdana" w:hAnsi="Verdana"/>
            <w:sz w:val="17"/>
            <w:szCs w:val="17"/>
            <w:shd w:val="clear" w:color="auto" w:fill="FFFFFF"/>
          </w:rPr>
          <w:delText>The quickflow component must be greater than 10% of baseflow, so yes the total peak flow would be 100% of the baseflow</w:delText>
        </w:r>
        <w:r w:rsidR="00DE63E6" w:rsidDel="00493BAB">
          <w:rPr>
            <w:rFonts w:ascii="Verdana" w:hAnsi="Verdana"/>
            <w:sz w:val="17"/>
            <w:szCs w:val="17"/>
            <w:shd w:val="clear" w:color="auto" w:fill="FFFFFF"/>
          </w:rPr>
          <w:delText xml:space="preserve"> + </w:delText>
        </w:r>
        <w:r w:rsidR="00A504CE" w:rsidDel="00493BAB">
          <w:rPr>
            <w:rFonts w:ascii="Verdana" w:hAnsi="Verdana"/>
            <w:sz w:val="17"/>
            <w:szCs w:val="17"/>
            <w:shd w:val="clear" w:color="auto" w:fill="FFFFFF"/>
          </w:rPr>
          <w:delText xml:space="preserve"> quickflow equal to 10% of baseflow</w:delText>
        </w:r>
        <w:r w:rsidR="00DE63E6" w:rsidDel="00493BAB">
          <w:rPr>
            <w:rFonts w:ascii="Verdana" w:hAnsi="Verdana"/>
            <w:sz w:val="17"/>
            <w:szCs w:val="17"/>
            <w:shd w:val="clear" w:color="auto" w:fill="FFFFFF"/>
          </w:rPr>
          <w:delText xml:space="preserve"> = 110% baseflow</w:delText>
        </w:r>
        <w:r w:rsidR="00A504CE" w:rsidDel="00493BAB">
          <w:rPr>
            <w:rFonts w:ascii="Verdana" w:hAnsi="Verdana"/>
            <w:sz w:val="17"/>
            <w:szCs w:val="17"/>
            <w:shd w:val="clear" w:color="auto" w:fill="FFFFFF"/>
          </w:rPr>
          <w:delText>.</w:delText>
        </w:r>
      </w:del>
    </w:p>
    <w:p w14:paraId="48255CBC" w14:textId="77777777" w:rsidR="00A504CE" w:rsidRDefault="00620C8B">
      <w:pPr>
        <w:rPr>
          <w:rFonts w:ascii="Verdana" w:hAnsi="Verdana"/>
          <w:color w:val="0070C0"/>
          <w:sz w:val="17"/>
          <w:szCs w:val="17"/>
        </w:rPr>
      </w:pPr>
      <w:r w:rsidRPr="008722C2">
        <w:rPr>
          <w:rFonts w:ascii="Verdana" w:hAnsi="Verdana"/>
          <w:color w:val="0070C0"/>
          <w:sz w:val="17"/>
          <w:szCs w:val="17"/>
        </w:rPr>
        <w:br/>
      </w:r>
      <w:r w:rsidRPr="008722C2">
        <w:rPr>
          <w:rFonts w:ascii="Verdana" w:hAnsi="Verdana"/>
          <w:color w:val="0070C0"/>
          <w:sz w:val="17"/>
          <w:szCs w:val="17"/>
          <w:shd w:val="clear" w:color="auto" w:fill="FFFFFF"/>
        </w:rPr>
        <w:t>31. L225 I am confused by your notation with the introduction of a new term 'specific sediment yield' (sSSY), which you identify as having units of mass/volume, while again identifying SSY as having units of volume. I suppose this is fine, as long as you are consistent (proof the MS diligently for this). But keep in mind that most literature identifies the mass flux of sediment as 'sediment load' or 'sediment discharge', while sediment yield usually denotes mass/area. I would suggest sticking with the more widely used convention.</w:t>
      </w:r>
      <w:r w:rsidRPr="008722C2">
        <w:rPr>
          <w:rFonts w:ascii="Verdana" w:hAnsi="Verdana"/>
          <w:color w:val="0070C0"/>
          <w:sz w:val="17"/>
          <w:szCs w:val="17"/>
        </w:rPr>
        <w:br/>
      </w:r>
    </w:p>
    <w:p w14:paraId="5C6362ED" w14:textId="77777777" w:rsidR="000600F5" w:rsidRPr="00BF5D15" w:rsidRDefault="00A504CE" w:rsidP="000600F5">
      <w:pPr>
        <w:rPr>
          <w:ins w:id="144" w:author="Trent Biggs" w:date="2016-02-29T15:45:00Z"/>
          <w:rFonts w:ascii="Verdana" w:hAnsi="Verdana"/>
          <w:sz w:val="17"/>
          <w:szCs w:val="17"/>
        </w:rPr>
      </w:pPr>
      <w:r w:rsidRPr="00BF5D15">
        <w:rPr>
          <w:rFonts w:ascii="Verdana" w:hAnsi="Verdana"/>
          <w:sz w:val="17"/>
          <w:szCs w:val="17"/>
        </w:rPr>
        <w:t xml:space="preserve">R1C31: </w:t>
      </w:r>
      <w:del w:id="145" w:author="Trent Biggs" w:date="2016-02-29T15:47:00Z">
        <w:r w:rsidR="00BF5D15" w:rsidDel="009303E3">
          <w:rPr>
            <w:rFonts w:ascii="Verdana" w:hAnsi="Verdana"/>
            <w:sz w:val="17"/>
            <w:szCs w:val="17"/>
          </w:rPr>
          <w:delText xml:space="preserve">This is a great point, and a tricky definition of terms that varies throughout the literature. </w:delText>
        </w:r>
      </w:del>
      <w:del w:id="146" w:author="Trent Biggs" w:date="2016-02-29T15:45:00Z">
        <w:r w:rsidR="00BF5D15" w:rsidDel="000600F5">
          <w:rPr>
            <w:rFonts w:ascii="Verdana" w:hAnsi="Verdana"/>
            <w:sz w:val="17"/>
            <w:szCs w:val="17"/>
          </w:rPr>
          <w:delText xml:space="preserve">Perhaps we’re on the wrong side of convention. </w:delText>
        </w:r>
      </w:del>
      <w:ins w:id="147" w:author="Trent Biggs" w:date="2016-02-29T15:45:00Z">
        <w:r w:rsidR="000600F5">
          <w:rPr>
            <w:rFonts w:ascii="Verdana" w:hAnsi="Verdana"/>
            <w:sz w:val="17"/>
            <w:szCs w:val="17"/>
          </w:rPr>
          <w:t>The literature has varied definitions of yield and load.  Our use of the terms</w:t>
        </w:r>
      </w:ins>
      <w:ins w:id="148" w:author="Trent Biggs" w:date="2016-02-29T15:46:00Z">
        <w:r w:rsidR="000600F5">
          <w:rPr>
            <w:rFonts w:ascii="Verdana" w:hAnsi="Verdana"/>
            <w:sz w:val="17"/>
            <w:szCs w:val="17"/>
          </w:rPr>
          <w:t xml:space="preserve"> SSY and sSSY</w:t>
        </w:r>
      </w:ins>
      <w:ins w:id="149" w:author="Trent Biggs" w:date="2016-02-29T15:45:00Z">
        <w:r w:rsidR="000600F5">
          <w:rPr>
            <w:rFonts w:ascii="Verdana" w:hAnsi="Verdana"/>
            <w:sz w:val="17"/>
            <w:szCs w:val="17"/>
          </w:rPr>
          <w:t xml:space="preserve"> is in line with Walling and Fang (2003) and Walling in other related publications who refer to “specific sediment yield”</w:t>
        </w:r>
        <w:r w:rsidR="009303E3">
          <w:rPr>
            <w:rFonts w:ascii="Verdana" w:hAnsi="Verdana"/>
            <w:sz w:val="17"/>
            <w:szCs w:val="17"/>
          </w:rPr>
          <w:t xml:space="preserve"> with units of</w:t>
        </w:r>
        <w:r w:rsidR="000600F5">
          <w:rPr>
            <w:rFonts w:ascii="Verdana" w:hAnsi="Verdana"/>
            <w:sz w:val="17"/>
            <w:szCs w:val="17"/>
          </w:rPr>
          <w:t xml:space="preserve"> tons/km2, and several others who also refer to “specific sediment yield” (e.g. Lenzi et al, 2003) as tons/km2.  Milliman and Meade (1983) and Syvitski et al (2005) use yield as tons/km2 as suggested by the reviewer.</w:t>
        </w:r>
      </w:ins>
    </w:p>
    <w:p w14:paraId="6BD6F4A3" w14:textId="77777777" w:rsidR="00BF5D15" w:rsidRDefault="00BF5D15">
      <w:pPr>
        <w:rPr>
          <w:rFonts w:ascii="Verdana" w:hAnsi="Verdana"/>
          <w:sz w:val="17"/>
          <w:szCs w:val="17"/>
        </w:rPr>
      </w:pPr>
    </w:p>
    <w:p w14:paraId="3074098D" w14:textId="77777777" w:rsidR="00BF5D15" w:rsidRDefault="00BF5D15">
      <w:pPr>
        <w:rPr>
          <w:rFonts w:ascii="Verdana" w:hAnsi="Verdana"/>
          <w:sz w:val="17"/>
          <w:szCs w:val="17"/>
        </w:rPr>
      </w:pPr>
    </w:p>
    <w:p w14:paraId="6E9F3545" w14:textId="77777777" w:rsidR="00A504CE" w:rsidRDefault="00A504CE">
      <w:pPr>
        <w:rPr>
          <w:ins w:id="150" w:author="Trent Biggs" w:date="2016-02-29T15:29:00Z"/>
          <w:rFonts w:ascii="Verdana" w:hAnsi="Verdana"/>
          <w:sz w:val="17"/>
          <w:szCs w:val="17"/>
        </w:rPr>
      </w:pPr>
      <w:r w:rsidRPr="00BF5D15">
        <w:rPr>
          <w:rFonts w:ascii="Verdana" w:hAnsi="Verdana"/>
          <w:sz w:val="17"/>
          <w:szCs w:val="17"/>
        </w:rPr>
        <w:t>In L225 we define specific suspended sediment yield as “sSSY” with units of mass per area (tons/km2).</w:t>
      </w:r>
      <w:r w:rsidR="00BF5D15">
        <w:rPr>
          <w:rFonts w:ascii="Verdana" w:hAnsi="Verdana"/>
          <w:sz w:val="17"/>
          <w:szCs w:val="17"/>
        </w:rPr>
        <w:t xml:space="preserve"> We tried to keep from using “load” and “yield” so as not to confuse the reader, and use “specific yield” and define the units</w:t>
      </w:r>
      <w:del w:id="151" w:author="Trent Biggs" w:date="2016-02-29T15:46:00Z">
        <w:r w:rsidR="00BF5D15" w:rsidDel="002263EC">
          <w:rPr>
            <w:rFonts w:ascii="Verdana" w:hAnsi="Verdana"/>
            <w:sz w:val="17"/>
            <w:szCs w:val="17"/>
          </w:rPr>
          <w:delText>, to highlight that they are about the same thing, and derived from the same measurements. We also tried to keep it related to the concept of specific water discharge (volume of water/area).</w:delText>
        </w:r>
      </w:del>
    </w:p>
    <w:p w14:paraId="6CCB8A1B" w14:textId="77777777" w:rsidR="001A0579" w:rsidRDefault="001A0579">
      <w:pPr>
        <w:rPr>
          <w:ins w:id="152" w:author="Trent Biggs" w:date="2016-02-29T15:29:00Z"/>
          <w:rFonts w:ascii="Verdana" w:hAnsi="Verdana"/>
          <w:sz w:val="17"/>
          <w:szCs w:val="17"/>
        </w:rPr>
      </w:pPr>
    </w:p>
    <w:p w14:paraId="577E1954" w14:textId="77777777" w:rsidR="001A0579" w:rsidRPr="00BF5D15" w:rsidDel="000600F5" w:rsidRDefault="001A0579">
      <w:pPr>
        <w:rPr>
          <w:del w:id="153" w:author="Trent Biggs" w:date="2016-02-29T15:45:00Z"/>
          <w:rFonts w:ascii="Verdana" w:hAnsi="Verdana"/>
          <w:sz w:val="17"/>
          <w:szCs w:val="17"/>
        </w:rPr>
      </w:pPr>
    </w:p>
    <w:p w14:paraId="1B9E9E88" w14:textId="77777777" w:rsidR="003649BD" w:rsidRDefault="00620C8B">
      <w:pPr>
        <w:rPr>
          <w:rFonts w:ascii="Verdana" w:hAnsi="Verdana"/>
          <w:color w:val="0070C0"/>
          <w:sz w:val="17"/>
          <w:szCs w:val="17"/>
          <w:shd w:val="clear" w:color="auto" w:fill="FFFFFF"/>
        </w:rPr>
      </w:pPr>
      <w:r w:rsidRPr="008722C2">
        <w:rPr>
          <w:rFonts w:ascii="Verdana" w:hAnsi="Verdana"/>
          <w:color w:val="0070C0"/>
          <w:sz w:val="17"/>
          <w:szCs w:val="17"/>
        </w:rPr>
        <w:lastRenderedPageBreak/>
        <w:br/>
      </w:r>
      <w:r w:rsidRPr="008722C2">
        <w:rPr>
          <w:rFonts w:ascii="Verdana" w:hAnsi="Verdana"/>
          <w:color w:val="0070C0"/>
          <w:sz w:val="17"/>
          <w:szCs w:val="17"/>
          <w:shd w:val="clear" w:color="auto" w:fill="FFFFFF"/>
        </w:rPr>
        <w:t>32. L230 Here you use the sediment load.  Again, I would suggest sticking with convention (i.e. sediment load (mass), sediment yield (mass/area)).</w:t>
      </w:r>
    </w:p>
    <w:p w14:paraId="2F349A47" w14:textId="77777777" w:rsidR="003649BD" w:rsidRDefault="003649BD">
      <w:pPr>
        <w:rPr>
          <w:rFonts w:ascii="Verdana" w:hAnsi="Verdana"/>
          <w:color w:val="0070C0"/>
          <w:sz w:val="17"/>
          <w:szCs w:val="17"/>
          <w:shd w:val="clear" w:color="auto" w:fill="FFFFFF"/>
        </w:rPr>
      </w:pPr>
    </w:p>
    <w:p w14:paraId="100F6B97" w14:textId="77777777" w:rsidR="003649BD" w:rsidRDefault="00BF5D15">
      <w:pPr>
        <w:rPr>
          <w:rFonts w:ascii="Verdana" w:hAnsi="Verdana"/>
          <w:color w:val="0070C0"/>
          <w:sz w:val="17"/>
          <w:szCs w:val="17"/>
          <w:shd w:val="clear" w:color="auto" w:fill="FFFFFF"/>
        </w:rPr>
      </w:pPr>
      <w:r>
        <w:rPr>
          <w:rFonts w:ascii="Verdana" w:hAnsi="Verdana"/>
          <w:sz w:val="17"/>
          <w:szCs w:val="17"/>
          <w:shd w:val="clear" w:color="auto" w:fill="FFFFFF"/>
        </w:rPr>
        <w:t>R1C32: See above response to R1C31.</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33. L230-244 Section 3.1.3:  This section belongs in the discussion.</w:t>
      </w:r>
    </w:p>
    <w:p w14:paraId="3A9F3282" w14:textId="77777777" w:rsidR="003649BD" w:rsidRDefault="003649BD">
      <w:pPr>
        <w:rPr>
          <w:rFonts w:ascii="Verdana" w:hAnsi="Verdana"/>
          <w:color w:val="0070C0"/>
          <w:sz w:val="17"/>
          <w:szCs w:val="17"/>
          <w:shd w:val="clear" w:color="auto" w:fill="FFFFFF"/>
        </w:rPr>
      </w:pPr>
    </w:p>
    <w:p w14:paraId="086176FA" w14:textId="77777777" w:rsidR="00BF5D15" w:rsidRDefault="003649BD">
      <w:pPr>
        <w:rPr>
          <w:rFonts w:ascii="Verdana" w:hAnsi="Verdana"/>
          <w:sz w:val="17"/>
          <w:szCs w:val="17"/>
        </w:rPr>
      </w:pPr>
      <w:r w:rsidRPr="003649BD">
        <w:rPr>
          <w:rFonts w:ascii="Verdana" w:hAnsi="Verdana"/>
          <w:sz w:val="17"/>
          <w:szCs w:val="17"/>
          <w:shd w:val="clear" w:color="auto" w:fill="FFFFFF"/>
        </w:rPr>
        <w:t>R1C33:</w:t>
      </w:r>
      <w:r w:rsidR="00BF5D15">
        <w:rPr>
          <w:rFonts w:ascii="Verdana" w:hAnsi="Verdana"/>
          <w:sz w:val="17"/>
          <w:szCs w:val="17"/>
          <w:shd w:val="clear" w:color="auto" w:fill="FFFFFF"/>
        </w:rPr>
        <w:t xml:space="preserve"> I agree that this section may be out of place here but I disagree </w:t>
      </w:r>
      <w:del w:id="154" w:author="Trent Biggs" w:date="2016-02-29T15:49:00Z">
        <w:r w:rsidR="00BF5D15" w:rsidDel="00D27FA1">
          <w:rPr>
            <w:rFonts w:ascii="Verdana" w:hAnsi="Verdana"/>
            <w:sz w:val="17"/>
            <w:szCs w:val="17"/>
            <w:shd w:val="clear" w:color="auto" w:fill="FFFFFF"/>
          </w:rPr>
          <w:delText xml:space="preserve">with R1 </w:delText>
        </w:r>
      </w:del>
      <w:r w:rsidR="00BF5D15">
        <w:rPr>
          <w:rFonts w:ascii="Verdana" w:hAnsi="Verdana"/>
          <w:sz w:val="17"/>
          <w:szCs w:val="17"/>
          <w:shd w:val="clear" w:color="auto" w:fill="FFFFFF"/>
        </w:rPr>
        <w:t>that it belongs in Discussion.</w:t>
      </w:r>
      <w:r w:rsidRPr="003649BD">
        <w:rPr>
          <w:rFonts w:ascii="Verdana" w:hAnsi="Verdana"/>
          <w:sz w:val="17"/>
          <w:szCs w:val="17"/>
          <w:shd w:val="clear" w:color="auto" w:fill="FFFFFF"/>
        </w:rPr>
        <w:t xml:space="preserve"> This section describes critical Methodological assumptions about </w:t>
      </w:r>
      <w:r w:rsidR="00BF5D15">
        <w:rPr>
          <w:rFonts w:ascii="Verdana" w:hAnsi="Verdana"/>
          <w:sz w:val="17"/>
          <w:szCs w:val="17"/>
          <w:shd w:val="clear" w:color="auto" w:fill="FFFFFF"/>
        </w:rPr>
        <w:t xml:space="preserve">our </w:t>
      </w:r>
      <w:r w:rsidRPr="003649BD">
        <w:rPr>
          <w:rFonts w:ascii="Verdana" w:hAnsi="Verdana"/>
          <w:sz w:val="17"/>
          <w:szCs w:val="17"/>
          <w:shd w:val="clear" w:color="auto" w:fill="FFFFFF"/>
        </w:rPr>
        <w:t>calculation of sediment yield</w:t>
      </w:r>
      <w:r w:rsidR="00BF5D15">
        <w:rPr>
          <w:rFonts w:ascii="Verdana" w:hAnsi="Verdana"/>
          <w:sz w:val="17"/>
          <w:szCs w:val="17"/>
        </w:rPr>
        <w:t xml:space="preserve"> and justifies </w:t>
      </w:r>
      <w:r>
        <w:rPr>
          <w:rFonts w:ascii="Verdana" w:hAnsi="Verdana"/>
          <w:sz w:val="17"/>
          <w:szCs w:val="17"/>
        </w:rPr>
        <w:t>our rational</w:t>
      </w:r>
      <w:ins w:id="155" w:author="Trent Biggs" w:date="2016-02-29T15:48:00Z">
        <w:r w:rsidR="00D27FA1">
          <w:rPr>
            <w:rFonts w:ascii="Verdana" w:hAnsi="Verdana"/>
            <w:sz w:val="17"/>
            <w:szCs w:val="17"/>
          </w:rPr>
          <w:t>e</w:t>
        </w:r>
      </w:ins>
      <w:r>
        <w:rPr>
          <w:rFonts w:ascii="Verdana" w:hAnsi="Verdana"/>
          <w:sz w:val="17"/>
          <w:szCs w:val="17"/>
        </w:rPr>
        <w:t xml:space="preserve"> for ignoring some components of the complete sediment budget like floodplain and in-channel deposition. I</w:t>
      </w:r>
      <w:del w:id="156" w:author="Trent Biggs" w:date="2016-02-29T15:49:00Z">
        <w:r w:rsidDel="00D27FA1">
          <w:rPr>
            <w:rFonts w:ascii="Verdana" w:hAnsi="Verdana"/>
            <w:sz w:val="17"/>
            <w:szCs w:val="17"/>
          </w:rPr>
          <w:delText xml:space="preserve"> believe i</w:delText>
        </w:r>
      </w:del>
      <w:r>
        <w:rPr>
          <w:rFonts w:ascii="Verdana" w:hAnsi="Verdana"/>
          <w:sz w:val="17"/>
          <w:szCs w:val="17"/>
        </w:rPr>
        <w:t>f this was moved to Discussion, the reader may think our Methods are inappropriate or inadequate and be skeptical of our Methods and Results until much later in the Discussion section.</w:t>
      </w:r>
      <w:r w:rsidR="00BF5D15">
        <w:rPr>
          <w:rFonts w:ascii="Verdana" w:hAnsi="Verdana"/>
          <w:sz w:val="17"/>
          <w:szCs w:val="17"/>
        </w:rPr>
        <w:t xml:space="preserve"> </w:t>
      </w:r>
    </w:p>
    <w:p w14:paraId="1E1E0ED1" w14:textId="77777777" w:rsidR="00CE0383" w:rsidRDefault="00D27FA1">
      <w:pPr>
        <w:rPr>
          <w:rFonts w:ascii="Verdana" w:hAnsi="Verdana"/>
          <w:color w:val="0070C0"/>
          <w:sz w:val="17"/>
          <w:szCs w:val="17"/>
          <w:shd w:val="clear" w:color="auto" w:fill="FFFFFF"/>
        </w:rPr>
      </w:pPr>
      <w:ins w:id="157" w:author="Trent Biggs" w:date="2016-02-29T15:49:00Z">
        <w:r>
          <w:rPr>
            <w:rFonts w:ascii="Verdana" w:hAnsi="Verdana"/>
            <w:sz w:val="17"/>
            <w:szCs w:val="17"/>
          </w:rPr>
          <w:t>We</w:t>
        </w:r>
      </w:ins>
      <w:del w:id="158" w:author="Trent Biggs" w:date="2016-02-29T15:49:00Z">
        <w:r w:rsidR="00BF5D15" w:rsidDel="00D27FA1">
          <w:rPr>
            <w:rFonts w:ascii="Verdana" w:hAnsi="Verdana"/>
            <w:sz w:val="17"/>
            <w:szCs w:val="17"/>
          </w:rPr>
          <w:delText>I have chosen to</w:delText>
        </w:r>
      </w:del>
      <w:r w:rsidR="00BF5D15">
        <w:rPr>
          <w:rFonts w:ascii="Verdana" w:hAnsi="Verdana"/>
          <w:sz w:val="17"/>
          <w:szCs w:val="17"/>
        </w:rPr>
        <w:t xml:space="preserve"> move</w:t>
      </w:r>
      <w:ins w:id="159" w:author="Trent Biggs" w:date="2016-02-29T15:49:00Z">
        <w:r>
          <w:rPr>
            <w:rFonts w:ascii="Verdana" w:hAnsi="Verdana"/>
            <w:sz w:val="17"/>
            <w:szCs w:val="17"/>
          </w:rPr>
          <w:t>d</w:t>
        </w:r>
      </w:ins>
      <w:r w:rsidR="00BF5D15">
        <w:rPr>
          <w:rFonts w:ascii="Verdana" w:hAnsi="Verdana"/>
          <w:sz w:val="17"/>
          <w:szCs w:val="17"/>
        </w:rPr>
        <w:t xml:space="preserve"> this to the beginning of Methods section L197-207 so that we say up front that we’re only calculating suspended yield and why. Hopefully the reader will then not be looking for how we calculated bedload. The MS then outlines the overall sampling and analytic methods before moving on to describing Field Data Collection</w:t>
      </w:r>
      <w:ins w:id="160" w:author="Trent Biggs" w:date="2016-02-29T15:50:00Z">
        <w:r>
          <w:rPr>
            <w:rFonts w:ascii="Verdana" w:hAnsi="Verdana"/>
            <w:sz w:val="17"/>
            <w:szCs w:val="17"/>
          </w:rPr>
          <w:t>.</w:t>
        </w:r>
      </w:ins>
      <w:del w:id="161" w:author="Trent Biggs" w:date="2016-02-29T15:50:00Z">
        <w:r w:rsidR="00BF5D15" w:rsidDel="00D27FA1">
          <w:rPr>
            <w:rFonts w:ascii="Verdana" w:hAnsi="Verdana"/>
            <w:sz w:val="17"/>
            <w:szCs w:val="17"/>
          </w:rPr>
          <w:delText xml:space="preserve"> </w:delText>
        </w:r>
      </w:del>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34. L231 Yes, an at-a-station fluvial suspended sediment budget, the counterpart to which is the fluvial bedload budget, which you should mention here as the component that was not measured.</w:t>
      </w:r>
    </w:p>
    <w:p w14:paraId="022B3209" w14:textId="77777777" w:rsidR="00CE0383" w:rsidRDefault="00CE0383">
      <w:pPr>
        <w:rPr>
          <w:rFonts w:ascii="Verdana" w:hAnsi="Verdana"/>
          <w:color w:val="0070C0"/>
          <w:sz w:val="17"/>
          <w:szCs w:val="17"/>
          <w:shd w:val="clear" w:color="auto" w:fill="FFFFFF"/>
        </w:rPr>
      </w:pPr>
    </w:p>
    <w:p w14:paraId="4E2B2908" w14:textId="77777777" w:rsidR="00D65FB7" w:rsidRDefault="00D65FB7">
      <w:pPr>
        <w:rPr>
          <w:rFonts w:ascii="Verdana" w:hAnsi="Verdana"/>
          <w:color w:val="0070C0"/>
          <w:sz w:val="17"/>
          <w:szCs w:val="17"/>
          <w:shd w:val="clear" w:color="auto" w:fill="FFFFFF"/>
        </w:rPr>
      </w:pPr>
      <w:r>
        <w:rPr>
          <w:rFonts w:ascii="Verdana" w:hAnsi="Verdana"/>
          <w:sz w:val="17"/>
          <w:szCs w:val="17"/>
        </w:rPr>
        <w:t>R1C34: Done.</w:t>
      </w:r>
      <w:r w:rsidR="00BF5D15">
        <w:rPr>
          <w:rFonts w:ascii="Verdana" w:hAnsi="Verdana"/>
          <w:sz w:val="17"/>
          <w:szCs w:val="17"/>
        </w:rPr>
        <w:t xml:space="preserve"> See response to R1C33.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35. L247</w:t>
      </w:r>
      <w:r w:rsidR="00BF5D15">
        <w:rPr>
          <w:rFonts w:ascii="Verdana" w:hAnsi="Verdana"/>
          <w:color w:val="0070C0"/>
          <w:sz w:val="17"/>
          <w:szCs w:val="17"/>
          <w:shd w:val="clear" w:color="auto" w:fill="FFFFFF"/>
        </w:rPr>
        <w:t xml:space="preserve"> </w:t>
      </w:r>
      <w:r w:rsidR="00620C8B" w:rsidRPr="008722C2">
        <w:rPr>
          <w:rFonts w:ascii="Verdana" w:hAnsi="Verdana"/>
          <w:color w:val="0070C0"/>
          <w:sz w:val="17"/>
          <w:szCs w:val="17"/>
          <w:shd w:val="clear" w:color="auto" w:fill="FFFFFF"/>
        </w:rPr>
        <w:t>(second to last sentence) Define 'Erosivity Index'.</w:t>
      </w:r>
    </w:p>
    <w:p w14:paraId="68D206BA" w14:textId="77777777" w:rsidR="00D65FB7" w:rsidRDefault="00D65FB7">
      <w:pPr>
        <w:rPr>
          <w:rFonts w:ascii="Verdana" w:hAnsi="Verdana"/>
          <w:color w:val="0070C0"/>
          <w:sz w:val="17"/>
          <w:szCs w:val="17"/>
          <w:shd w:val="clear" w:color="auto" w:fill="FFFFFF"/>
        </w:rPr>
      </w:pPr>
    </w:p>
    <w:p w14:paraId="5C58F0D9" w14:textId="77777777" w:rsidR="00D65FB7" w:rsidRDefault="00D65FB7">
      <w:pPr>
        <w:rPr>
          <w:rFonts w:ascii="Verdana" w:hAnsi="Verdana"/>
          <w:sz w:val="17"/>
          <w:szCs w:val="17"/>
          <w:shd w:val="clear" w:color="auto" w:fill="FFFFFF"/>
        </w:rPr>
      </w:pPr>
      <w:r>
        <w:rPr>
          <w:rFonts w:ascii="Verdana" w:hAnsi="Verdana"/>
          <w:sz w:val="17"/>
          <w:szCs w:val="17"/>
          <w:shd w:val="clear" w:color="auto" w:fill="FFFFFF"/>
        </w:rPr>
        <w:t>R1C35</w:t>
      </w:r>
      <w:r w:rsidR="00BF5D15">
        <w:rPr>
          <w:rFonts w:ascii="Verdana" w:hAnsi="Verdana"/>
          <w:sz w:val="17"/>
          <w:szCs w:val="17"/>
          <w:shd w:val="clear" w:color="auto" w:fill="FFFFFF"/>
        </w:rPr>
        <w:t xml:space="preserve">: </w:t>
      </w:r>
    </w:p>
    <w:p w14:paraId="5B1CA885" w14:textId="77777777" w:rsidR="00D65FB7" w:rsidRDefault="00D65FB7">
      <w:pPr>
        <w:rPr>
          <w:rFonts w:ascii="Verdana" w:hAnsi="Verdana"/>
          <w:color w:val="0070C0"/>
          <w:sz w:val="17"/>
          <w:szCs w:val="17"/>
          <w:shd w:val="clear" w:color="auto" w:fill="FFFFFF"/>
        </w:rPr>
      </w:pPr>
      <w:r w:rsidRPr="00BF5D15">
        <w:rPr>
          <w:rFonts w:ascii="Verdana" w:hAnsi="Verdana"/>
          <w:sz w:val="17"/>
          <w:szCs w:val="17"/>
          <w:shd w:val="clear" w:color="auto" w:fill="FFFFFF"/>
        </w:rPr>
        <w:t>Added</w:t>
      </w:r>
      <w:r w:rsidR="00BF5D15" w:rsidRPr="00BF5D15">
        <w:rPr>
          <w:rFonts w:ascii="Verdana" w:hAnsi="Verdana"/>
          <w:sz w:val="17"/>
          <w:szCs w:val="17"/>
          <w:shd w:val="clear" w:color="auto" w:fill="FFFFFF"/>
        </w:rPr>
        <w:t xml:space="preserve"> MS</w:t>
      </w:r>
      <w:r w:rsidRPr="00BF5D15">
        <w:rPr>
          <w:rFonts w:ascii="Verdana" w:hAnsi="Verdana"/>
          <w:sz w:val="17"/>
          <w:szCs w:val="17"/>
          <w:shd w:val="clear" w:color="auto" w:fill="FFFFFF"/>
        </w:rPr>
        <w:t xml:space="preserve"> text: “</w:t>
      </w:r>
      <w:r w:rsidRPr="00BF5D15">
        <w:rPr>
          <w:rFonts w:ascii="Verdana" w:hAnsi="Verdana"/>
          <w:sz w:val="17"/>
          <w:szCs w:val="17"/>
        </w:rPr>
        <w:t>The Erosivity Index describes the erosive power of rainfall (Kinnell, 2013).”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36. L247(last sentence) Isn't SSYEV 'normalized by watershed area' sSSYEV by your notation system?</w:t>
      </w:r>
    </w:p>
    <w:p w14:paraId="7579E189" w14:textId="77777777" w:rsidR="00D65FB7" w:rsidRDefault="00D65FB7">
      <w:pPr>
        <w:rPr>
          <w:rFonts w:ascii="Verdana" w:hAnsi="Verdana"/>
          <w:color w:val="0070C0"/>
          <w:sz w:val="17"/>
          <w:szCs w:val="17"/>
          <w:shd w:val="clear" w:color="auto" w:fill="FFFFFF"/>
        </w:rPr>
      </w:pPr>
    </w:p>
    <w:p w14:paraId="5FCE4233" w14:textId="77777777" w:rsidR="007D7658" w:rsidRDefault="00D65FB7">
      <w:pPr>
        <w:rPr>
          <w:rFonts w:ascii="Verdana" w:hAnsi="Verdana"/>
          <w:color w:val="0070C0"/>
          <w:sz w:val="17"/>
          <w:szCs w:val="17"/>
          <w:shd w:val="clear" w:color="auto" w:fill="FFFFFF"/>
        </w:rPr>
      </w:pPr>
      <w:r>
        <w:rPr>
          <w:rFonts w:ascii="Verdana" w:hAnsi="Verdana"/>
          <w:sz w:val="17"/>
          <w:szCs w:val="17"/>
          <w:shd w:val="clear" w:color="auto" w:fill="FFFFFF"/>
        </w:rPr>
        <w:t xml:space="preserve">R1C36: </w:t>
      </w:r>
      <w:r w:rsidRPr="00E30F37">
        <w:rPr>
          <w:rFonts w:ascii="Verdana" w:hAnsi="Verdana"/>
          <w:sz w:val="17"/>
          <w:szCs w:val="17"/>
          <w:highlight w:val="yellow"/>
          <w:shd w:val="clear" w:color="auto" w:fill="FFFFFF"/>
          <w:rPrChange w:id="162" w:author="Trent Biggs" w:date="2016-02-29T16:01:00Z">
            <w:rPr>
              <w:rFonts w:ascii="Verdana" w:hAnsi="Verdana"/>
              <w:sz w:val="17"/>
              <w:szCs w:val="17"/>
              <w:shd w:val="clear" w:color="auto" w:fill="FFFFFF"/>
            </w:rPr>
          </w:rPrChange>
        </w:rPr>
        <w:t xml:space="preserve">Yes, that’s </w:t>
      </w:r>
      <w:del w:id="163" w:author="Trent Biggs" w:date="2016-02-29T15:58:00Z">
        <w:r w:rsidRPr="00E30F37" w:rsidDel="00E30F37">
          <w:rPr>
            <w:rFonts w:ascii="Verdana" w:hAnsi="Verdana"/>
            <w:sz w:val="17"/>
            <w:szCs w:val="17"/>
            <w:highlight w:val="yellow"/>
            <w:shd w:val="clear" w:color="auto" w:fill="FFFFFF"/>
            <w:rPrChange w:id="164" w:author="Trent Biggs" w:date="2016-02-29T16:01:00Z">
              <w:rPr>
                <w:rFonts w:ascii="Verdana" w:hAnsi="Verdana"/>
                <w:sz w:val="17"/>
                <w:szCs w:val="17"/>
                <w:shd w:val="clear" w:color="auto" w:fill="FFFFFF"/>
              </w:rPr>
            </w:rPrChange>
          </w:rPr>
          <w:delText xml:space="preserve">technically </w:delText>
        </w:r>
      </w:del>
      <w:r w:rsidRPr="00E30F37">
        <w:rPr>
          <w:rFonts w:ascii="Verdana" w:hAnsi="Verdana"/>
          <w:sz w:val="17"/>
          <w:szCs w:val="17"/>
          <w:highlight w:val="yellow"/>
          <w:shd w:val="clear" w:color="auto" w:fill="FFFFFF"/>
          <w:rPrChange w:id="165" w:author="Trent Biggs" w:date="2016-02-29T16:01:00Z">
            <w:rPr>
              <w:rFonts w:ascii="Verdana" w:hAnsi="Verdana"/>
              <w:sz w:val="17"/>
              <w:szCs w:val="17"/>
              <w:shd w:val="clear" w:color="auto" w:fill="FFFFFF"/>
            </w:rPr>
          </w:rPrChange>
        </w:rPr>
        <w:t xml:space="preserve">correct. We kept the </w:t>
      </w:r>
      <w:commentRangeStart w:id="166"/>
      <w:r w:rsidRPr="00E30F37">
        <w:rPr>
          <w:rFonts w:ascii="Verdana" w:hAnsi="Verdana"/>
          <w:sz w:val="17"/>
          <w:szCs w:val="17"/>
          <w:highlight w:val="yellow"/>
          <w:shd w:val="clear" w:color="auto" w:fill="FFFFFF"/>
          <w:rPrChange w:id="167" w:author="Trent Biggs" w:date="2016-02-29T16:01:00Z">
            <w:rPr>
              <w:rFonts w:ascii="Verdana" w:hAnsi="Verdana"/>
              <w:sz w:val="17"/>
              <w:szCs w:val="17"/>
              <w:shd w:val="clear" w:color="auto" w:fill="FFFFFF"/>
            </w:rPr>
          </w:rPrChange>
        </w:rPr>
        <w:t>notation</w:t>
      </w:r>
      <w:commentRangeEnd w:id="166"/>
      <w:r w:rsidR="00E30F37" w:rsidRPr="00E30F37">
        <w:rPr>
          <w:rStyle w:val="CommentReference"/>
          <w:highlight w:val="yellow"/>
          <w:rPrChange w:id="168" w:author="Trent Biggs" w:date="2016-02-29T16:01:00Z">
            <w:rPr>
              <w:rStyle w:val="CommentReference"/>
            </w:rPr>
          </w:rPrChange>
        </w:rPr>
        <w:commentReference w:id="166"/>
      </w:r>
      <w:r w:rsidRPr="00E30F37">
        <w:rPr>
          <w:rFonts w:ascii="Verdana" w:hAnsi="Verdana"/>
          <w:sz w:val="17"/>
          <w:szCs w:val="17"/>
          <w:highlight w:val="yellow"/>
          <w:shd w:val="clear" w:color="auto" w:fill="FFFFFF"/>
          <w:rPrChange w:id="169" w:author="Trent Biggs" w:date="2016-02-29T16:01:00Z">
            <w:rPr>
              <w:rFonts w:ascii="Verdana" w:hAnsi="Verdana"/>
              <w:sz w:val="17"/>
              <w:szCs w:val="17"/>
              <w:shd w:val="clear" w:color="auto" w:fill="FFFFFF"/>
            </w:rPr>
          </w:rPrChange>
        </w:rPr>
        <w:t xml:space="preserve"> SSY to match with other literature, especially Duvert et al (2012), but wanted to explicitly point out to the reader that</w:t>
      </w:r>
      <w:r w:rsidR="00BF5D15" w:rsidRPr="00E30F37">
        <w:rPr>
          <w:rFonts w:ascii="Verdana" w:hAnsi="Verdana"/>
          <w:sz w:val="17"/>
          <w:szCs w:val="17"/>
          <w:highlight w:val="yellow"/>
          <w:shd w:val="clear" w:color="auto" w:fill="FFFFFF"/>
          <w:rPrChange w:id="170" w:author="Trent Biggs" w:date="2016-02-29T16:01:00Z">
            <w:rPr>
              <w:rFonts w:ascii="Verdana" w:hAnsi="Verdana"/>
              <w:sz w:val="17"/>
              <w:szCs w:val="17"/>
              <w:shd w:val="clear" w:color="auto" w:fill="FFFFFF"/>
            </w:rPr>
          </w:rPrChange>
        </w:rPr>
        <w:t xml:space="preserve"> both</w:t>
      </w:r>
      <w:r w:rsidRPr="00E30F37">
        <w:rPr>
          <w:rFonts w:ascii="Verdana" w:hAnsi="Verdana"/>
          <w:sz w:val="17"/>
          <w:szCs w:val="17"/>
          <w:highlight w:val="yellow"/>
          <w:shd w:val="clear" w:color="auto" w:fill="FFFFFF"/>
          <w:rPrChange w:id="171" w:author="Trent Biggs" w:date="2016-02-29T16:01:00Z">
            <w:rPr>
              <w:rFonts w:ascii="Verdana" w:hAnsi="Verdana"/>
              <w:sz w:val="17"/>
              <w:szCs w:val="17"/>
              <w:shd w:val="clear" w:color="auto" w:fill="FFFFFF"/>
            </w:rPr>
          </w:rPrChange>
        </w:rPr>
        <w:t xml:space="preserve"> SSY </w:t>
      </w:r>
      <w:r w:rsidRPr="00E30F37">
        <w:rPr>
          <w:rFonts w:ascii="Verdana" w:hAnsi="Verdana"/>
          <w:i/>
          <w:sz w:val="17"/>
          <w:szCs w:val="17"/>
          <w:highlight w:val="yellow"/>
          <w:shd w:val="clear" w:color="auto" w:fill="FFFFFF"/>
          <w:rPrChange w:id="172" w:author="Trent Biggs" w:date="2016-02-29T16:01:00Z">
            <w:rPr>
              <w:rFonts w:ascii="Verdana" w:hAnsi="Verdana"/>
              <w:i/>
              <w:sz w:val="17"/>
              <w:szCs w:val="17"/>
              <w:shd w:val="clear" w:color="auto" w:fill="FFFFFF"/>
            </w:rPr>
          </w:rPrChange>
        </w:rPr>
        <w:t>and</w:t>
      </w:r>
      <w:r w:rsidRPr="00E30F37">
        <w:rPr>
          <w:rFonts w:ascii="Verdana" w:hAnsi="Verdana"/>
          <w:sz w:val="17"/>
          <w:szCs w:val="17"/>
          <w:highlight w:val="yellow"/>
          <w:shd w:val="clear" w:color="auto" w:fill="FFFFFF"/>
          <w:rPrChange w:id="173" w:author="Trent Biggs" w:date="2016-02-29T16:01:00Z">
            <w:rPr>
              <w:rFonts w:ascii="Verdana" w:hAnsi="Verdana"/>
              <w:sz w:val="17"/>
              <w:szCs w:val="17"/>
              <w:shd w:val="clear" w:color="auto" w:fill="FFFFFF"/>
            </w:rPr>
          </w:rPrChange>
        </w:rPr>
        <w:t xml:space="preserve"> the Q metrics are normalized by watershed area</w:t>
      </w:r>
      <w:r w:rsidR="007D7658" w:rsidRPr="00E30F37">
        <w:rPr>
          <w:rFonts w:ascii="Verdana" w:hAnsi="Verdana"/>
          <w:sz w:val="17"/>
          <w:szCs w:val="17"/>
          <w:highlight w:val="yellow"/>
          <w:shd w:val="clear" w:color="auto" w:fill="FFFFFF"/>
          <w:rPrChange w:id="174" w:author="Trent Biggs" w:date="2016-02-29T16:01:00Z">
            <w:rPr>
              <w:rFonts w:ascii="Verdana" w:hAnsi="Verdana"/>
              <w:sz w:val="17"/>
              <w:szCs w:val="17"/>
              <w:shd w:val="clear" w:color="auto" w:fill="FFFFFF"/>
            </w:rPr>
          </w:rPrChange>
        </w:rPr>
        <w:t xml:space="preserve"> for the purpose of </w:t>
      </w:r>
      <w:r w:rsidR="00BF5D15" w:rsidRPr="00E30F37">
        <w:rPr>
          <w:rFonts w:ascii="Verdana" w:hAnsi="Verdana"/>
          <w:sz w:val="17"/>
          <w:szCs w:val="17"/>
          <w:highlight w:val="yellow"/>
          <w:shd w:val="clear" w:color="auto" w:fill="FFFFFF"/>
          <w:rPrChange w:id="175" w:author="Trent Biggs" w:date="2016-02-29T16:01:00Z">
            <w:rPr>
              <w:rFonts w:ascii="Verdana" w:hAnsi="Verdana"/>
              <w:sz w:val="17"/>
              <w:szCs w:val="17"/>
              <w:shd w:val="clear" w:color="auto" w:fill="FFFFFF"/>
            </w:rPr>
          </w:rPrChange>
        </w:rPr>
        <w:t>comparing the different sized watersheds</w:t>
      </w:r>
      <w:r w:rsidR="007D7658" w:rsidRPr="00E30F37">
        <w:rPr>
          <w:rFonts w:ascii="Verdana" w:hAnsi="Verdana"/>
          <w:sz w:val="17"/>
          <w:szCs w:val="17"/>
          <w:highlight w:val="yellow"/>
          <w:shd w:val="clear" w:color="auto" w:fill="FFFFFF"/>
          <w:rPrChange w:id="176" w:author="Trent Biggs" w:date="2016-02-29T16:01:00Z">
            <w:rPr>
              <w:rFonts w:ascii="Verdana" w:hAnsi="Verdana"/>
              <w:sz w:val="17"/>
              <w:szCs w:val="17"/>
              <w:shd w:val="clear" w:color="auto" w:fill="FFFFFF"/>
            </w:rPr>
          </w:rPrChange>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37. L254-273     Section 3.3: Please begin such sections with an overview of what was done in the first paragraph.  In the first paragraph of this section you write broadly what was done, followed by motivation, followed by two of the approaches (Psum-SSYEV; Qmax-SSYEV), without ever introducing the third approach (SSYEV x PEVann/PEVmeas).  Tell us upfront what your approaches were, and then report them in detail.</w:t>
      </w:r>
    </w:p>
    <w:p w14:paraId="06CE7B11" w14:textId="77777777" w:rsidR="007D7658" w:rsidRDefault="007D7658">
      <w:pPr>
        <w:rPr>
          <w:rFonts w:ascii="Verdana" w:hAnsi="Verdana"/>
          <w:color w:val="0070C0"/>
          <w:sz w:val="17"/>
          <w:szCs w:val="17"/>
          <w:shd w:val="clear" w:color="auto" w:fill="FFFFFF"/>
        </w:rPr>
      </w:pPr>
    </w:p>
    <w:p w14:paraId="3A53FB2A" w14:textId="77777777" w:rsidR="00BF5D15" w:rsidRDefault="007D7658">
      <w:pPr>
        <w:rPr>
          <w:rFonts w:ascii="Verdana" w:hAnsi="Verdana"/>
          <w:sz w:val="17"/>
          <w:szCs w:val="17"/>
          <w:shd w:val="clear" w:color="auto" w:fill="FFFFFF"/>
        </w:rPr>
      </w:pPr>
      <w:r>
        <w:rPr>
          <w:rFonts w:ascii="Verdana" w:hAnsi="Verdana"/>
          <w:sz w:val="17"/>
          <w:szCs w:val="17"/>
          <w:shd w:val="clear" w:color="auto" w:fill="FFFFFF"/>
        </w:rPr>
        <w:t>R1C37: Done.</w:t>
      </w:r>
    </w:p>
    <w:p w14:paraId="42D758BE" w14:textId="77777777" w:rsidR="00BF5D15" w:rsidRDefault="00BF5D15">
      <w:pPr>
        <w:rPr>
          <w:rFonts w:ascii="Verdana" w:hAnsi="Verdana"/>
          <w:sz w:val="17"/>
          <w:szCs w:val="17"/>
          <w:shd w:val="clear" w:color="auto" w:fill="FFFFFF"/>
        </w:rPr>
      </w:pPr>
      <w:r>
        <w:rPr>
          <w:rFonts w:ascii="Verdana" w:hAnsi="Verdana"/>
          <w:sz w:val="17"/>
          <w:szCs w:val="17"/>
          <w:shd w:val="clear" w:color="auto" w:fill="FFFFFF"/>
        </w:rPr>
        <w:t xml:space="preserve">Added MS text: </w:t>
      </w:r>
    </w:p>
    <w:p w14:paraId="5A744CBC" w14:textId="77777777" w:rsidR="007D7658" w:rsidRDefault="00BF5D15">
      <w:pPr>
        <w:rPr>
          <w:rFonts w:ascii="Verdana" w:hAnsi="Verdana"/>
          <w:color w:val="0070C0"/>
          <w:sz w:val="17"/>
          <w:szCs w:val="17"/>
          <w:shd w:val="clear" w:color="auto" w:fill="FFFFFF"/>
        </w:rPr>
      </w:pPr>
      <w:r>
        <w:rPr>
          <w:rFonts w:ascii="Verdana" w:hAnsi="Verdana"/>
          <w:sz w:val="17"/>
          <w:szCs w:val="17"/>
          <w:shd w:val="clear" w:color="auto" w:fill="FFFFFF"/>
        </w:rPr>
        <w:t>“</w:t>
      </w:r>
      <w:r w:rsidRPr="00BF5D15">
        <w:rPr>
          <w:rFonts w:ascii="Verdana" w:hAnsi="Verdana"/>
          <w:sz w:val="17"/>
          <w:szCs w:val="17"/>
          <w:shd w:val="clear" w:color="auto" w:fill="FFFFFF"/>
        </w:rPr>
        <w:t>Annual SSY and sSSY were estimated using 1) the developed storm metric-SSY models, and 2) the ratio of annual storm precipitation to precipitation measured during storms with SSYEV data.</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38. L255 Style: That 'estimates' were 'estimated' is clear, without the clunky construction.</w:t>
      </w:r>
    </w:p>
    <w:p w14:paraId="3AB0AEB9" w14:textId="77777777" w:rsidR="007D7658" w:rsidRDefault="007D7658">
      <w:pPr>
        <w:rPr>
          <w:rFonts w:ascii="Verdana" w:hAnsi="Verdana"/>
          <w:color w:val="0070C0"/>
          <w:sz w:val="17"/>
          <w:szCs w:val="17"/>
          <w:shd w:val="clear" w:color="auto" w:fill="FFFFFF"/>
        </w:rPr>
      </w:pPr>
    </w:p>
    <w:p w14:paraId="272BD4A9" w14:textId="77777777" w:rsidR="007D7658" w:rsidRDefault="007D7658">
      <w:pPr>
        <w:rPr>
          <w:rFonts w:ascii="Verdana" w:hAnsi="Verdana"/>
          <w:color w:val="0070C0"/>
          <w:sz w:val="17"/>
          <w:szCs w:val="17"/>
          <w:shd w:val="clear" w:color="auto" w:fill="FFFFFF"/>
        </w:rPr>
      </w:pPr>
      <w:r w:rsidRPr="007D7658">
        <w:rPr>
          <w:rFonts w:ascii="Verdana" w:hAnsi="Verdana"/>
          <w:sz w:val="17"/>
          <w:szCs w:val="17"/>
          <w:shd w:val="clear" w:color="auto" w:fill="FFFFFF"/>
        </w:rPr>
        <w:t>R1C38: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39. L272-273 What does 'low' mean?  Back up qualitative statements with quantitative examples.</w:t>
      </w:r>
    </w:p>
    <w:p w14:paraId="578A2EFC" w14:textId="77777777" w:rsidR="007D7658" w:rsidRDefault="007D7658">
      <w:pPr>
        <w:rPr>
          <w:rFonts w:ascii="Verdana" w:hAnsi="Verdana"/>
          <w:color w:val="0070C0"/>
          <w:sz w:val="17"/>
          <w:szCs w:val="17"/>
          <w:shd w:val="clear" w:color="auto" w:fill="FFFFFF"/>
        </w:rPr>
      </w:pPr>
    </w:p>
    <w:p w14:paraId="6B396059" w14:textId="77777777" w:rsidR="00C55538" w:rsidRDefault="007D7658">
      <w:pPr>
        <w:rPr>
          <w:rFonts w:ascii="Verdana" w:hAnsi="Verdana"/>
          <w:sz w:val="17"/>
          <w:szCs w:val="17"/>
          <w:shd w:val="clear" w:color="auto" w:fill="FFFFFF"/>
        </w:rPr>
      </w:pPr>
      <w:r>
        <w:rPr>
          <w:rFonts w:ascii="Verdana" w:hAnsi="Verdana"/>
          <w:sz w:val="17"/>
          <w:szCs w:val="17"/>
          <w:shd w:val="clear" w:color="auto" w:fill="FFFFFF"/>
        </w:rPr>
        <w:t xml:space="preserve">R1C39: </w:t>
      </w:r>
    </w:p>
    <w:p w14:paraId="13321844" w14:textId="77777777" w:rsidR="00C55538" w:rsidRDefault="00C55538">
      <w:pPr>
        <w:rPr>
          <w:rFonts w:ascii="Verdana" w:hAnsi="Verdana"/>
          <w:sz w:val="17"/>
          <w:szCs w:val="17"/>
          <w:shd w:val="clear" w:color="auto" w:fill="FFFFFF"/>
        </w:rPr>
      </w:pPr>
    </w:p>
    <w:p w14:paraId="03D9ABC5" w14:textId="77777777" w:rsidR="00BF5D15" w:rsidRDefault="00BF5D15">
      <w:pPr>
        <w:rPr>
          <w:rFonts w:ascii="Verdana" w:hAnsi="Verdana"/>
          <w:sz w:val="17"/>
          <w:szCs w:val="17"/>
          <w:shd w:val="clear" w:color="auto" w:fill="FFFFFF"/>
        </w:rPr>
      </w:pPr>
      <w:r>
        <w:rPr>
          <w:rFonts w:ascii="Verdana" w:hAnsi="Verdana"/>
          <w:sz w:val="17"/>
          <w:szCs w:val="17"/>
          <w:shd w:val="clear" w:color="auto" w:fill="FFFFFF"/>
        </w:rPr>
        <w:t>Revised MS text:</w:t>
      </w:r>
    </w:p>
    <w:p w14:paraId="509F477B" w14:textId="77777777" w:rsidR="007D7658" w:rsidRPr="007D7658" w:rsidRDefault="00BF5D15">
      <w:pPr>
        <w:rPr>
          <w:rFonts w:ascii="Verdana" w:hAnsi="Verdana"/>
          <w:sz w:val="17"/>
          <w:szCs w:val="17"/>
          <w:shd w:val="clear" w:color="auto" w:fill="FFFFFF"/>
        </w:rPr>
      </w:pPr>
      <w:r>
        <w:rPr>
          <w:rFonts w:ascii="Verdana" w:hAnsi="Verdana"/>
          <w:sz w:val="17"/>
          <w:szCs w:val="17"/>
          <w:shd w:val="clear" w:color="auto" w:fill="FFFFFF"/>
        </w:rPr>
        <w:t>“</w:t>
      </w:r>
      <w:r w:rsidRPr="00BF5D15">
        <w:rPr>
          <w:rFonts w:ascii="Verdana" w:hAnsi="Verdana"/>
          <w:sz w:val="17"/>
          <w:szCs w:val="17"/>
          <w:shd w:val="clear" w:color="auto" w:fill="FFFFFF"/>
        </w:rPr>
        <w:t>Equation 6 also ignores sediment yield during non-storm periods, which is justified by the low SSC (typically under 20 mg/L) and Q (baseflow) observed between storms.</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40. L274-287 Section 3.4:  This should be the first paragraph of your methods section.</w:t>
      </w:r>
    </w:p>
    <w:p w14:paraId="09862C41" w14:textId="77777777" w:rsidR="007D7658" w:rsidRDefault="007D7658">
      <w:pPr>
        <w:rPr>
          <w:rFonts w:ascii="Verdana" w:hAnsi="Verdana"/>
          <w:color w:val="0070C0"/>
          <w:sz w:val="17"/>
          <w:szCs w:val="17"/>
          <w:shd w:val="clear" w:color="auto" w:fill="FFFFFF"/>
        </w:rPr>
      </w:pPr>
    </w:p>
    <w:p w14:paraId="7B5C62AC" w14:textId="77777777" w:rsidR="003240A7" w:rsidRDefault="00C55538">
      <w:pPr>
        <w:rPr>
          <w:rFonts w:ascii="Verdana" w:hAnsi="Verdana"/>
          <w:color w:val="0070C0"/>
          <w:sz w:val="17"/>
          <w:szCs w:val="17"/>
          <w:shd w:val="clear" w:color="auto" w:fill="FFFFFF"/>
        </w:rPr>
      </w:pPr>
      <w:r w:rsidRPr="00C55538">
        <w:rPr>
          <w:rFonts w:ascii="Verdana" w:hAnsi="Verdana"/>
          <w:sz w:val="17"/>
          <w:szCs w:val="17"/>
        </w:rPr>
        <w:t xml:space="preserve">R1C40: </w:t>
      </w:r>
      <w:r w:rsidR="00BF5D15">
        <w:rPr>
          <w:rFonts w:ascii="Verdana" w:hAnsi="Verdana"/>
          <w:sz w:val="17"/>
          <w:szCs w:val="17"/>
        </w:rPr>
        <w:t xml:space="preserve">Done. The Methods section has been significantly reorganized. </w:t>
      </w:r>
      <w:r w:rsidRPr="00C55538">
        <w:rPr>
          <w:rFonts w:ascii="Verdana" w:hAnsi="Verdana"/>
          <w:sz w:val="17"/>
          <w:szCs w:val="17"/>
        </w:rPr>
        <w:t xml:space="preserve">See </w:t>
      </w:r>
      <w:r>
        <w:rPr>
          <w:rFonts w:ascii="Verdana" w:hAnsi="Verdana"/>
          <w:sz w:val="17"/>
          <w:szCs w:val="17"/>
        </w:rPr>
        <w:t>our responses to R1C2 and R1C27</w:t>
      </w:r>
      <w:r w:rsidR="00620C8B" w:rsidRPr="008722C2">
        <w:rPr>
          <w:rFonts w:ascii="Verdana" w:hAnsi="Verdana"/>
          <w:color w:val="0070C0"/>
          <w:sz w:val="17"/>
          <w:szCs w:val="17"/>
        </w:rPr>
        <w:br/>
      </w:r>
      <w:r w:rsidR="00620C8B" w:rsidRPr="008722C2">
        <w:rPr>
          <w:rFonts w:ascii="Verdana" w:hAnsi="Verdana"/>
          <w:color w:val="0070C0"/>
          <w:sz w:val="17"/>
          <w:szCs w:val="17"/>
        </w:rPr>
        <w:lastRenderedPageBreak/>
        <w:br/>
      </w:r>
      <w:r w:rsidR="00620C8B" w:rsidRPr="008722C2">
        <w:rPr>
          <w:rFonts w:ascii="Verdana" w:hAnsi="Verdana"/>
          <w:color w:val="0070C0"/>
          <w:sz w:val="17"/>
          <w:szCs w:val="17"/>
          <w:shd w:val="clear" w:color="auto" w:fill="FFFFFF"/>
        </w:rPr>
        <w:t>41. L275-278 A figure illustrating the temporal distribution of sample/monitoring data collection by station would be appreciated.</w:t>
      </w:r>
    </w:p>
    <w:p w14:paraId="22424F01" w14:textId="77777777" w:rsidR="003240A7" w:rsidRDefault="003240A7">
      <w:pPr>
        <w:rPr>
          <w:rFonts w:ascii="Verdana" w:hAnsi="Verdana"/>
          <w:color w:val="0070C0"/>
          <w:sz w:val="17"/>
          <w:szCs w:val="17"/>
          <w:shd w:val="clear" w:color="auto" w:fill="FFFFFF"/>
        </w:rPr>
      </w:pPr>
    </w:p>
    <w:p w14:paraId="64DDB034" w14:textId="77777777" w:rsidR="003240A7" w:rsidRDefault="003240A7" w:rsidP="003240A7">
      <w:pPr>
        <w:rPr>
          <w:rFonts w:ascii="Verdana" w:hAnsi="Verdana"/>
          <w:sz w:val="17"/>
          <w:szCs w:val="17"/>
          <w:shd w:val="clear" w:color="auto" w:fill="FFFFFF"/>
        </w:rPr>
      </w:pPr>
      <w:r w:rsidRPr="003240A7">
        <w:rPr>
          <w:rFonts w:ascii="Verdana" w:hAnsi="Verdana"/>
          <w:sz w:val="17"/>
          <w:szCs w:val="17"/>
          <w:shd w:val="clear" w:color="auto" w:fill="FFFFFF"/>
        </w:rPr>
        <w:t xml:space="preserve">R1C41: </w:t>
      </w:r>
    </w:p>
    <w:p w14:paraId="27BDA8BD" w14:textId="77777777" w:rsidR="003240A7" w:rsidRDefault="003240A7" w:rsidP="003240A7">
      <w:pPr>
        <w:rPr>
          <w:rFonts w:ascii="Verdana" w:hAnsi="Verdana"/>
          <w:color w:val="0070C0"/>
          <w:sz w:val="17"/>
          <w:szCs w:val="17"/>
          <w:shd w:val="clear" w:color="auto" w:fill="FFFFFF"/>
        </w:rPr>
      </w:pPr>
      <w:r>
        <w:rPr>
          <w:rFonts w:ascii="Verdana" w:hAnsi="Verdana"/>
          <w:sz w:val="17"/>
          <w:szCs w:val="17"/>
          <w:shd w:val="clear" w:color="auto" w:fill="FFFFFF"/>
        </w:rPr>
        <w:t>It is difficult to visualize data from over 100 storms at three stations</w:t>
      </w:r>
      <w:r w:rsidR="00BF5D15">
        <w:rPr>
          <w:rFonts w:ascii="Verdana" w:hAnsi="Verdana"/>
          <w:sz w:val="17"/>
          <w:szCs w:val="17"/>
          <w:shd w:val="clear" w:color="auto" w:fill="FFFFFF"/>
        </w:rPr>
        <w:t xml:space="preserve">, or over the monitoring period given the various instrument errors at various locations. Instead we </w:t>
      </w:r>
      <w:r>
        <w:rPr>
          <w:rFonts w:ascii="Verdana" w:hAnsi="Verdana"/>
          <w:sz w:val="17"/>
          <w:szCs w:val="17"/>
          <w:shd w:val="clear" w:color="auto" w:fill="FFFFFF"/>
        </w:rPr>
        <w:t>elected to show an example of one storm (Figure 4) to convey the general pattern of data collection and sediment dynamics during storms</w:t>
      </w:r>
      <w:r w:rsidR="00BF5D15">
        <w:rPr>
          <w:rFonts w:ascii="Verdana" w:hAnsi="Verdana"/>
          <w:sz w:val="17"/>
          <w:szCs w:val="17"/>
          <w:shd w:val="clear" w:color="auto" w:fill="FFFFFF"/>
        </w:rPr>
        <w:t>, and provide record of the temporal distribution of monitoring data in Figure 3, Tables 2 and 4. See our response to R1C8.</w:t>
      </w:r>
    </w:p>
    <w:p w14:paraId="31FF1914" w14:textId="77777777" w:rsidR="003240A7"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42. L282-283 Report rain gage specifications (size, resolution).</w:t>
      </w:r>
    </w:p>
    <w:p w14:paraId="2271D382" w14:textId="77777777" w:rsidR="003240A7" w:rsidRDefault="003240A7">
      <w:pPr>
        <w:rPr>
          <w:rFonts w:ascii="Verdana" w:hAnsi="Verdana"/>
          <w:color w:val="0070C0"/>
          <w:sz w:val="17"/>
          <w:szCs w:val="17"/>
          <w:shd w:val="clear" w:color="auto" w:fill="FFFFFF"/>
        </w:rPr>
      </w:pPr>
    </w:p>
    <w:p w14:paraId="03CBE165" w14:textId="77777777" w:rsidR="00AA461E" w:rsidRDefault="003240A7">
      <w:pPr>
        <w:rPr>
          <w:rFonts w:ascii="Verdana" w:hAnsi="Verdana"/>
          <w:sz w:val="17"/>
          <w:szCs w:val="17"/>
          <w:shd w:val="clear" w:color="auto" w:fill="FFFFFF"/>
        </w:rPr>
      </w:pPr>
      <w:r>
        <w:rPr>
          <w:rFonts w:ascii="Verdana" w:hAnsi="Verdana"/>
          <w:sz w:val="17"/>
          <w:szCs w:val="17"/>
          <w:shd w:val="clear" w:color="auto" w:fill="FFFFFF"/>
        </w:rPr>
        <w:t xml:space="preserve">R1C42: </w:t>
      </w:r>
      <w:r w:rsidR="00BF5D15">
        <w:rPr>
          <w:rFonts w:ascii="Verdana" w:hAnsi="Verdana"/>
          <w:sz w:val="17"/>
          <w:szCs w:val="17"/>
          <w:shd w:val="clear" w:color="auto" w:fill="FFFFFF"/>
        </w:rPr>
        <w:t>Done, though t</w:t>
      </w:r>
      <w:r w:rsidR="00AA461E">
        <w:rPr>
          <w:rFonts w:ascii="Verdana" w:hAnsi="Verdana"/>
          <w:sz w:val="17"/>
          <w:szCs w:val="17"/>
          <w:shd w:val="clear" w:color="auto" w:fill="FFFFFF"/>
        </w:rPr>
        <w:t>he size certainly seems like a technical detail that could be looked up since we provided the make/model.</w:t>
      </w:r>
    </w:p>
    <w:p w14:paraId="3F9297E3" w14:textId="77777777" w:rsidR="00AA461E" w:rsidRDefault="00AA461E">
      <w:pPr>
        <w:rPr>
          <w:rFonts w:ascii="Verdana" w:hAnsi="Verdana"/>
          <w:sz w:val="17"/>
          <w:szCs w:val="17"/>
          <w:shd w:val="clear" w:color="auto" w:fill="FFFFFF"/>
        </w:rPr>
      </w:pPr>
    </w:p>
    <w:p w14:paraId="75D9C224" w14:textId="77777777" w:rsidR="00AA461E" w:rsidRDefault="00AA461E" w:rsidP="00AA461E">
      <w:pPr>
        <w:rPr>
          <w:rFonts w:ascii="Verdana" w:hAnsi="Verdana"/>
          <w:sz w:val="17"/>
          <w:szCs w:val="17"/>
          <w:shd w:val="clear" w:color="auto" w:fill="FFFFFF"/>
        </w:rPr>
      </w:pPr>
      <w:r>
        <w:rPr>
          <w:rFonts w:ascii="Verdana" w:hAnsi="Verdana"/>
          <w:sz w:val="17"/>
          <w:szCs w:val="17"/>
          <w:shd w:val="clear" w:color="auto" w:fill="FFFFFF"/>
        </w:rPr>
        <w:t>Added</w:t>
      </w:r>
      <w:r w:rsidR="00BF5D15">
        <w:rPr>
          <w:rFonts w:ascii="Verdana" w:hAnsi="Verdana"/>
          <w:sz w:val="17"/>
          <w:szCs w:val="17"/>
          <w:shd w:val="clear" w:color="auto" w:fill="FFFFFF"/>
        </w:rPr>
        <w:t xml:space="preserve"> MS</w:t>
      </w:r>
      <w:r>
        <w:rPr>
          <w:rFonts w:ascii="Verdana" w:hAnsi="Verdana"/>
          <w:sz w:val="17"/>
          <w:szCs w:val="17"/>
          <w:shd w:val="clear" w:color="auto" w:fill="FFFFFF"/>
        </w:rPr>
        <w:t xml:space="preserve"> text</w:t>
      </w:r>
      <w:r w:rsidR="00BF5D15">
        <w:rPr>
          <w:rFonts w:ascii="Verdana" w:hAnsi="Verdana"/>
          <w:sz w:val="17"/>
          <w:szCs w:val="17"/>
          <w:shd w:val="clear" w:color="auto" w:fill="FFFFFF"/>
        </w:rPr>
        <w:t>:</w:t>
      </w:r>
    </w:p>
    <w:p w14:paraId="3DF9E7BF" w14:textId="77777777" w:rsidR="00BF5D15" w:rsidRPr="00BF5D15" w:rsidDel="00E30F37" w:rsidRDefault="00FE5B7A" w:rsidP="00AA461E">
      <w:pPr>
        <w:rPr>
          <w:del w:id="177" w:author="Trent Biggs" w:date="2016-02-29T16:04:00Z"/>
          <w:rFonts w:ascii="Verdana" w:hAnsi="Verdana"/>
          <w:sz w:val="17"/>
          <w:szCs w:val="17"/>
          <w:shd w:val="clear" w:color="auto" w:fill="FFFFFF"/>
        </w:rPr>
      </w:pPr>
      <w:ins w:id="178" w:author="Trent Biggs" w:date="2016-02-29T16:14:00Z">
        <w:r>
          <w:t xml:space="preserve">P was measured in Faga'alu watershed from January, 2012, to December, 2014, using two tipping-bucket rain gages (RG1 and RG2; 20cm dia., 1 minute resolution) and a Vantage Pro Weather Station (Wx; 20cm dia. 15 min resolution) (Figure 1). </w:t>
        </w:r>
      </w:ins>
      <w:ins w:id="179" w:author="Trent Biggs" w:date="2016-02-29T16:04:00Z">
        <w:r w:rsidR="00E30F37">
          <w:t xml:space="preserve"> </w:t>
        </w:r>
      </w:ins>
      <w:del w:id="180" w:author="Trent Biggs" w:date="2016-02-29T16:04:00Z">
        <w:r w:rsidR="00BF5D15" w:rsidDel="00E30F37">
          <w:rPr>
            <w:rFonts w:ascii="Verdana" w:hAnsi="Verdana"/>
            <w:sz w:val="17"/>
            <w:szCs w:val="17"/>
            <w:shd w:val="clear" w:color="auto" w:fill="FFFFFF"/>
          </w:rPr>
          <w:delText>“</w:delText>
        </w:r>
        <w:r w:rsidR="00BF5D15" w:rsidRPr="00BF5D15" w:rsidDel="00E30F37">
          <w:rPr>
            <w:rFonts w:ascii="Verdana" w:hAnsi="Verdana"/>
            <w:sz w:val="17"/>
            <w:szCs w:val="17"/>
            <w:shd w:val="clear" w:color="auto" w:fill="FFFFFF"/>
          </w:rPr>
          <w:delText>From January, 2012, to December, 2014, P was measured in Faga'alu watershed using two Rainwise RAINEW tipping-bucket rain gages (RG1 and RG2; 20cm dia., 1 min resolution) and a Vantage Pro Weather Station (Wx; 20cm dia. 15 min resolution) (Figure 1).</w:delText>
        </w:r>
        <w:r w:rsidR="00BF5D15" w:rsidDel="00E30F37">
          <w:rPr>
            <w:rFonts w:ascii="Verdana" w:hAnsi="Verdana"/>
            <w:sz w:val="17"/>
            <w:szCs w:val="17"/>
            <w:shd w:val="clear" w:color="auto" w:fill="FFFFFF"/>
          </w:rPr>
          <w:delText>”</w:delText>
        </w:r>
      </w:del>
    </w:p>
    <w:p w14:paraId="373C7037" w14:textId="77777777" w:rsidR="00AA461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43. L305-306 Assumed to be the same rather than just 'similar'. Is this a valid assumption? How do the major factors thought to contribute to specific water discharge differ between these sub-watersheds (average slope, vegetation)? A brief statement supporting this assumption would suffice.</w:t>
      </w:r>
    </w:p>
    <w:p w14:paraId="24A9C20D" w14:textId="77777777" w:rsidR="00AA461E" w:rsidRDefault="00AA461E">
      <w:pPr>
        <w:rPr>
          <w:rFonts w:ascii="Verdana" w:hAnsi="Verdana"/>
          <w:color w:val="0070C0"/>
          <w:sz w:val="17"/>
          <w:szCs w:val="17"/>
          <w:shd w:val="clear" w:color="auto" w:fill="FFFFFF"/>
        </w:rPr>
      </w:pPr>
    </w:p>
    <w:p w14:paraId="1F863EEC" w14:textId="77777777" w:rsidR="00BF5D15" w:rsidRDefault="00AA461E">
      <w:pPr>
        <w:rPr>
          <w:rFonts w:ascii="Verdana" w:hAnsi="Verdana"/>
          <w:sz w:val="17"/>
          <w:szCs w:val="17"/>
          <w:shd w:val="clear" w:color="auto" w:fill="FFFFFF"/>
        </w:rPr>
      </w:pPr>
      <w:r>
        <w:rPr>
          <w:rFonts w:ascii="Verdana" w:hAnsi="Verdana"/>
          <w:sz w:val="17"/>
          <w:szCs w:val="17"/>
          <w:shd w:val="clear" w:color="auto" w:fill="FFFFFF"/>
        </w:rPr>
        <w:t xml:space="preserve">R143: </w:t>
      </w:r>
    </w:p>
    <w:p w14:paraId="7C28A12C" w14:textId="77777777" w:rsidR="00BF5D15" w:rsidRDefault="00BF5D15">
      <w:pPr>
        <w:rPr>
          <w:rFonts w:ascii="Verdana" w:hAnsi="Verdana"/>
          <w:sz w:val="17"/>
          <w:szCs w:val="17"/>
          <w:shd w:val="clear" w:color="auto" w:fill="FFFFFF"/>
        </w:rPr>
      </w:pPr>
    </w:p>
    <w:p w14:paraId="3DBC1317" w14:textId="77777777" w:rsidR="00D53140" w:rsidRDefault="00AA461E">
      <w:pPr>
        <w:rPr>
          <w:rFonts w:ascii="Verdana" w:hAnsi="Verdana"/>
          <w:sz w:val="17"/>
          <w:szCs w:val="17"/>
          <w:shd w:val="clear" w:color="auto" w:fill="FFFFFF"/>
        </w:rPr>
      </w:pPr>
      <w:r>
        <w:rPr>
          <w:rFonts w:ascii="Verdana" w:hAnsi="Verdana"/>
          <w:sz w:val="17"/>
          <w:szCs w:val="17"/>
          <w:shd w:val="clear" w:color="auto" w:fill="FFFFFF"/>
        </w:rPr>
        <w:t>Added</w:t>
      </w:r>
      <w:r w:rsidR="00BF5D15">
        <w:rPr>
          <w:rFonts w:ascii="Verdana" w:hAnsi="Verdana"/>
          <w:sz w:val="17"/>
          <w:szCs w:val="17"/>
          <w:shd w:val="clear" w:color="auto" w:fill="FFFFFF"/>
        </w:rPr>
        <w:t xml:space="preserve"> MS</w:t>
      </w:r>
      <w:r w:rsidR="00D53140">
        <w:rPr>
          <w:rFonts w:ascii="Verdana" w:hAnsi="Verdana"/>
          <w:sz w:val="17"/>
          <w:szCs w:val="17"/>
          <w:shd w:val="clear" w:color="auto" w:fill="FFFFFF"/>
        </w:rPr>
        <w:t xml:space="preserve"> text: </w:t>
      </w:r>
    </w:p>
    <w:p w14:paraId="733527CD" w14:textId="77777777" w:rsidR="00D53140" w:rsidRDefault="00D53140">
      <w:pPr>
        <w:rPr>
          <w:rFonts w:ascii="Verdana" w:hAnsi="Verdana"/>
          <w:sz w:val="17"/>
          <w:szCs w:val="17"/>
          <w:shd w:val="clear" w:color="auto" w:fill="FFFFFF"/>
        </w:rPr>
      </w:pPr>
      <w:r>
        <w:rPr>
          <w:rFonts w:ascii="Verdana" w:hAnsi="Verdana"/>
          <w:sz w:val="17"/>
          <w:szCs w:val="17"/>
          <w:shd w:val="clear" w:color="auto" w:fill="FFFFFF"/>
        </w:rPr>
        <w:t>“</w:t>
      </w:r>
      <w:r w:rsidRPr="00D53140">
        <w:rPr>
          <w:rFonts w:ascii="Verdana" w:hAnsi="Verdana"/>
          <w:sz w:val="17"/>
          <w:szCs w:val="17"/>
          <w:shd w:val="clear" w:color="auto" w:fill="FFFFFF"/>
        </w:rPr>
        <w:t>The specific water discharge at FG2 is assumed to be the same as above FG1 since average slopes, vegetation, and soils of the watersheds are extremely similar.</w:t>
      </w:r>
      <w:r>
        <w:rPr>
          <w:rFonts w:ascii="Verdana" w:hAnsi="Verdana"/>
          <w:sz w:val="17"/>
          <w:szCs w:val="17"/>
          <w:shd w:val="clear" w:color="auto" w:fill="FFFFFF"/>
        </w:rPr>
        <w:t>”</w:t>
      </w:r>
    </w:p>
    <w:p w14:paraId="5944EA7E" w14:textId="77777777" w:rsidR="00AA461E" w:rsidRPr="00D53140" w:rsidRDefault="00D53140">
      <w:pPr>
        <w:rPr>
          <w:rFonts w:ascii="Verdana" w:hAnsi="Verdana"/>
          <w:sz w:val="17"/>
          <w:szCs w:val="17"/>
          <w:shd w:val="clear" w:color="auto" w:fill="FFFFFF"/>
        </w:rPr>
      </w:pPr>
      <w:r>
        <w:rPr>
          <w:rFonts w:ascii="Verdana" w:hAnsi="Verdana"/>
          <w:sz w:val="17"/>
          <w:szCs w:val="17"/>
          <w:shd w:val="clear" w:color="auto" w:fill="FFFFFF"/>
        </w:rPr>
        <w:t>We also describe the caveat that the quarry surface is continually disturbed and these are conservative estimates of SSY as a result.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44. L320-322 Where was the ISCO's inlet positioned? Fixed or varied btw storms?</w:t>
      </w:r>
    </w:p>
    <w:p w14:paraId="43E4C9E7" w14:textId="77777777" w:rsidR="00AA461E" w:rsidRDefault="00AA461E">
      <w:pPr>
        <w:rPr>
          <w:rFonts w:ascii="Verdana" w:hAnsi="Verdana"/>
          <w:color w:val="0070C0"/>
          <w:sz w:val="17"/>
          <w:szCs w:val="17"/>
          <w:shd w:val="clear" w:color="auto" w:fill="FFFFFF"/>
        </w:rPr>
      </w:pPr>
    </w:p>
    <w:p w14:paraId="3B226C80" w14:textId="77777777" w:rsidR="00D53140" w:rsidRDefault="00AA461E">
      <w:pPr>
        <w:rPr>
          <w:rFonts w:ascii="Verdana" w:hAnsi="Verdana"/>
          <w:sz w:val="17"/>
          <w:szCs w:val="17"/>
          <w:shd w:val="clear" w:color="auto" w:fill="FFFFFF"/>
        </w:rPr>
      </w:pPr>
      <w:r>
        <w:rPr>
          <w:rFonts w:ascii="Verdana" w:hAnsi="Verdana"/>
          <w:sz w:val="17"/>
          <w:szCs w:val="17"/>
          <w:shd w:val="clear" w:color="auto" w:fill="FFFFFF"/>
        </w:rPr>
        <w:t xml:space="preserve">R1C44: </w:t>
      </w:r>
      <w:r w:rsidR="00D53140">
        <w:rPr>
          <w:rFonts w:ascii="Verdana" w:hAnsi="Verdana"/>
          <w:sz w:val="17"/>
          <w:szCs w:val="17"/>
          <w:shd w:val="clear" w:color="auto" w:fill="FFFFFF"/>
        </w:rPr>
        <w:t xml:space="preserve">Inlet was fixed throughout the study. </w:t>
      </w:r>
    </w:p>
    <w:p w14:paraId="32A92C37" w14:textId="77777777" w:rsidR="00D53140" w:rsidRDefault="00AA461E" w:rsidP="00D53140">
      <w:pPr>
        <w:rPr>
          <w:rFonts w:ascii="Verdana" w:hAnsi="Verdana"/>
          <w:sz w:val="17"/>
          <w:szCs w:val="17"/>
          <w:shd w:val="clear" w:color="auto" w:fill="FFFFFF"/>
        </w:rPr>
      </w:pPr>
      <w:r>
        <w:rPr>
          <w:rFonts w:ascii="Verdana" w:hAnsi="Verdana"/>
          <w:sz w:val="17"/>
          <w:szCs w:val="17"/>
          <w:shd w:val="clear" w:color="auto" w:fill="FFFFFF"/>
        </w:rPr>
        <w:t>Added</w:t>
      </w:r>
      <w:r w:rsidR="00D53140">
        <w:rPr>
          <w:rFonts w:ascii="Verdana" w:hAnsi="Verdana"/>
          <w:sz w:val="17"/>
          <w:szCs w:val="17"/>
          <w:shd w:val="clear" w:color="auto" w:fill="FFFFFF"/>
        </w:rPr>
        <w:t xml:space="preserve"> MS</w:t>
      </w:r>
      <w:r>
        <w:rPr>
          <w:rFonts w:ascii="Verdana" w:hAnsi="Verdana"/>
          <w:sz w:val="17"/>
          <w:szCs w:val="17"/>
          <w:shd w:val="clear" w:color="auto" w:fill="FFFFFF"/>
        </w:rPr>
        <w:t xml:space="preserve"> text:</w:t>
      </w:r>
    </w:p>
    <w:p w14:paraId="1F11F8EC" w14:textId="77777777" w:rsidR="00D53140" w:rsidRPr="008722C2" w:rsidRDefault="00D53140" w:rsidP="00D53140">
      <w:pPr>
        <w:rPr>
          <w:rFonts w:ascii="Verdana" w:hAnsi="Verdana"/>
          <w:color w:val="0070C0"/>
          <w:sz w:val="17"/>
          <w:szCs w:val="17"/>
        </w:rPr>
      </w:pPr>
      <w:r>
        <w:rPr>
          <w:rFonts w:ascii="Verdana" w:hAnsi="Verdana"/>
          <w:sz w:val="17"/>
          <w:szCs w:val="17"/>
          <w:shd w:val="clear" w:color="auto" w:fill="FFFFFF"/>
        </w:rPr>
        <w:t>“</w:t>
      </w:r>
      <w:r w:rsidRPr="00D53140">
        <w:rPr>
          <w:rFonts w:ascii="Verdana" w:hAnsi="Verdana"/>
          <w:sz w:val="17"/>
          <w:szCs w:val="17"/>
          <w:shd w:val="clear" w:color="auto" w:fill="FFFFFF"/>
        </w:rPr>
        <w:t xml:space="preserve">The Autosampler inlet tubing was oriented down-stream, just below the water level sensor, approximately 30 cm above the stream bed, on rebar positioned </w:t>
      </w:r>
      <w:r>
        <w:rPr>
          <w:rFonts w:ascii="Verdana" w:hAnsi="Verdana"/>
          <w:sz w:val="17"/>
          <w:szCs w:val="17"/>
          <w:shd w:val="clear" w:color="auto" w:fill="FFFFFF"/>
        </w:rPr>
        <w:t>mid</w:t>
      </w:r>
      <w:r w:rsidRPr="00D53140">
        <w:rPr>
          <w:rFonts w:ascii="Verdana" w:hAnsi="Verdana"/>
          <w:sz w:val="17"/>
          <w:szCs w:val="17"/>
          <w:shd w:val="clear" w:color="auto" w:fill="FFFFFF"/>
        </w:rPr>
        <w:t>stream.</w:t>
      </w:r>
      <w:r>
        <w:rPr>
          <w:rFonts w:ascii="Verdana" w:hAnsi="Verdana"/>
          <w:sz w:val="17"/>
          <w:szCs w:val="17"/>
          <w:shd w:val="clear" w:color="auto" w:fill="FFFFFF"/>
        </w:rPr>
        <w:t>”</w:t>
      </w:r>
      <w:r w:rsidRPr="008722C2">
        <w:rPr>
          <w:rFonts w:ascii="Verdana" w:hAnsi="Verdana"/>
          <w:color w:val="0070C0"/>
          <w:sz w:val="17"/>
          <w:szCs w:val="17"/>
        </w:rPr>
        <w:t xml:space="preserve"> </w:t>
      </w:r>
    </w:p>
    <w:p w14:paraId="0F873F64" w14:textId="77777777" w:rsidR="0027533D"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45. L327-328 Why would you assume that SSC would ever be zero - particularly if you have enough baseflow samples over the course of your study to characterize this condition?</w:t>
      </w:r>
    </w:p>
    <w:p w14:paraId="5297A802" w14:textId="77777777" w:rsidR="0027533D" w:rsidRDefault="0027533D">
      <w:pPr>
        <w:rPr>
          <w:rFonts w:ascii="Verdana" w:hAnsi="Verdana"/>
          <w:color w:val="0070C0"/>
          <w:sz w:val="17"/>
          <w:szCs w:val="17"/>
          <w:shd w:val="clear" w:color="auto" w:fill="FFFFFF"/>
        </w:rPr>
      </w:pPr>
    </w:p>
    <w:p w14:paraId="1F1535E9" w14:textId="77777777" w:rsidR="0027533D" w:rsidRDefault="0027533D">
      <w:pPr>
        <w:rPr>
          <w:rFonts w:ascii="Verdana" w:hAnsi="Verdana"/>
          <w:color w:val="0070C0"/>
          <w:sz w:val="17"/>
          <w:szCs w:val="17"/>
          <w:shd w:val="clear" w:color="auto" w:fill="FFFFFF"/>
        </w:rPr>
      </w:pPr>
      <w:r>
        <w:rPr>
          <w:rFonts w:ascii="Verdana" w:hAnsi="Verdana"/>
          <w:sz w:val="17"/>
          <w:szCs w:val="17"/>
          <w:shd w:val="clear" w:color="auto" w:fill="FFFFFF"/>
        </w:rPr>
        <w:t xml:space="preserve">R1C45: </w:t>
      </w:r>
      <w:del w:id="181" w:author="Trent Biggs" w:date="2016-02-29T16:05:00Z">
        <w:r w:rsidDel="00E30F37">
          <w:rPr>
            <w:rFonts w:ascii="Verdana" w:hAnsi="Verdana"/>
            <w:sz w:val="17"/>
            <w:szCs w:val="17"/>
            <w:shd w:val="clear" w:color="auto" w:fill="FFFFFF"/>
          </w:rPr>
          <w:delText>That’s the</w:delText>
        </w:r>
      </w:del>
      <w:ins w:id="182" w:author="Trent Biggs" w:date="2016-02-29T16:05:00Z">
        <w:r w:rsidR="00E30F37">
          <w:rPr>
            <w:rFonts w:ascii="Verdana" w:hAnsi="Verdana"/>
            <w:sz w:val="17"/>
            <w:szCs w:val="17"/>
            <w:shd w:val="clear" w:color="auto" w:fill="FFFFFF"/>
          </w:rPr>
          <w:t>A similar</w:t>
        </w:r>
      </w:ins>
      <w:r>
        <w:rPr>
          <w:rFonts w:ascii="Verdana" w:hAnsi="Verdana"/>
          <w:sz w:val="17"/>
          <w:szCs w:val="17"/>
          <w:shd w:val="clear" w:color="auto" w:fill="FFFFFF"/>
        </w:rPr>
        <w:t xml:space="preserve"> approach </w:t>
      </w:r>
      <w:del w:id="183" w:author="Trent Biggs" w:date="2016-02-29T16:05:00Z">
        <w:r w:rsidDel="00E30F37">
          <w:rPr>
            <w:rFonts w:ascii="Verdana" w:hAnsi="Verdana"/>
            <w:sz w:val="17"/>
            <w:szCs w:val="17"/>
            <w:shd w:val="clear" w:color="auto" w:fill="FFFFFF"/>
          </w:rPr>
          <w:delText xml:space="preserve">that </w:delText>
        </w:r>
      </w:del>
      <w:r>
        <w:rPr>
          <w:rFonts w:ascii="Verdana" w:hAnsi="Verdana"/>
          <w:sz w:val="17"/>
          <w:szCs w:val="17"/>
          <w:shd w:val="clear" w:color="auto" w:fill="FFFFFF"/>
        </w:rPr>
        <w:t>was used in the literature (Lewis et al, 2001), and from field observations at the beginning of many storms it seemed like this was a good enough assumption based on the median SSC values during Non-Storm periods (varying from 5-60 mg/L at FG1-3). Even if SSC at the storm start was assumed to be higher it wouldn’t make much of a difference in the total SSY calculation since it only spanned one or two intervals until a sample was collected, usually with far higher SSC in excess of several hundred mg/L.</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46. L341-343 The T-SSC relationship is too important to completely burry in your appendix.  The basic details should be summarized here: model (i.e. linear, log-linear, etc.), were model assumptions met, etc.</w:t>
      </w:r>
    </w:p>
    <w:p w14:paraId="0BC1F5AD" w14:textId="77777777" w:rsidR="0027533D" w:rsidRPr="0027533D" w:rsidRDefault="0027533D">
      <w:pPr>
        <w:rPr>
          <w:rFonts w:ascii="Verdana" w:hAnsi="Verdana"/>
          <w:sz w:val="17"/>
          <w:szCs w:val="17"/>
          <w:shd w:val="clear" w:color="auto" w:fill="FFFFFF"/>
        </w:rPr>
      </w:pPr>
    </w:p>
    <w:p w14:paraId="2AFAB302" w14:textId="77777777" w:rsidR="00D53140" w:rsidRDefault="0027533D">
      <w:pPr>
        <w:rPr>
          <w:rFonts w:ascii="Verdana" w:hAnsi="Verdana"/>
          <w:sz w:val="17"/>
          <w:szCs w:val="17"/>
        </w:rPr>
      </w:pPr>
      <w:r w:rsidRPr="0027533D">
        <w:rPr>
          <w:rFonts w:ascii="Verdana" w:hAnsi="Verdana"/>
          <w:sz w:val="17"/>
          <w:szCs w:val="17"/>
        </w:rPr>
        <w:t>R1C46:</w:t>
      </w:r>
      <w:r w:rsidR="00D53140">
        <w:rPr>
          <w:rFonts w:ascii="Verdana" w:hAnsi="Verdana"/>
          <w:sz w:val="17"/>
          <w:szCs w:val="17"/>
        </w:rPr>
        <w:t xml:space="preserve"> Indeed, whole papers detailing the calibration of a T-SSC relationship for a single instrument and site are published </w:t>
      </w:r>
      <w:del w:id="184" w:author="Trent Biggs" w:date="2016-02-29T16:06:00Z">
        <w:r w:rsidR="00D53140" w:rsidDel="00E30F37">
          <w:rPr>
            <w:rFonts w:ascii="Verdana" w:hAnsi="Verdana"/>
            <w:sz w:val="17"/>
            <w:szCs w:val="17"/>
          </w:rPr>
          <w:delText>in top-tier journals</w:delText>
        </w:r>
      </w:del>
      <w:r w:rsidR="00D53140">
        <w:rPr>
          <w:rFonts w:ascii="Verdana" w:hAnsi="Verdana"/>
          <w:sz w:val="17"/>
          <w:szCs w:val="17"/>
        </w:rPr>
        <w:t xml:space="preserve"> </w:t>
      </w:r>
      <w:r w:rsidR="00D53140">
        <w:rPr>
          <w:rFonts w:ascii="Verdana" w:hAnsi="Verdana"/>
          <w:sz w:val="17"/>
          <w:szCs w:val="17"/>
        </w:rPr>
        <w:fldChar w:fldCharType="begin" w:fldLock="1"/>
      </w:r>
      <w:r w:rsidR="00D53140">
        <w:rPr>
          <w:rFonts w:ascii="Verdana" w:hAnsi="Verdana"/>
          <w:sz w:val="17"/>
          <w:szCs w:val="17"/>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00D53140">
        <w:rPr>
          <w:rFonts w:ascii="Verdana" w:hAnsi="Verdana"/>
          <w:sz w:val="17"/>
          <w:szCs w:val="17"/>
        </w:rPr>
        <w:fldChar w:fldCharType="separate"/>
      </w:r>
      <w:r w:rsidR="00D53140" w:rsidRPr="00D53140">
        <w:rPr>
          <w:rFonts w:ascii="Verdana" w:hAnsi="Verdana"/>
          <w:noProof/>
          <w:sz w:val="17"/>
          <w:szCs w:val="17"/>
        </w:rPr>
        <w:t>(Minella et al., 2008)</w:t>
      </w:r>
      <w:r w:rsidR="00D53140">
        <w:rPr>
          <w:rFonts w:ascii="Verdana" w:hAnsi="Verdana"/>
          <w:sz w:val="17"/>
          <w:szCs w:val="17"/>
        </w:rPr>
        <w:fldChar w:fldCharType="end"/>
      </w:r>
      <w:r w:rsidR="00D53140">
        <w:rPr>
          <w:rFonts w:ascii="Verdana" w:hAnsi="Verdana"/>
          <w:sz w:val="17"/>
          <w:szCs w:val="17"/>
        </w:rPr>
        <w:t>. We felt that these methods are well-established at this point and we didn’t have any novel contributions.</w:t>
      </w:r>
      <w:r w:rsidRPr="0027533D">
        <w:rPr>
          <w:rFonts w:ascii="Verdana" w:hAnsi="Verdana"/>
          <w:sz w:val="17"/>
          <w:szCs w:val="17"/>
        </w:rPr>
        <w:t xml:space="preserve"> </w:t>
      </w:r>
    </w:p>
    <w:p w14:paraId="6EB2204D" w14:textId="77777777" w:rsidR="00D53140" w:rsidRDefault="00D53140">
      <w:pPr>
        <w:rPr>
          <w:rFonts w:ascii="Verdana" w:hAnsi="Verdana"/>
          <w:sz w:val="17"/>
          <w:szCs w:val="17"/>
        </w:rPr>
      </w:pPr>
    </w:p>
    <w:p w14:paraId="428E1C3D" w14:textId="77777777" w:rsidR="00D53140" w:rsidDel="00E30F37" w:rsidRDefault="00D53140">
      <w:pPr>
        <w:rPr>
          <w:moveFrom w:id="185" w:author="Trent Biggs" w:date="2016-02-29T16:06:00Z"/>
          <w:rFonts w:ascii="Verdana" w:hAnsi="Verdana"/>
          <w:sz w:val="17"/>
          <w:szCs w:val="17"/>
        </w:rPr>
      </w:pPr>
      <w:moveFromRangeStart w:id="186" w:author="Trent Biggs" w:date="2016-02-29T16:06:00Z" w:name="move444525317"/>
      <w:moveFrom w:id="187" w:author="Trent Biggs" w:date="2016-02-29T16:06:00Z">
        <w:r w:rsidRPr="00D53140" w:rsidDel="00E30F37">
          <w:rPr>
            <w:rFonts w:ascii="Verdana" w:hAnsi="Verdana"/>
            <w:sz w:val="17"/>
            <w:szCs w:val="17"/>
          </w:rPr>
          <w:t>Minella, J.P.G., Merten, G.H., Reichert, J.M., Clarke, R.T., 2008. Estimating suspended sediment concentrations from turbidity measurements and the calibration problem. Hydrol. Process. 22, 1819–1830. doi:10.1002/hyp.6763</w:t>
        </w:r>
      </w:moveFrom>
    </w:p>
    <w:moveFromRangeEnd w:id="186"/>
    <w:p w14:paraId="60DE2A26" w14:textId="77777777" w:rsidR="00D53140" w:rsidRDefault="00D53140">
      <w:pPr>
        <w:rPr>
          <w:rFonts w:ascii="Verdana" w:hAnsi="Verdana"/>
          <w:sz w:val="17"/>
          <w:szCs w:val="17"/>
        </w:rPr>
      </w:pPr>
    </w:p>
    <w:p w14:paraId="4603D36A" w14:textId="77777777" w:rsidR="00175823" w:rsidDel="00E30F37" w:rsidRDefault="00175823">
      <w:pPr>
        <w:rPr>
          <w:del w:id="188" w:author="Trent Biggs" w:date="2016-02-29T16:07:00Z"/>
          <w:rFonts w:ascii="Verdana" w:hAnsi="Verdana"/>
          <w:sz w:val="17"/>
          <w:szCs w:val="17"/>
        </w:rPr>
      </w:pPr>
      <w:r>
        <w:rPr>
          <w:rFonts w:ascii="Verdana" w:hAnsi="Verdana"/>
          <w:sz w:val="17"/>
          <w:szCs w:val="17"/>
        </w:rPr>
        <w:t>The T-SSC models were linear, added</w:t>
      </w:r>
      <w:r w:rsidR="00D53140">
        <w:rPr>
          <w:rFonts w:ascii="Verdana" w:hAnsi="Verdana"/>
          <w:sz w:val="17"/>
          <w:szCs w:val="17"/>
        </w:rPr>
        <w:t xml:space="preserve"> MS</w:t>
      </w:r>
      <w:r>
        <w:rPr>
          <w:rFonts w:ascii="Verdana" w:hAnsi="Verdana"/>
          <w:sz w:val="17"/>
          <w:szCs w:val="17"/>
        </w:rPr>
        <w:t xml:space="preserve"> text: “A unique</w:t>
      </w:r>
      <w:r w:rsidRPr="00175823">
        <w:rPr>
          <w:rFonts w:ascii="Verdana" w:hAnsi="Verdana"/>
          <w:i/>
          <w:sz w:val="17"/>
          <w:szCs w:val="17"/>
        </w:rPr>
        <w:t>, linear</w:t>
      </w:r>
      <w:r>
        <w:rPr>
          <w:rFonts w:ascii="Verdana" w:hAnsi="Verdana"/>
          <w:sz w:val="17"/>
          <w:szCs w:val="17"/>
        </w:rPr>
        <w:t xml:space="preserve"> T-SSC relationship…”</w:t>
      </w:r>
      <w:r w:rsidR="007069C5">
        <w:rPr>
          <w:rFonts w:ascii="Verdana" w:hAnsi="Verdana"/>
          <w:sz w:val="17"/>
          <w:szCs w:val="17"/>
        </w:rPr>
        <w:t>.</w:t>
      </w:r>
      <w:ins w:id="189" w:author="Trent Biggs" w:date="2016-02-29T16:07:00Z">
        <w:r w:rsidR="00E30F37">
          <w:rPr>
            <w:rFonts w:ascii="Verdana" w:hAnsi="Verdana"/>
            <w:sz w:val="17"/>
            <w:szCs w:val="17"/>
          </w:rPr>
          <w:t xml:space="preserve">  We also added key assumptions:</w:t>
        </w:r>
      </w:ins>
    </w:p>
    <w:p w14:paraId="1BD25AA8" w14:textId="77777777" w:rsidR="00E30F37" w:rsidRDefault="00E30F37">
      <w:pPr>
        <w:rPr>
          <w:ins w:id="190" w:author="Trent Biggs" w:date="2016-02-29T16:07:00Z"/>
          <w:rFonts w:ascii="Verdana" w:hAnsi="Verdana"/>
          <w:sz w:val="17"/>
          <w:szCs w:val="17"/>
        </w:rPr>
      </w:pPr>
    </w:p>
    <w:p w14:paraId="6FECAE01" w14:textId="77777777" w:rsidR="00E30F37" w:rsidRDefault="00E30F37" w:rsidP="00E30F37">
      <w:pPr>
        <w:rPr>
          <w:ins w:id="191" w:author="Trent Biggs" w:date="2016-02-29T16:07:00Z"/>
          <w:rFonts w:ascii="Verdana" w:hAnsi="Verdana"/>
          <w:sz w:val="17"/>
          <w:szCs w:val="17"/>
        </w:rPr>
      </w:pPr>
      <w:ins w:id="192" w:author="Trent Biggs" w:date="2016-02-29T16:07:00Z">
        <w:r>
          <w:t xml:space="preserve"> </w:t>
        </w:r>
        <w:commentRangeStart w:id="193"/>
        <w:r>
          <w:t>The</w:t>
        </w:r>
        <w:commentRangeEnd w:id="193"/>
        <w:r>
          <w:rPr>
            <w:rStyle w:val="CommentReference"/>
          </w:rPr>
          <w:commentReference w:id="193"/>
        </w:r>
        <w:r>
          <w:t xml:space="preserve"> critical assumption in our application is that the parameters of the T-SSC relationship are stable over time and among storm events.  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and can be influenced by water color, dissolved solids, organic matter, temperature, and particle shape, size, and composition.</w:t>
        </w:r>
      </w:ins>
    </w:p>
    <w:p w14:paraId="65DC476F" w14:textId="77777777" w:rsidR="007069C5" w:rsidDel="00E30F37" w:rsidRDefault="007069C5">
      <w:pPr>
        <w:rPr>
          <w:del w:id="194" w:author="Trent Biggs" w:date="2016-02-29T16:07:00Z"/>
          <w:rFonts w:ascii="Verdana" w:hAnsi="Verdana"/>
          <w:sz w:val="17"/>
          <w:szCs w:val="17"/>
        </w:rPr>
      </w:pPr>
      <w:del w:id="195" w:author="Trent Biggs" w:date="2016-02-29T16:07:00Z">
        <w:r w:rsidDel="00E30F37">
          <w:rPr>
            <w:rFonts w:ascii="Verdana" w:hAnsi="Verdana"/>
            <w:sz w:val="17"/>
            <w:szCs w:val="17"/>
          </w:rPr>
          <w:delText>Not sure which model assumptions R1 wants addressed…</w:delText>
        </w:r>
      </w:del>
    </w:p>
    <w:p w14:paraId="4EAD5CE4" w14:textId="77777777" w:rsidR="00175823" w:rsidRDefault="00175823">
      <w:pPr>
        <w:rPr>
          <w:rFonts w:ascii="Verdana" w:hAnsi="Verdana"/>
          <w:sz w:val="17"/>
          <w:szCs w:val="17"/>
        </w:rPr>
      </w:pPr>
    </w:p>
    <w:p w14:paraId="6BD1826C" w14:textId="77777777" w:rsidR="00D53140" w:rsidRDefault="00D53140">
      <w:pPr>
        <w:rPr>
          <w:rFonts w:ascii="Verdana" w:hAnsi="Verdana"/>
          <w:sz w:val="17"/>
          <w:szCs w:val="17"/>
        </w:rPr>
      </w:pPr>
      <w:r>
        <w:rPr>
          <w:rFonts w:ascii="Verdana" w:hAnsi="Verdana"/>
          <w:sz w:val="17"/>
          <w:szCs w:val="17"/>
        </w:rPr>
        <w:t xml:space="preserve">Here the Methods section </w:t>
      </w:r>
      <w:del w:id="196" w:author="Trent Biggs" w:date="2016-02-29T16:08:00Z">
        <w:r w:rsidDel="00FE5B7A">
          <w:rPr>
            <w:rFonts w:ascii="Verdana" w:hAnsi="Verdana"/>
            <w:sz w:val="17"/>
            <w:szCs w:val="17"/>
          </w:rPr>
          <w:delText>w</w:delText>
        </w:r>
        <w:r w:rsidR="00F33F3E" w:rsidDel="00FE5B7A">
          <w:rPr>
            <w:rFonts w:ascii="Verdana" w:hAnsi="Verdana"/>
            <w:sz w:val="17"/>
            <w:szCs w:val="17"/>
          </w:rPr>
          <w:delText>e</w:delText>
        </w:r>
        <w:r w:rsidR="00175823" w:rsidDel="00FE5B7A">
          <w:rPr>
            <w:rFonts w:ascii="Verdana" w:hAnsi="Verdana"/>
            <w:sz w:val="17"/>
            <w:szCs w:val="17"/>
          </w:rPr>
          <w:delText xml:space="preserve"> </w:delText>
        </w:r>
      </w:del>
      <w:r w:rsidR="00175823">
        <w:rPr>
          <w:rFonts w:ascii="Verdana" w:hAnsi="Verdana"/>
          <w:sz w:val="17"/>
          <w:szCs w:val="17"/>
        </w:rPr>
        <w:t>summarize</w:t>
      </w:r>
      <w:ins w:id="197" w:author="Trent Biggs" w:date="2016-02-29T16:08:00Z">
        <w:r w:rsidR="00FE5B7A">
          <w:rPr>
            <w:rFonts w:ascii="Verdana" w:hAnsi="Verdana"/>
            <w:sz w:val="17"/>
            <w:szCs w:val="17"/>
          </w:rPr>
          <w:t>s</w:t>
        </w:r>
      </w:ins>
      <w:del w:id="198" w:author="Trent Biggs" w:date="2016-02-29T16:08:00Z">
        <w:r w:rsidR="00175823" w:rsidDel="00FE5B7A">
          <w:rPr>
            <w:rFonts w:ascii="Verdana" w:hAnsi="Verdana"/>
            <w:sz w:val="17"/>
            <w:szCs w:val="17"/>
          </w:rPr>
          <w:delText>d</w:delText>
        </w:r>
      </w:del>
      <w:r w:rsidR="00175823">
        <w:rPr>
          <w:rFonts w:ascii="Verdana" w:hAnsi="Verdana"/>
          <w:sz w:val="17"/>
          <w:szCs w:val="17"/>
        </w:rPr>
        <w:t xml:space="preserve"> the r</w:t>
      </w:r>
      <w:r w:rsidR="00175823" w:rsidRPr="00F33F3E">
        <w:rPr>
          <w:rFonts w:ascii="Verdana" w:hAnsi="Verdana"/>
          <w:sz w:val="17"/>
          <w:szCs w:val="17"/>
          <w:vertAlign w:val="superscript"/>
        </w:rPr>
        <w:t>2</w:t>
      </w:r>
      <w:r w:rsidR="00175823">
        <w:rPr>
          <w:rFonts w:ascii="Verdana" w:hAnsi="Verdana"/>
          <w:sz w:val="17"/>
          <w:szCs w:val="17"/>
        </w:rPr>
        <w:t xml:space="preserve"> values of the T-SSC relationships </w:t>
      </w:r>
      <w:r w:rsidR="007069C5">
        <w:rPr>
          <w:rFonts w:ascii="Verdana" w:hAnsi="Verdana"/>
          <w:sz w:val="17"/>
          <w:szCs w:val="17"/>
        </w:rPr>
        <w:t>(which were high: 0.79-0.99)</w:t>
      </w:r>
      <w:r w:rsidR="00F33F3E">
        <w:rPr>
          <w:rFonts w:ascii="Verdana" w:hAnsi="Verdana"/>
          <w:sz w:val="17"/>
          <w:szCs w:val="17"/>
        </w:rPr>
        <w:t xml:space="preserve">, </w:t>
      </w:r>
      <w:r w:rsidR="00175823">
        <w:rPr>
          <w:rFonts w:ascii="Verdana" w:hAnsi="Verdana"/>
          <w:sz w:val="17"/>
          <w:szCs w:val="17"/>
        </w:rPr>
        <w:t>and provided their RMSE</w:t>
      </w:r>
      <w:r>
        <w:rPr>
          <w:rFonts w:ascii="Verdana" w:hAnsi="Verdana"/>
          <w:sz w:val="17"/>
          <w:szCs w:val="17"/>
        </w:rPr>
        <w:t xml:space="preserve"> (mg/L)</w:t>
      </w:r>
      <w:r w:rsidR="00175823">
        <w:rPr>
          <w:rFonts w:ascii="Verdana" w:hAnsi="Verdana"/>
          <w:sz w:val="17"/>
          <w:szCs w:val="17"/>
        </w:rPr>
        <w:t xml:space="preserve"> and % errors in Results section 4.2. Cumulative Probable Error. We thought this was a better place to </w:t>
      </w:r>
      <w:r w:rsidR="00F33F3E">
        <w:rPr>
          <w:rFonts w:ascii="Verdana" w:hAnsi="Verdana"/>
          <w:sz w:val="17"/>
          <w:szCs w:val="17"/>
        </w:rPr>
        <w:t>describe the</w:t>
      </w:r>
      <w:r w:rsidR="007069C5">
        <w:rPr>
          <w:rFonts w:ascii="Verdana" w:hAnsi="Verdana"/>
          <w:sz w:val="17"/>
          <w:szCs w:val="17"/>
        </w:rPr>
        <w:t xml:space="preserve"> T-SSC relationship</w:t>
      </w:r>
      <w:r w:rsidR="00F33F3E">
        <w:rPr>
          <w:rFonts w:ascii="Verdana" w:hAnsi="Verdana"/>
          <w:sz w:val="17"/>
          <w:szCs w:val="17"/>
        </w:rPr>
        <w:t xml:space="preserve"> errors, showing the reader not only the error in the T-SSC relationships but how those errors propagate to the final SSY estimates to increase uncertainty. The reader is likely</w:t>
      </w:r>
      <w:r>
        <w:rPr>
          <w:rFonts w:ascii="Verdana" w:hAnsi="Verdana"/>
          <w:sz w:val="17"/>
          <w:szCs w:val="17"/>
        </w:rPr>
        <w:t xml:space="preserve"> only</w:t>
      </w:r>
      <w:r w:rsidR="00F33F3E">
        <w:rPr>
          <w:rFonts w:ascii="Verdana" w:hAnsi="Verdana"/>
          <w:sz w:val="17"/>
          <w:szCs w:val="17"/>
        </w:rPr>
        <w:t xml:space="preserve"> interested in the details and errors of the T-SSC relationships for their impact on the final SSY calculations and the conclusions drawn from those calculations. Rather than simply provide the raw estimates of model error and leave the reader to infer how those errors impact the final calculations, we provide the error estimates in the context of the final SSY estimates.</w:t>
      </w:r>
      <w:r>
        <w:rPr>
          <w:rFonts w:ascii="Verdana" w:hAnsi="Verdana"/>
          <w:sz w:val="17"/>
          <w:szCs w:val="17"/>
        </w:rPr>
        <w:t xml:space="preserve"> </w:t>
      </w:r>
    </w:p>
    <w:p w14:paraId="5F856324" w14:textId="77777777" w:rsidR="00D53140" w:rsidRDefault="00D53140">
      <w:pPr>
        <w:rPr>
          <w:rFonts w:ascii="Verdana" w:hAnsi="Verdana"/>
          <w:sz w:val="17"/>
          <w:szCs w:val="17"/>
        </w:rPr>
      </w:pPr>
    </w:p>
    <w:p w14:paraId="1B394A4D" w14:textId="77777777" w:rsidR="00F33F3E" w:rsidRDefault="00D53140">
      <w:pPr>
        <w:rPr>
          <w:rFonts w:ascii="Verdana" w:hAnsi="Verdana"/>
          <w:sz w:val="17"/>
          <w:szCs w:val="17"/>
        </w:rPr>
      </w:pPr>
      <w:r>
        <w:rPr>
          <w:rFonts w:ascii="Verdana" w:hAnsi="Verdana"/>
          <w:sz w:val="17"/>
          <w:szCs w:val="17"/>
        </w:rPr>
        <w:t xml:space="preserve">If the reader </w:t>
      </w:r>
      <w:ins w:id="199" w:author="Trent Biggs" w:date="2016-02-29T16:09:00Z">
        <w:r w:rsidR="00FE5B7A">
          <w:rPr>
            <w:rFonts w:ascii="Verdana" w:hAnsi="Verdana"/>
            <w:sz w:val="17"/>
            <w:szCs w:val="17"/>
          </w:rPr>
          <w:t>requires</w:t>
        </w:r>
      </w:ins>
      <w:del w:id="200" w:author="Trent Biggs" w:date="2016-02-29T16:09:00Z">
        <w:r w:rsidDel="00FE5B7A">
          <w:rPr>
            <w:rFonts w:ascii="Verdana" w:hAnsi="Verdana"/>
            <w:sz w:val="17"/>
            <w:szCs w:val="17"/>
          </w:rPr>
          <w:delText>desires</w:delText>
        </w:r>
      </w:del>
      <w:r>
        <w:rPr>
          <w:rFonts w:ascii="Verdana" w:hAnsi="Verdana"/>
          <w:sz w:val="17"/>
          <w:szCs w:val="17"/>
        </w:rPr>
        <w:t xml:space="preserve"> more information on the T-SSC relationships, they are provided in the Appendix. The intention was to not distract the reader from the main objectives </w:t>
      </w:r>
      <w:ins w:id="201" w:author="Trent Biggs" w:date="2016-02-29T16:09:00Z">
        <w:r w:rsidR="00FE5B7A">
          <w:rPr>
            <w:rFonts w:ascii="Verdana" w:hAnsi="Verdana"/>
            <w:sz w:val="17"/>
            <w:szCs w:val="17"/>
          </w:rPr>
          <w:t xml:space="preserve">or to lengthen the text </w:t>
        </w:r>
      </w:ins>
      <w:r>
        <w:rPr>
          <w:rFonts w:ascii="Verdana" w:hAnsi="Verdana"/>
          <w:sz w:val="17"/>
          <w:szCs w:val="17"/>
        </w:rPr>
        <w:t xml:space="preserve">with too much detail about the intermediary steps of the T-SSC relationship. </w:t>
      </w:r>
      <w:r w:rsidR="00F33F3E">
        <w:rPr>
          <w:rFonts w:ascii="Verdana" w:hAnsi="Verdana"/>
          <w:sz w:val="17"/>
          <w:szCs w:val="17"/>
        </w:rPr>
        <w:t xml:space="preserve">The details of the T-SSC </w:t>
      </w:r>
      <w:del w:id="202" w:author="Trent Biggs" w:date="2016-02-29T16:09:00Z">
        <w:r w:rsidR="00F33F3E" w:rsidDel="00FE5B7A">
          <w:rPr>
            <w:rFonts w:ascii="Verdana" w:hAnsi="Verdana"/>
            <w:sz w:val="17"/>
            <w:szCs w:val="17"/>
          </w:rPr>
          <w:delText xml:space="preserve">relationships were not intended to be “buried” in an Appendix but </w:delText>
        </w:r>
      </w:del>
      <w:r>
        <w:rPr>
          <w:rFonts w:ascii="Verdana" w:hAnsi="Verdana"/>
          <w:sz w:val="17"/>
          <w:szCs w:val="17"/>
        </w:rPr>
        <w:t>were</w:t>
      </w:r>
      <w:ins w:id="203" w:author="Trent Biggs" w:date="2016-02-29T16:10:00Z">
        <w:r w:rsidR="00FE5B7A">
          <w:rPr>
            <w:rFonts w:ascii="Verdana" w:hAnsi="Verdana"/>
            <w:sz w:val="17"/>
            <w:szCs w:val="17"/>
          </w:rPr>
          <w:t xml:space="preserve"> </w:t>
        </w:r>
      </w:ins>
      <w:del w:id="204" w:author="Trent Biggs" w:date="2016-02-29T16:10:00Z">
        <w:r w:rsidDel="00FE5B7A">
          <w:rPr>
            <w:rFonts w:ascii="Verdana" w:hAnsi="Verdana"/>
            <w:sz w:val="17"/>
            <w:szCs w:val="17"/>
          </w:rPr>
          <w:delText xml:space="preserve"> intended to be </w:delText>
        </w:r>
      </w:del>
      <w:r w:rsidR="00F33F3E">
        <w:rPr>
          <w:rFonts w:ascii="Verdana" w:hAnsi="Verdana"/>
          <w:sz w:val="17"/>
          <w:szCs w:val="17"/>
        </w:rPr>
        <w:t xml:space="preserve">provided </w:t>
      </w:r>
      <w:del w:id="205" w:author="Trent Biggs" w:date="2016-02-29T16:10:00Z">
        <w:r w:rsidR="00F33F3E" w:rsidDel="00FE5B7A">
          <w:rPr>
            <w:rFonts w:ascii="Verdana" w:hAnsi="Verdana"/>
            <w:sz w:val="17"/>
            <w:szCs w:val="17"/>
          </w:rPr>
          <w:delText>in full detail</w:delText>
        </w:r>
      </w:del>
      <w:r w:rsidR="00F33F3E">
        <w:rPr>
          <w:rFonts w:ascii="Verdana" w:hAnsi="Verdana"/>
          <w:sz w:val="17"/>
          <w:szCs w:val="17"/>
        </w:rPr>
        <w:t xml:space="preserve"> in the Appendix because they are so critical</w:t>
      </w:r>
      <w:r>
        <w:rPr>
          <w:rFonts w:ascii="Verdana" w:hAnsi="Verdana"/>
          <w:sz w:val="17"/>
          <w:szCs w:val="17"/>
        </w:rPr>
        <w:t>, as R1 points out</w:t>
      </w:r>
      <w:r w:rsidR="00F33F3E">
        <w:rPr>
          <w:rFonts w:ascii="Verdana" w:hAnsi="Verdana"/>
          <w:sz w:val="17"/>
          <w:szCs w:val="17"/>
        </w:rPr>
        <w:t xml:space="preserve">. </w:t>
      </w:r>
      <w:del w:id="206" w:author="Trent Biggs" w:date="2016-02-29T16:10:00Z">
        <w:r w:rsidR="00F33F3E" w:rsidDel="00FE5B7A">
          <w:rPr>
            <w:rFonts w:ascii="Verdana" w:hAnsi="Verdana"/>
            <w:sz w:val="17"/>
            <w:szCs w:val="17"/>
          </w:rPr>
          <w:delText>Rather than include</w:delText>
        </w:r>
        <w:r w:rsidDel="00FE5B7A">
          <w:rPr>
            <w:rFonts w:ascii="Verdana" w:hAnsi="Verdana"/>
            <w:sz w:val="17"/>
            <w:szCs w:val="17"/>
          </w:rPr>
          <w:delText xml:space="preserve"> only</w:delText>
        </w:r>
        <w:r w:rsidR="00F33F3E" w:rsidDel="00FE5B7A">
          <w:rPr>
            <w:rFonts w:ascii="Verdana" w:hAnsi="Verdana"/>
            <w:sz w:val="17"/>
            <w:szCs w:val="17"/>
          </w:rPr>
          <w:delText xml:space="preserve"> a terse summary and not provide the full detail at all, in the interest of shortening the MS and provide the full detail, </w:delText>
        </w:r>
      </w:del>
      <w:ins w:id="207" w:author="Trent Biggs" w:date="2016-02-29T16:10:00Z">
        <w:r w:rsidR="00FE5B7A">
          <w:rPr>
            <w:rFonts w:ascii="Verdana" w:hAnsi="Verdana"/>
            <w:sz w:val="17"/>
            <w:szCs w:val="17"/>
          </w:rPr>
          <w:t>W</w:t>
        </w:r>
      </w:ins>
      <w:del w:id="208" w:author="Trent Biggs" w:date="2016-02-29T16:10:00Z">
        <w:r w:rsidR="00F33F3E" w:rsidDel="00FE5B7A">
          <w:rPr>
            <w:rFonts w:ascii="Verdana" w:hAnsi="Verdana"/>
            <w:sz w:val="17"/>
            <w:szCs w:val="17"/>
          </w:rPr>
          <w:delText>w</w:delText>
        </w:r>
      </w:del>
      <w:r w:rsidR="00F33F3E">
        <w:rPr>
          <w:rFonts w:ascii="Verdana" w:hAnsi="Verdana"/>
          <w:sz w:val="17"/>
          <w:szCs w:val="17"/>
        </w:rPr>
        <w:t>e tried to strike a balance of placing the full technical detail in an Appendix while providing relevant information for addressing the research questions in the MS.</w:t>
      </w:r>
    </w:p>
    <w:p w14:paraId="7FE426DD" w14:textId="77777777" w:rsidR="00F33F3E" w:rsidRDefault="00F33F3E">
      <w:pPr>
        <w:rPr>
          <w:rFonts w:ascii="Verdana" w:hAnsi="Verdana"/>
          <w:sz w:val="17"/>
          <w:szCs w:val="17"/>
        </w:rPr>
      </w:pPr>
    </w:p>
    <w:p w14:paraId="6EB3E3A5" w14:textId="77777777" w:rsidR="00FB255A" w:rsidRPr="007D7658" w:rsidRDefault="00620C8B">
      <w:pPr>
        <w:rPr>
          <w:rStyle w:val="apple-converted-space"/>
          <w:rFonts w:ascii="Verdana" w:hAnsi="Verdana"/>
          <w:sz w:val="17"/>
          <w:szCs w:val="17"/>
          <w:shd w:val="clear" w:color="auto" w:fill="FFFFFF"/>
        </w:rPr>
      </w:pPr>
      <w:r w:rsidRPr="0027533D">
        <w:rPr>
          <w:rFonts w:ascii="Verdana" w:hAnsi="Verdana"/>
          <w:sz w:val="17"/>
          <w:szCs w:val="17"/>
        </w:rPr>
        <w:br/>
      </w:r>
      <w:r w:rsidRPr="008722C2">
        <w:rPr>
          <w:rFonts w:ascii="Verdana" w:hAnsi="Verdana"/>
          <w:color w:val="0070C0"/>
          <w:sz w:val="17"/>
          <w:szCs w:val="17"/>
          <w:shd w:val="clear" w:color="auto" w:fill="FFFFFF"/>
        </w:rPr>
        <w:t>47. L350 Equation 2: I applaud the transparent reporting of your method for sediment load uncertainty estimations.  However, this equation appears to only relate to one approach to obtaining SSC (T-SSC rating curve), whereas your study employed a number of methods (linear interpolation of between SSC values, T-SSC rating, and assumed values for base flow).  Also, if I understand your equation correctly, you don't need the summation symbol, as you indicate this operation with '+' signs.</w:t>
      </w:r>
      <w:r w:rsidRPr="008722C2">
        <w:rPr>
          <w:rFonts w:ascii="Verdana" w:hAnsi="Verdana"/>
          <w:color w:val="0070C0"/>
          <w:sz w:val="17"/>
          <w:szCs w:val="17"/>
        </w:rPr>
        <w:br/>
      </w:r>
      <w:r w:rsidRPr="008722C2">
        <w:rPr>
          <w:rFonts w:ascii="Verdana" w:hAnsi="Verdana"/>
          <w:color w:val="0070C0"/>
          <w:sz w:val="17"/>
          <w:szCs w:val="17"/>
          <w:shd w:val="clear" w:color="auto" w:fill="FFFFFF"/>
        </w:rPr>
        <w:t>Taking a step back, I would also suggest reconsidering your approach to error estimation.</w:t>
      </w:r>
      <w:r w:rsidRPr="008722C2">
        <w:rPr>
          <w:rStyle w:val="apple-converted-space"/>
          <w:rFonts w:ascii="Verdana" w:hAnsi="Verdana"/>
          <w:color w:val="0070C0"/>
          <w:sz w:val="17"/>
          <w:szCs w:val="17"/>
          <w:shd w:val="clear" w:color="auto" w:fill="FFFFFF"/>
        </w:rPr>
        <w:t> </w:t>
      </w:r>
    </w:p>
    <w:p w14:paraId="0631186C" w14:textId="77777777" w:rsidR="00FB255A" w:rsidRDefault="00FB255A">
      <w:pPr>
        <w:rPr>
          <w:rStyle w:val="apple-converted-space"/>
          <w:rFonts w:ascii="Verdana" w:hAnsi="Verdana"/>
          <w:color w:val="0070C0"/>
          <w:sz w:val="17"/>
          <w:szCs w:val="17"/>
          <w:shd w:val="clear" w:color="auto" w:fill="FFFFFF"/>
        </w:rPr>
      </w:pPr>
    </w:p>
    <w:p w14:paraId="248294DE" w14:textId="77777777" w:rsidR="0014003E" w:rsidRDefault="007069C5">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R1C47: </w:t>
      </w:r>
      <w:ins w:id="209" w:author="Trent Biggs" w:date="2016-02-29T16:11:00Z">
        <w:r w:rsidR="00FE5B7A">
          <w:rPr>
            <w:rStyle w:val="apple-converted-space"/>
            <w:rFonts w:ascii="Verdana" w:hAnsi="Verdana"/>
            <w:sz w:val="17"/>
            <w:szCs w:val="17"/>
            <w:shd w:val="clear" w:color="auto" w:fill="FFFFFF"/>
          </w:rPr>
          <w:t>We r</w:t>
        </w:r>
      </w:ins>
      <w:del w:id="210" w:author="Trent Biggs" w:date="2016-02-29T16:11:00Z">
        <w:r w:rsidR="0014003E" w:rsidDel="00FE5B7A">
          <w:rPr>
            <w:rStyle w:val="apple-converted-space"/>
            <w:rFonts w:ascii="Verdana" w:hAnsi="Verdana"/>
            <w:sz w:val="17"/>
            <w:szCs w:val="17"/>
            <w:shd w:val="clear" w:color="auto" w:fill="FFFFFF"/>
          </w:rPr>
          <w:delText>R</w:delText>
        </w:r>
      </w:del>
      <w:r w:rsidR="0014003E">
        <w:rPr>
          <w:rStyle w:val="apple-converted-space"/>
          <w:rFonts w:ascii="Verdana" w:hAnsi="Verdana"/>
          <w:sz w:val="17"/>
          <w:szCs w:val="17"/>
          <w:shd w:val="clear" w:color="auto" w:fill="FFFFFF"/>
        </w:rPr>
        <w:t>emoved the summation symbo</w:t>
      </w:r>
      <w:ins w:id="211" w:author="Trent Biggs" w:date="2016-02-29T16:11:00Z">
        <w:r w:rsidR="00FE5B7A">
          <w:rPr>
            <w:rStyle w:val="apple-converted-space"/>
            <w:rFonts w:ascii="Verdana" w:hAnsi="Verdana"/>
            <w:sz w:val="17"/>
            <w:szCs w:val="17"/>
            <w:shd w:val="clear" w:color="auto" w:fill="FFFFFF"/>
          </w:rPr>
          <w:t xml:space="preserve">l, and </w:t>
        </w:r>
      </w:ins>
      <w:del w:id="212" w:author="Trent Biggs" w:date="2016-02-29T16:11:00Z">
        <w:r w:rsidR="0014003E" w:rsidDel="00FE5B7A">
          <w:rPr>
            <w:rStyle w:val="apple-converted-space"/>
            <w:rFonts w:ascii="Verdana" w:hAnsi="Verdana"/>
            <w:sz w:val="17"/>
            <w:szCs w:val="17"/>
            <w:shd w:val="clear" w:color="auto" w:fill="FFFFFF"/>
          </w:rPr>
          <w:delText>l.</w:delText>
        </w:r>
        <w:r w:rsidR="00774957" w:rsidDel="00FE5B7A">
          <w:rPr>
            <w:rStyle w:val="apple-converted-space"/>
            <w:rFonts w:ascii="Verdana" w:hAnsi="Verdana"/>
            <w:sz w:val="17"/>
            <w:szCs w:val="17"/>
            <w:shd w:val="clear" w:color="auto" w:fill="FFFFFF"/>
          </w:rPr>
          <w:delText xml:space="preserve"> </w:delText>
        </w:r>
      </w:del>
      <w:ins w:id="213" w:author="Trent Biggs" w:date="2016-02-29T16:11:00Z">
        <w:r w:rsidR="00FE5B7A">
          <w:rPr>
            <w:rStyle w:val="apple-converted-space"/>
            <w:rFonts w:ascii="Verdana" w:hAnsi="Verdana"/>
            <w:sz w:val="17"/>
            <w:szCs w:val="17"/>
            <w:shd w:val="clear" w:color="auto" w:fill="FFFFFF"/>
          </w:rPr>
          <w:t>a</w:t>
        </w:r>
      </w:ins>
      <w:del w:id="214" w:author="Trent Biggs" w:date="2016-02-29T16:11:00Z">
        <w:r w:rsidR="00774957" w:rsidDel="00FE5B7A">
          <w:rPr>
            <w:rStyle w:val="apple-converted-space"/>
            <w:rFonts w:ascii="Verdana" w:hAnsi="Verdana"/>
            <w:sz w:val="17"/>
            <w:szCs w:val="17"/>
            <w:shd w:val="clear" w:color="auto" w:fill="FFFFFF"/>
          </w:rPr>
          <w:delText>A</w:delText>
        </w:r>
      </w:del>
      <w:r w:rsidR="00774957">
        <w:rPr>
          <w:rStyle w:val="apple-converted-space"/>
          <w:rFonts w:ascii="Verdana" w:hAnsi="Verdana"/>
          <w:sz w:val="17"/>
          <w:szCs w:val="17"/>
          <w:shd w:val="clear" w:color="auto" w:fill="FFFFFF"/>
        </w:rPr>
        <w:t>dded error for interpolated grab samples to SSC measurement error.</w:t>
      </w:r>
    </w:p>
    <w:p w14:paraId="4095D3E0" w14:textId="77777777" w:rsidR="0014003E" w:rsidRDefault="0014003E">
      <w:pPr>
        <w:rPr>
          <w:rStyle w:val="apple-converted-space"/>
          <w:rFonts w:ascii="Verdana" w:hAnsi="Verdana"/>
          <w:sz w:val="17"/>
          <w:szCs w:val="17"/>
          <w:shd w:val="clear" w:color="auto" w:fill="FFFFFF"/>
        </w:rPr>
      </w:pPr>
    </w:p>
    <w:p w14:paraId="4EEE204D" w14:textId="77777777" w:rsidR="0014003E" w:rsidRPr="0014003E" w:rsidRDefault="00774957">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Yes, the T-SSC model errors are included explicitly, the interpolated grab sample error was taken from the DUET-H/WQ look up table (5%) and included as measurement error for those SSYEV estimates. </w:t>
      </w:r>
      <w:r w:rsidR="0014003E">
        <w:rPr>
          <w:rStyle w:val="apple-converted-space"/>
          <w:rFonts w:ascii="Verdana" w:hAnsi="Verdana"/>
          <w:sz w:val="17"/>
          <w:szCs w:val="17"/>
          <w:shd w:val="clear" w:color="auto" w:fill="FFFFFF"/>
          <w:vertAlign w:val="subscript"/>
        </w:rPr>
        <w:t xml:space="preserve"> </w:t>
      </w:r>
      <w:r w:rsidR="0014003E">
        <w:rPr>
          <w:rStyle w:val="apple-converted-space"/>
          <w:rFonts w:ascii="Verdana" w:hAnsi="Verdana"/>
          <w:sz w:val="17"/>
          <w:szCs w:val="17"/>
          <w:shd w:val="clear" w:color="auto" w:fill="FFFFFF"/>
        </w:rPr>
        <w:t xml:space="preserve">Only 3/42 storms </w:t>
      </w:r>
      <w:r w:rsidR="00D53140">
        <w:rPr>
          <w:rStyle w:val="apple-converted-space"/>
          <w:rFonts w:ascii="Verdana" w:hAnsi="Verdana"/>
          <w:sz w:val="17"/>
          <w:szCs w:val="17"/>
          <w:shd w:val="clear" w:color="auto" w:fill="FFFFFF"/>
        </w:rPr>
        <w:t>used</w:t>
      </w:r>
      <w:r w:rsidR="0014003E">
        <w:rPr>
          <w:rStyle w:val="apple-converted-space"/>
          <w:rFonts w:ascii="Verdana" w:hAnsi="Verdana"/>
          <w:sz w:val="17"/>
          <w:szCs w:val="17"/>
          <w:shd w:val="clear" w:color="auto" w:fill="FFFFFF"/>
        </w:rPr>
        <w:t xml:space="preserve"> interpolated grab samples</w:t>
      </w:r>
      <w:r w:rsidR="00D53140">
        <w:rPr>
          <w:rStyle w:val="apple-converted-space"/>
          <w:rFonts w:ascii="Verdana" w:hAnsi="Verdana"/>
          <w:sz w:val="17"/>
          <w:szCs w:val="17"/>
          <w:shd w:val="clear" w:color="auto" w:fill="FFFFFF"/>
        </w:rPr>
        <w:t xml:space="preserve"> to calculate SSYEV</w:t>
      </w:r>
      <w:r>
        <w:rPr>
          <w:rStyle w:val="apple-converted-space"/>
          <w:rFonts w:ascii="Verdana" w:hAnsi="Verdana"/>
          <w:sz w:val="17"/>
          <w:szCs w:val="17"/>
          <w:shd w:val="clear" w:color="auto" w:fill="FFFFFF"/>
        </w:rPr>
        <w:t>.</w:t>
      </w:r>
    </w:p>
    <w:p w14:paraId="205A0157" w14:textId="77777777" w:rsidR="0014003E" w:rsidRDefault="0014003E">
      <w:pPr>
        <w:rPr>
          <w:rStyle w:val="apple-converted-space"/>
          <w:rFonts w:ascii="Verdana" w:hAnsi="Verdana"/>
          <w:sz w:val="17"/>
          <w:szCs w:val="17"/>
          <w:shd w:val="clear" w:color="auto" w:fill="FFFFFF"/>
          <w:vertAlign w:val="subscript"/>
        </w:rPr>
      </w:pPr>
    </w:p>
    <w:p w14:paraId="37F23881" w14:textId="77777777" w:rsidR="0014003E" w:rsidRDefault="0014003E">
      <w:pPr>
        <w:rPr>
          <w:rFonts w:ascii="Verdana" w:hAnsi="Verdana"/>
          <w:color w:val="0070C0"/>
          <w:sz w:val="17"/>
          <w:szCs w:val="17"/>
        </w:rPr>
      </w:pPr>
      <w:r>
        <w:rPr>
          <w:rStyle w:val="apple-converted-space"/>
          <w:rFonts w:ascii="Verdana" w:hAnsi="Verdana"/>
          <w:sz w:val="17"/>
          <w:szCs w:val="17"/>
          <w:shd w:val="clear" w:color="auto" w:fill="FFFFFF"/>
        </w:rPr>
        <w:t xml:space="preserve">As far as reconsidering the approach, there are definitely many different ways to estimate uncertainty so any suggestion of which method would be more appropriate are welcome. We chose this method since it was straightforward to calculate and well-documented in previous literature and a software tool (Harmel, Topping etc.).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48. L356-359 Why not calculate the uncertainty associated with this estimate?  It is after all just another estimate, merely arrived at by arithmetic processing of two other estimates…</w:t>
      </w:r>
      <w:r w:rsidR="00620C8B" w:rsidRPr="008722C2">
        <w:rPr>
          <w:rFonts w:ascii="Verdana" w:hAnsi="Verdana"/>
          <w:color w:val="0070C0"/>
          <w:sz w:val="17"/>
          <w:szCs w:val="17"/>
        </w:rPr>
        <w:br/>
      </w:r>
    </w:p>
    <w:p w14:paraId="626E74CB" w14:textId="77777777" w:rsidR="0014003E" w:rsidRPr="0014003E" w:rsidRDefault="0014003E">
      <w:pPr>
        <w:rPr>
          <w:rFonts w:ascii="Verdana" w:hAnsi="Verdana"/>
          <w:sz w:val="17"/>
          <w:szCs w:val="17"/>
        </w:rPr>
      </w:pPr>
      <w:r>
        <w:rPr>
          <w:rFonts w:ascii="Verdana" w:hAnsi="Verdana"/>
          <w:sz w:val="17"/>
          <w:szCs w:val="17"/>
        </w:rPr>
        <w:t>R1C48: Yes it could be simple arithmetic to take the mean of the UPPER and TOTAL error estimates, or following the cumulative probable error method it would be necessary to calculate PE based on all measurement and model errors at FG1 and FG3</w:t>
      </w:r>
      <w:r w:rsidR="00D53140">
        <w:rPr>
          <w:rFonts w:ascii="Verdana" w:hAnsi="Verdana"/>
          <w:sz w:val="17"/>
          <w:szCs w:val="17"/>
        </w:rPr>
        <w:t>, thereby increasing the uncertainty in FG2 even more</w:t>
      </w:r>
      <w:r>
        <w:rPr>
          <w:rFonts w:ascii="Verdana" w:hAnsi="Verdana"/>
          <w:sz w:val="17"/>
          <w:szCs w:val="17"/>
        </w:rPr>
        <w:t>. There was no clear evidence that either was the appropriate method and it would significantly complicate the error estimation to include another section in the MS on comparing error estimates</w:t>
      </w:r>
      <w:r w:rsidR="00D53140">
        <w:rPr>
          <w:rFonts w:ascii="Verdana" w:hAnsi="Verdana"/>
          <w:sz w:val="17"/>
          <w:szCs w:val="17"/>
        </w:rPr>
        <w:t xml:space="preserve"> from different methods</w:t>
      </w:r>
      <w:r>
        <w:rPr>
          <w:rFonts w:ascii="Verdana" w:hAnsi="Verdana"/>
          <w:sz w:val="17"/>
          <w:szCs w:val="17"/>
        </w:rPr>
        <w:t>.</w:t>
      </w:r>
    </w:p>
    <w:p w14:paraId="428377F9" w14:textId="77777777" w:rsidR="0014003E" w:rsidRDefault="00620C8B">
      <w:pPr>
        <w:rPr>
          <w:rFonts w:ascii="Verdana" w:hAnsi="Verdana"/>
          <w:color w:val="0070C0"/>
          <w:sz w:val="17"/>
          <w:szCs w:val="17"/>
          <w:shd w:val="clear" w:color="auto" w:fill="FFFFFF"/>
        </w:rPr>
      </w:pPr>
      <w:r w:rsidRPr="008722C2">
        <w:rPr>
          <w:rFonts w:ascii="Verdana" w:hAnsi="Verdana"/>
          <w:color w:val="0070C0"/>
          <w:sz w:val="17"/>
          <w:szCs w:val="17"/>
        </w:rPr>
        <w:lastRenderedPageBreak/>
        <w:br/>
      </w:r>
      <w:r w:rsidRPr="008722C2">
        <w:rPr>
          <w:rFonts w:ascii="Verdana" w:hAnsi="Verdana"/>
          <w:color w:val="0070C0"/>
          <w:sz w:val="17"/>
          <w:szCs w:val="17"/>
          <w:shd w:val="clear" w:color="auto" w:fill="FFFFFF"/>
        </w:rPr>
        <w:t>49. L365 No difference at all?  Would be nice to see those data, at least in an appendix.</w:t>
      </w:r>
    </w:p>
    <w:p w14:paraId="489E5855" w14:textId="77777777" w:rsidR="0014003E" w:rsidRDefault="0014003E">
      <w:pPr>
        <w:rPr>
          <w:rFonts w:ascii="Verdana" w:hAnsi="Verdana"/>
          <w:color w:val="0070C0"/>
          <w:sz w:val="17"/>
          <w:szCs w:val="17"/>
          <w:shd w:val="clear" w:color="auto" w:fill="FFFFFF"/>
        </w:rPr>
      </w:pPr>
    </w:p>
    <w:p w14:paraId="7DAF9CA7" w14:textId="77777777" w:rsidR="00D53140" w:rsidRDefault="0014003E" w:rsidP="00D53140">
      <w:pPr>
        <w:rPr>
          <w:rFonts w:ascii="Verdana" w:hAnsi="Verdana"/>
          <w:sz w:val="17"/>
          <w:szCs w:val="17"/>
          <w:shd w:val="clear" w:color="auto" w:fill="FFFFFF"/>
        </w:rPr>
      </w:pPr>
      <w:r>
        <w:rPr>
          <w:rFonts w:ascii="Verdana" w:hAnsi="Verdana"/>
          <w:sz w:val="17"/>
          <w:szCs w:val="17"/>
          <w:shd w:val="clear" w:color="auto" w:fill="FFFFFF"/>
        </w:rPr>
        <w:t xml:space="preserve">R1C49: </w:t>
      </w:r>
    </w:p>
    <w:p w14:paraId="5519A276" w14:textId="77777777" w:rsidR="00D53140" w:rsidRDefault="00D53140" w:rsidP="00D53140">
      <w:pPr>
        <w:rPr>
          <w:rFonts w:ascii="Verdana" w:hAnsi="Verdana"/>
          <w:sz w:val="17"/>
          <w:szCs w:val="17"/>
          <w:shd w:val="clear" w:color="auto" w:fill="FFFFFF"/>
        </w:rPr>
      </w:pPr>
      <w:r>
        <w:rPr>
          <w:rFonts w:ascii="Verdana" w:hAnsi="Verdana"/>
          <w:sz w:val="17"/>
          <w:szCs w:val="17"/>
          <w:shd w:val="clear" w:color="auto" w:fill="FFFFFF"/>
        </w:rPr>
        <w:t>Revised MS text:</w:t>
      </w:r>
    </w:p>
    <w:p w14:paraId="537A6301" w14:textId="77777777" w:rsidR="004149AF" w:rsidRPr="00D53140" w:rsidRDefault="00D53140">
      <w:pPr>
        <w:rPr>
          <w:rFonts w:ascii="Verdana" w:hAnsi="Verdana"/>
          <w:color w:val="0070C0"/>
          <w:sz w:val="17"/>
          <w:szCs w:val="17"/>
        </w:rPr>
      </w:pPr>
      <w:r>
        <w:rPr>
          <w:rFonts w:ascii="Verdana" w:hAnsi="Verdana"/>
          <w:sz w:val="17"/>
          <w:szCs w:val="17"/>
          <w:shd w:val="clear" w:color="auto" w:fill="FFFFFF"/>
        </w:rPr>
        <w:t>“</w:t>
      </w:r>
      <w:r w:rsidRPr="00D53140">
        <w:rPr>
          <w:rFonts w:ascii="Verdana" w:hAnsi="Verdana"/>
          <w:sz w:val="17"/>
          <w:szCs w:val="17"/>
          <w:shd w:val="clear" w:color="auto" w:fill="FFFFFF"/>
        </w:rPr>
        <w:t>Linear relationships between daily P at RG1 and Wx (slope=0.95, r2=0.87) and RG1 and RG2 (slope=0.75, r2=0.85) were observed. Higher P was expected at higher elevation at RG2 so lower P at RG2 was assumed to be caused by measurement error, as the only available sampling location was a clearing with high surrounding canopy.</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50. L419-427 Discussion material. Some interpretation of results certainly belongs in the Results section, but there is a line, and this appears to be over it.</w:t>
      </w:r>
    </w:p>
    <w:p w14:paraId="19350AE9" w14:textId="77777777" w:rsidR="004149AF" w:rsidRDefault="004149AF">
      <w:pPr>
        <w:rPr>
          <w:rFonts w:ascii="Verdana" w:hAnsi="Verdana"/>
          <w:color w:val="0070C0"/>
          <w:sz w:val="17"/>
          <w:szCs w:val="17"/>
          <w:shd w:val="clear" w:color="auto" w:fill="FFFFFF"/>
        </w:rPr>
      </w:pPr>
    </w:p>
    <w:p w14:paraId="22F0558D" w14:textId="77777777" w:rsidR="00D53140" w:rsidRDefault="004149AF">
      <w:pPr>
        <w:rPr>
          <w:rFonts w:ascii="Verdana" w:hAnsi="Verdana"/>
          <w:sz w:val="17"/>
          <w:szCs w:val="17"/>
          <w:shd w:val="clear" w:color="auto" w:fill="FFFFFF"/>
        </w:rPr>
      </w:pPr>
      <w:r>
        <w:rPr>
          <w:rFonts w:ascii="Verdana" w:hAnsi="Verdana"/>
          <w:sz w:val="17"/>
          <w:szCs w:val="17"/>
          <w:shd w:val="clear" w:color="auto" w:fill="FFFFFF"/>
        </w:rPr>
        <w:t xml:space="preserve">R1C50. Done. </w:t>
      </w:r>
    </w:p>
    <w:p w14:paraId="790ED1F1" w14:textId="77777777" w:rsidR="00774957" w:rsidRDefault="004149AF">
      <w:pPr>
        <w:rPr>
          <w:rFonts w:ascii="Verdana" w:hAnsi="Verdana"/>
          <w:color w:val="0070C0"/>
          <w:sz w:val="17"/>
          <w:szCs w:val="17"/>
          <w:shd w:val="clear" w:color="auto" w:fill="FFFFFF"/>
        </w:rPr>
      </w:pPr>
      <w:r>
        <w:rPr>
          <w:rFonts w:ascii="Verdana" w:hAnsi="Verdana"/>
          <w:sz w:val="17"/>
          <w:szCs w:val="17"/>
          <w:shd w:val="clear" w:color="auto" w:fill="FFFFFF"/>
        </w:rPr>
        <w:t>Moved to Discussion section 5.</w:t>
      </w:r>
      <w:r w:rsidR="00D53140">
        <w:rPr>
          <w:rFonts w:ascii="Verdana" w:hAnsi="Verdana"/>
          <w:sz w:val="17"/>
          <w:szCs w:val="17"/>
          <w:shd w:val="clear" w:color="auto" w:fill="FFFFFF"/>
        </w:rPr>
        <w:t>1.1</w:t>
      </w:r>
      <w:r>
        <w:rPr>
          <w:rFonts w:ascii="Verdana" w:hAnsi="Verdana"/>
          <w:sz w:val="17"/>
          <w:szCs w:val="17"/>
          <w:shd w:val="clear" w:color="auto" w:fill="FFFFFF"/>
        </w:rPr>
        <w:t xml:space="preserve"> Compare SSC f</w:t>
      </w:r>
      <w:r w:rsidR="00D53140">
        <w:rPr>
          <w:rFonts w:ascii="Verdana" w:hAnsi="Verdana"/>
          <w:sz w:val="17"/>
          <w:szCs w:val="17"/>
          <w:shd w:val="clear" w:color="auto" w:fill="FFFFFF"/>
        </w:rPr>
        <w:t xml:space="preserve">or disturbed and undisturbed </w:t>
      </w:r>
      <w:r>
        <w:rPr>
          <w:rFonts w:ascii="Verdana" w:hAnsi="Verdana"/>
          <w:sz w:val="17"/>
          <w:szCs w:val="17"/>
          <w:shd w:val="clear" w:color="auto" w:fill="FFFFFF"/>
        </w:rPr>
        <w:t>watersheds</w:t>
      </w:r>
      <w:r w:rsidR="00D53140">
        <w:rPr>
          <w:rFonts w:ascii="Verdana" w:hAnsi="Verdana"/>
          <w:sz w:val="17"/>
          <w:szCs w:val="17"/>
          <w:shd w:val="clear" w:color="auto" w:fill="FFFFFF"/>
        </w:rPr>
        <w:t xml:space="preserve"> in Faga’alu</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51. L476 It appears that you have chosen your SSC grab sample error from a table.  Do you think this is a realistic error in terms of the depth-concentration profile expected for the flow fields and particle size distribution characteristics that you encountered?</w:t>
      </w:r>
    </w:p>
    <w:p w14:paraId="489914F1" w14:textId="77777777" w:rsidR="00774957" w:rsidRDefault="00774957">
      <w:pPr>
        <w:rPr>
          <w:rFonts w:ascii="Verdana" w:hAnsi="Verdana"/>
          <w:color w:val="0070C0"/>
          <w:sz w:val="17"/>
          <w:szCs w:val="17"/>
          <w:shd w:val="clear" w:color="auto" w:fill="FFFFFF"/>
        </w:rPr>
      </w:pPr>
    </w:p>
    <w:p w14:paraId="33C54E46" w14:textId="77777777" w:rsidR="00774957" w:rsidRDefault="00774957">
      <w:pPr>
        <w:rPr>
          <w:rFonts w:ascii="Verdana" w:hAnsi="Verdana"/>
          <w:color w:val="0070C0"/>
          <w:sz w:val="17"/>
          <w:szCs w:val="17"/>
          <w:shd w:val="clear" w:color="auto" w:fill="FFFFFF"/>
        </w:rPr>
      </w:pPr>
      <w:r>
        <w:rPr>
          <w:rFonts w:ascii="Verdana" w:hAnsi="Verdana"/>
          <w:sz w:val="17"/>
          <w:szCs w:val="17"/>
          <w:shd w:val="clear" w:color="auto" w:fill="FFFFFF"/>
        </w:rPr>
        <w:t>R1C51:</w:t>
      </w:r>
      <w:r w:rsidR="00D53140">
        <w:rPr>
          <w:rFonts w:ascii="Verdana" w:hAnsi="Verdana"/>
          <w:sz w:val="17"/>
          <w:szCs w:val="17"/>
          <w:shd w:val="clear" w:color="auto" w:fill="FFFFFF"/>
        </w:rPr>
        <w:t xml:space="preserve"> Without any data to estimate this, I can only assume this is a realistic error estimate</w:t>
      </w:r>
      <w:r>
        <w:rPr>
          <w:rFonts w:ascii="Verdana" w:hAnsi="Verdana"/>
          <w:sz w:val="17"/>
          <w:szCs w:val="17"/>
          <w:shd w:val="clear" w:color="auto" w:fill="FFFFFF"/>
        </w:rPr>
        <w:t xml:space="preserve">. The study site stream is extremely well mixed given the high slope and energetic flow. </w:t>
      </w:r>
      <w:r w:rsidR="00D53140">
        <w:rPr>
          <w:rFonts w:ascii="Verdana" w:hAnsi="Verdana"/>
          <w:sz w:val="17"/>
          <w:szCs w:val="17"/>
          <w:shd w:val="clear" w:color="auto" w:fill="FFFFFF"/>
        </w:rPr>
        <w:t>Our motivation was mainly to quantify sediment yields to coral reef areas, and so our focus was particles that would stay in suspension in fairly calm water, long enough to be transported from the stream mouth to corals. Hence, we did not do any depth-integrated sampling.</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52. L485-486 How did you arrive at 5% error associated with interpolation between SSC samples?  Also, you have estimated your grab sample error as 3% - do you think this is a realistic error in terms of representation of the average SSC in consideration of the depth-concentration profile expected for the flow fields and particle size distribution characteristics that you encountered?</w:t>
      </w:r>
    </w:p>
    <w:p w14:paraId="33589C69" w14:textId="77777777" w:rsidR="00774957" w:rsidRDefault="00774957">
      <w:pPr>
        <w:rPr>
          <w:rFonts w:ascii="Verdana" w:hAnsi="Verdana"/>
          <w:color w:val="0070C0"/>
          <w:sz w:val="17"/>
          <w:szCs w:val="17"/>
          <w:shd w:val="clear" w:color="auto" w:fill="FFFFFF"/>
        </w:rPr>
      </w:pPr>
    </w:p>
    <w:p w14:paraId="69753ED6" w14:textId="77777777" w:rsidR="007F3892" w:rsidRDefault="00774957">
      <w:pPr>
        <w:rPr>
          <w:rFonts w:ascii="Verdana" w:hAnsi="Verdana"/>
          <w:color w:val="0070C0"/>
          <w:sz w:val="17"/>
          <w:szCs w:val="17"/>
          <w:shd w:val="clear" w:color="auto" w:fill="FFFFFF"/>
        </w:rPr>
      </w:pPr>
      <w:r>
        <w:rPr>
          <w:rFonts w:ascii="Verdana" w:hAnsi="Verdana"/>
          <w:sz w:val="17"/>
          <w:szCs w:val="17"/>
          <w:shd w:val="clear" w:color="auto" w:fill="FFFFFF"/>
        </w:rPr>
        <w:t>R1</w:t>
      </w:r>
      <w:r w:rsidR="00D53140">
        <w:rPr>
          <w:rFonts w:ascii="Verdana" w:hAnsi="Verdana"/>
          <w:sz w:val="17"/>
          <w:szCs w:val="17"/>
          <w:shd w:val="clear" w:color="auto" w:fill="FFFFFF"/>
        </w:rPr>
        <w:t>C</w:t>
      </w:r>
      <w:r>
        <w:rPr>
          <w:rFonts w:ascii="Verdana" w:hAnsi="Verdana"/>
          <w:sz w:val="17"/>
          <w:szCs w:val="17"/>
          <w:shd w:val="clear" w:color="auto" w:fill="FFFFFF"/>
        </w:rPr>
        <w:t>52: The 5% error was taken from the DUET-H/WQ lookup table</w:t>
      </w:r>
      <w:r w:rsidR="00FC29F3">
        <w:rPr>
          <w:rFonts w:ascii="Verdana" w:hAnsi="Verdana"/>
          <w:sz w:val="17"/>
          <w:szCs w:val="17"/>
          <w:shd w:val="clear" w:color="auto" w:fill="FFFFFF"/>
        </w:rPr>
        <w:t>, default value (values can range from 0-21%)</w:t>
      </w:r>
      <w:r>
        <w:rPr>
          <w:rFonts w:ascii="Verdana" w:hAnsi="Verdana"/>
          <w:sz w:val="17"/>
          <w:szCs w:val="17"/>
          <w:shd w:val="clear" w:color="auto" w:fill="FFFFFF"/>
        </w:rPr>
        <w:t xml:space="preserve"> </w:t>
      </w:r>
      <w:r>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ascii="Verdana" w:hAnsi="Verdana"/>
          <w:sz w:val="17"/>
          <w:szCs w:val="17"/>
          <w:shd w:val="clear" w:color="auto" w:fill="FFFFFF"/>
        </w:rPr>
        <w:fldChar w:fldCharType="separate"/>
      </w:r>
      <w:r w:rsidR="00D53140" w:rsidRPr="00D53140">
        <w:rPr>
          <w:rFonts w:ascii="Verdana" w:hAnsi="Verdana"/>
          <w:noProof/>
          <w:sz w:val="17"/>
          <w:szCs w:val="17"/>
          <w:shd w:val="clear" w:color="auto" w:fill="FFFFFF"/>
        </w:rPr>
        <w:t>(Harmel et al., 2009)</w:t>
      </w:r>
      <w:r>
        <w:rPr>
          <w:rFonts w:ascii="Verdana" w:hAnsi="Verdana"/>
          <w:sz w:val="17"/>
          <w:szCs w:val="17"/>
          <w:shd w:val="clear" w:color="auto" w:fill="FFFFFF"/>
        </w:rPr>
        <w:fldChar w:fldCharType="end"/>
      </w:r>
      <w:r>
        <w:rPr>
          <w:rFonts w:ascii="Verdana" w:hAnsi="Verdana"/>
          <w:sz w:val="17"/>
          <w:szCs w:val="17"/>
          <w:shd w:val="clear" w:color="auto" w:fill="FFFFFF"/>
        </w:rPr>
        <w:t xml:space="preserve">. </w:t>
      </w:r>
      <w:r w:rsidR="00D53140">
        <w:rPr>
          <w:rFonts w:ascii="Verdana" w:hAnsi="Verdana"/>
          <w:sz w:val="17"/>
          <w:szCs w:val="17"/>
          <w:shd w:val="clear" w:color="auto" w:fill="FFFFFF"/>
        </w:rPr>
        <w:t xml:space="preserve">Considering SSC values of grab samples regularly exceeded 1,000 mg/L we’re considering 3% errors of 30 mg/L or more. </w:t>
      </w:r>
      <w:del w:id="215" w:author="Trent Biggs" w:date="2016-02-29T16:16:00Z">
        <w:r w:rsidR="00D53140" w:rsidDel="00371C7C">
          <w:rPr>
            <w:rFonts w:ascii="Verdana" w:hAnsi="Verdana"/>
            <w:sz w:val="17"/>
            <w:szCs w:val="17"/>
            <w:shd w:val="clear" w:color="auto" w:fill="FFFFFF"/>
          </w:rPr>
          <w:delText xml:space="preserve">I don’t know if that is realistic or not since </w:delText>
        </w:r>
        <w:r w:rsidR="00FC29F3" w:rsidDel="00371C7C">
          <w:rPr>
            <w:rFonts w:ascii="Verdana" w:hAnsi="Verdana"/>
            <w:sz w:val="17"/>
            <w:szCs w:val="17"/>
            <w:shd w:val="clear" w:color="auto" w:fill="FFFFFF"/>
          </w:rPr>
          <w:delText>I don’t think we have the data to answer this question.</w:delText>
        </w:r>
        <w:r w:rsidR="00D53140" w:rsidDel="00371C7C">
          <w:rPr>
            <w:rFonts w:ascii="Verdana" w:hAnsi="Verdana"/>
            <w:sz w:val="17"/>
            <w:szCs w:val="17"/>
            <w:shd w:val="clear" w:color="auto" w:fill="FFFFFF"/>
          </w:rPr>
          <w:delText xml:space="preserve"> </w:delText>
        </w:r>
      </w:del>
      <w:r w:rsidR="00D53140">
        <w:rPr>
          <w:rFonts w:ascii="Verdana" w:hAnsi="Verdana"/>
          <w:sz w:val="17"/>
          <w:szCs w:val="17"/>
          <w:shd w:val="clear" w:color="auto" w:fill="FFFFFF"/>
        </w:rPr>
        <w:t xml:space="preserve">See our response to R1C52.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53. L486-487 Was sample analysis error estimated from replicates, on the basis of known compounded measurement precision, or simply assumed?</w:t>
      </w:r>
    </w:p>
    <w:p w14:paraId="51F877A6" w14:textId="77777777" w:rsidR="007F3892" w:rsidRDefault="007F3892">
      <w:pPr>
        <w:rPr>
          <w:rFonts w:ascii="Verdana" w:hAnsi="Verdana"/>
          <w:color w:val="0070C0"/>
          <w:sz w:val="17"/>
          <w:szCs w:val="17"/>
          <w:shd w:val="clear" w:color="auto" w:fill="FFFFFF"/>
        </w:rPr>
      </w:pPr>
    </w:p>
    <w:p w14:paraId="44130853" w14:textId="77777777" w:rsidR="00FC29F3" w:rsidRDefault="00D53140">
      <w:pPr>
        <w:rPr>
          <w:rFonts w:ascii="Verdana" w:hAnsi="Verdana"/>
          <w:color w:val="0070C0"/>
          <w:sz w:val="17"/>
          <w:szCs w:val="17"/>
          <w:shd w:val="clear" w:color="auto" w:fill="FFFFFF"/>
        </w:rPr>
      </w:pPr>
      <w:r>
        <w:rPr>
          <w:rFonts w:ascii="Verdana" w:hAnsi="Verdana"/>
          <w:sz w:val="17"/>
          <w:szCs w:val="17"/>
        </w:rPr>
        <w:t>R1C53 Errors</w:t>
      </w:r>
      <w:r w:rsidR="007F3892">
        <w:rPr>
          <w:rFonts w:ascii="Verdana" w:hAnsi="Verdana"/>
          <w:sz w:val="17"/>
          <w:szCs w:val="17"/>
        </w:rPr>
        <w:t xml:space="preserve"> were </w:t>
      </w:r>
      <w:r>
        <w:rPr>
          <w:rFonts w:ascii="Verdana" w:hAnsi="Verdana"/>
          <w:sz w:val="17"/>
          <w:szCs w:val="17"/>
        </w:rPr>
        <w:t>taken</w:t>
      </w:r>
      <w:r w:rsidR="007F3892">
        <w:rPr>
          <w:rFonts w:ascii="Verdana" w:hAnsi="Verdana"/>
          <w:sz w:val="17"/>
          <w:szCs w:val="17"/>
        </w:rPr>
        <w:t xml:space="preserve"> from D</w:t>
      </w:r>
      <w:r w:rsidR="00FC29F3">
        <w:rPr>
          <w:rFonts w:ascii="Verdana" w:hAnsi="Verdana"/>
          <w:sz w:val="17"/>
          <w:szCs w:val="17"/>
        </w:rPr>
        <w:t xml:space="preserve">UET-H/WQ software Lookup Tables, using default values, </w:t>
      </w:r>
      <w:r w:rsidR="007F3892">
        <w:rPr>
          <w:rFonts w:ascii="Verdana" w:hAnsi="Verdana"/>
          <w:sz w:val="17"/>
          <w:szCs w:val="17"/>
        </w:rPr>
        <w:t>unless they were from the models provided in the Appendices.</w:t>
      </w:r>
      <w:r w:rsidR="00FC29F3">
        <w:rPr>
          <w:rFonts w:ascii="Verdana" w:hAnsi="Verdana"/>
          <w:sz w:val="17"/>
          <w:szCs w:val="17"/>
        </w:rPr>
        <w:t xml:space="preserve"> We did not do replicate sample analysis.</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54. L487-489 Did your SSC-turbidity models meet the basic assumptions for attributing a single error estimate to dependent variable estimates produced over the entire independent variable domain (i.e homoscedastic and normally distributed residuals)?  Also, as these models are buried in an appendix, the reader has no knowledge at this point as to their basic formulation (log-linear? Basic assumptions for regression met?).  See Helsel and Hirsch (2002) for guidance on regression assumptions and error estimates from regression.  As the MS is long, it makes sense to shunt methodological details to an appendix, but such fundamental details should still be reported in the main text.</w:t>
      </w:r>
    </w:p>
    <w:p w14:paraId="29333D02" w14:textId="77777777" w:rsidR="00FC29F3" w:rsidRDefault="00FC29F3">
      <w:pPr>
        <w:rPr>
          <w:rFonts w:ascii="Verdana" w:hAnsi="Verdana"/>
          <w:color w:val="0070C0"/>
          <w:sz w:val="17"/>
          <w:szCs w:val="17"/>
          <w:shd w:val="clear" w:color="auto" w:fill="FFFFFF"/>
        </w:rPr>
      </w:pPr>
    </w:p>
    <w:p w14:paraId="2DB83BF0" w14:textId="77777777" w:rsidR="00FC29F3" w:rsidRDefault="00FC29F3">
      <w:pPr>
        <w:rPr>
          <w:rFonts w:ascii="Verdana" w:hAnsi="Verdana"/>
          <w:color w:val="0070C0"/>
          <w:sz w:val="17"/>
          <w:szCs w:val="17"/>
          <w:shd w:val="clear" w:color="auto" w:fill="FFFFFF"/>
        </w:rPr>
      </w:pPr>
      <w:r>
        <w:rPr>
          <w:rFonts w:ascii="Verdana" w:hAnsi="Verdana"/>
          <w:sz w:val="17"/>
          <w:szCs w:val="17"/>
        </w:rPr>
        <w:t xml:space="preserve">R1C54: See </w:t>
      </w:r>
      <w:r w:rsidR="00D53140">
        <w:rPr>
          <w:rFonts w:ascii="Verdana" w:hAnsi="Verdana"/>
          <w:sz w:val="17"/>
          <w:szCs w:val="17"/>
        </w:rPr>
        <w:t xml:space="preserve">our </w:t>
      </w:r>
      <w:r>
        <w:rPr>
          <w:rFonts w:ascii="Verdana" w:hAnsi="Verdana"/>
          <w:sz w:val="17"/>
          <w:szCs w:val="17"/>
        </w:rPr>
        <w:t>response to R1C46.</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55. Table 2. Ditch the 'Upper' and 'Lower' and just report the gage codes, as that is what one can reference off of the study location map.</w:t>
      </w:r>
    </w:p>
    <w:p w14:paraId="0FE0213C" w14:textId="77777777" w:rsidR="00FC29F3" w:rsidRDefault="00FC29F3">
      <w:pPr>
        <w:rPr>
          <w:rFonts w:ascii="Verdana" w:hAnsi="Verdana"/>
          <w:color w:val="0070C0"/>
          <w:sz w:val="17"/>
          <w:szCs w:val="17"/>
          <w:shd w:val="clear" w:color="auto" w:fill="FFFFFF"/>
        </w:rPr>
      </w:pPr>
    </w:p>
    <w:p w14:paraId="2467B35F" w14:textId="77777777" w:rsidR="00854240" w:rsidDel="009B0E2A" w:rsidRDefault="00FC29F3">
      <w:pPr>
        <w:rPr>
          <w:del w:id="216" w:author="Trent Biggs" w:date="2016-02-29T16:18:00Z"/>
          <w:rFonts w:ascii="Verdana" w:hAnsi="Verdana"/>
          <w:sz w:val="17"/>
          <w:szCs w:val="17"/>
          <w:shd w:val="clear" w:color="auto" w:fill="FFFFFF"/>
        </w:rPr>
      </w:pPr>
      <w:r w:rsidRPr="00FC29F3">
        <w:rPr>
          <w:rFonts w:ascii="Verdana" w:hAnsi="Verdana"/>
          <w:sz w:val="17"/>
          <w:szCs w:val="17"/>
          <w:shd w:val="clear" w:color="auto" w:fill="FFFFFF"/>
        </w:rPr>
        <w:t>R1C55</w:t>
      </w:r>
      <w:r>
        <w:rPr>
          <w:rFonts w:ascii="Verdana" w:hAnsi="Verdana"/>
          <w:sz w:val="17"/>
          <w:szCs w:val="17"/>
          <w:shd w:val="clear" w:color="auto" w:fill="FFFFFF"/>
        </w:rPr>
        <w:t xml:space="preserve">: </w:t>
      </w:r>
      <w:del w:id="217" w:author="Trent Biggs" w:date="2016-02-29T16:17:00Z">
        <w:r w:rsidR="00854240" w:rsidDel="009B0E2A">
          <w:rPr>
            <w:rFonts w:ascii="Verdana" w:hAnsi="Verdana"/>
            <w:sz w:val="17"/>
            <w:szCs w:val="17"/>
            <w:shd w:val="clear" w:color="auto" w:fill="FFFFFF"/>
          </w:rPr>
          <w:delText xml:space="preserve">I’d have to disagree on this point. </w:delText>
        </w:r>
      </w:del>
      <w:ins w:id="218" w:author="Trent Biggs" w:date="2016-02-29T16:18:00Z">
        <w:r w:rsidR="009B0E2A">
          <w:rPr>
            <w:rFonts w:ascii="Verdana" w:hAnsi="Verdana"/>
            <w:sz w:val="17"/>
            <w:szCs w:val="17"/>
            <w:shd w:val="clear" w:color="auto" w:fill="FFFFFF"/>
          </w:rPr>
          <w:t xml:space="preserve">We also struggled with how to refer to the subwatershed areas versus the sampling locations.  </w:t>
        </w:r>
      </w:ins>
      <w:del w:id="219" w:author="Trent Biggs" w:date="2016-02-29T16:18:00Z">
        <w:r w:rsidDel="009B0E2A">
          <w:rPr>
            <w:rFonts w:ascii="Verdana" w:hAnsi="Verdana"/>
            <w:sz w:val="17"/>
            <w:szCs w:val="17"/>
            <w:shd w:val="clear" w:color="auto" w:fill="FFFFFF"/>
          </w:rPr>
          <w:delText>“UPPER” and “LOWER” refer to specific SSY calculations</w:delText>
        </w:r>
        <w:r w:rsidR="00854240" w:rsidDel="009B0E2A">
          <w:rPr>
            <w:rFonts w:ascii="Verdana" w:hAnsi="Verdana"/>
            <w:sz w:val="17"/>
            <w:szCs w:val="17"/>
            <w:shd w:val="clear" w:color="auto" w:fill="FFFFFF"/>
          </w:rPr>
          <w:delText xml:space="preserve"> outlined in the Methods section, L333-341</w:delText>
        </w:r>
        <w:r w:rsidDel="009B0E2A">
          <w:rPr>
            <w:rFonts w:ascii="Verdana" w:hAnsi="Verdana"/>
            <w:sz w:val="17"/>
            <w:szCs w:val="17"/>
            <w:shd w:val="clear" w:color="auto" w:fill="FFFFFF"/>
          </w:rPr>
          <w:delText xml:space="preserve">. </w:delText>
        </w:r>
      </w:del>
      <w:ins w:id="220" w:author="Trent Biggs" w:date="2016-02-29T16:18:00Z">
        <w:r w:rsidR="009B0E2A">
          <w:rPr>
            <w:rFonts w:ascii="Verdana" w:hAnsi="Verdana"/>
            <w:sz w:val="17"/>
            <w:szCs w:val="17"/>
            <w:shd w:val="clear" w:color="auto" w:fill="FFFFFF"/>
          </w:rPr>
          <w:t xml:space="preserve">  </w:t>
        </w:r>
      </w:ins>
    </w:p>
    <w:p w14:paraId="3958FC4F" w14:textId="77777777" w:rsidR="00FC29F3" w:rsidRDefault="00FC29F3">
      <w:pPr>
        <w:rPr>
          <w:rFonts w:ascii="Verdana" w:hAnsi="Verdana"/>
          <w:color w:val="0070C0"/>
          <w:sz w:val="17"/>
          <w:szCs w:val="17"/>
          <w:shd w:val="clear" w:color="auto" w:fill="FFFFFF"/>
        </w:rPr>
      </w:pPr>
      <w:r>
        <w:rPr>
          <w:rFonts w:ascii="Verdana" w:hAnsi="Verdana"/>
          <w:sz w:val="17"/>
          <w:szCs w:val="17"/>
          <w:shd w:val="clear" w:color="auto" w:fill="FFFFFF"/>
        </w:rPr>
        <w:t>As pointed out in R1C28 all gages on the mainstem channel receive flow from upstream subwatersheds. If referred to as gage codes FG1, FG2, FG3 these would imply the SSY measured at these gages. The t</w:t>
      </w:r>
      <w:r w:rsidR="00854240">
        <w:rPr>
          <w:rFonts w:ascii="Verdana" w:hAnsi="Verdana"/>
          <w:sz w:val="17"/>
          <w:szCs w:val="17"/>
          <w:shd w:val="clear" w:color="auto" w:fill="FFFFFF"/>
        </w:rPr>
        <w:t xml:space="preserve">erms LOWER, LOWER_QUARRY, etc. mean these SSY values in Table 2-5 are </w:t>
      </w:r>
      <w:r>
        <w:rPr>
          <w:rFonts w:ascii="Verdana" w:hAnsi="Verdana"/>
          <w:sz w:val="17"/>
          <w:szCs w:val="17"/>
          <w:shd w:val="clear" w:color="auto" w:fill="FFFFFF"/>
        </w:rPr>
        <w:t xml:space="preserve">calculated as the difference of </w:t>
      </w:r>
      <w:r w:rsidR="00854240">
        <w:rPr>
          <w:rFonts w:ascii="Verdana" w:hAnsi="Verdana"/>
          <w:sz w:val="17"/>
          <w:szCs w:val="17"/>
          <w:shd w:val="clear" w:color="auto" w:fill="FFFFFF"/>
        </w:rPr>
        <w:t xml:space="preserve">the </w:t>
      </w:r>
      <w:r>
        <w:rPr>
          <w:rFonts w:ascii="Verdana" w:hAnsi="Verdana"/>
          <w:sz w:val="17"/>
          <w:szCs w:val="17"/>
          <w:shd w:val="clear" w:color="auto" w:fill="FFFFFF"/>
        </w:rPr>
        <w:t xml:space="preserve">measurements at the gages to isolate the runoff from particular subwatersheds by subtracting runoff from </w:t>
      </w:r>
      <w:r>
        <w:rPr>
          <w:rFonts w:ascii="Verdana" w:hAnsi="Verdana"/>
          <w:sz w:val="17"/>
          <w:szCs w:val="17"/>
          <w:shd w:val="clear" w:color="auto" w:fill="FFFFFF"/>
        </w:rPr>
        <w:lastRenderedPageBreak/>
        <w:t>upstream subwatersheds.</w:t>
      </w:r>
      <w:r w:rsidR="00BA5D8F">
        <w:rPr>
          <w:rFonts w:ascii="Verdana" w:hAnsi="Verdana"/>
          <w:sz w:val="17"/>
          <w:szCs w:val="17"/>
          <w:shd w:val="clear" w:color="auto" w:fill="FFFFFF"/>
        </w:rPr>
        <w:t xml:space="preserve"> These </w:t>
      </w:r>
      <w:r w:rsidR="00854240">
        <w:rPr>
          <w:rFonts w:ascii="Verdana" w:hAnsi="Verdana"/>
          <w:sz w:val="17"/>
          <w:szCs w:val="17"/>
          <w:shd w:val="clear" w:color="auto" w:fill="FFFFFF"/>
        </w:rPr>
        <w:t xml:space="preserve">watershed labels are </w:t>
      </w:r>
      <w:r w:rsidR="00BA5D8F">
        <w:rPr>
          <w:rFonts w:ascii="Verdana" w:hAnsi="Verdana"/>
          <w:sz w:val="17"/>
          <w:szCs w:val="17"/>
          <w:shd w:val="clear" w:color="auto" w:fill="FFFFFF"/>
        </w:rPr>
        <w:t>referenced on the study location map</w:t>
      </w:r>
      <w:r w:rsidR="00854240">
        <w:rPr>
          <w:rFonts w:ascii="Verdana" w:hAnsi="Verdana"/>
          <w:sz w:val="17"/>
          <w:szCs w:val="17"/>
          <w:shd w:val="clear" w:color="auto" w:fill="FFFFFF"/>
        </w:rPr>
        <w:t xml:space="preserve"> just as the gages are</w:t>
      </w:r>
      <w:r w:rsidR="00BA5D8F">
        <w:rPr>
          <w:rFonts w:ascii="Verdana" w:hAnsi="Verdana"/>
          <w:sz w:val="17"/>
          <w:szCs w:val="17"/>
          <w:shd w:val="clear" w:color="auto" w:fill="FFFFFF"/>
        </w:rPr>
        <w:t xml:space="preserve"> (Fig. 1).</w:t>
      </w:r>
      <w:r w:rsidR="00854240">
        <w:rPr>
          <w:rFonts w:ascii="Verdana" w:hAnsi="Verdana"/>
          <w:sz w:val="17"/>
          <w:szCs w:val="17"/>
          <w:shd w:val="clear" w:color="auto" w:fill="FFFFFF"/>
        </w:rPr>
        <w:t xml:space="preserve"> These labels are also intended to quickly convey which sediment sources are being referenced, ie Upper means natural forest, Lower_Quarry means from the quarry in the Lower, human-disturbed watershed etc.</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56. L492-493 Reference the relevant figure/table.</w:t>
      </w:r>
    </w:p>
    <w:p w14:paraId="25D43067" w14:textId="77777777" w:rsidR="00FC29F3" w:rsidRDefault="00FC29F3">
      <w:pPr>
        <w:rPr>
          <w:rFonts w:ascii="Verdana" w:hAnsi="Verdana"/>
          <w:color w:val="0070C0"/>
          <w:sz w:val="17"/>
          <w:szCs w:val="17"/>
          <w:shd w:val="clear" w:color="auto" w:fill="FFFFFF"/>
        </w:rPr>
      </w:pPr>
    </w:p>
    <w:p w14:paraId="5851A0C1" w14:textId="77777777" w:rsidR="0001451C" w:rsidRDefault="0001451C">
      <w:pPr>
        <w:rPr>
          <w:rFonts w:ascii="Verdana" w:hAnsi="Verdana"/>
          <w:color w:val="0070C0"/>
          <w:sz w:val="17"/>
          <w:szCs w:val="17"/>
          <w:shd w:val="clear" w:color="auto" w:fill="FFFFFF"/>
        </w:rPr>
      </w:pPr>
      <w:r w:rsidRPr="0001451C">
        <w:rPr>
          <w:rFonts w:ascii="Verdana" w:hAnsi="Verdana"/>
          <w:sz w:val="17"/>
          <w:szCs w:val="17"/>
        </w:rPr>
        <w:t>R1C56.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57. L519-520 Reiterate what you are comparing here (between stations) for the sake of clarity - this is a long MS with multiple components and many readers would have to flip back to the methods here to refresh.  Also, reference the relevant table/figure.</w:t>
      </w:r>
    </w:p>
    <w:p w14:paraId="4E90F4F0" w14:textId="77777777" w:rsidR="0001451C" w:rsidRDefault="0001451C">
      <w:pPr>
        <w:rPr>
          <w:rFonts w:ascii="Verdana" w:hAnsi="Verdana"/>
          <w:color w:val="0070C0"/>
          <w:sz w:val="17"/>
          <w:szCs w:val="17"/>
          <w:shd w:val="clear" w:color="auto" w:fill="FFFFFF"/>
        </w:rPr>
      </w:pPr>
    </w:p>
    <w:p w14:paraId="2A117973" w14:textId="77777777" w:rsidR="0001451C" w:rsidRDefault="0001451C">
      <w:pPr>
        <w:rPr>
          <w:rFonts w:ascii="Verdana" w:hAnsi="Verdana"/>
          <w:color w:val="0070C0"/>
          <w:sz w:val="17"/>
          <w:szCs w:val="17"/>
          <w:shd w:val="clear" w:color="auto" w:fill="FFFFFF"/>
        </w:rPr>
      </w:pPr>
      <w:r>
        <w:rPr>
          <w:rFonts w:ascii="Verdana" w:hAnsi="Verdana"/>
          <w:sz w:val="17"/>
          <w:szCs w:val="17"/>
        </w:rPr>
        <w:t>R1C57</w:t>
      </w:r>
      <w:r w:rsidRPr="0001451C">
        <w:rPr>
          <w:rFonts w:ascii="Verdana" w:hAnsi="Verdana"/>
          <w:sz w:val="17"/>
          <w:szCs w:val="17"/>
        </w:rPr>
        <w:t>.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58. L565-580 Incorporate previous studies into your discussion (as you have done in 5.2).</w:t>
      </w:r>
    </w:p>
    <w:p w14:paraId="7B6CF795" w14:textId="77777777" w:rsidR="0001451C" w:rsidRDefault="0001451C">
      <w:pPr>
        <w:rPr>
          <w:rFonts w:ascii="Verdana" w:hAnsi="Verdana"/>
          <w:color w:val="0070C0"/>
          <w:sz w:val="17"/>
          <w:szCs w:val="17"/>
          <w:shd w:val="clear" w:color="auto" w:fill="FFFFFF"/>
        </w:rPr>
      </w:pPr>
    </w:p>
    <w:p w14:paraId="1E6301EC" w14:textId="77777777" w:rsidR="0001451C" w:rsidRDefault="0001451C">
      <w:pPr>
        <w:rPr>
          <w:rFonts w:ascii="Verdana" w:hAnsi="Verdana"/>
          <w:color w:val="0070C0"/>
          <w:sz w:val="17"/>
          <w:szCs w:val="17"/>
          <w:shd w:val="clear" w:color="auto" w:fill="FFFFFF"/>
        </w:rPr>
      </w:pPr>
      <w:r w:rsidRPr="0001451C">
        <w:rPr>
          <w:rFonts w:ascii="Verdana" w:hAnsi="Verdana"/>
          <w:sz w:val="17"/>
          <w:szCs w:val="17"/>
          <w:shd w:val="clear" w:color="auto" w:fill="FFFFFF"/>
        </w:rPr>
        <w:t xml:space="preserve">R1C58: </w:t>
      </w:r>
      <w:r>
        <w:rPr>
          <w:rFonts w:ascii="Verdana" w:hAnsi="Verdana"/>
          <w:sz w:val="17"/>
          <w:szCs w:val="17"/>
          <w:shd w:val="clear" w:color="auto" w:fill="FFFFFF"/>
        </w:rPr>
        <w:t>Done. S</w:t>
      </w:r>
      <w:r w:rsidRPr="0001451C">
        <w:rPr>
          <w:rFonts w:ascii="Verdana" w:hAnsi="Verdana"/>
          <w:sz w:val="17"/>
          <w:szCs w:val="17"/>
          <w:shd w:val="clear" w:color="auto" w:fill="FFFFFF"/>
        </w:rPr>
        <w:t xml:space="preserve">ee </w:t>
      </w:r>
      <w:r w:rsidR="00854240">
        <w:rPr>
          <w:rFonts w:ascii="Verdana" w:hAnsi="Verdana"/>
          <w:sz w:val="17"/>
          <w:szCs w:val="17"/>
          <w:shd w:val="clear" w:color="auto" w:fill="FFFFFF"/>
        </w:rPr>
        <w:t xml:space="preserve">our </w:t>
      </w:r>
      <w:r w:rsidRPr="0001451C">
        <w:rPr>
          <w:rFonts w:ascii="Verdana" w:hAnsi="Verdana"/>
          <w:sz w:val="17"/>
          <w:szCs w:val="17"/>
          <w:shd w:val="clear" w:color="auto" w:fill="FFFFFF"/>
        </w:rPr>
        <w:t>response to R1C</w:t>
      </w:r>
      <w:r w:rsidRPr="0001451C">
        <w:rPr>
          <w:rFonts w:ascii="Verdana" w:hAnsi="Verdana"/>
          <w:sz w:val="17"/>
          <w:szCs w:val="17"/>
        </w:rPr>
        <w:t>5</w:t>
      </w:r>
      <w:r w:rsidR="00854240">
        <w:rPr>
          <w:rFonts w:ascii="Verdana" w:hAnsi="Verdana"/>
          <w:sz w:val="17"/>
          <w:szCs w:val="17"/>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59. L597-599 Note that with Asselman (2000) you are referring to Q-SSC relationships rather than Qmax-SSY.</w:t>
      </w:r>
    </w:p>
    <w:p w14:paraId="574D78B3" w14:textId="77777777" w:rsidR="0001451C" w:rsidRDefault="0001451C">
      <w:pPr>
        <w:rPr>
          <w:rFonts w:ascii="Verdana" w:hAnsi="Verdana"/>
          <w:color w:val="0070C0"/>
          <w:sz w:val="17"/>
          <w:szCs w:val="17"/>
          <w:shd w:val="clear" w:color="auto" w:fill="FFFFFF"/>
        </w:rPr>
      </w:pPr>
    </w:p>
    <w:p w14:paraId="521C4D2F" w14:textId="77777777" w:rsidR="0001451C" w:rsidRDefault="00854240">
      <w:pPr>
        <w:rPr>
          <w:rFonts w:ascii="Verdana" w:hAnsi="Verdana"/>
          <w:color w:val="0070C0"/>
          <w:sz w:val="17"/>
          <w:szCs w:val="17"/>
          <w:shd w:val="clear" w:color="auto" w:fill="FFFFFF"/>
        </w:rPr>
      </w:pPr>
      <w:r>
        <w:rPr>
          <w:rFonts w:ascii="Verdana" w:hAnsi="Verdana"/>
          <w:sz w:val="17"/>
          <w:szCs w:val="17"/>
          <w:shd w:val="clear" w:color="auto" w:fill="FFFFFF"/>
        </w:rPr>
        <w:t xml:space="preserve">R159: Yes, Asselman (2000) </w:t>
      </w:r>
      <w:r w:rsidR="0001451C">
        <w:rPr>
          <w:rFonts w:ascii="Verdana" w:hAnsi="Verdana"/>
          <w:sz w:val="17"/>
          <w:szCs w:val="17"/>
          <w:shd w:val="clear" w:color="auto" w:fill="FFFFFF"/>
        </w:rPr>
        <w:t>was just a good reference for interpreting slope values in the Q-SSC relationship, but we feel it would extend to Qmax-SSY as well</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60. L628-639 Nice follow-up with Milliman and Syvitski (1992) relationship.  Also note the size of your headwater drainage area relative to their study areas, and how sediment yield generally scales with drainage area, which would further support your findings.  Also note the short duration of your study.</w:t>
      </w:r>
    </w:p>
    <w:p w14:paraId="22C9DBF8" w14:textId="77777777" w:rsidR="0001451C" w:rsidRDefault="0001451C">
      <w:pPr>
        <w:rPr>
          <w:rFonts w:ascii="Verdana" w:hAnsi="Verdana"/>
          <w:color w:val="0070C0"/>
          <w:sz w:val="17"/>
          <w:szCs w:val="17"/>
          <w:shd w:val="clear" w:color="auto" w:fill="FFFFFF"/>
        </w:rPr>
      </w:pPr>
    </w:p>
    <w:p w14:paraId="35086F0B" w14:textId="77777777" w:rsidR="00854240" w:rsidRDefault="0001451C">
      <w:pPr>
        <w:rPr>
          <w:rFonts w:ascii="Verdana" w:hAnsi="Verdana"/>
          <w:sz w:val="17"/>
          <w:szCs w:val="17"/>
          <w:shd w:val="clear" w:color="auto" w:fill="FFFFFF"/>
        </w:rPr>
      </w:pPr>
      <w:r>
        <w:rPr>
          <w:rFonts w:ascii="Verdana" w:hAnsi="Verdana"/>
          <w:sz w:val="17"/>
          <w:szCs w:val="17"/>
          <w:shd w:val="clear" w:color="auto" w:fill="FFFFFF"/>
        </w:rPr>
        <w:t xml:space="preserve">R160: </w:t>
      </w:r>
      <w:r w:rsidR="00DD7703">
        <w:rPr>
          <w:rFonts w:ascii="Verdana" w:hAnsi="Verdana"/>
          <w:sz w:val="17"/>
          <w:szCs w:val="17"/>
          <w:shd w:val="clear" w:color="auto" w:fill="FFFFFF"/>
        </w:rPr>
        <w:t xml:space="preserve">Done. </w:t>
      </w:r>
    </w:p>
    <w:p w14:paraId="1F98CA72" w14:textId="77777777" w:rsidR="00854240" w:rsidRDefault="00DD7703">
      <w:pPr>
        <w:rPr>
          <w:rFonts w:ascii="Verdana" w:hAnsi="Verdana"/>
          <w:sz w:val="17"/>
          <w:szCs w:val="17"/>
          <w:shd w:val="clear" w:color="auto" w:fill="FFFFFF"/>
        </w:rPr>
      </w:pPr>
      <w:r>
        <w:rPr>
          <w:rFonts w:ascii="Verdana" w:hAnsi="Verdana"/>
          <w:sz w:val="17"/>
          <w:szCs w:val="17"/>
          <w:shd w:val="clear" w:color="auto" w:fill="FFFFFF"/>
        </w:rPr>
        <w:t xml:space="preserve">Added </w:t>
      </w:r>
      <w:r w:rsidR="00854240">
        <w:rPr>
          <w:rFonts w:ascii="Verdana" w:hAnsi="Verdana"/>
          <w:sz w:val="17"/>
          <w:szCs w:val="17"/>
          <w:shd w:val="clear" w:color="auto" w:fill="FFFFFF"/>
        </w:rPr>
        <w:t>MS text:</w:t>
      </w:r>
    </w:p>
    <w:p w14:paraId="439B3BE6" w14:textId="77777777" w:rsidR="00DD7703" w:rsidRPr="00854240" w:rsidRDefault="00854240">
      <w:pPr>
        <w:rPr>
          <w:rFonts w:ascii="Verdana" w:hAnsi="Verdana"/>
          <w:sz w:val="17"/>
          <w:szCs w:val="17"/>
          <w:shd w:val="clear" w:color="auto" w:fill="FFFFFF"/>
        </w:rPr>
      </w:pPr>
      <w:r>
        <w:rPr>
          <w:rFonts w:ascii="Verdana" w:hAnsi="Verdana"/>
          <w:sz w:val="17"/>
          <w:szCs w:val="17"/>
          <w:shd w:val="clear" w:color="auto" w:fill="FFFFFF"/>
        </w:rPr>
        <w:t>“</w:t>
      </w:r>
      <w:r w:rsidRPr="00854240">
        <w:rPr>
          <w:rFonts w:ascii="Verdana" w:hAnsi="Verdana"/>
          <w:sz w:val="17"/>
          <w:szCs w:val="17"/>
          <w:shd w:val="clear" w:color="auto" w:fill="FFFFFF"/>
        </w:rPr>
        <w:t>Faga’alu is also a much smaller watershed and the study period was relatively short</w:t>
      </w:r>
      <w:r>
        <w:rPr>
          <w:rFonts w:ascii="Verdana" w:hAnsi="Verdana"/>
          <w:sz w:val="17"/>
          <w:szCs w:val="17"/>
          <w:shd w:val="clear" w:color="auto" w:fill="FFFFFF"/>
        </w:rPr>
        <w:t xml:space="preserve"> (3 years)</w:t>
      </w:r>
      <w:r w:rsidRPr="00854240">
        <w:rPr>
          <w:rFonts w:ascii="Verdana" w:hAnsi="Verdana"/>
          <w:sz w:val="17"/>
          <w:szCs w:val="17"/>
          <w:shd w:val="clear" w:color="auto" w:fill="FFFFFF"/>
        </w:rPr>
        <w:t xml:space="preserve"> compared to others included in their models.</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61. L640-665 Note the monitoring base period for these studies in comparison to each other and yours.</w:t>
      </w:r>
    </w:p>
    <w:p w14:paraId="3555C125" w14:textId="77777777" w:rsidR="00DD7703" w:rsidRDefault="00620C8B" w:rsidP="004B649F">
      <w:pPr>
        <w:rPr>
          <w:rFonts w:ascii="Verdana" w:hAnsi="Verdana"/>
          <w:sz w:val="17"/>
          <w:szCs w:val="17"/>
        </w:rPr>
      </w:pPr>
      <w:r w:rsidRPr="008722C2">
        <w:rPr>
          <w:rFonts w:ascii="Verdana" w:hAnsi="Verdana"/>
          <w:color w:val="0070C0"/>
          <w:sz w:val="17"/>
          <w:szCs w:val="17"/>
        </w:rPr>
        <w:br/>
      </w:r>
      <w:r w:rsidR="00DD7703" w:rsidRPr="00DD7703">
        <w:rPr>
          <w:rFonts w:ascii="Verdana" w:hAnsi="Verdana"/>
          <w:sz w:val="17"/>
          <w:szCs w:val="17"/>
        </w:rPr>
        <w:t xml:space="preserve">R1C61: </w:t>
      </w:r>
      <w:r w:rsidR="004B649F">
        <w:rPr>
          <w:rFonts w:ascii="Verdana" w:hAnsi="Verdana"/>
          <w:sz w:val="17"/>
          <w:szCs w:val="17"/>
        </w:rPr>
        <w:t>Done.</w:t>
      </w:r>
      <w:r w:rsidR="00854240">
        <w:rPr>
          <w:rFonts w:ascii="Verdana" w:hAnsi="Verdana"/>
          <w:sz w:val="17"/>
          <w:szCs w:val="17"/>
        </w:rPr>
        <w:t xml:space="preserve"> To shorten the MS in response to Editor and R1 request, this section was significantly cut down. </w:t>
      </w:r>
    </w:p>
    <w:p w14:paraId="35DF7312" w14:textId="77777777" w:rsidR="00854240" w:rsidRDefault="00854240" w:rsidP="004B649F">
      <w:pPr>
        <w:rPr>
          <w:rFonts w:ascii="Verdana" w:hAnsi="Verdana"/>
          <w:sz w:val="17"/>
          <w:szCs w:val="17"/>
        </w:rPr>
      </w:pPr>
      <w:r>
        <w:rPr>
          <w:rFonts w:ascii="Verdana" w:hAnsi="Verdana"/>
          <w:sz w:val="17"/>
          <w:szCs w:val="17"/>
        </w:rPr>
        <w:t>Revised MS text:</w:t>
      </w:r>
    </w:p>
    <w:p w14:paraId="584E5015" w14:textId="77777777" w:rsidR="00854240" w:rsidRPr="00DD7703" w:rsidRDefault="00854240" w:rsidP="004B649F">
      <w:pPr>
        <w:rPr>
          <w:rFonts w:ascii="Verdana" w:hAnsi="Verdana"/>
          <w:sz w:val="17"/>
          <w:szCs w:val="17"/>
        </w:rPr>
      </w:pPr>
      <w:r>
        <w:rPr>
          <w:rFonts w:ascii="Verdana" w:hAnsi="Verdana"/>
          <w:sz w:val="17"/>
          <w:szCs w:val="17"/>
        </w:rPr>
        <w:t>“</w:t>
      </w:r>
      <w:r w:rsidRPr="00854240">
        <w:rPr>
          <w:rFonts w:ascii="Verdana" w:hAnsi="Verdana"/>
          <w:sz w:val="17"/>
          <w:szCs w:val="17"/>
        </w:rPr>
        <w:t>Sediment yield was measured from two Hawaiian watersheds which are physiographically similar though much larger than Faga’alu,: Hanalei watershed on Kauai (“Hanalei”, 54 km²), and Kawela watershed on Molokai (“Kawela”, 14 km²) (Table 8) (Ferrier et al., 2013; Stock and Tribble, 2010). Hanalei had slightly higher rainfall (3,866 mm/yr) than Faga’alu (3,247 mm/yr) but slightly lower SSC (mean 63 mg/L, maximum of 2,750 mg/L) than the Total Faga’alu watershed (mean 148 mg/L, maximum 3,500 mg/L) (Ferrier et al., 2013; Stock and Tribble, 2010). Kawela is drier than Faga’alu (P varies with elevation from 500-3,000 mm) and had much higher SSC (mean 3,490 mg/L, maximum 54,000 mg/L) than the Total Faga’alu watershed. SSY from Hanalei was 369 ± 114 tons/km2/yr (Ferrier et al., 2013), which is higher than the undisturbed subwatershed in Faga’alu (45-68 tons/km2/yr) but similar to the disturbed (430-441 tons/km2/yr) subwatersheds. Stock and Tribble (2010) estimated SSY from Kawela was 459 tons/km²/yr, similar to the disturbed Lower Faga’alu watershed, but nearly twice as high as the Total Faga’alu watershed. Overall, both Hawaiian watersheds have higher SSY than Faga’alu, which is consistent with the low Qmax-SSYEV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r>
        <w:rPr>
          <w:rFonts w:ascii="Verdana" w:hAnsi="Verdana"/>
          <w:sz w:val="17"/>
          <w:szCs w:val="17"/>
        </w:rPr>
        <w:t>”</w:t>
      </w:r>
    </w:p>
    <w:p w14:paraId="4F63079A" w14:textId="77777777" w:rsidR="004B649F"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62. Appendix 4 As the T-SSC relationships are a fundamental pillar of your SSY estimations, they need to be detailed here in terms of model formulations, model assumptions, and statistical descriptors of fit.  More realistic assessments of total model (SSY) error is contingent upon the error associated with these estimates.</w:t>
      </w:r>
    </w:p>
    <w:p w14:paraId="25276DD9" w14:textId="77777777" w:rsidR="004B649F" w:rsidRDefault="004B649F">
      <w:pPr>
        <w:rPr>
          <w:rFonts w:ascii="Verdana" w:hAnsi="Verdana"/>
          <w:color w:val="0070C0"/>
          <w:sz w:val="17"/>
          <w:szCs w:val="17"/>
          <w:shd w:val="clear" w:color="auto" w:fill="FFFFFF"/>
        </w:rPr>
      </w:pPr>
    </w:p>
    <w:p w14:paraId="74ADDB92" w14:textId="77777777" w:rsidR="004B649F" w:rsidRDefault="004B649F">
      <w:pPr>
        <w:rPr>
          <w:rFonts w:ascii="Verdana" w:hAnsi="Verdana"/>
          <w:color w:val="0070C0"/>
          <w:sz w:val="17"/>
          <w:szCs w:val="17"/>
        </w:rPr>
      </w:pPr>
      <w:r w:rsidRPr="004B649F">
        <w:rPr>
          <w:rFonts w:ascii="Verdana" w:hAnsi="Verdana"/>
          <w:sz w:val="17"/>
          <w:szCs w:val="17"/>
          <w:shd w:val="clear" w:color="auto" w:fill="FFFFFF"/>
        </w:rPr>
        <w:t xml:space="preserve">R162: </w:t>
      </w:r>
    </w:p>
    <w:p w14:paraId="4CCD63A7" w14:textId="77777777" w:rsidR="004B649F" w:rsidRPr="004B649F" w:rsidRDefault="004B649F">
      <w:pPr>
        <w:rPr>
          <w:rFonts w:ascii="Verdana" w:hAnsi="Verdana"/>
          <w:sz w:val="17"/>
          <w:szCs w:val="17"/>
        </w:rPr>
      </w:pPr>
    </w:p>
    <w:p w14:paraId="7E74E1FE" w14:textId="77777777" w:rsidR="004B649F" w:rsidRPr="004B649F" w:rsidDel="00DA2B20" w:rsidRDefault="004B649F">
      <w:pPr>
        <w:rPr>
          <w:del w:id="221" w:author="Trent Biggs" w:date="2016-02-29T16:22:00Z"/>
          <w:rFonts w:ascii="Verdana" w:hAnsi="Verdana"/>
          <w:sz w:val="17"/>
          <w:szCs w:val="17"/>
        </w:rPr>
      </w:pPr>
      <w:del w:id="222" w:author="Trent Biggs" w:date="2016-02-29T16:22:00Z">
        <w:r w:rsidRPr="004B649F" w:rsidDel="00DA2B20">
          <w:rPr>
            <w:rFonts w:ascii="Verdana" w:hAnsi="Verdana"/>
            <w:sz w:val="17"/>
            <w:szCs w:val="17"/>
          </w:rPr>
          <w:lastRenderedPageBreak/>
          <w:delText>Model formulations?</w:delText>
        </w:r>
      </w:del>
    </w:p>
    <w:p w14:paraId="650ED5CA" w14:textId="77777777" w:rsidR="004B649F" w:rsidRPr="004B649F" w:rsidDel="00DA2B20" w:rsidRDefault="004B649F">
      <w:pPr>
        <w:rPr>
          <w:del w:id="223" w:author="Trent Biggs" w:date="2016-02-29T16:22:00Z"/>
          <w:rFonts w:ascii="Verdana" w:hAnsi="Verdana"/>
          <w:sz w:val="17"/>
          <w:szCs w:val="17"/>
        </w:rPr>
      </w:pPr>
    </w:p>
    <w:p w14:paraId="052CA4CA" w14:textId="77777777" w:rsidR="004B649F" w:rsidRPr="004B649F" w:rsidDel="00DA2B20" w:rsidRDefault="004B649F">
      <w:pPr>
        <w:rPr>
          <w:del w:id="224" w:author="Trent Biggs" w:date="2016-02-29T16:22:00Z"/>
          <w:rFonts w:ascii="Verdana" w:hAnsi="Verdana"/>
          <w:sz w:val="17"/>
          <w:szCs w:val="17"/>
        </w:rPr>
      </w:pPr>
      <w:del w:id="225" w:author="Trent Biggs" w:date="2016-02-29T16:22:00Z">
        <w:r w:rsidRPr="004B649F" w:rsidDel="00DA2B20">
          <w:rPr>
            <w:rFonts w:ascii="Verdana" w:hAnsi="Verdana"/>
            <w:sz w:val="17"/>
            <w:szCs w:val="17"/>
          </w:rPr>
          <w:delText>Model assumptions?</w:delText>
        </w:r>
      </w:del>
    </w:p>
    <w:p w14:paraId="1CBA9D45" w14:textId="77777777" w:rsidR="004B649F" w:rsidRDefault="004B649F">
      <w:pPr>
        <w:rPr>
          <w:rFonts w:ascii="Verdana" w:hAnsi="Verdana"/>
          <w:color w:val="0070C0"/>
          <w:sz w:val="17"/>
          <w:szCs w:val="17"/>
        </w:rPr>
      </w:pPr>
    </w:p>
    <w:p w14:paraId="3E302946" w14:textId="77777777" w:rsidR="004B649F" w:rsidRDefault="004B649F">
      <w:pPr>
        <w:rPr>
          <w:rFonts w:ascii="Verdana" w:hAnsi="Verdana"/>
          <w:sz w:val="17"/>
          <w:szCs w:val="17"/>
        </w:rPr>
      </w:pPr>
      <w:r w:rsidRPr="004B649F">
        <w:rPr>
          <w:rFonts w:ascii="Verdana" w:hAnsi="Verdana"/>
          <w:sz w:val="17"/>
          <w:szCs w:val="17"/>
        </w:rPr>
        <w:t>Statistical descriptors of fit: we provide r2, RMSE and % error</w:t>
      </w:r>
      <w:r w:rsidR="00854240">
        <w:rPr>
          <w:rFonts w:ascii="Verdana" w:hAnsi="Verdana"/>
          <w:sz w:val="17"/>
          <w:szCs w:val="17"/>
        </w:rPr>
        <w:t xml:space="preserve">, similar to Minella et al. (2008) who wrote a whole paper on the calibration of a single T-SSC relationship. </w:t>
      </w:r>
    </w:p>
    <w:p w14:paraId="58AC27AA" w14:textId="77777777" w:rsidR="004B649F" w:rsidDel="00DA2B20" w:rsidRDefault="004B649F">
      <w:pPr>
        <w:rPr>
          <w:del w:id="226" w:author="Trent Biggs" w:date="2016-02-29T16:23:00Z"/>
          <w:rFonts w:ascii="Verdana" w:hAnsi="Verdana"/>
          <w:sz w:val="17"/>
          <w:szCs w:val="17"/>
        </w:rPr>
      </w:pPr>
    </w:p>
    <w:p w14:paraId="5F7A784D" w14:textId="77777777" w:rsidR="004B649F" w:rsidDel="00DA2B20" w:rsidRDefault="004B649F">
      <w:pPr>
        <w:rPr>
          <w:del w:id="227" w:author="Trent Biggs" w:date="2016-02-29T16:23:00Z"/>
          <w:rFonts w:ascii="Verdana" w:hAnsi="Verdana"/>
          <w:sz w:val="17"/>
          <w:szCs w:val="17"/>
        </w:rPr>
      </w:pPr>
      <w:del w:id="228" w:author="Trent Biggs" w:date="2016-02-29T16:23:00Z">
        <w:r w:rsidDel="00DA2B20">
          <w:rPr>
            <w:rFonts w:ascii="Verdana" w:hAnsi="Verdana"/>
            <w:sz w:val="17"/>
            <w:szCs w:val="17"/>
          </w:rPr>
          <w:delText>“More realistic assessments of SSY error is contingent upon the error associated with these estimates”?</w:delText>
        </w:r>
      </w:del>
    </w:p>
    <w:p w14:paraId="7866101D" w14:textId="77777777" w:rsidR="004B649F" w:rsidDel="00DA2B20" w:rsidRDefault="00854240">
      <w:pPr>
        <w:rPr>
          <w:del w:id="229" w:author="Trent Biggs" w:date="2016-02-29T16:23:00Z"/>
          <w:rFonts w:ascii="Verdana" w:hAnsi="Verdana"/>
          <w:sz w:val="17"/>
          <w:szCs w:val="17"/>
        </w:rPr>
      </w:pPr>
      <w:del w:id="230" w:author="Trent Biggs" w:date="2016-02-29T16:23:00Z">
        <w:r w:rsidDel="00DA2B20">
          <w:rPr>
            <w:rFonts w:ascii="Verdana" w:hAnsi="Verdana"/>
            <w:sz w:val="17"/>
            <w:szCs w:val="17"/>
          </w:rPr>
          <w:delText>We used the Cumulative</w:delText>
        </w:r>
        <w:r w:rsidR="004B649F" w:rsidDel="00DA2B20">
          <w:rPr>
            <w:rFonts w:ascii="Verdana" w:hAnsi="Verdana"/>
            <w:sz w:val="17"/>
            <w:szCs w:val="17"/>
          </w:rPr>
          <w:delText xml:space="preserve"> Probable Error</w:delText>
        </w:r>
        <w:r w:rsidDel="00DA2B20">
          <w:rPr>
            <w:rFonts w:ascii="Verdana" w:hAnsi="Verdana"/>
            <w:sz w:val="17"/>
            <w:szCs w:val="17"/>
          </w:rPr>
          <w:delText xml:space="preserve"> described by Topping (1972)</w:delText>
        </w:r>
      </w:del>
      <w:del w:id="231" w:author="Trent Biggs" w:date="2016-02-29T16:22:00Z">
        <w:r w:rsidR="004B649F" w:rsidDel="00DA2B20">
          <w:rPr>
            <w:rFonts w:ascii="Verdana" w:hAnsi="Verdana"/>
            <w:sz w:val="17"/>
            <w:szCs w:val="17"/>
          </w:rPr>
          <w:delText>, i</w:delText>
        </w:r>
      </w:del>
      <w:del w:id="232" w:author="Trent Biggs" w:date="2016-02-29T16:23:00Z">
        <w:r w:rsidR="004B649F" w:rsidDel="00DA2B20">
          <w:rPr>
            <w:rFonts w:ascii="Verdana" w:hAnsi="Verdana"/>
            <w:sz w:val="17"/>
            <w:szCs w:val="17"/>
          </w:rPr>
          <w:delText xml:space="preserve">t requires RMSE from the </w:delText>
        </w:r>
        <w:r w:rsidDel="00DA2B20">
          <w:rPr>
            <w:rFonts w:ascii="Verdana" w:hAnsi="Verdana"/>
            <w:sz w:val="17"/>
            <w:szCs w:val="17"/>
          </w:rPr>
          <w:delText xml:space="preserve">T-SSC </w:delText>
        </w:r>
        <w:r w:rsidR="004B649F" w:rsidDel="00DA2B20">
          <w:rPr>
            <w:rFonts w:ascii="Verdana" w:hAnsi="Verdana"/>
            <w:sz w:val="17"/>
            <w:szCs w:val="17"/>
          </w:rPr>
          <w:delText xml:space="preserve">model, we calculated an RMSE and fed it into the method. </w:delText>
        </w:r>
        <w:r w:rsidDel="00DA2B20">
          <w:rPr>
            <w:rFonts w:ascii="Verdana" w:hAnsi="Verdana"/>
            <w:sz w:val="17"/>
            <w:szCs w:val="17"/>
          </w:rPr>
          <w:delText>Unless the PE method is not appropriate or another method is suggested I’m not sure how to respond to this point.</w:delText>
        </w:r>
      </w:del>
    </w:p>
    <w:p w14:paraId="7E85292F" w14:textId="77777777" w:rsidR="004B649F" w:rsidRDefault="004B649F">
      <w:pPr>
        <w:rPr>
          <w:rFonts w:ascii="Verdana" w:hAnsi="Verdana"/>
          <w:sz w:val="17"/>
          <w:szCs w:val="17"/>
        </w:rPr>
      </w:pPr>
    </w:p>
    <w:p w14:paraId="5589EBA1" w14:textId="77777777" w:rsidR="00854240" w:rsidRPr="00854240"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References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Duan, N., 1983. Smearing estimate - a nonparametric retransformation method. J. Am. Stat. Assoc. 78 (383), 605-610.</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Ferguson, R.I., 1986. River loads underestimated by rating curves. Water Resour. Res. 22 (1), 74-76.</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Gray, A.B., Warrick, J.A., Pasternack, G.B., Watson, E.B., Goñi, M.A., 2014. Suspended sediment behavior in a coastal dry-summer subtropical catchment: Effects of hydrologic preconditions. Geomorphology, 214(0): 485-501. DOI:http://dx.doi.org/10.1016/j.geomorph.2014.03.009</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Gray, A.B., Pasternack, G.B., Watson, E.B., Warrick, J.A., Goni, M.A., 2015. The effect of El Nino Southern Oscillation cycles on the decadal scale suspended sediment behavior of a coastal dry-summer subtropical catchment. Earth Surface Processes and Landforms, 40(2): 272-284. DOI:10.1002/esp.3627</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Helsel, D.R., Hirsch, R.M., 2002. Statistical Methods in water resources - hydrologic analysis and interpretation.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Milliman, J.D., Syvitski, J.P.M., 1992. Geomorphic/Tectonic Control of Sediment Discharge to the Ocean: The Importance of Small Mountainous Rivers. The Journal of Geology, 100(5): 525-544.</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Rouse, H., 1937. Modern conceptions of the mechanics of fluid turbulence. Trans. Am. Soc. Civ. Eng. 102, 463-541.</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Reviewer #2:</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Generally this paper is now in very good shape and I recommend it for publication  more or less as it stands. I note that it has already gone through the review process so it seems well polished. I am notoriously bad at picking up typos and only picked up a couple of problems.</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The conversion factor in equation 1 from mg to tons which should be 10^-9 .</w:t>
      </w:r>
      <w:r w:rsidRPr="008722C2">
        <w:rPr>
          <w:rFonts w:ascii="Verdana" w:hAnsi="Verdana"/>
          <w:color w:val="0070C0"/>
          <w:sz w:val="17"/>
          <w:szCs w:val="17"/>
        </w:rPr>
        <w:br/>
      </w:r>
      <w:r w:rsidR="00854240">
        <w:rPr>
          <w:rFonts w:ascii="Verdana" w:hAnsi="Verdana"/>
          <w:sz w:val="17"/>
          <w:szCs w:val="17"/>
        </w:rPr>
        <w:t>R2C1. Done. Good catch.</w:t>
      </w:r>
    </w:p>
    <w:p w14:paraId="27216D8F" w14:textId="77777777" w:rsidR="00854240"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 the units drawn on figure A2.2 need to use superscripts for square (2) and cubic (3) meters</w:t>
      </w:r>
    </w:p>
    <w:p w14:paraId="4874DA45" w14:textId="77777777" w:rsidR="008F6C5E" w:rsidRDefault="008F6C5E">
      <w:pPr>
        <w:rPr>
          <w:rFonts w:ascii="Verdana" w:hAnsi="Verdana"/>
          <w:color w:val="0070C0"/>
          <w:sz w:val="17"/>
          <w:szCs w:val="17"/>
          <w:shd w:val="clear" w:color="auto" w:fill="FFFFFF"/>
        </w:rPr>
      </w:pPr>
      <w:r w:rsidRPr="008F6C5E">
        <w:rPr>
          <w:rFonts w:ascii="Verdana" w:hAnsi="Verdana"/>
          <w:sz w:val="17"/>
          <w:szCs w:val="17"/>
          <w:shd w:val="clear" w:color="auto" w:fill="FFFFFF"/>
        </w:rPr>
        <w:t xml:space="preserve">R2C2. </w:t>
      </w:r>
      <w:r>
        <w:rPr>
          <w:rFonts w:ascii="Verdana" w:hAnsi="Verdana"/>
          <w:sz w:val="17"/>
          <w:szCs w:val="17"/>
          <w:shd w:val="clear" w:color="auto" w:fill="FFFFFF"/>
        </w:rPr>
        <w:t>My limited Python coding skills prevent me from making this change at present. I’ll do some Googling.</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 In line with modern trends I think the Introduction section and Discussion section are both too long. In my view the results stand by themselves and need little elucidation. But this is probably more a reflection of my age and mathematical bent where equations are my friend and words are not, than a problem with the paper. I'll leave that one to the editor.</w:t>
      </w:r>
    </w:p>
    <w:p w14:paraId="45E6624E" w14:textId="77777777" w:rsidR="00774957" w:rsidRDefault="008F6C5E">
      <w:pPr>
        <w:rPr>
          <w:rFonts w:ascii="Verdana" w:hAnsi="Verdana"/>
          <w:color w:val="0070C0"/>
          <w:sz w:val="17"/>
          <w:szCs w:val="17"/>
          <w:shd w:val="clear" w:color="auto" w:fill="FFFFFF"/>
        </w:rPr>
      </w:pPr>
      <w:r>
        <w:rPr>
          <w:rFonts w:ascii="Verdana" w:hAnsi="Verdana"/>
          <w:sz w:val="17"/>
          <w:szCs w:val="17"/>
          <w:shd w:val="clear" w:color="auto" w:fill="FFFFFF"/>
        </w:rPr>
        <w:t>R2C3. We cut the MS down by 9%.</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 I was particularly happy that there was lots of data used in this paper and there was a decent error analysis. To show just how pedantic a reviewer can be, I object to the three significant figure accuracy claimed for the RMSE used in line 484 (16.3%). Perhaps leave this at 16% and similarly in line 479 (8.5  to 8%).</w:t>
      </w:r>
    </w:p>
    <w:p w14:paraId="325630FD" w14:textId="77777777" w:rsidR="008F6C5E" w:rsidRDefault="008F6C5E">
      <w:pPr>
        <w:rPr>
          <w:ins w:id="233" w:author="Trent Biggs" w:date="2016-02-29T15:36:00Z"/>
          <w:rFonts w:ascii="Verdana" w:hAnsi="Verdana"/>
          <w:sz w:val="17"/>
          <w:szCs w:val="17"/>
          <w:shd w:val="clear" w:color="auto" w:fill="FFFFFF"/>
        </w:rPr>
      </w:pPr>
      <w:r>
        <w:rPr>
          <w:rFonts w:ascii="Verdana" w:hAnsi="Verdana"/>
          <w:sz w:val="17"/>
          <w:szCs w:val="17"/>
          <w:shd w:val="clear" w:color="auto" w:fill="FFFFFF"/>
        </w:rPr>
        <w:lastRenderedPageBreak/>
        <w:t>R2C4. Done.</w:t>
      </w:r>
    </w:p>
    <w:p w14:paraId="2FA22DE8" w14:textId="77777777" w:rsidR="001A0579" w:rsidRDefault="001A0579">
      <w:pPr>
        <w:rPr>
          <w:ins w:id="234" w:author="Trent Biggs" w:date="2016-02-29T15:36:00Z"/>
          <w:rFonts w:ascii="Verdana" w:hAnsi="Verdana"/>
          <w:sz w:val="17"/>
          <w:szCs w:val="17"/>
          <w:shd w:val="clear" w:color="auto" w:fill="FFFFFF"/>
        </w:rPr>
      </w:pPr>
    </w:p>
    <w:p w14:paraId="7BC7E882" w14:textId="77777777" w:rsidR="001A0579" w:rsidRDefault="001A0579">
      <w:pPr>
        <w:rPr>
          <w:ins w:id="235" w:author="Trent Biggs" w:date="2016-02-29T15:36:00Z"/>
          <w:rFonts w:ascii="Verdana" w:hAnsi="Verdana"/>
          <w:sz w:val="17"/>
          <w:szCs w:val="17"/>
          <w:shd w:val="clear" w:color="auto" w:fill="FFFFFF"/>
        </w:rPr>
      </w:pPr>
      <w:ins w:id="236" w:author="Trent Biggs" w:date="2016-02-29T15:36:00Z">
        <w:r>
          <w:rPr>
            <w:rFonts w:ascii="Verdana" w:hAnsi="Verdana"/>
            <w:sz w:val="17"/>
            <w:szCs w:val="17"/>
            <w:shd w:val="clear" w:color="auto" w:fill="FFFFFF"/>
          </w:rPr>
          <w:t>References</w:t>
        </w:r>
      </w:ins>
    </w:p>
    <w:p w14:paraId="3F2FAB27" w14:textId="77777777" w:rsidR="001A0579" w:rsidRDefault="001A0579">
      <w:pPr>
        <w:rPr>
          <w:ins w:id="237" w:author="Trent Biggs" w:date="2016-02-29T15:36:00Z"/>
          <w:rFonts w:ascii="Verdana" w:hAnsi="Verdana"/>
          <w:sz w:val="17"/>
          <w:szCs w:val="17"/>
          <w:shd w:val="clear" w:color="auto" w:fill="FFFFFF"/>
        </w:rPr>
      </w:pPr>
    </w:p>
    <w:p w14:paraId="22C5CE9D" w14:textId="77777777" w:rsidR="006B77CC" w:rsidRDefault="006B77CC" w:rsidP="006B77CC">
      <w:pPr>
        <w:pStyle w:val="NormalWeb"/>
        <w:ind w:left="480" w:hanging="480"/>
        <w:rPr>
          <w:ins w:id="238" w:author="Trent Biggs" w:date="2016-02-29T15:42:00Z"/>
        </w:rPr>
      </w:pPr>
      <w:ins w:id="239" w:author="Trent Biggs" w:date="2016-02-29T15:42:00Z">
        <w:r>
          <w:t xml:space="preserve">Lenzi, M. A., Mao, L., &amp; Comiti, F. (2003). Interannual variation of suspended sediment load and sediment yield in an alpine catchment. </w:t>
        </w:r>
        <w:r>
          <w:rPr>
            <w:i/>
            <w:iCs/>
          </w:rPr>
          <w:t>Hydrological Sciences Journal</w:t>
        </w:r>
        <w:r>
          <w:t xml:space="preserve">, </w:t>
        </w:r>
        <w:r>
          <w:rPr>
            <w:i/>
            <w:iCs/>
          </w:rPr>
          <w:t>48</w:t>
        </w:r>
        <w:r>
          <w:t>(6), 899–915.</w:t>
        </w:r>
      </w:ins>
    </w:p>
    <w:p w14:paraId="19940F8A" w14:textId="77777777" w:rsidR="001A0579" w:rsidRDefault="001A0579" w:rsidP="001A0579">
      <w:pPr>
        <w:pStyle w:val="NormalWeb"/>
        <w:ind w:left="480" w:hanging="480"/>
        <w:rPr>
          <w:ins w:id="240" w:author="Trent Biggs" w:date="2016-02-29T16:06:00Z"/>
        </w:rPr>
      </w:pPr>
      <w:ins w:id="241" w:author="Trent Biggs" w:date="2016-02-29T15:37:00Z">
        <w:r>
          <w:t xml:space="preserve">Milliman, J. D., &amp; Meade, R. H. (1983). World-wide delivery of river sediment to the oceans. </w:t>
        </w:r>
        <w:r>
          <w:rPr>
            <w:i/>
            <w:iCs/>
          </w:rPr>
          <w:t>The Journal of Geology</w:t>
        </w:r>
        <w:r>
          <w:t>, 1–21.</w:t>
        </w:r>
      </w:ins>
    </w:p>
    <w:p w14:paraId="6024E4F1" w14:textId="77777777" w:rsidR="00E30F37" w:rsidRDefault="00E30F37" w:rsidP="00E30F37">
      <w:pPr>
        <w:rPr>
          <w:moveTo w:id="242" w:author="Trent Biggs" w:date="2016-02-29T16:06:00Z"/>
          <w:rFonts w:ascii="Verdana" w:hAnsi="Verdana"/>
          <w:sz w:val="17"/>
          <w:szCs w:val="17"/>
        </w:rPr>
      </w:pPr>
      <w:moveToRangeStart w:id="243" w:author="Trent Biggs" w:date="2016-02-29T16:06:00Z" w:name="move444525317"/>
      <w:moveTo w:id="244" w:author="Trent Biggs" w:date="2016-02-29T16:06:00Z">
        <w:r w:rsidRPr="00D53140">
          <w:rPr>
            <w:rFonts w:ascii="Verdana" w:hAnsi="Verdana"/>
            <w:sz w:val="17"/>
            <w:szCs w:val="17"/>
          </w:rPr>
          <w:t>Minella, J.P.G., Merten, G.H., Reichert, J.M., Clarke, R.T., 2008. Estimating suspended sediment concentrations from turbidity measurements and the calibration problem. Hydrol. Process. 22, 1819–1830. doi:10.1002/hyp.6763</w:t>
        </w:r>
      </w:moveTo>
    </w:p>
    <w:moveToRangeEnd w:id="243"/>
    <w:p w14:paraId="026FDA28" w14:textId="77777777" w:rsidR="00E30F37" w:rsidRDefault="00E30F37">
      <w:pPr>
        <w:pStyle w:val="NormalWeb"/>
        <w:rPr>
          <w:ins w:id="245" w:author="Trent Biggs" w:date="2016-02-29T15:37:00Z"/>
        </w:rPr>
        <w:pPrChange w:id="246" w:author="Trent Biggs" w:date="2016-02-29T16:06:00Z">
          <w:pPr>
            <w:pStyle w:val="NormalWeb"/>
            <w:ind w:left="480" w:hanging="480"/>
          </w:pPr>
        </w:pPrChange>
      </w:pPr>
    </w:p>
    <w:p w14:paraId="1810D387" w14:textId="77777777" w:rsidR="001A0579" w:rsidRDefault="001A0579" w:rsidP="001A0579">
      <w:pPr>
        <w:pStyle w:val="NormalWeb"/>
        <w:ind w:left="480" w:hanging="480"/>
        <w:rPr>
          <w:ins w:id="247" w:author="Trent Biggs" w:date="2016-02-29T15:36:00Z"/>
        </w:rPr>
      </w:pPr>
      <w:ins w:id="248" w:author="Trent Biggs" w:date="2016-02-29T15:37:00Z">
        <w:r>
          <w:t xml:space="preserve">Syvitski, J. P. M., Vörösmarty, C. J., Kettner, A. J., &amp; Green, P. (2005). Impact of Humans on the Flux of Terrestrial Sediment to the Global Coastal Ocean. </w:t>
        </w:r>
        <w:r>
          <w:rPr>
            <w:i/>
            <w:iCs/>
          </w:rPr>
          <w:t>Science</w:t>
        </w:r>
        <w:r>
          <w:t xml:space="preserve">, </w:t>
        </w:r>
        <w:r>
          <w:rPr>
            <w:i/>
            <w:iCs/>
          </w:rPr>
          <w:t>308</w:t>
        </w:r>
        <w:r>
          <w:t>, 376 – 380, 10.1126/science.1109454.</w:t>
        </w:r>
      </w:ins>
    </w:p>
    <w:p w14:paraId="588F8EDA" w14:textId="77777777" w:rsidR="001A0579" w:rsidRDefault="001A0579" w:rsidP="001A0579">
      <w:pPr>
        <w:pStyle w:val="NormalWeb"/>
        <w:ind w:left="480" w:hanging="480"/>
        <w:rPr>
          <w:ins w:id="249" w:author="Trent Biggs" w:date="2016-02-29T15:36:00Z"/>
        </w:rPr>
      </w:pPr>
      <w:ins w:id="250" w:author="Trent Biggs" w:date="2016-02-29T15:36:00Z">
        <w:r>
          <w:t xml:space="preserve">Walling, D. E., &amp; Fang, D. (2003). Recent trends in the suspended sediment loads of the world’s rivers. </w:t>
        </w:r>
        <w:r>
          <w:rPr>
            <w:i/>
            <w:iCs/>
          </w:rPr>
          <w:t>Global and Planetary Change</w:t>
        </w:r>
        <w:r>
          <w:t xml:space="preserve">, </w:t>
        </w:r>
        <w:r>
          <w:rPr>
            <w:i/>
            <w:iCs/>
          </w:rPr>
          <w:t>39</w:t>
        </w:r>
        <w:r>
          <w:t>(1-2), 111–126.</w:t>
        </w:r>
      </w:ins>
    </w:p>
    <w:p w14:paraId="16682381" w14:textId="77777777" w:rsidR="001A0579" w:rsidRPr="008F6C5E" w:rsidRDefault="001A0579">
      <w:pPr>
        <w:rPr>
          <w:rFonts w:ascii="Verdana" w:hAnsi="Verdana"/>
          <w:sz w:val="17"/>
          <w:szCs w:val="17"/>
          <w:shd w:val="clear" w:color="auto" w:fill="FFFFFF"/>
        </w:rPr>
      </w:pPr>
    </w:p>
    <w:sectPr w:rsidR="001A0579" w:rsidRPr="008F6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ent Biggs" w:date="2016-02-17T13:34:00Z" w:initials="TB">
    <w:p w14:paraId="3426CB54" w14:textId="77777777" w:rsidR="00504D28" w:rsidRDefault="00504D28">
      <w:pPr>
        <w:pStyle w:val="CommentText"/>
      </w:pPr>
      <w:r>
        <w:rPr>
          <w:rStyle w:val="CommentReference"/>
        </w:rPr>
        <w:annotationRef/>
      </w:r>
      <w:r>
        <w:t>See below how I labelled the comment with R1C1 (reviewer 1 comments 1), etc, and our response with “R1C1 Response.”  Please format the rest of this document the same way…</w:t>
      </w:r>
    </w:p>
  </w:comment>
  <w:comment w:id="96" w:author="Trent Biggs" w:date="2016-02-29T14:45:00Z" w:initials="TB">
    <w:p w14:paraId="4F532996" w14:textId="77777777" w:rsidR="00CD64DD" w:rsidRDefault="00CD64DD">
      <w:pPr>
        <w:pStyle w:val="CommentText"/>
      </w:pPr>
      <w:r>
        <w:rPr>
          <w:rStyle w:val="CommentReference"/>
        </w:rPr>
        <w:annotationRef/>
      </w:r>
      <w:r>
        <w:t>“obvious” not a recommended term in scientific writing—especially in response to reviewer comment…!</w:t>
      </w:r>
    </w:p>
  </w:comment>
  <w:comment w:id="102" w:author="Trent Biggs" w:date="2016-02-29T14:57:00Z" w:initials="TB">
    <w:p w14:paraId="446F31B0" w14:textId="77777777" w:rsidR="00A050AE" w:rsidRDefault="00A050AE">
      <w:pPr>
        <w:pStyle w:val="CommentText"/>
      </w:pPr>
      <w:r>
        <w:rPr>
          <w:rStyle w:val="CommentReference"/>
        </w:rPr>
        <w:annotationRef/>
      </w:r>
      <w:r>
        <w:t>Go ahead and include the suggested reference.</w:t>
      </w:r>
    </w:p>
  </w:comment>
  <w:comment w:id="166" w:author="Trent Biggs" w:date="2016-02-29T16:00:00Z" w:initials="TB">
    <w:p w14:paraId="78D210BD" w14:textId="77777777" w:rsidR="00E30F37" w:rsidRDefault="00E30F37">
      <w:pPr>
        <w:pStyle w:val="CommentText"/>
      </w:pPr>
      <w:r>
        <w:rPr>
          <w:rStyle w:val="CommentReference"/>
        </w:rPr>
        <w:annotationRef/>
      </w:r>
      <w:r>
        <w:t>I agree with R1 that either we change SSY to mean tons/km2 throughout, or we change Eq5 to be “SSYev”.</w:t>
      </w:r>
    </w:p>
  </w:comment>
  <w:comment w:id="193" w:author="Trent Biggs" w:date="2016-02-17T15:17:00Z" w:initials="TB">
    <w:p w14:paraId="2DD920C4" w14:textId="77777777" w:rsidR="00E30F37" w:rsidRDefault="00E30F37" w:rsidP="00E30F37">
      <w:pPr>
        <w:pStyle w:val="CommentText"/>
      </w:pPr>
      <w:r>
        <w:rPr>
          <w:rStyle w:val="CommentReference"/>
        </w:rPr>
        <w:annotationRef/>
      </w:r>
      <w:r>
        <w:t>The methods mention a Greenspan TS3000 but it’s not in Appendix Figure 4.1.  Is there a T-SSC relationship for that instrument?</w:t>
      </w:r>
    </w:p>
    <w:p w14:paraId="7DCACDA6" w14:textId="77777777" w:rsidR="00E30F37" w:rsidRDefault="00E30F37" w:rsidP="00E30F37">
      <w:pPr>
        <w:pStyle w:val="CommentText"/>
      </w:pPr>
    </w:p>
    <w:p w14:paraId="68406053" w14:textId="77777777" w:rsidR="00E30F37" w:rsidRDefault="00E30F37" w:rsidP="00E30F37">
      <w:pPr>
        <w:pStyle w:val="CommentText"/>
      </w:pPr>
      <w:r>
        <w:t>Table 2 has one column for the instrument used (e.g. T-YSI for 2012, but that was just for FG3, not FG1 also?  It’s not clear which instrument and T-SSC relationship was used for each event.  Can you add a spanner to “SSC source”, split it into two columns and show SSC source for FG3 and SSC source for FG1?</w:t>
      </w:r>
    </w:p>
    <w:p w14:paraId="08BC3649" w14:textId="77777777" w:rsidR="00E30F37" w:rsidRDefault="00E30F37" w:rsidP="00E30F37">
      <w:pPr>
        <w:pStyle w:val="CommentText"/>
      </w:pPr>
    </w:p>
    <w:p w14:paraId="377B31BD" w14:textId="77777777" w:rsidR="00E30F37" w:rsidRDefault="00E30F37" w:rsidP="00E30F37">
      <w:pPr>
        <w:pStyle w:val="CommentText"/>
      </w:pPr>
      <w:r>
        <w:t>Figure 4.1 doesn’t adequately show off all the work you did.  I think an earlier version has a zoom in on the x-axis of Appendix Figure 4.1.  Since it’s in an appendix, could you make Figure 4.1 4 panel and zoom in?</w:t>
      </w:r>
    </w:p>
    <w:p w14:paraId="0C2FE160" w14:textId="77777777" w:rsidR="00E30F37" w:rsidRDefault="00E30F37" w:rsidP="00E30F37">
      <w:pPr>
        <w:pStyle w:val="CommentText"/>
      </w:pPr>
    </w:p>
    <w:p w14:paraId="23E5DED1" w14:textId="77777777" w:rsidR="00E30F37" w:rsidRDefault="00E30F37" w:rsidP="00E30F37">
      <w:pPr>
        <w:pStyle w:val="CommentText"/>
      </w:pPr>
      <w:r>
        <w:t xml:space="preserve"> I’m reminded by Figure 4.1 that the T-SSC for YSI was different for FG3 and FG1, with SSC at FG3 ~2x SSC at FG1 for a given turbidity.  How can we head off the criticism that maybe SSY was higher at FG3 because of the T-SSC relationship?  </w:t>
      </w:r>
    </w:p>
    <w:p w14:paraId="44A1C195" w14:textId="77777777" w:rsidR="00E30F37" w:rsidRDefault="00E30F37" w:rsidP="00E30F37">
      <w:pPr>
        <w:pStyle w:val="CommentText"/>
      </w:pPr>
    </w:p>
    <w:p w14:paraId="0C8C39D0" w14:textId="77777777" w:rsidR="00E30F37" w:rsidRDefault="00E30F37" w:rsidP="00E30F37">
      <w:pPr>
        <w:pStyle w:val="CommentText"/>
      </w:pPr>
      <w:r>
        <w:t>You should also provide rationale somewhere for why the x-axis of 4.1 goes up to ~4000 NTU.  Is that because the maximum NTU was 4000?</w:t>
      </w:r>
    </w:p>
    <w:p w14:paraId="7A929B61" w14:textId="77777777" w:rsidR="00E30F37" w:rsidRDefault="00E30F37" w:rsidP="00E30F37">
      <w:pPr>
        <w:pStyle w:val="CommentText"/>
      </w:pPr>
    </w:p>
    <w:p w14:paraId="655FC8A1" w14:textId="77777777" w:rsidR="00E30F37" w:rsidRDefault="00E30F37" w:rsidP="00E30F37">
      <w:pPr>
        <w:pStyle w:val="CommentText"/>
      </w:pPr>
      <w:r>
        <w:t>I think one sentence describing turbidity ranges at each location would be helpful.  What fraction of the time during storms was turbidity at FG1 &gt; 500 NTU?  Was turbidity actually higher at FG3 during storms, or is SSC higher only because of the T-SSC relationship?</w:t>
      </w:r>
    </w:p>
    <w:p w14:paraId="26A0B403" w14:textId="77777777" w:rsidR="00E30F37" w:rsidRDefault="00E30F37" w:rsidP="00E30F37">
      <w:pPr>
        <w:pStyle w:val="CommentText"/>
      </w:pPr>
    </w:p>
    <w:p w14:paraId="7E26A3AA" w14:textId="77777777" w:rsidR="00E30F37" w:rsidRDefault="00E30F37" w:rsidP="00E30F37">
      <w:pPr>
        <w:pStyle w:val="CommentText"/>
      </w:pPr>
      <w:r>
        <w:t>Is the OBSa and OBSb for the same instrument in different deployment periods?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6CB54" w15:done="0"/>
  <w15:commentEx w15:paraId="4F532996" w15:done="0"/>
  <w15:commentEx w15:paraId="446F31B0" w15:done="0"/>
  <w15:commentEx w15:paraId="78D210BD" w15:done="0"/>
  <w15:commentEx w15:paraId="7E26A3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1A3FD" w14:textId="77777777" w:rsidR="005775D7" w:rsidRDefault="005775D7" w:rsidP="00AA461E">
      <w:r>
        <w:separator/>
      </w:r>
    </w:p>
  </w:endnote>
  <w:endnote w:type="continuationSeparator" w:id="0">
    <w:p w14:paraId="028E4623" w14:textId="77777777" w:rsidR="005775D7" w:rsidRDefault="005775D7" w:rsidP="00AA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DE4E0" w14:textId="77777777" w:rsidR="005775D7" w:rsidRDefault="005775D7" w:rsidP="00AA461E">
      <w:r>
        <w:separator/>
      </w:r>
    </w:p>
  </w:footnote>
  <w:footnote w:type="continuationSeparator" w:id="0">
    <w:p w14:paraId="4862A2C3" w14:textId="77777777" w:rsidR="005775D7" w:rsidRDefault="005775D7" w:rsidP="00AA461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B"/>
    <w:rsid w:val="00011614"/>
    <w:rsid w:val="000129D2"/>
    <w:rsid w:val="0001451C"/>
    <w:rsid w:val="000600F5"/>
    <w:rsid w:val="00097D6C"/>
    <w:rsid w:val="000A05F5"/>
    <w:rsid w:val="000A178B"/>
    <w:rsid w:val="000A408A"/>
    <w:rsid w:val="000E6F56"/>
    <w:rsid w:val="00116602"/>
    <w:rsid w:val="0014003E"/>
    <w:rsid w:val="00175823"/>
    <w:rsid w:val="001A0579"/>
    <w:rsid w:val="001A3058"/>
    <w:rsid w:val="001C4AAB"/>
    <w:rsid w:val="002009CC"/>
    <w:rsid w:val="002263EC"/>
    <w:rsid w:val="0027533D"/>
    <w:rsid w:val="002B7679"/>
    <w:rsid w:val="0032300C"/>
    <w:rsid w:val="003240A7"/>
    <w:rsid w:val="00331255"/>
    <w:rsid w:val="00353348"/>
    <w:rsid w:val="003649BD"/>
    <w:rsid w:val="00371C7C"/>
    <w:rsid w:val="003968EE"/>
    <w:rsid w:val="003C6FE3"/>
    <w:rsid w:val="003E4BBD"/>
    <w:rsid w:val="004149AF"/>
    <w:rsid w:val="00462FB1"/>
    <w:rsid w:val="00493BAB"/>
    <w:rsid w:val="004962AB"/>
    <w:rsid w:val="004B649F"/>
    <w:rsid w:val="004E7698"/>
    <w:rsid w:val="00504D28"/>
    <w:rsid w:val="00507D36"/>
    <w:rsid w:val="00512B2A"/>
    <w:rsid w:val="00512C6C"/>
    <w:rsid w:val="0053580A"/>
    <w:rsid w:val="00566863"/>
    <w:rsid w:val="0057112E"/>
    <w:rsid w:val="005775D7"/>
    <w:rsid w:val="00580A15"/>
    <w:rsid w:val="0059092E"/>
    <w:rsid w:val="005A2012"/>
    <w:rsid w:val="005B162E"/>
    <w:rsid w:val="005B37B9"/>
    <w:rsid w:val="005E7EC7"/>
    <w:rsid w:val="00620C8B"/>
    <w:rsid w:val="00626BFE"/>
    <w:rsid w:val="00644225"/>
    <w:rsid w:val="006550E4"/>
    <w:rsid w:val="00661591"/>
    <w:rsid w:val="006947BD"/>
    <w:rsid w:val="006A5532"/>
    <w:rsid w:val="006B77CC"/>
    <w:rsid w:val="006D7415"/>
    <w:rsid w:val="007069C5"/>
    <w:rsid w:val="0074261F"/>
    <w:rsid w:val="00754EC7"/>
    <w:rsid w:val="00774957"/>
    <w:rsid w:val="007A60C1"/>
    <w:rsid w:val="007D7658"/>
    <w:rsid w:val="007E56AB"/>
    <w:rsid w:val="007F3892"/>
    <w:rsid w:val="008224D1"/>
    <w:rsid w:val="00854240"/>
    <w:rsid w:val="008722C2"/>
    <w:rsid w:val="0088261A"/>
    <w:rsid w:val="008863BA"/>
    <w:rsid w:val="008F0F6F"/>
    <w:rsid w:val="008F24C0"/>
    <w:rsid w:val="008F6C5E"/>
    <w:rsid w:val="009303E3"/>
    <w:rsid w:val="009B0E2A"/>
    <w:rsid w:val="009B3270"/>
    <w:rsid w:val="009E45DF"/>
    <w:rsid w:val="00A050AE"/>
    <w:rsid w:val="00A11284"/>
    <w:rsid w:val="00A504CE"/>
    <w:rsid w:val="00AA461E"/>
    <w:rsid w:val="00B03D61"/>
    <w:rsid w:val="00B808A5"/>
    <w:rsid w:val="00BA403E"/>
    <w:rsid w:val="00BA5D8F"/>
    <w:rsid w:val="00BB21EF"/>
    <w:rsid w:val="00BF5D15"/>
    <w:rsid w:val="00C22F9A"/>
    <w:rsid w:val="00C23952"/>
    <w:rsid w:val="00C55538"/>
    <w:rsid w:val="00C60852"/>
    <w:rsid w:val="00C8197A"/>
    <w:rsid w:val="00CD64DD"/>
    <w:rsid w:val="00CE0383"/>
    <w:rsid w:val="00D00184"/>
    <w:rsid w:val="00D27FA1"/>
    <w:rsid w:val="00D362B3"/>
    <w:rsid w:val="00D53140"/>
    <w:rsid w:val="00D65FB7"/>
    <w:rsid w:val="00D727A8"/>
    <w:rsid w:val="00D96F49"/>
    <w:rsid w:val="00DA2B20"/>
    <w:rsid w:val="00DD503D"/>
    <w:rsid w:val="00DD7703"/>
    <w:rsid w:val="00DE63E6"/>
    <w:rsid w:val="00E01E77"/>
    <w:rsid w:val="00E30F37"/>
    <w:rsid w:val="00E45F65"/>
    <w:rsid w:val="00E77C1C"/>
    <w:rsid w:val="00F33F3E"/>
    <w:rsid w:val="00F40663"/>
    <w:rsid w:val="00F548CB"/>
    <w:rsid w:val="00FB255A"/>
    <w:rsid w:val="00FC29F3"/>
    <w:rsid w:val="00FE4672"/>
    <w:rsid w:val="00FE5B7A"/>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3BF3"/>
  <w15:chartTrackingRefBased/>
  <w15:docId w15:val="{EC8F3E34-6CA6-4478-993C-A73E301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20C8B"/>
  </w:style>
  <w:style w:type="paragraph" w:styleId="Header">
    <w:name w:val="header"/>
    <w:basedOn w:val="Normal"/>
    <w:link w:val="HeaderChar"/>
    <w:uiPriority w:val="99"/>
    <w:unhideWhenUsed/>
    <w:rsid w:val="00AA461E"/>
    <w:pPr>
      <w:tabs>
        <w:tab w:val="center" w:pos="4680"/>
        <w:tab w:val="right" w:pos="9360"/>
      </w:tabs>
    </w:pPr>
  </w:style>
  <w:style w:type="character" w:customStyle="1" w:styleId="HeaderChar">
    <w:name w:val="Header Char"/>
    <w:basedOn w:val="DefaultParagraphFont"/>
    <w:link w:val="Header"/>
    <w:uiPriority w:val="99"/>
    <w:rsid w:val="00AA461E"/>
    <w:rPr>
      <w:rFonts w:cs="Times New Roman"/>
      <w:szCs w:val="20"/>
    </w:rPr>
  </w:style>
  <w:style w:type="paragraph" w:styleId="Footer">
    <w:name w:val="footer"/>
    <w:basedOn w:val="Normal"/>
    <w:link w:val="FooterChar"/>
    <w:uiPriority w:val="99"/>
    <w:unhideWhenUsed/>
    <w:rsid w:val="00AA461E"/>
    <w:pPr>
      <w:tabs>
        <w:tab w:val="center" w:pos="4680"/>
        <w:tab w:val="right" w:pos="9360"/>
      </w:tabs>
    </w:pPr>
  </w:style>
  <w:style w:type="character" w:customStyle="1" w:styleId="FooterChar">
    <w:name w:val="Footer Char"/>
    <w:basedOn w:val="DefaultParagraphFont"/>
    <w:link w:val="Footer"/>
    <w:uiPriority w:val="99"/>
    <w:rsid w:val="00AA461E"/>
    <w:rPr>
      <w:rFonts w:cs="Times New Roman"/>
      <w:szCs w:val="20"/>
    </w:rPr>
  </w:style>
  <w:style w:type="character" w:styleId="CommentReference">
    <w:name w:val="annotation reference"/>
    <w:basedOn w:val="DefaultParagraphFont"/>
    <w:uiPriority w:val="99"/>
    <w:semiHidden/>
    <w:unhideWhenUsed/>
    <w:rsid w:val="00504D28"/>
    <w:rPr>
      <w:sz w:val="16"/>
      <w:szCs w:val="16"/>
    </w:rPr>
  </w:style>
  <w:style w:type="paragraph" w:styleId="CommentText">
    <w:name w:val="annotation text"/>
    <w:basedOn w:val="Normal"/>
    <w:link w:val="CommentTextChar"/>
    <w:uiPriority w:val="99"/>
    <w:semiHidden/>
    <w:unhideWhenUsed/>
    <w:rsid w:val="00504D28"/>
    <w:rPr>
      <w:sz w:val="20"/>
    </w:rPr>
  </w:style>
  <w:style w:type="character" w:customStyle="1" w:styleId="CommentTextChar">
    <w:name w:val="Comment Text Char"/>
    <w:basedOn w:val="DefaultParagraphFont"/>
    <w:link w:val="CommentText"/>
    <w:uiPriority w:val="99"/>
    <w:semiHidden/>
    <w:rsid w:val="00504D28"/>
    <w:rPr>
      <w:rFonts w:cs="Times New Roman"/>
      <w:sz w:val="20"/>
      <w:szCs w:val="20"/>
    </w:rPr>
  </w:style>
  <w:style w:type="paragraph" w:styleId="CommentSubject">
    <w:name w:val="annotation subject"/>
    <w:basedOn w:val="CommentText"/>
    <w:next w:val="CommentText"/>
    <w:link w:val="CommentSubjectChar"/>
    <w:uiPriority w:val="99"/>
    <w:semiHidden/>
    <w:unhideWhenUsed/>
    <w:rsid w:val="00504D28"/>
    <w:rPr>
      <w:b/>
      <w:bCs/>
    </w:rPr>
  </w:style>
  <w:style w:type="character" w:customStyle="1" w:styleId="CommentSubjectChar">
    <w:name w:val="Comment Subject Char"/>
    <w:basedOn w:val="CommentTextChar"/>
    <w:link w:val="CommentSubject"/>
    <w:uiPriority w:val="99"/>
    <w:semiHidden/>
    <w:rsid w:val="00504D28"/>
    <w:rPr>
      <w:rFonts w:cs="Times New Roman"/>
      <w:b/>
      <w:bCs/>
      <w:sz w:val="20"/>
      <w:szCs w:val="20"/>
    </w:rPr>
  </w:style>
  <w:style w:type="paragraph" w:styleId="BalloonText">
    <w:name w:val="Balloon Text"/>
    <w:basedOn w:val="Normal"/>
    <w:link w:val="BalloonTextChar"/>
    <w:uiPriority w:val="99"/>
    <w:semiHidden/>
    <w:unhideWhenUsed/>
    <w:rsid w:val="00504D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D28"/>
    <w:rPr>
      <w:rFonts w:ascii="Segoe UI" w:hAnsi="Segoe UI" w:cs="Segoe UI"/>
      <w:sz w:val="18"/>
      <w:szCs w:val="18"/>
    </w:rPr>
  </w:style>
  <w:style w:type="paragraph" w:styleId="NormalWeb">
    <w:name w:val="Normal (Web)"/>
    <w:basedOn w:val="Normal"/>
    <w:uiPriority w:val="99"/>
    <w:semiHidden/>
    <w:unhideWhenUsed/>
    <w:rsid w:val="001A057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6193">
      <w:bodyDiv w:val="1"/>
      <w:marLeft w:val="0"/>
      <w:marRight w:val="0"/>
      <w:marTop w:val="0"/>
      <w:marBottom w:val="0"/>
      <w:divBdr>
        <w:top w:val="none" w:sz="0" w:space="0" w:color="auto"/>
        <w:left w:val="none" w:sz="0" w:space="0" w:color="auto"/>
        <w:bottom w:val="none" w:sz="0" w:space="0" w:color="auto"/>
        <w:right w:val="none" w:sz="0" w:space="0" w:color="auto"/>
      </w:divBdr>
    </w:div>
    <w:div w:id="325862543">
      <w:bodyDiv w:val="1"/>
      <w:marLeft w:val="0"/>
      <w:marRight w:val="0"/>
      <w:marTop w:val="0"/>
      <w:marBottom w:val="0"/>
      <w:divBdr>
        <w:top w:val="none" w:sz="0" w:space="0" w:color="auto"/>
        <w:left w:val="none" w:sz="0" w:space="0" w:color="auto"/>
        <w:bottom w:val="none" w:sz="0" w:space="0" w:color="auto"/>
        <w:right w:val="none" w:sz="0" w:space="0" w:color="auto"/>
      </w:divBdr>
    </w:div>
    <w:div w:id="338044328">
      <w:bodyDiv w:val="1"/>
      <w:marLeft w:val="0"/>
      <w:marRight w:val="0"/>
      <w:marTop w:val="0"/>
      <w:marBottom w:val="0"/>
      <w:divBdr>
        <w:top w:val="none" w:sz="0" w:space="0" w:color="auto"/>
        <w:left w:val="none" w:sz="0" w:space="0" w:color="auto"/>
        <w:bottom w:val="none" w:sz="0" w:space="0" w:color="auto"/>
        <w:right w:val="none" w:sz="0" w:space="0" w:color="auto"/>
      </w:divBdr>
    </w:div>
    <w:div w:id="370887012">
      <w:bodyDiv w:val="1"/>
      <w:marLeft w:val="0"/>
      <w:marRight w:val="0"/>
      <w:marTop w:val="0"/>
      <w:marBottom w:val="0"/>
      <w:divBdr>
        <w:top w:val="none" w:sz="0" w:space="0" w:color="auto"/>
        <w:left w:val="none" w:sz="0" w:space="0" w:color="auto"/>
        <w:bottom w:val="none" w:sz="0" w:space="0" w:color="auto"/>
        <w:right w:val="none" w:sz="0" w:space="0" w:color="auto"/>
      </w:divBdr>
    </w:div>
    <w:div w:id="378238569">
      <w:bodyDiv w:val="1"/>
      <w:marLeft w:val="0"/>
      <w:marRight w:val="0"/>
      <w:marTop w:val="0"/>
      <w:marBottom w:val="0"/>
      <w:divBdr>
        <w:top w:val="none" w:sz="0" w:space="0" w:color="auto"/>
        <w:left w:val="none" w:sz="0" w:space="0" w:color="auto"/>
        <w:bottom w:val="none" w:sz="0" w:space="0" w:color="auto"/>
        <w:right w:val="none" w:sz="0" w:space="0" w:color="auto"/>
      </w:divBdr>
    </w:div>
    <w:div w:id="1196314030">
      <w:bodyDiv w:val="1"/>
      <w:marLeft w:val="0"/>
      <w:marRight w:val="0"/>
      <w:marTop w:val="0"/>
      <w:marBottom w:val="0"/>
      <w:divBdr>
        <w:top w:val="none" w:sz="0" w:space="0" w:color="auto"/>
        <w:left w:val="none" w:sz="0" w:space="0" w:color="auto"/>
        <w:bottom w:val="none" w:sz="0" w:space="0" w:color="auto"/>
        <w:right w:val="none" w:sz="0" w:space="0" w:color="auto"/>
      </w:divBdr>
    </w:div>
    <w:div w:id="1956058569">
      <w:bodyDiv w:val="1"/>
      <w:marLeft w:val="0"/>
      <w:marRight w:val="0"/>
      <w:marTop w:val="0"/>
      <w:marBottom w:val="0"/>
      <w:divBdr>
        <w:top w:val="none" w:sz="0" w:space="0" w:color="auto"/>
        <w:left w:val="none" w:sz="0" w:space="0" w:color="auto"/>
        <w:bottom w:val="none" w:sz="0" w:space="0" w:color="auto"/>
        <w:right w:val="none" w:sz="0" w:space="0" w:color="auto"/>
      </w:divBdr>
    </w:div>
    <w:div w:id="19737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C2A9-7225-4A7B-82AE-591CC26F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11825</Words>
  <Characters>67404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2016-03-02T01:25:00Z</dcterms:created>
  <dcterms:modified xsi:type="dcterms:W3CDTF">2016-03-02T01:25:00Z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