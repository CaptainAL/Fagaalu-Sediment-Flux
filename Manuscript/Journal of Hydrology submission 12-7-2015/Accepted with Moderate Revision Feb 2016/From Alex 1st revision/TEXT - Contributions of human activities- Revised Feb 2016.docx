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3F64FBAE" w:rsidR="00A955CD" w:rsidRDefault="006F5A12" w:rsidP="00327DBC">
      <w:pPr>
        <w:ind w:firstLine="0"/>
      </w:pPr>
      <w:r>
        <w:t xml:space="preserve">Suspended sediment </w:t>
      </w:r>
      <w:r w:rsidR="00132C39">
        <w:t xml:space="preserve">concentrations (SSC) and </w:t>
      </w:r>
      <w:r>
        <w:t xml:space="preserve">yields (SSY) </w:t>
      </w:r>
      <w:r w:rsidR="009374BD">
        <w:t>were measured during storm and non-storm periods</w:t>
      </w:r>
      <w:ins w:id="0" w:author="Alex Messina" w:date="2016-02-11T13:52:00Z">
        <w:r w:rsidR="00A51B8E">
          <w:t xml:space="preserve"> (2012-2014)</w:t>
        </w:r>
      </w:ins>
      <w:r w:rsidR="009374BD">
        <w:t xml:space="preserve">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Best estimates of a</w:t>
      </w:r>
      <w:r>
        <w:t xml:space="preserve">nnual </w:t>
      </w:r>
      <w:del w:id="1" w:author="Alex Messina" w:date="2016-02-11T15:27:00Z">
        <w:r w:rsidR="00CA5DBA" w:rsidDel="00C76C2E">
          <w:delText>SSY</w:delText>
        </w:r>
        <w:r w:rsidR="008947D7" w:rsidRPr="001E37AA" w:rsidDel="00C76C2E">
          <w:rPr>
            <w:vertAlign w:val="subscript"/>
          </w:rPr>
          <w:delText>EV</w:delText>
        </w:r>
        <w:r w:rsidR="00CA5DBA" w:rsidDel="00C76C2E">
          <w:delText xml:space="preserve"> </w:delText>
        </w:r>
      </w:del>
      <w:ins w:id="2" w:author="Alex Messina" w:date="2016-02-11T15:28:00Z">
        <w:r w:rsidR="00C76C2E">
          <w:lastRenderedPageBreak/>
          <w:t>sediment</w:t>
        </w:r>
      </w:ins>
      <w:ins w:id="3" w:author="Alex Messina" w:date="2016-02-11T15:27:00Z">
        <w:r w:rsidR="00C76C2E">
          <w:t xml:space="preserve"> </w:t>
        </w:r>
      </w:ins>
      <w:ins w:id="4" w:author="Alex Messina" w:date="2016-02-11T15:28:00Z">
        <w:r w:rsidR="00C76C2E">
          <w:t xml:space="preserve">loads (yields) </w:t>
        </w:r>
      </w:ins>
      <w:r>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w:t>
      </w:r>
      <w:ins w:id="5" w:author="Alex Messina" w:date="2016-02-11T15:31:00Z">
        <w:r w:rsidR="00C76C2E">
          <w:t xml:space="preserve"> increased</w:t>
        </w:r>
      </w:ins>
      <w:r>
        <w:t xml:space="preserve"> sediment yield</w:t>
      </w:r>
      <w:r w:rsidR="009337B2">
        <w:t xml:space="preserve"> </w:t>
      </w:r>
      <w:del w:id="6" w:author="Alex Messina" w:date="2016-02-11T15:31:00Z">
        <w:r w:rsidDel="00C76C2E">
          <w:delText>increased significantly (</w:delText>
        </w:r>
      </w:del>
      <w:ins w:id="7" w:author="Alex Messina" w:date="2016-02-11T15:31:00Z">
        <w:r w:rsidR="00C76C2E">
          <w:t xml:space="preserve">from the disturbed watershed by </w:t>
        </w:r>
      </w:ins>
      <w:r>
        <w:t>3.9x</w:t>
      </w:r>
      <w:del w:id="8" w:author="Alex Messina" w:date="2016-02-11T15:31:00Z">
        <w:r w:rsidDel="00C76C2E">
          <w:delText>)</w:delText>
        </w:r>
      </w:del>
      <w:r>
        <w:t>.</w:t>
      </w:r>
      <w:r w:rsidR="00FC4FF0">
        <w:t xml:space="preserve"> </w:t>
      </w:r>
      <w:r w:rsidR="00F0788C">
        <w:t>While unpaved roads are often identified as a source of sediment in humid forested regions, field observations suggested that most roads in the urban area were</w:t>
      </w:r>
      <w:r w:rsidR="0051019D">
        <w:t xml:space="preserve"> paved or</w:t>
      </w:r>
      <w:r w:rsidR="00F0788C">
        <w:t xml:space="preserv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7A7D5E3C" w:rsidR="00A955CD" w:rsidRDefault="006F5A12">
      <w:pPr>
        <w:ind w:firstLine="0"/>
      </w:pPr>
      <w:r>
        <w:t>S</w:t>
      </w:r>
      <w:ins w:id="9" w:author="Alex Messina" w:date="2016-02-11T15:33:00Z">
        <w:r w:rsidR="00C76C2E">
          <w:t>uspended s</w:t>
        </w:r>
      </w:ins>
      <w:r>
        <w:t>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1F3ACA35"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xml:space="preserve">. Anthropogenic sediment disturbance can be particularly high on </w:t>
      </w:r>
      <w:r>
        <w:lastRenderedPageBreak/>
        <w:t xml:space="preserve">volcanic islands in the humid tropics, which have a high potential for erosion due to high rainfall, extreme weather events, steep slopes, and erodible soils. Sediment yield in densely vegetated watersheds can be particularly sensitive to land </w:t>
      </w:r>
      <w:proofErr w:type="gramStart"/>
      <w:r>
        <w:t>clearing</w:t>
      </w:r>
      <w:ins w:id="10" w:author="Alex Messina" w:date="2016-02-12T06:16:00Z">
        <w:r w:rsidR="00B3481F">
          <w:t xml:space="preserve"> </w:t>
        </w:r>
      </w:ins>
      <w:r>
        <w:t>,</w:t>
      </w:r>
      <w:proofErr w:type="gramEnd"/>
      <w:r>
        <w:t xml:space="preserve"> which alters the fraction of exposed soil more than in sparsely-vegetated regions. The steep topography and small floodplains on small volcanic islands further limits sediment storage and the capacity of the watershed to buffer increased hillslope sediment supply</w:t>
      </w:r>
      <w:ins w:id="11" w:author="Alex Messina" w:date="2016-02-12T06:17:00Z">
        <w:r w:rsidR="00A9558F">
          <w:t xml:space="preserve"> </w:t>
        </w:r>
        <w:r w:rsidR="00A9558F">
          <w:fldChar w:fldCharType="begin" w:fldLock="1"/>
        </w:r>
      </w:ins>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ins w:id="12" w:author="Alex Messina" w:date="2016-02-12T06:17:00Z">
        <w:r w:rsidR="00A9558F">
          <w:fldChar w:fldCharType="end"/>
        </w:r>
      </w:ins>
      <w:r>
        <w:t>.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04088F6C" w14:textId="77777777" w:rsidR="00A955CD" w:rsidRDefault="006F5A12">
      <w:r>
        <w:t xml:space="preserve">A large proportion of a watershed's sediment yield can originate from disturbed areas that cover a relatively small fraction of the watershed area. </w:t>
      </w:r>
      <w:r w:rsidR="00BD448B">
        <w:t>U</w:t>
      </w:r>
      <w:r>
        <w:t>npaved roads covering 0.3-0.9% of the watershed area were the dominant sediment source in disturbed watersheds on St. John</w:t>
      </w:r>
      <w:r w:rsidR="00BD448B">
        <w:t xml:space="preserve"> in the Caribbean</w:t>
      </w:r>
      <w:r>
        <w:t xml:space="preserve">,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5772C500" w14:textId="3CE7EDB0" w:rsidR="00A955CD" w:rsidRDefault="00511FB0" w:rsidP="00511FB0">
      <w:r>
        <w:t>S</w:t>
      </w:r>
      <w:r w:rsidR="006F5A12">
        <w:t>ediment</w:t>
      </w:r>
      <w:r>
        <w:t xml:space="preserve"> management</w:t>
      </w:r>
      <w:r w:rsidR="006F5A12">
        <w:t xml:space="preserve">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lastRenderedPageBreak/>
        <w:t>(</w:t>
      </w:r>
      <w:r w:rsidR="00E153E3" w:rsidRPr="00E153E3">
        <w:rPr>
          <w:noProof/>
        </w:rPr>
        <w:t>1999)</w:t>
      </w:r>
      <w:r w:rsidR="00716BDF">
        <w:fldChar w:fldCharType="end"/>
      </w:r>
      <w:r w:rsidR="00716BDF">
        <w:t xml:space="preserve"> </w:t>
      </w:r>
      <w:r w:rsidR="006F5A12">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rsidR="006F5A12">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argue a management-focused sediment budget can be developed quickly in situations where the management problem is clearly defined and the management area can be divided into homogenous sub-units.</w:t>
      </w:r>
    </w:p>
    <w:p w14:paraId="68FC75A0" w14:textId="28300EA0" w:rsidR="00A955CD" w:rsidRDefault="006F5A12">
      <w:r>
        <w:t>Knowledge of suspended sediment yield (SSY) under both natural and disturbed conditions on most tropical, volcanic islands remains limited, due to the challenges of in situ monitoring in these remote</w:t>
      </w:r>
      <w:del w:id="13" w:author="Alex Messina" w:date="2016-02-11T15:38:00Z">
        <w:r w:rsidDel="00044179">
          <w:delText>, challenging</w:delText>
        </w:r>
      </w:del>
      <w:r>
        <w:t xml:space="preserve">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del w:id="14" w:author="Alex Messina" w:date="2016-02-11T15:42:00Z">
        <w:r w:rsidR="008947D7" w:rsidRPr="001E37AA" w:rsidDel="00044179">
          <w:rPr>
            <w:vertAlign w:val="subscript"/>
          </w:rPr>
          <w:delText>EV</w:delText>
        </w:r>
      </w:del>
      <w:r>
        <w:t xml:space="preserve"> from small, mountainous catchments is a significant contribution for establishing baselines for change-detection</w:t>
      </w:r>
      <w:del w:id="15" w:author="Alex Messina" w:date="2016-02-12T06:19:00Z">
        <w:r w:rsidDel="00A9558F">
          <w:delText xml:space="preserve"> for sediment mitigation projects</w:delText>
        </w:r>
      </w:del>
      <w:r>
        <w:t xml:space="preserve">, and can also </w:t>
      </w:r>
      <w:del w:id="16" w:author="Alex Messina" w:date="2016-02-12T06:19:00Z">
        <w:r w:rsidDel="00A9558F">
          <w:delText xml:space="preserve">further </w:delText>
        </w:r>
      </w:del>
      <w:r>
        <w:t>improve</w:t>
      </w:r>
      <w:ins w:id="17" w:author="Alex Messina" w:date="2016-02-12T06:19:00Z">
        <w:r w:rsidR="00A9558F">
          <w:t xml:space="preserve"> regional-scale sediment yield</w:t>
        </w:r>
      </w:ins>
      <w:r>
        <w:t xml:space="preserve"> models </w:t>
      </w:r>
      <w:del w:id="18" w:author="Alex Messina" w:date="2016-02-12T06:20:00Z">
        <w:r w:rsidDel="00A9558F">
          <w:delText xml:space="preserve">applied at the regional scale </w:delText>
        </w:r>
      </w:del>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010C9A14" w:rsidR="007956F5" w:rsidRDefault="006F5A12">
      <w:r>
        <w:lastRenderedPageBreak/>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w:t>
      </w:r>
      <w:ins w:id="19" w:author="Alex Messina" w:date="2016-02-12T06:23:00Z">
        <w:r w:rsidR="00A9558F">
          <w:t xml:space="preserve"> </w:t>
        </w:r>
      </w:ins>
      <w:ins w:id="20" w:author="Alex Messina" w:date="2016-02-12T06:24:00Z">
        <w:r w:rsidR="00A9558F">
          <w:fldChar w:fldCharType="begin" w:fldLock="1"/>
        </w:r>
      </w:ins>
      <w:r w:rsidR="003C6851">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"mendeley" : { "formattedCitation" : "(Kostaschuk et al., 2002; Stock and Tribble, 2010)", "plainTextFormattedCitation" : "(Kostaschuk et al., 2002; Stock and Tribble, 2010)", "previouslyFormattedCitation" : "(Kostaschuk et al., 2002; Stock and Tribble, 2010)" }, "properties" : { "noteIndex" : 0 }, "schema" : "https://github.com/citation-style-language/schema/raw/master/csl-citation.json" }</w:instrText>
      </w:r>
      <w:r w:rsidR="00A9558F">
        <w:fldChar w:fldCharType="separate"/>
      </w:r>
      <w:r w:rsidR="00A9558F" w:rsidRPr="00A9558F">
        <w:rPr>
          <w:noProof/>
        </w:rPr>
        <w:t>(Kostaschuk et al., 2002; Stock and Tribble, 2010)</w:t>
      </w:r>
      <w:ins w:id="21" w:author="Alex Messina" w:date="2016-02-12T06:24:00Z">
        <w:r w:rsidR="00A9558F">
          <w:fldChar w:fldCharType="end"/>
        </w:r>
      </w:ins>
      <w:r>
        <w:t xml:space="preserve">.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77777777"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 xml:space="preserve">(Basher </w:t>
      </w:r>
      <w:r w:rsidR="00E153E3" w:rsidRPr="00E153E3">
        <w:rPr>
          <w:noProof/>
        </w:rPr>
        <w:lastRenderedPageBreak/>
        <w:t>et al., 2011; Hicks, 1990)</w:t>
      </w:r>
      <w:r w:rsidR="006315FA">
        <w:fldChar w:fldCharType="end"/>
      </w:r>
      <w:r w:rsidR="006315FA">
        <w:t>,</w:t>
      </w:r>
      <w:r>
        <w:t xml:space="preserve"> but this approach has not been attempted for steep, tropical watersheds on volcanic islands.</w:t>
      </w:r>
    </w:p>
    <w:p w14:paraId="14B56700" w14:textId="7777777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0E3D2E5D" w14:textId="1FD32C74" w:rsidR="00A955CD" w:rsidRDefault="006F5A12">
      <w:r>
        <w:t xml:space="preserve">This study uses in situ measurements of precipitation (P), </w:t>
      </w:r>
      <w:r w:rsidR="00B54EB5">
        <w:t>water</w:t>
      </w:r>
      <w:r>
        <w:t xml:space="preserve"> discharge (Q), turbidity (T) and suspended sediment concentration (SSC) to</w:t>
      </w:r>
      <w:r w:rsidR="00AC6E46">
        <w:t xml:space="preserve"> accomplish </w:t>
      </w:r>
      <w:r w:rsidR="008D30F9">
        <w:t>three</w:t>
      </w:r>
      <w:r w:rsidR="00AC6E46">
        <w:t xml:space="preserve"> objectives:</w:t>
      </w:r>
      <w:r>
        <w:t xml:space="preserve"> </w:t>
      </w:r>
      <w:r w:rsidR="008D30F9">
        <w:t xml:space="preserve">Objective </w:t>
      </w:r>
      <w:r>
        <w:t xml:space="preserve">1) </w:t>
      </w:r>
      <w:r w:rsidR="008D30F9">
        <w:t>Q</w:t>
      </w:r>
      <w:r>
        <w:t xml:space="preserve">uantify suspended sediment </w:t>
      </w:r>
      <w:r w:rsidR="00A25355">
        <w:t xml:space="preserve">concentrations (SSC) and </w:t>
      </w:r>
      <w:r>
        <w:t>yield</w:t>
      </w:r>
      <w:r w:rsidR="00746CE6">
        <w:t>s</w:t>
      </w:r>
      <w:r>
        <w:t xml:space="preserve"> </w:t>
      </w:r>
      <w:r w:rsidR="003C7F4D">
        <w:t xml:space="preserve">(SSY) </w:t>
      </w:r>
      <w:r>
        <w:t>from undi</w:t>
      </w:r>
      <w:r w:rsidR="009F5029">
        <w:t>sturbed and human-disturbed portion</w:t>
      </w:r>
      <w:r>
        <w:t>s of a small watershed in the south Pacific</w:t>
      </w:r>
      <w:r w:rsidR="008D30F9">
        <w:t xml:space="preserve"> during</w:t>
      </w:r>
      <w:r w:rsidR="00511FB0">
        <w:t xml:space="preserve"> storm and non-</w:t>
      </w:r>
      <w:r w:rsidR="00C6394A">
        <w:t xml:space="preserve">storm periods. </w:t>
      </w:r>
      <w:r w:rsidR="008D30F9">
        <w:t>The research questions addressed under this objective include: How much has human disturbance increased suspended sediment yield to the coast</w:t>
      </w:r>
      <w:r w:rsidR="00A25355">
        <w:t xml:space="preserve"> during storm events</w:t>
      </w:r>
      <w:r w:rsidR="008D30F9">
        <w:t>?</w:t>
      </w:r>
      <w:r w:rsidR="000B0813">
        <w:t xml:space="preserve"> </w:t>
      </w:r>
      <w:r w:rsidR="008D30F9">
        <w:t>What human activities dominate the a</w:t>
      </w:r>
      <w:r w:rsidR="00511FB0">
        <w:t>nthropogenic contribution to suspended sediment yield</w:t>
      </w:r>
      <w:r w:rsidR="008D30F9">
        <w:t>?</w:t>
      </w:r>
      <w:r w:rsidR="000B0813">
        <w:t xml:space="preserve"> </w:t>
      </w:r>
      <w:r w:rsidR="00A25355">
        <w:t>How do concentrations vary between storm</w:t>
      </w:r>
      <w:r w:rsidR="00511FB0">
        <w:t xml:space="preserve"> and non-</w:t>
      </w:r>
      <w:r w:rsidR="00746CE6">
        <w:t>storm periods</w:t>
      </w:r>
      <w:r w:rsidR="00A25355">
        <w:t>?</w:t>
      </w:r>
      <w:r w:rsidR="000B0813">
        <w:t xml:space="preserve"> </w:t>
      </w:r>
      <w:r w:rsidR="008D30F9">
        <w:t xml:space="preserve">Objective </w:t>
      </w:r>
      <w:r>
        <w:t>2)</w:t>
      </w:r>
      <w:r w:rsidR="008D30F9">
        <w:t xml:space="preserve"> D</w:t>
      </w:r>
      <w:r>
        <w:t xml:space="preserve">evelop an empirical model of </w:t>
      </w:r>
      <w:r w:rsidR="003C7F4D">
        <w:t>SSY during storm events (SSY</w:t>
      </w:r>
      <w:r w:rsidR="003C7F4D">
        <w:rPr>
          <w:vertAlign w:val="subscript"/>
        </w:rPr>
        <w:t>EV</w:t>
      </w:r>
      <w:r w:rsidR="003C7F4D">
        <w:t>)</w:t>
      </w:r>
      <w:r w:rsidR="00C6394A">
        <w:t xml:space="preserve">. </w:t>
      </w:r>
      <w:r w:rsidR="008D30F9">
        <w:t>This objective will answer the question</w:t>
      </w:r>
      <w:r w:rsidR="006F1137">
        <w:t>s</w:t>
      </w:r>
      <w:r w:rsidR="00C6394A">
        <w:t xml:space="preserve">: </w:t>
      </w:r>
      <w:r w:rsidR="008D30F9">
        <w:t>Which storm metric is the best pr</w:t>
      </w:r>
      <w:r w:rsidR="003C7F4D">
        <w:t xml:space="preserve">edictor of </w:t>
      </w:r>
      <w:r w:rsidR="008D30F9">
        <w:t>SSY</w:t>
      </w:r>
      <w:r w:rsidR="008D30F9">
        <w:rPr>
          <w:vertAlign w:val="subscript"/>
        </w:rPr>
        <w:t>EV</w:t>
      </w:r>
      <w:r w:rsidR="008D30F9">
        <w:t xml:space="preserve">: total event precipitation, Erosivity Index, total event </w:t>
      </w:r>
      <w:r w:rsidR="008D30F9">
        <w:lastRenderedPageBreak/>
        <w:t>discharge, or maxim</w:t>
      </w:r>
      <w:r w:rsidR="00511FB0">
        <w:t>um event discharge</w:t>
      </w:r>
      <w:r w:rsidR="008D30F9">
        <w:t>?</w:t>
      </w:r>
      <w:r w:rsidR="000B0813">
        <w:t xml:space="preserve"> </w:t>
      </w:r>
      <w:r w:rsidR="006F1137">
        <w:t>How do sediment contributions from undisturbed areas and human-disturbed areas vary with storm size?</w:t>
      </w:r>
      <w:r w:rsidR="000B0813">
        <w:t xml:space="preserve"> </w:t>
      </w:r>
      <w:r w:rsidR="008D30F9">
        <w:t>Objective</w:t>
      </w:r>
      <w:r w:rsidR="00511FB0">
        <w:t xml:space="preserve"> 3) Estimate annual sediment yiel</w:t>
      </w:r>
      <w:r w:rsidR="008D30F9">
        <w:t>ds and compare with other volcanic tropical islands</w:t>
      </w:r>
      <w:r>
        <w:t>.</w:t>
      </w:r>
      <w:r w:rsidR="000B0813">
        <w:t xml:space="preserve"> </w:t>
      </w:r>
      <w:r w:rsidR="008D30F9">
        <w:t xml:space="preserve">This objective will use the </w:t>
      </w:r>
      <w:ins w:id="22" w:author="Alex Messina" w:date="2016-02-14T14:28:00Z">
        <w:r w:rsidR="004F2122">
          <w:t xml:space="preserve">measured SSYEV results from Objective 1, and modeling </w:t>
        </w:r>
      </w:ins>
      <w:r w:rsidR="008D30F9">
        <w:t xml:space="preserve">results from Objective 2 to </w:t>
      </w:r>
      <w:del w:id="23" w:author="Alex Messina" w:date="2016-02-14T14:28:00Z">
        <w:r w:rsidR="008D30F9" w:rsidDel="004F2122">
          <w:delText xml:space="preserve">model </w:delText>
        </w:r>
      </w:del>
      <w:ins w:id="24" w:author="Alex Messina" w:date="2016-02-14T14:28:00Z">
        <w:r w:rsidR="004F2122">
          <w:t>estimate</w:t>
        </w:r>
        <w:r w:rsidR="004F2122">
          <w:t xml:space="preserve"> </w:t>
        </w:r>
      </w:ins>
      <w:r w:rsidR="008D30F9">
        <w:t xml:space="preserve">annual sediment </w:t>
      </w:r>
      <w:del w:id="25" w:author="Alex Messina" w:date="2016-02-14T14:28:00Z">
        <w:r w:rsidR="008D30F9" w:rsidDel="004F2122">
          <w:delText xml:space="preserve">load </w:delText>
        </w:r>
      </w:del>
      <w:ins w:id="26" w:author="Alex Messina" w:date="2016-02-14T14:28:00Z">
        <w:r w:rsidR="004F2122">
          <w:t>yields</w:t>
        </w:r>
        <w:r w:rsidR="004F2122">
          <w:t xml:space="preserve"> </w:t>
        </w:r>
      </w:ins>
      <w:r w:rsidR="008D30F9">
        <w:t xml:space="preserve">from </w:t>
      </w:r>
      <w:r w:rsidR="00511FB0">
        <w:t xml:space="preserve">the study </w:t>
      </w:r>
      <w:r w:rsidR="008D30F9">
        <w:t>watersheds</w:t>
      </w:r>
      <w:r w:rsidR="00746CE6">
        <w:t xml:space="preserve">, for comparison with other literature </w:t>
      </w:r>
      <w:r w:rsidR="00511FB0">
        <w:t>o</w:t>
      </w:r>
      <w:r w:rsidR="00746CE6">
        <w:t>n volcanic tropical islands and disturbed watersheds.</w:t>
      </w:r>
    </w:p>
    <w:p w14:paraId="5C286493" w14:textId="77777777" w:rsidR="00A955CD" w:rsidRDefault="00A31439">
      <w:pPr>
        <w:pStyle w:val="Heading2"/>
      </w:pPr>
      <w:r>
        <w:t xml:space="preserve">2. </w:t>
      </w:r>
      <w:r w:rsidR="006F5A12">
        <w:t>Study Area</w:t>
      </w:r>
    </w:p>
    <w:p w14:paraId="7C65A2F5" w14:textId="72D13192" w:rsidR="00AF67AB" w:rsidRDefault="006F5A12" w:rsidP="00AF67AB">
      <w:r>
        <w:t>The study watershed, Faga</w:t>
      </w:r>
      <w:r w:rsidR="003F699B">
        <w:t>’</w:t>
      </w:r>
      <w:r>
        <w:t>alu, is located on Tutuila (14S, 170W)</w:t>
      </w:r>
      <w:r w:rsidR="00807E02">
        <w:t xml:space="preserve">, </w:t>
      </w:r>
      <w:r>
        <w:t>American Samoa.</w:t>
      </w:r>
      <w:r w:rsidR="000B0813">
        <w:t xml:space="preserve"> </w:t>
      </w:r>
      <w:r>
        <w:t xml:space="preserve">Tutuila </w:t>
      </w:r>
      <w:r w:rsidR="00B2112C">
        <w:t>has</w:t>
      </w:r>
      <w:r>
        <w:t xml:space="preserve"> steep, heavily forested mountains with villages and roads mostly confined to the flat areas near the coast. </w:t>
      </w:r>
      <w:r w:rsidR="00AF67AB">
        <w:t xml:space="preserve">The mean slope of </w:t>
      </w:r>
      <w:del w:id="27" w:author="Alex Messina" w:date="2016-02-12T06:43:00Z">
        <w:r w:rsidR="00AF67AB" w:rsidDel="00EA03B8">
          <w:delText xml:space="preserve">the main </w:delText>
        </w:r>
      </w:del>
      <w:r w:rsidR="00AF67AB">
        <w:t>Faga'alu watershed is 0.53 m/m and total relief is 653 m. The coral reef in Faga’alu Bay is highly degraded by sediment (</w:t>
      </w:r>
      <w:proofErr w:type="spellStart"/>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Fenner</w:t>
      </w:r>
      <w:proofErr w:type="spellEnd"/>
      <w:r w:rsidR="00AF67AB">
        <w:rPr>
          <w:noProof/>
        </w:rPr>
        <w:t xml:space="preserve"> et al., </w:t>
      </w:r>
      <w:r w:rsidR="00AF67AB" w:rsidRPr="006315FA">
        <w:rPr>
          <w:noProof/>
        </w:rPr>
        <w:t>2008)</w:t>
      </w:r>
      <w:r w:rsidR="00AF67AB">
        <w:fldChar w:fldCharType="end"/>
      </w:r>
      <w:r w:rsidR="00AF67AB">
        <w:t xml:space="preserve">, and Faga'alu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274A8ED5" w:rsidR="00AF67AB" w:rsidRDefault="00AF67AB">
      <w:pPr>
        <w:rPr>
          <w:ins w:id="28" w:author="Alex Messina" w:date="2016-02-14T14:32:00Z"/>
        </w:rPr>
      </w:pPr>
      <w:r>
        <w:t>The administrative boundary of Faga’alu includes the watersheds of the main stream and several small ephemeral streams that drain directly to the bay (0.63 km²) (grey dotted boundary in Figure 1</w:t>
      </w:r>
      <w:ins w:id="29" w:author="Alex Messina" w:date="2016-02-14T13:14:00Z">
        <w:r>
          <w:t>, “Admin.”</w:t>
        </w:r>
      </w:ins>
      <w:r>
        <w:t xml:space="preserve">). </w:t>
      </w:r>
      <w:r w:rsidR="006F5A12">
        <w:t>The main stream in Faga'alu (~3 km</w:t>
      </w:r>
      <w:ins w:id="30" w:author="Alex Messina" w:date="2016-02-12T06:45:00Z">
        <w:r w:rsidR="00EA03B8">
          <w:t xml:space="preserve"> length</w:t>
        </w:r>
      </w:ins>
      <w:r w:rsidR="006F5A12">
        <w:t>)</w:t>
      </w:r>
      <w:r w:rsidR="00807E02">
        <w:t xml:space="preserve"> </w:t>
      </w:r>
      <w:r w:rsidR="006F5A12">
        <w:t xml:space="preserve">drains an area of 1.78 km² </w:t>
      </w:r>
      <w:r w:rsidR="00B2112C">
        <w:t xml:space="preserve">into Faga'alu Bay </w:t>
      </w:r>
      <w:r w:rsidR="006F5A12">
        <w:t>(area draining to FG3 in Figure 1</w:t>
      </w:r>
      <w:ins w:id="31" w:author="Alex Messina" w:date="2016-02-14T13:13:00Z">
        <w:r w:rsidR="00E83171">
          <w:t>, “Total”</w:t>
        </w:r>
      </w:ins>
      <w:ins w:id="32" w:author="Alex Messina" w:date="2016-02-14T14:30:00Z">
        <w:r>
          <w:t xml:space="preserve"> watershed</w:t>
        </w:r>
      </w:ins>
      <w:r w:rsidR="006F5A12">
        <w:t>)</w:t>
      </w:r>
      <w:ins w:id="33" w:author="Alex Messina" w:date="2016-02-12T06:43:00Z">
        <w:r w:rsidR="00EA03B8">
          <w:t xml:space="preserve">, and </w:t>
        </w:r>
      </w:ins>
      <w:ins w:id="34" w:author="Alex Messina" w:date="2016-02-12T06:40:00Z">
        <w:r w:rsidR="00EA03B8">
          <w:t>can be</w:t>
        </w:r>
        <w:r>
          <w:t xml:space="preserve"> divided into an undisturbed </w:t>
        </w:r>
        <w:r w:rsidR="00EA03B8">
          <w:t xml:space="preserve">watershed </w:t>
        </w:r>
      </w:ins>
      <w:ins w:id="35" w:author="Alex Messina" w:date="2016-02-12T06:41:00Z">
        <w:r w:rsidR="00EA03B8">
          <w:t>(area draining to</w:t>
        </w:r>
      </w:ins>
      <w:ins w:id="36" w:author="Alex Messina" w:date="2016-02-12T06:40:00Z">
        <w:r w:rsidR="00EA03B8">
          <w:t xml:space="preserve"> FG1</w:t>
        </w:r>
      </w:ins>
      <w:ins w:id="37" w:author="Alex Messina" w:date="2016-02-14T13:11:00Z">
        <w:r w:rsidR="00E83171">
          <w:t>, “Upper”</w:t>
        </w:r>
      </w:ins>
      <w:ins w:id="38" w:author="Alex Messina" w:date="2016-02-12T06:41:00Z">
        <w:r w:rsidR="00EA03B8">
          <w:t xml:space="preserve">), </w:t>
        </w:r>
      </w:ins>
      <w:ins w:id="39" w:author="Alex Messina" w:date="2016-02-14T14:31:00Z">
        <w:r>
          <w:t xml:space="preserve">and </w:t>
        </w:r>
      </w:ins>
      <w:ins w:id="40" w:author="Alex Messina" w:date="2016-02-12T06:41:00Z">
        <w:r w:rsidR="00EA03B8">
          <w:t xml:space="preserve">a disturbed watershed including an aggregate quarry </w:t>
        </w:r>
      </w:ins>
      <w:ins w:id="41" w:author="Alex Messina" w:date="2016-02-14T14:31:00Z">
        <w:r>
          <w:t xml:space="preserve">and an urban area (area draining to FG3, “Lower”). The Lower watershed can be further subdivided to isolate the impact of the quarry </w:t>
        </w:r>
      </w:ins>
      <w:ins w:id="42" w:author="Alex Messina" w:date="2016-02-12T06:41:00Z">
        <w:r w:rsidR="00EA03B8">
          <w:t>(area draining</w:t>
        </w:r>
      </w:ins>
      <w:ins w:id="43" w:author="Alex Messina" w:date="2016-02-12T06:42:00Z">
        <w:r w:rsidR="00EA03B8">
          <w:t xml:space="preserve"> between FG1</w:t>
        </w:r>
      </w:ins>
      <w:ins w:id="44" w:author="Alex Messina" w:date="2016-02-12T06:41:00Z">
        <w:r w:rsidR="00EA03B8">
          <w:t xml:space="preserve"> </w:t>
        </w:r>
      </w:ins>
      <w:ins w:id="45" w:author="Alex Messina" w:date="2016-02-12T06:42:00Z">
        <w:r w:rsidR="00EA03B8">
          <w:t>and</w:t>
        </w:r>
      </w:ins>
      <w:ins w:id="46" w:author="Alex Messina" w:date="2016-02-12T06:41:00Z">
        <w:r w:rsidR="00EA03B8">
          <w:t xml:space="preserve"> FG</w:t>
        </w:r>
      </w:ins>
      <w:ins w:id="47" w:author="Alex Messina" w:date="2016-02-12T06:42:00Z">
        <w:r w:rsidR="00EA03B8">
          <w:t>2</w:t>
        </w:r>
      </w:ins>
      <w:ins w:id="48" w:author="Alex Messina" w:date="2016-02-14T13:12:00Z">
        <w:r w:rsidR="00E83171">
          <w:t>, “</w:t>
        </w:r>
        <w:proofErr w:type="spellStart"/>
        <w:r w:rsidR="00E83171">
          <w:t>Lower_Quarry</w:t>
        </w:r>
        <w:proofErr w:type="spellEnd"/>
        <w:r w:rsidR="00E83171">
          <w:t>”</w:t>
        </w:r>
      </w:ins>
      <w:ins w:id="49" w:author="Alex Messina" w:date="2016-02-12T06:42:00Z">
        <w:r w:rsidR="00EA03B8">
          <w:t xml:space="preserve">), and </w:t>
        </w:r>
      </w:ins>
      <w:ins w:id="50" w:author="Alex Messina" w:date="2016-02-14T14:32:00Z">
        <w:r>
          <w:t>the urban area,</w:t>
        </w:r>
      </w:ins>
      <w:ins w:id="51" w:author="Alex Messina" w:date="2016-02-12T06:42:00Z">
        <w:r w:rsidR="00EA03B8">
          <w:t xml:space="preserve"> Faga’alu Village (area draining between FG2 and FG</w:t>
        </w:r>
      </w:ins>
      <w:ins w:id="52" w:author="Alex Messina" w:date="2016-02-12T06:43:00Z">
        <w:r w:rsidR="00EA03B8">
          <w:t>3</w:t>
        </w:r>
      </w:ins>
      <w:ins w:id="53" w:author="Alex Messina" w:date="2016-02-14T13:13:00Z">
        <w:r w:rsidR="00E83171">
          <w:t>, “</w:t>
        </w:r>
        <w:proofErr w:type="spellStart"/>
        <w:r w:rsidR="00E83171">
          <w:t>Lower_Village</w:t>
        </w:r>
        <w:proofErr w:type="spellEnd"/>
        <w:r w:rsidR="00E83171">
          <w:t>”</w:t>
        </w:r>
      </w:ins>
      <w:ins w:id="54" w:author="Alex Messina" w:date="2016-02-12T06:43:00Z">
        <w:r w:rsidR="00EA03B8">
          <w:t>)</w:t>
        </w:r>
      </w:ins>
      <w:ins w:id="55" w:author="Alex Messina" w:date="2016-02-14T14:30:00Z">
        <w:r>
          <w:t xml:space="preserve"> (Figure 1)</w:t>
        </w:r>
      </w:ins>
      <w:r w:rsidR="006F5A12">
        <w:t xml:space="preserve">. </w:t>
      </w:r>
    </w:p>
    <w:p w14:paraId="52B29FC3" w14:textId="7A66300F" w:rsidR="001B6A9A" w:rsidRDefault="001B6A9A" w:rsidP="001B6A9A">
      <w:pPr>
        <w:ind w:firstLine="0"/>
      </w:pPr>
      <w:r>
        <w:t>&lt;Figure 1 here please&gt;</w:t>
      </w:r>
    </w:p>
    <w:p w14:paraId="6EEE8EF8" w14:textId="434FFC15" w:rsidR="00806559" w:rsidRDefault="003F699B">
      <w:r>
        <w:lastRenderedPageBreak/>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t xml:space="preserve">2.1 </w:t>
      </w:r>
      <w:r w:rsidR="006F5A12">
        <w:t>Climate</w:t>
      </w:r>
    </w:p>
    <w:p w14:paraId="13EE2C31" w14:textId="3FF07722"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about 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6315FA">
        <w:t>There are two subtle rainfall seasons: a drier winter season</w:t>
      </w:r>
      <w:r>
        <w:t xml:space="preserve"> </w:t>
      </w:r>
      <w:r w:rsidR="006315FA">
        <w:t>from June through September</w:t>
      </w:r>
      <w:r>
        <w:t xml:space="preserve"> that accounts for 25% of annual precipitation</w:t>
      </w:r>
      <w:r w:rsidR="006315FA">
        <w:t xml:space="preserve"> and a wetter summer season,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While total rainfall is lower in the drier</w:t>
      </w:r>
      <w:r>
        <w:t xml:space="preserve"> </w:t>
      </w:r>
      <w:r w:rsidR="006315FA">
        <w:t>season, large storm events are still observed.</w:t>
      </w:r>
      <w:r w:rsidR="000B0813">
        <w:t xml:space="preserve"> </w:t>
      </w:r>
      <w:r>
        <w:t xml:space="preserve">At 11 sites around the island, </w:t>
      </w:r>
      <w:r w:rsidR="006315FA">
        <w:t xml:space="preserve">35% of annual peak flows occurred during the drier season </w:t>
      </w:r>
      <w:r>
        <w:t xml:space="preserve">over 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48223611" w:rsidR="004711E7" w:rsidRDefault="006F5A12">
      <w:r>
        <w:t>The predominant land cover in Faga'alu watershed is undisturbed vegetation (94.8%), including forest (85.7%) and scrub/shrub (9.0%) on the steep hillsides (Table 1)</w:t>
      </w:r>
      <w:r w:rsidR="007E1C3D">
        <w:t>.</w:t>
      </w:r>
      <w:r w:rsidR="000B0813">
        <w:t xml:space="preserve"> </w:t>
      </w:r>
      <w:r>
        <w:t xml:space="preserve">The </w:t>
      </w:r>
      <w:del w:id="56" w:author="Alex Messina" w:date="2016-02-14T14:34:00Z">
        <w:r w:rsidDel="00AF67AB">
          <w:delText>u</w:delText>
        </w:r>
      </w:del>
      <w:ins w:id="57" w:author="Alex Messina" w:date="2016-02-14T14:34:00Z">
        <w:r w:rsidR="00AF67AB">
          <w:t>U</w:t>
        </w:r>
      </w:ins>
      <w:r>
        <w:t>pper watershed</w:t>
      </w:r>
      <w:r w:rsidR="00EE7689">
        <w:t>, draining to FG1 in Figure 1,</w:t>
      </w:r>
      <w:r>
        <w:t xml:space="preserve"> is dominated by undisturbed rainforest on steep hillslopes. The </w:t>
      </w:r>
      <w:del w:id="58" w:author="Alex Messina" w:date="2016-02-14T14:34:00Z">
        <w:r w:rsidDel="00AF67AB">
          <w:delText>l</w:delText>
        </w:r>
      </w:del>
      <w:ins w:id="59" w:author="Alex Messina" w:date="2016-02-14T14:34:00Z">
        <w:r w:rsidR="00AF67AB">
          <w:t>L</w:t>
        </w:r>
      </w:ins>
      <w:r>
        <w:t>ower subwatershed</w:t>
      </w:r>
      <w:r w:rsidR="00EE7689">
        <w:t>, draining areas between FG1 and FG3 in Figure 1,</w:t>
      </w:r>
      <w:r>
        <w:t xml:space="preserve"> has steep vegetated hillslopes and a relatively small flat area in the valley bottom that is urbanized</w:t>
      </w:r>
      <w:r w:rsidR="00F2336D">
        <w:t xml:space="preserve"> (</w:t>
      </w:r>
      <w:r w:rsidR="00C6394A">
        <w:t xml:space="preserve">3.2% </w:t>
      </w:r>
      <w:r w:rsidR="00C6394A">
        <w:lastRenderedPageBreak/>
        <w:t>of</w:t>
      </w:r>
      <w:r w:rsidR="00F2336D">
        <w:t xml:space="preserve"> the watershed area</w:t>
      </w:r>
      <w:r w:rsidR="00C6394A">
        <w:t xml:space="preserve"> </w:t>
      </w:r>
      <w:r>
        <w:t>"High Intensity Developed" in Table 1)</w:t>
      </w:r>
      <w:r w:rsidR="00C6394A">
        <w:t>.</w:t>
      </w:r>
      <w:r w:rsidR="00F2336D">
        <w:t xml:space="preserve"> </w:t>
      </w:r>
      <w:r>
        <w:t xml:space="preserve">A small portion of </w:t>
      </w:r>
      <w:del w:id="60" w:author="Alex Messina" w:date="2016-02-14T14:38:00Z">
        <w:r w:rsidDel="00C515EF">
          <w:delText xml:space="preserve">the </w:delText>
        </w:r>
      </w:del>
      <w:ins w:id="61" w:author="Alex Messina" w:date="2016-02-14T14:38:00Z">
        <w:r w:rsidR="00C515EF">
          <w:t>Faga’alu</w:t>
        </w:r>
        <w:r w:rsidR="00C515EF">
          <w:t xml:space="preserve"> </w:t>
        </w:r>
      </w:ins>
      <w:r>
        <w:t>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6D641F7B" w:rsidR="00A955CD" w:rsidRDefault="006F5A12">
      <w:r>
        <w:t xml:space="preserve">An open-pit aggregate quarry covers 1.6 ha and accounts for </w:t>
      </w:r>
      <w:r w:rsidR="005061C0">
        <w:t>nearly all</w:t>
      </w:r>
      <w:r>
        <w:t xml:space="preserve"> of the bare land</w:t>
      </w:r>
      <w:r w:rsidR="004711E7">
        <w:t xml:space="preserve"> (</w:t>
      </w:r>
      <w:r>
        <w:t xml:space="preserve">1.1% of </w:t>
      </w:r>
      <w:del w:id="62" w:author="Alex Messina" w:date="2016-02-14T14:34:00Z">
        <w:r w:rsidR="004711E7" w:rsidDel="00AF67AB">
          <w:delText>the</w:delText>
        </w:r>
      </w:del>
      <w:proofErr w:type="spellStart"/>
      <w:ins w:id="63" w:author="Alex Messina" w:date="2016-02-14T14:34:00Z">
        <w:r w:rsidR="00AF67AB">
          <w:t>Faga’alu</w:t>
        </w:r>
      </w:ins>
      <w:del w:id="64" w:author="Alex Messina" w:date="2016-02-14T14:34:00Z">
        <w:r w:rsidR="004711E7" w:rsidDel="00AF67AB">
          <w:delText xml:space="preserve"> </w:delText>
        </w:r>
      </w:del>
      <w:r>
        <w:t>watershed</w:t>
      </w:r>
      <w:proofErr w:type="spellEnd"/>
      <w:r w:rsidR="004711E7">
        <w:t>)</w:t>
      </w:r>
      <w:r>
        <w:t xml:space="preserve"> (Table 1). The quarry has been in continuous operation since the 1960's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With few sediment runoff controls in place, sediment </w:t>
      </w:r>
      <w:r w:rsidR="004711E7">
        <w:t>has been</w:t>
      </w:r>
      <w:r>
        <w:t xml:space="preserve"> discharged directly to Faga'alu stream. In 2011, the quarry operators installed some sediment runoff management practices such as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(2012-2014), additional sediment control measures were installed and some large piles of overburden were overgrown by vegetation (Figure 2), altering the sediment availability. In late 2014, large sediment retention ponds were installed to mitigate sediment runoff</w:t>
      </w:r>
      <w:r w:rsidR="00AC615E">
        <w:t>, but these mitigation activities happened after the sample collection reported here</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18A6F32F" w14:textId="2419EFEC" w:rsidR="001B6A9A" w:rsidRDefault="001B6A9A" w:rsidP="001B6A9A">
      <w:pPr>
        <w:ind w:firstLine="0"/>
      </w:pPr>
      <w:r>
        <w:t>&lt;Figure 2 here please&gt;</w:t>
      </w:r>
    </w:p>
    <w:p w14:paraId="7510D779" w14:textId="5F15D5C3" w:rsidR="00A955CD" w:rsidRDefault="006F5A12">
      <w:r>
        <w:lastRenderedPageBreak/>
        <w:t>Three water impoundment structures were built in the early 20th century in the upper part of the watershed for drinking water supply and hydropower</w:t>
      </w:r>
      <w:r w:rsidR="00EB3EAD">
        <w:t>, but none are in use and the one at FG1 is filled with sediment.</w:t>
      </w:r>
      <w:r w:rsidR="000B0813">
        <w:t xml:space="preserve"> </w:t>
      </w:r>
      <w:r w:rsidR="00EB3EAD">
        <w:t xml:space="preserve">We </w:t>
      </w:r>
      <w:r>
        <w:t>assume the</w:t>
      </w:r>
      <w:r w:rsidR="00EB3EAD">
        <w:t xml:space="preserve"> other </w:t>
      </w:r>
      <w:r>
        <w:t>reservoirs are similarly filled with coarse sediment and are not currently retaining fine suspended sediment. A full description of stre</w:t>
      </w:r>
      <w:r w:rsidR="002E1C96">
        <w:t xml:space="preserve">am impoundments is in Appendix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56A9FC55" w14:textId="2990CBA8" w:rsidR="0052515D" w:rsidRDefault="001D7BD6" w:rsidP="00A2339E">
      <w:pPr>
        <w:rPr>
          <w:ins w:id="65" w:author="Alex Messina" w:date="2016-02-12T06:45:00Z"/>
        </w:rPr>
      </w:pPr>
      <w:r>
        <w:t>The field methods to measure precipitation</w:t>
      </w:r>
      <w:ins w:id="66" w:author="Alex Messina" w:date="2016-02-12T07:05:00Z">
        <w:r w:rsidR="00A2339E">
          <w:t xml:space="preserve"> (P)</w:t>
        </w:r>
      </w:ins>
      <w:r>
        <w:t>, discharge</w:t>
      </w:r>
      <w:ins w:id="67" w:author="Alex Messina" w:date="2016-02-12T07:05:00Z">
        <w:r w:rsidR="00A2339E">
          <w:t xml:space="preserve"> (Q)</w:t>
        </w:r>
      </w:ins>
      <w:r>
        <w:t xml:space="preserve">, </w:t>
      </w:r>
      <w:ins w:id="68" w:author="Alex Messina" w:date="2016-02-12T07:05:00Z">
        <w:r w:rsidR="00A2339E">
          <w:t>suspended sediment concentration (</w:t>
        </w:r>
      </w:ins>
      <w:r>
        <w:t>SSC</w:t>
      </w:r>
      <w:ins w:id="69" w:author="Alex Messina" w:date="2016-02-12T07:05:00Z">
        <w:r w:rsidR="00A2339E">
          <w:t>)</w:t>
        </w:r>
      </w:ins>
      <w:r>
        <w:t xml:space="preserve"> and </w:t>
      </w:r>
      <w:ins w:id="70" w:author="Alex Messina" w:date="2016-02-12T07:05:00Z">
        <w:r w:rsidR="00A2339E">
          <w:t>event-</w:t>
        </w:r>
      </w:ins>
      <w:ins w:id="71" w:author="Alex Messina" w:date="2016-02-12T07:06:00Z">
        <w:r w:rsidR="00A2339E">
          <w:t>wise suspended sediment yield (</w:t>
        </w:r>
      </w:ins>
      <w:r>
        <w:t>SSY</w:t>
      </w:r>
      <w:ins w:id="72" w:author="Alex Messina" w:date="2016-02-12T07:06:00Z">
        <w:r w:rsidR="00A2339E" w:rsidRPr="00A2339E">
          <w:rPr>
            <w:vertAlign w:val="subscript"/>
            <w:rPrChange w:id="73" w:author="Alex Messina" w:date="2016-02-12T07:06:00Z">
              <w:rPr/>
            </w:rPrChange>
          </w:rPr>
          <w:t>EV</w:t>
        </w:r>
        <w:r w:rsidR="00A2339E">
          <w:t>)</w:t>
        </w:r>
      </w:ins>
      <w:r>
        <w:t xml:space="preserve"> are described in section 3.</w:t>
      </w:r>
      <w:del w:id="74" w:author="Alex Messina" w:date="2016-02-14T12:01:00Z">
        <w:r w:rsidDel="001D413A">
          <w:delText>4</w:delText>
        </w:r>
      </w:del>
      <w:ins w:id="75" w:author="Alex Messina" w:date="2016-02-14T12:01:00Z">
        <w:r w:rsidR="001D413A">
          <w:t>1</w:t>
        </w:r>
      </w:ins>
      <w:r>
        <w:t>.</w:t>
      </w:r>
      <w:r w:rsidR="00EF2DBA">
        <w:t xml:space="preserve"> The </w:t>
      </w:r>
      <w:r w:rsidR="00EF2DBA">
        <w:t>equations</w:t>
      </w:r>
      <w:ins w:id="76" w:author="Alex Messina" w:date="2016-02-14T14:39:00Z">
        <w:r w:rsidR="00B05FAD">
          <w:t xml:space="preserve"> and analytical methods</w:t>
        </w:r>
      </w:ins>
      <w:r w:rsidR="00EF2DBA">
        <w:t xml:space="preserve"> used to accomplish Objectives 1-3 are described in sections 3.</w:t>
      </w:r>
      <w:del w:id="77" w:author="Alex Messina" w:date="2016-02-14T12:01:00Z">
        <w:r w:rsidR="00EF2DBA" w:rsidDel="001D413A">
          <w:delText>1</w:delText>
        </w:r>
      </w:del>
      <w:ins w:id="78" w:author="Alex Messina" w:date="2016-02-14T12:01:00Z">
        <w:r w:rsidR="00EF2DBA">
          <w:t>2</w:t>
        </w:r>
      </w:ins>
      <w:r w:rsidR="00EF2DBA">
        <w:t>-3</w:t>
      </w:r>
      <w:proofErr w:type="gramStart"/>
      <w:r w:rsidR="00EF2DBA">
        <w:t>.</w:t>
      </w:r>
      <w:proofErr w:type="gramEnd"/>
      <w:del w:id="79" w:author="Alex Messina" w:date="2016-02-14T12:01:00Z">
        <w:r w:rsidR="00EF2DBA" w:rsidDel="001D413A">
          <w:delText>3</w:delText>
        </w:r>
      </w:del>
      <w:ins w:id="80" w:author="Alex Messina" w:date="2016-02-14T12:01:00Z">
        <w:r w:rsidR="00EF2DBA">
          <w:t>4</w:t>
        </w:r>
      </w:ins>
      <w:r w:rsidR="00EF2DBA">
        <w:t xml:space="preserve">, </w:t>
      </w:r>
      <w:r>
        <w:t xml:space="preserve"> </w:t>
      </w:r>
    </w:p>
    <w:p w14:paraId="51E2BF25" w14:textId="0317B643" w:rsidR="00C55825" w:rsidRDefault="00A67FDD" w:rsidP="00A2339E">
      <w:pPr>
        <w:rPr>
          <w:ins w:id="81" w:author="Alex Messina" w:date="2016-02-14T13:38:00Z"/>
        </w:rPr>
      </w:pPr>
      <w:ins w:id="82" w:author="Alex Messina" w:date="2016-02-14T13:35:00Z">
        <w:r>
          <w:t>SSY</w:t>
        </w:r>
        <w:r w:rsidRPr="00C55825">
          <w:rPr>
            <w:vertAlign w:val="subscript"/>
            <w:rPrChange w:id="83" w:author="Alex Messina" w:date="2016-02-14T13:36:00Z">
              <w:rPr/>
            </w:rPrChange>
          </w:rPr>
          <w:t>EV</w:t>
        </w:r>
        <w:r>
          <w:t xml:space="preserve"> at FG1-3 </w:t>
        </w:r>
        <w:r w:rsidR="00C55825">
          <w:t>was calculated from</w:t>
        </w:r>
      </w:ins>
      <w:ins w:id="84" w:author="Alex Messina" w:date="2016-02-14T13:37:00Z">
        <w:r w:rsidR="00C55825">
          <w:t xml:space="preserve"> data on</w:t>
        </w:r>
      </w:ins>
      <w:ins w:id="85" w:author="Alex Messina" w:date="2016-02-14T13:35:00Z">
        <w:r w:rsidR="00C55825">
          <w:t xml:space="preserve"> </w:t>
        </w:r>
      </w:ins>
      <w:ins w:id="86" w:author="Alex Messina" w:date="2016-02-12T06:46:00Z">
        <w:r w:rsidR="00EA03B8">
          <w:t>Q</w:t>
        </w:r>
      </w:ins>
      <w:ins w:id="87" w:author="Alex Messina" w:date="2016-02-14T13:33:00Z">
        <w:r>
          <w:t xml:space="preserve"> </w:t>
        </w:r>
      </w:ins>
      <w:ins w:id="88" w:author="Alex Messina" w:date="2016-02-14T13:34:00Z">
        <w:r>
          <w:t>from stage data and stage-Q relationships</w:t>
        </w:r>
      </w:ins>
      <w:ins w:id="89" w:author="Alex Messina" w:date="2016-02-14T13:35:00Z">
        <w:r w:rsidR="00C55825">
          <w:t>,</w:t>
        </w:r>
      </w:ins>
      <w:ins w:id="90" w:author="Alex Messina" w:date="2016-02-12T06:46:00Z">
        <w:r w:rsidR="00EA03B8">
          <w:t xml:space="preserve"> and SSC </w:t>
        </w:r>
      </w:ins>
      <w:ins w:id="91" w:author="Alex Messina" w:date="2016-02-14T13:36:00Z">
        <w:r w:rsidR="00C55825">
          <w:t>measured directly or</w:t>
        </w:r>
      </w:ins>
      <w:ins w:id="92" w:author="Alex Messina" w:date="2016-02-12T06:46:00Z">
        <w:r w:rsidR="00EA03B8">
          <w:t xml:space="preserve"> modeled from </w:t>
        </w:r>
      </w:ins>
      <w:ins w:id="93" w:author="Alex Messina" w:date="2016-02-14T14:40:00Z">
        <w:r w:rsidR="00B05FAD">
          <w:t>T</w:t>
        </w:r>
      </w:ins>
      <w:ins w:id="94" w:author="Alex Messina" w:date="2016-02-14T13:37:00Z">
        <w:r w:rsidR="00C55825">
          <w:t xml:space="preserve"> data</w:t>
        </w:r>
      </w:ins>
      <w:ins w:id="95" w:author="Alex Messina" w:date="2016-02-14T14:40:00Z">
        <w:r w:rsidR="00B05FAD">
          <w:t xml:space="preserve"> and T-SSC relationships</w:t>
        </w:r>
      </w:ins>
      <w:ins w:id="96" w:author="Alex Messina" w:date="2016-02-12T06:47:00Z">
        <w:r w:rsidR="00EA03B8">
          <w:t xml:space="preserve">. </w:t>
        </w:r>
      </w:ins>
      <w:ins w:id="97" w:author="Alex Messina" w:date="2016-02-14T14:10:00Z">
        <w:r w:rsidR="004A5BAF">
          <w:t xml:space="preserve">Storm events were identified </w:t>
        </w:r>
      </w:ins>
      <w:ins w:id="98" w:author="Alex Messina" w:date="2016-02-14T14:40:00Z">
        <w:r w:rsidR="00B05FAD">
          <w:t>from</w:t>
        </w:r>
      </w:ins>
      <w:ins w:id="99" w:author="Alex Messina" w:date="2016-02-14T14:10:00Z">
        <w:r w:rsidR="004A5BAF">
          <w:t xml:space="preserve"> the hydrographs at FG1 and FG3.</w:t>
        </w:r>
      </w:ins>
    </w:p>
    <w:p w14:paraId="405994AB" w14:textId="77E6060F" w:rsidR="00C55825" w:rsidRDefault="00EA03B8" w:rsidP="004A5BAF">
      <w:pPr>
        <w:rPr>
          <w:ins w:id="100" w:author="Alex Messina" w:date="2016-02-14T14:09:00Z"/>
        </w:rPr>
      </w:pPr>
      <w:ins w:id="101" w:author="Alex Messina" w:date="2016-02-12T06:47:00Z">
        <w:r>
          <w:t>SSY</w:t>
        </w:r>
        <w:r w:rsidRPr="008E47DC">
          <w:rPr>
            <w:vertAlign w:val="subscript"/>
            <w:rPrChange w:id="102" w:author="Alex Messina" w:date="2016-02-12T06:51:00Z">
              <w:rPr/>
            </w:rPrChange>
          </w:rPr>
          <w:t>EV</w:t>
        </w:r>
        <w:r>
          <w:t xml:space="preserve"> </w:t>
        </w:r>
      </w:ins>
      <w:ins w:id="103" w:author="Alex Messina" w:date="2016-02-12T06:48:00Z">
        <w:r>
          <w:t xml:space="preserve">contributions </w:t>
        </w:r>
      </w:ins>
      <w:ins w:id="104" w:author="Alex Messina" w:date="2016-02-14T13:38:00Z">
        <w:r w:rsidR="00C55825">
          <w:t xml:space="preserve">from subwatersheds </w:t>
        </w:r>
      </w:ins>
      <w:ins w:id="105" w:author="Alex Messina" w:date="2016-02-14T14:50:00Z">
        <w:r w:rsidR="001125BA">
          <w:t xml:space="preserve">were calculated </w:t>
        </w:r>
      </w:ins>
      <w:ins w:id="106" w:author="Alex Messina" w:date="2016-02-14T14:49:00Z">
        <w:r w:rsidR="00B05FAD">
          <w:t xml:space="preserve">by </w:t>
        </w:r>
      </w:ins>
      <w:ins w:id="107" w:author="Alex Messina" w:date="2016-02-14T13:39:00Z">
        <w:r w:rsidR="00C55825">
          <w:t>subtracting the contribution of the upstream subwatershed</w:t>
        </w:r>
      </w:ins>
      <w:ins w:id="108" w:author="Alex Messina" w:date="2016-02-12T06:51:00Z">
        <w:r w:rsidR="008E47DC">
          <w:t xml:space="preserve">: </w:t>
        </w:r>
      </w:ins>
      <w:ins w:id="109" w:author="Alex Messina" w:date="2016-02-14T13:40:00Z">
        <w:r w:rsidR="00C55825">
          <w:t>1) SSY</w:t>
        </w:r>
        <w:r w:rsidR="00C55825" w:rsidRPr="00C55825">
          <w:rPr>
            <w:vertAlign w:val="subscript"/>
            <w:rPrChange w:id="110" w:author="Alex Messina" w:date="2016-02-14T13:41:00Z">
              <w:rPr/>
            </w:rPrChange>
          </w:rPr>
          <w:t>EV</w:t>
        </w:r>
        <w:r w:rsidR="00C55825">
          <w:t xml:space="preserve"> from </w:t>
        </w:r>
      </w:ins>
      <w:ins w:id="111" w:author="Alex Messina" w:date="2016-02-14T13:39:00Z">
        <w:r w:rsidR="00C55825">
          <w:t xml:space="preserve">the Upper watershed </w:t>
        </w:r>
      </w:ins>
      <w:ins w:id="112" w:author="Alex Messina" w:date="2016-02-14T13:40:00Z">
        <w:r w:rsidR="00C55825">
          <w:t>was measured at</w:t>
        </w:r>
      </w:ins>
      <w:ins w:id="113" w:author="Alex Messina" w:date="2016-02-12T07:01:00Z">
        <w:r w:rsidR="006058DF">
          <w:t xml:space="preserve"> </w:t>
        </w:r>
      </w:ins>
      <w:ins w:id="114" w:author="Alex Messina" w:date="2016-02-12T06:56:00Z">
        <w:r w:rsidR="008E47DC">
          <w:t>FG1</w:t>
        </w:r>
      </w:ins>
      <w:ins w:id="115" w:author="Alex Messina" w:date="2016-02-14T13:40:00Z">
        <w:r w:rsidR="00C55825">
          <w:t xml:space="preserve">, </w:t>
        </w:r>
      </w:ins>
      <w:ins w:id="116" w:author="Alex Messina" w:date="2016-02-14T13:41:00Z">
        <w:r w:rsidR="00C55825">
          <w:t xml:space="preserve">2) SSYEV from the </w:t>
        </w:r>
        <w:proofErr w:type="spellStart"/>
        <w:r w:rsidR="00C55825">
          <w:t>Lower_Quarry</w:t>
        </w:r>
        <w:proofErr w:type="spellEnd"/>
        <w:r w:rsidR="00C55825">
          <w:t xml:space="preserve"> watershed was calculated as the difference between SSYEV measured at FG1 and </w:t>
        </w:r>
        <w:r w:rsidR="001125BA">
          <w:t>at FG2,</w:t>
        </w:r>
        <w:r w:rsidR="00C55825">
          <w:t xml:space="preserve"> 3) SSYEV from the </w:t>
        </w:r>
        <w:proofErr w:type="spellStart"/>
        <w:r w:rsidR="00C55825">
          <w:t>Lower_Village</w:t>
        </w:r>
      </w:ins>
      <w:proofErr w:type="spellEnd"/>
      <w:ins w:id="117" w:author="Alex Messina" w:date="2016-02-12T06:51:00Z">
        <w:r w:rsidR="008E47DC">
          <w:t xml:space="preserve"> </w:t>
        </w:r>
      </w:ins>
      <w:ins w:id="118" w:author="Alex Messina" w:date="2016-02-12T06:57:00Z">
        <w:r w:rsidR="00C55825">
          <w:t>was calculated as the difference between SSYEV measured at FG2 and</w:t>
        </w:r>
      </w:ins>
      <w:ins w:id="119" w:author="Alex Messina" w:date="2016-02-14T13:43:00Z">
        <w:r w:rsidR="001125BA">
          <w:t xml:space="preserve"> at FG3, and 4) </w:t>
        </w:r>
        <w:r w:rsidR="00C55825">
          <w:t xml:space="preserve">SSYEV from the Lower watershed (including the </w:t>
        </w:r>
      </w:ins>
      <w:proofErr w:type="spellStart"/>
      <w:ins w:id="120" w:author="Alex Messina" w:date="2016-02-14T14:08:00Z">
        <w:r w:rsidR="004A5BAF">
          <w:t>Lower_Quarry</w:t>
        </w:r>
        <w:proofErr w:type="spellEnd"/>
        <w:r w:rsidR="004A5BAF">
          <w:t xml:space="preserve"> and </w:t>
        </w:r>
        <w:proofErr w:type="spellStart"/>
        <w:r w:rsidR="004A5BAF">
          <w:t>Lower_Village</w:t>
        </w:r>
        <w:proofErr w:type="spellEnd"/>
        <w:r w:rsidR="004A5BAF">
          <w:t xml:space="preserve"> subwatersheds</w:t>
        </w:r>
      </w:ins>
      <w:ins w:id="121" w:author="Alex Messina" w:date="2016-02-14T13:43:00Z">
        <w:r w:rsidR="00C55825">
          <w:t>) was calculated as the difference between SSYEV measured at FG1 and at FG3</w:t>
        </w:r>
      </w:ins>
      <w:ins w:id="122" w:author="Alex Messina" w:date="2016-02-14T13:50:00Z">
        <w:r w:rsidR="004A5BAF">
          <w:t>.</w:t>
        </w:r>
        <w:r w:rsidR="00C552D2">
          <w:t xml:space="preserve"> SSYEV from the Total watershed was SSYEV measured at FG3</w:t>
        </w:r>
      </w:ins>
      <w:ins w:id="123" w:author="Alex Messina" w:date="2016-02-14T13:43:00Z">
        <w:r w:rsidR="00C55825">
          <w:t xml:space="preserve">. </w:t>
        </w:r>
      </w:ins>
      <w:ins w:id="124" w:author="Alex Messina" w:date="2016-02-14T14:22:00Z">
        <w:r w:rsidR="00EF2DBA">
          <w:t>The impact of human disturbance was assessed using estimates of SSY from disturbed portions of the watershed and the Disturbance Ratio (DR).</w:t>
        </w:r>
      </w:ins>
    </w:p>
    <w:p w14:paraId="0C2ECD7C" w14:textId="1EFD3889" w:rsidR="00EA03B8" w:rsidRDefault="00EF2DBA" w:rsidP="00A2339E">
      <w:pPr>
        <w:rPr>
          <w:ins w:id="125" w:author="Alex Messina" w:date="2016-02-14T12:00:00Z"/>
        </w:rPr>
      </w:pPr>
      <w:ins w:id="126" w:author="Alex Messina" w:date="2016-02-14T14:23:00Z">
        <w:r>
          <w:lastRenderedPageBreak/>
          <w:t>Empirical, l</w:t>
        </w:r>
      </w:ins>
      <w:ins w:id="127" w:author="Alex Messina" w:date="2016-02-14T13:51:00Z">
        <w:r w:rsidR="00C552D2">
          <w:t xml:space="preserve">og-linear </w:t>
        </w:r>
      </w:ins>
      <w:ins w:id="128" w:author="Alex Messina" w:date="2016-02-12T06:52:00Z">
        <w:r w:rsidR="008E47DC">
          <w:t>model</w:t>
        </w:r>
      </w:ins>
      <w:ins w:id="129" w:author="Alex Messina" w:date="2016-02-12T06:54:00Z">
        <w:r w:rsidR="008E47DC">
          <w:t>s</w:t>
        </w:r>
      </w:ins>
      <w:ins w:id="130" w:author="Alex Messina" w:date="2016-02-12T06:52:00Z">
        <w:r w:rsidR="008E47DC">
          <w:t xml:space="preserve"> </w:t>
        </w:r>
      </w:ins>
      <w:ins w:id="131" w:author="Alex Messina" w:date="2016-02-12T06:53:00Z">
        <w:r w:rsidR="008E47DC">
          <w:t>to predict SSY</w:t>
        </w:r>
        <w:r w:rsidR="008E47DC" w:rsidRPr="008E47DC">
          <w:rPr>
            <w:vertAlign w:val="subscript"/>
            <w:rPrChange w:id="132" w:author="Alex Messina" w:date="2016-02-12T06:58:00Z">
              <w:rPr/>
            </w:rPrChange>
          </w:rPr>
          <w:t>EV</w:t>
        </w:r>
        <w:r w:rsidR="008E47DC">
          <w:t xml:space="preserve"> from storm metrics</w:t>
        </w:r>
      </w:ins>
      <w:ins w:id="133" w:author="Alex Messina" w:date="2016-02-12T06:54:00Z">
        <w:r w:rsidR="008E47DC">
          <w:t xml:space="preserve"> (</w:t>
        </w:r>
      </w:ins>
      <w:ins w:id="134" w:author="Alex Messina" w:date="2016-02-12T07:05:00Z">
        <w:r w:rsidR="006058DF">
          <w:t>P and Q</w:t>
        </w:r>
      </w:ins>
      <w:ins w:id="135" w:author="Alex Messina" w:date="2016-02-12T06:54:00Z">
        <w:r w:rsidR="008E47DC">
          <w:t>)</w:t>
        </w:r>
      </w:ins>
      <w:ins w:id="136" w:author="Alex Messina" w:date="2016-02-12T06:53:00Z">
        <w:r w:rsidR="008E47DC">
          <w:t xml:space="preserve"> </w:t>
        </w:r>
      </w:ins>
      <w:ins w:id="137" w:author="Alex Messina" w:date="2016-02-12T06:52:00Z">
        <w:r w:rsidR="008E47DC">
          <w:t>w</w:t>
        </w:r>
      </w:ins>
      <w:ins w:id="138" w:author="Alex Messina" w:date="2016-02-12T06:57:00Z">
        <w:r w:rsidR="008E47DC">
          <w:t>ere</w:t>
        </w:r>
      </w:ins>
      <w:ins w:id="139" w:author="Alex Messina" w:date="2016-02-12T06:52:00Z">
        <w:r w:rsidR="008E47DC">
          <w:t xml:space="preserve"> developed for the </w:t>
        </w:r>
      </w:ins>
      <w:ins w:id="140" w:author="Alex Messina" w:date="2016-02-12T06:53:00Z">
        <w:r w:rsidR="008E47DC">
          <w:t xml:space="preserve">undisturbed </w:t>
        </w:r>
      </w:ins>
      <w:ins w:id="141" w:author="Alex Messina" w:date="2016-02-12T06:57:00Z">
        <w:r w:rsidR="008E47DC">
          <w:t>(</w:t>
        </w:r>
      </w:ins>
      <w:ins w:id="142" w:author="Alex Messina" w:date="2016-02-14T13:15:00Z">
        <w:r w:rsidR="000F2D2B">
          <w:t>“Upper”</w:t>
        </w:r>
      </w:ins>
      <w:ins w:id="143" w:author="Alex Messina" w:date="2016-02-12T06:57:00Z">
        <w:r w:rsidR="008E47DC">
          <w:t xml:space="preserve">) </w:t>
        </w:r>
      </w:ins>
      <w:ins w:id="144" w:author="Alex Messina" w:date="2016-02-12T06:53:00Z">
        <w:r w:rsidR="008E47DC">
          <w:t>and disturbed watershed</w:t>
        </w:r>
      </w:ins>
      <w:ins w:id="145" w:author="Alex Messina" w:date="2016-02-12T06:55:00Z">
        <w:r w:rsidR="008E47DC">
          <w:t>s</w:t>
        </w:r>
      </w:ins>
      <w:ins w:id="146" w:author="Alex Messina" w:date="2016-02-12T06:57:00Z">
        <w:r w:rsidR="008E47DC">
          <w:t xml:space="preserve"> (</w:t>
        </w:r>
      </w:ins>
      <w:ins w:id="147" w:author="Alex Messina" w:date="2016-02-14T13:15:00Z">
        <w:r w:rsidR="000F2D2B">
          <w:t>“Total”</w:t>
        </w:r>
      </w:ins>
      <w:ins w:id="148" w:author="Alex Messina" w:date="2016-02-12T06:57:00Z">
        <w:r w:rsidR="008E47DC">
          <w:t>)</w:t>
        </w:r>
      </w:ins>
      <w:ins w:id="149" w:author="Alex Messina" w:date="2016-02-12T06:59:00Z">
        <w:r>
          <w:t xml:space="preserve">. These models and </w:t>
        </w:r>
      </w:ins>
      <w:ins w:id="150" w:author="Alex Messina" w:date="2016-02-14T14:24:00Z">
        <w:r>
          <w:t>the ratio of annual storm precipitation to the precipitation during storms where SSY</w:t>
        </w:r>
        <w:r w:rsidRPr="001E37AA">
          <w:rPr>
            <w:vertAlign w:val="subscript"/>
          </w:rPr>
          <w:t>EV</w:t>
        </w:r>
        <w:r>
          <w:t xml:space="preserve"> was measured</w:t>
        </w:r>
        <w:r>
          <w:t xml:space="preserve"> were both used to estimate an</w:t>
        </w:r>
      </w:ins>
      <w:ins w:id="151" w:author="Alex Messina" w:date="2016-02-12T06:59:00Z">
        <w:r>
          <w:t>nual</w:t>
        </w:r>
      </w:ins>
      <w:ins w:id="152" w:author="Alex Messina" w:date="2016-02-12T07:00:00Z">
        <w:r w:rsidR="008E47DC">
          <w:t xml:space="preserve"> SSY</w:t>
        </w:r>
        <w:r w:rsidR="008E47DC" w:rsidRPr="008E47DC">
          <w:rPr>
            <w:vertAlign w:val="subscript"/>
            <w:rPrChange w:id="153" w:author="Alex Messina" w:date="2016-02-12T07:00:00Z">
              <w:rPr/>
            </w:rPrChange>
          </w:rPr>
          <w:t>EV</w:t>
        </w:r>
        <w:r w:rsidR="008E47DC">
          <w:t xml:space="preserve"> </w:t>
        </w:r>
      </w:ins>
      <w:ins w:id="154" w:author="Alex Messina" w:date="2016-02-14T14:18:00Z">
        <w:r>
          <w:t>from the Total watershed</w:t>
        </w:r>
      </w:ins>
      <w:ins w:id="155" w:author="Alex Messina" w:date="2016-02-12T06:55:00Z">
        <w:r w:rsidR="008E47DC">
          <w:t xml:space="preserve">. </w:t>
        </w:r>
      </w:ins>
    </w:p>
    <w:p w14:paraId="54A86DD9" w14:textId="6FDE9549" w:rsidR="001D413A" w:rsidRPr="00BC019D" w:rsidRDefault="001D413A" w:rsidP="001D413A">
      <w:pPr>
        <w:pStyle w:val="Heading3"/>
        <w:rPr>
          <w:ins w:id="156" w:author="Alex Messina" w:date="2016-02-14T12:00:00Z"/>
          <w:rFonts w:ascii="Times New Roman" w:hAnsi="Times New Roman" w:cs="Times New Roman"/>
        </w:rPr>
      </w:pPr>
      <w:ins w:id="157" w:author="Alex Messina" w:date="2016-02-14T12:00:00Z">
        <w:r w:rsidRPr="00BC019D">
          <w:rPr>
            <w:rFonts w:ascii="Times New Roman" w:hAnsi="Times New Roman" w:cs="Times New Roman"/>
          </w:rPr>
          <w:t>3.</w:t>
        </w:r>
        <w:r>
          <w:rPr>
            <w:rFonts w:ascii="Times New Roman" w:hAnsi="Times New Roman" w:cs="Times New Roman"/>
          </w:rPr>
          <w:t>1.</w:t>
        </w:r>
        <w:r w:rsidRPr="00BC019D">
          <w:rPr>
            <w:rFonts w:ascii="Times New Roman" w:hAnsi="Times New Roman" w:cs="Times New Roman"/>
          </w:rPr>
          <w:t xml:space="preserve"> Field Data Collection </w:t>
        </w:r>
      </w:ins>
    </w:p>
    <w:p w14:paraId="5C8B102C" w14:textId="4BD346AA" w:rsidR="001D413A" w:rsidRDefault="00E83171" w:rsidP="001D413A">
      <w:ins w:id="158" w:author="Alex Messina" w:date="2016-02-14T12:00:00Z">
        <w:r>
          <w:t xml:space="preserve">Data on </w:t>
        </w:r>
        <w:r w:rsidR="001D413A">
          <w:t xml:space="preserve">P, </w:t>
        </w:r>
        <w:r>
          <w:t>Q</w:t>
        </w:r>
        <w:r w:rsidR="001D413A">
          <w:t xml:space="preserve">, </w:t>
        </w:r>
        <w:r>
          <w:t>SSC,</w:t>
        </w:r>
        <w:r w:rsidR="001125BA">
          <w:t xml:space="preserve"> and </w:t>
        </w:r>
        <w:r w:rsidR="001D413A">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ins>
    </w:p>
    <w:p w14:paraId="146FA010" w14:textId="74164294" w:rsidR="002F5309" w:rsidRDefault="002F5309" w:rsidP="002F5309">
      <w:pPr>
        <w:rPr>
          <w:ins w:id="159" w:author="Alex Messina" w:date="2016-02-14T12:00:00Z"/>
        </w:rPr>
      </w:pPr>
      <w:r>
        <w:t xml:space="preserve">We use the measured sediment yield at three locations to quantify the in-stream suspended sediment budget. Other components of sediment budgets include channel erosion and or channel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ins w:id="160" w:author="Alex Messina" w:date="2016-02-13T09:19:00Z">
        <w:r>
          <w:t>, which were not measured in this study</w:t>
        </w:r>
      </w:ins>
      <w:r>
        <w:t xml:space="preserve">. 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w:t>
      </w:r>
      <w:r>
        <w:lastRenderedPageBreak/>
        <w:t>Minimal sediment storage also reduces the lag time between landscape disturbance and observation of se</w:t>
      </w:r>
      <w:r>
        <w:t>diment at the watershed outlet.</w:t>
      </w:r>
    </w:p>
    <w:p w14:paraId="5DF848DD" w14:textId="4644D944" w:rsidR="001D413A" w:rsidRDefault="001D413A" w:rsidP="001D413A">
      <w:pPr>
        <w:pStyle w:val="Heading4"/>
        <w:rPr>
          <w:ins w:id="161" w:author="Alex Messina" w:date="2016-02-14T12:00:00Z"/>
        </w:rPr>
      </w:pPr>
      <w:ins w:id="162" w:author="Alex Messina" w:date="2016-02-14T12:00:00Z">
        <w:r>
          <w:t>3.1.1. Precipitation (P)</w:t>
        </w:r>
      </w:ins>
    </w:p>
    <w:p w14:paraId="1910412C" w14:textId="38B9581C" w:rsidR="001D413A" w:rsidRDefault="001D413A" w:rsidP="001D413A">
      <w:pPr>
        <w:rPr>
          <w:ins w:id="163" w:author="Alex Messina" w:date="2016-02-14T12:00:00Z"/>
        </w:rPr>
      </w:pPr>
      <w:ins w:id="164" w:author="Alex Messina" w:date="2016-02-14T12:00:00Z">
        <w:r>
          <w:t>P was measured at three locations in Faga'alu watershed using Rainwise RAINEW tipping-bucket rain gages (RG1 and RG2; 20cm dia., 1 min resolution) and a Vantage Pro Weather Station (</w:t>
        </w:r>
        <w:proofErr w:type="spellStart"/>
        <w:r>
          <w:t>Wx</w:t>
        </w:r>
        <w:proofErr w:type="spellEnd"/>
        <w:r>
          <w:t>; 20cm dia. 15 min resolution) (Figure 1). Data at RG2 was only recorded January-March, 2012 to determine a relationship between elevation and precipitation in the LOWER subwatershed. The total event precipitation (</w:t>
        </w:r>
        <w:proofErr w:type="spellStart"/>
        <w:r>
          <w:t>Psum</w:t>
        </w:r>
        <w:proofErr w:type="spellEnd"/>
        <w:r>
          <w:t xml:space="preserve">) and event Erosivity Index (EI30) </w:t>
        </w:r>
      </w:ins>
      <w:ins w:id="165" w:author="Alex Messina" w:date="2016-02-14T13:06:00Z">
        <w:r w:rsidR="00E83171">
          <w:fldChar w:fldCharType="begin" w:fldLock="1"/>
        </w:r>
      </w:ins>
      <w:r w:rsidR="00E83171">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 "properties" : { "noteIndex" : 0 }, "schema" : "https://github.com/citation-style-language/schema/raw/master/csl-citation.json" }</w:instrText>
      </w:r>
      <w:r w:rsidR="00E83171">
        <w:fldChar w:fldCharType="separate"/>
      </w:r>
      <w:r w:rsidR="00E83171" w:rsidRPr="00E83171">
        <w:rPr>
          <w:noProof/>
        </w:rPr>
        <w:t>(Kinnell, 2013)</w:t>
      </w:r>
      <w:ins w:id="166" w:author="Alex Messina" w:date="2016-02-14T13:06:00Z">
        <w:r w:rsidR="00E83171">
          <w:fldChar w:fldCharType="end"/>
        </w:r>
        <w:r w:rsidR="00E83171">
          <w:t xml:space="preserve"> </w:t>
        </w:r>
      </w:ins>
      <w:ins w:id="167" w:author="Alex Messina" w:date="2016-02-14T12:00:00Z">
        <w:r>
          <w:t xml:space="preserve">were calculated using 1 min interval data from RG1, with data gaps filled by 15 minute interval precipitation data from </w:t>
        </w:r>
        <w:proofErr w:type="spellStart"/>
        <w:r>
          <w:t>Wx</w:t>
        </w:r>
        <w:proofErr w:type="spellEnd"/>
        <w:r>
          <w:t>.</w:t>
        </w:r>
      </w:ins>
    </w:p>
    <w:p w14:paraId="1FA0E444" w14:textId="108398AE" w:rsidR="001D413A" w:rsidRDefault="001D413A" w:rsidP="001D413A">
      <w:pPr>
        <w:pStyle w:val="Heading4"/>
        <w:rPr>
          <w:ins w:id="168" w:author="Alex Messina" w:date="2016-02-14T12:00:00Z"/>
        </w:rPr>
      </w:pPr>
      <w:ins w:id="169" w:author="Alex Messina" w:date="2016-02-14T12:00:00Z">
        <w:r>
          <w:t>3.1.2. Water Discharge (Q)</w:t>
        </w:r>
      </w:ins>
    </w:p>
    <w:p w14:paraId="7A61CFC7" w14:textId="4285A344" w:rsidR="001D413A" w:rsidRDefault="001D413A" w:rsidP="001D413A">
      <w:pPr>
        <w:rPr>
          <w:ins w:id="170" w:author="Alex Messina" w:date="2016-02-14T12:00:00Z"/>
        </w:rPr>
      </w:pPr>
      <w:ins w:id="171" w:author="Alex Messina" w:date="2016-02-14T12:00:00Z">
        <w:r>
          <w:t xml:space="preserve">Stream gaging sites were chosen to take advantage of an existing control structure (FG1) and a stabilized stream cross section (FG3) (Duvert et al, 2010). At FG1 and FG3, Q was calculated from </w:t>
        </w:r>
        <w:r w:rsidR="00E83171">
          <w:t xml:space="preserve">stream stage measurements </w:t>
        </w:r>
        <w:r>
          <w:t>at 15 minute intervals using HOBO</w:t>
        </w:r>
      </w:ins>
      <w:ins w:id="172" w:author="Alex Messina" w:date="2016-02-14T13:07:00Z">
        <w:r w:rsidR="00E83171">
          <w:t xml:space="preserve"> and Solinst</w:t>
        </w:r>
      </w:ins>
      <w:ins w:id="173" w:author="Alex Messina" w:date="2016-02-14T12:00:00Z">
        <w:r>
          <w:t xml:space="preserve"> pressure transducers (PT) and a stage-Q rating curve calibrated to manual Q measurements. Q was measured manually in the field </w:t>
        </w:r>
      </w:ins>
      <w:ins w:id="174" w:author="Alex Messina" w:date="2016-02-14T13:07:00Z">
        <w:r w:rsidR="00E83171">
          <w:t>over a range of flow</w:t>
        </w:r>
      </w:ins>
      <w:ins w:id="175" w:author="Alex Messina" w:date="2016-02-14T12:00:00Z">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and did not meet the assumptions for using Manning's equation to predict flow</w:t>
        </w:r>
      </w:ins>
      <w:ins w:id="176" w:author="Alex Messina" w:date="2016-02-14T13:10:00Z">
        <w:r w:rsidR="00E83171">
          <w:t>. At FG1, t</w:t>
        </w:r>
      </w:ins>
      <w:ins w:id="177" w:author="Alex Messina" w:date="2016-02-14T12:00:00Z">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 xml:space="preserve">(Brunner, </w:t>
        </w:r>
        <w:r w:rsidRPr="00E153E3">
          <w:rPr>
            <w:noProof/>
          </w:rPr>
          <w:lastRenderedPageBreak/>
          <w:t>2010)</w:t>
        </w:r>
        <w:r>
          <w:fldChar w:fldCharType="end"/>
        </w:r>
        <w:r>
          <w:t>. See Appendix B for details of the cross sections and rating curves</w:t>
        </w:r>
      </w:ins>
      <w:ins w:id="178" w:author="Alex Messina" w:date="2016-02-14T13:11:00Z">
        <w:r w:rsidR="00E83171">
          <w:t xml:space="preserve"> developed at FG1 and FG3</w:t>
        </w:r>
      </w:ins>
      <w:ins w:id="179" w:author="Alex Messina" w:date="2016-02-14T12:00:00Z">
        <w:r>
          <w:t>.</w:t>
        </w:r>
      </w:ins>
    </w:p>
    <w:p w14:paraId="156D05A6" w14:textId="77777777" w:rsidR="001D413A" w:rsidRDefault="001D413A" w:rsidP="001D413A">
      <w:pPr>
        <w:rPr>
          <w:ins w:id="180" w:author="Alex Messina" w:date="2016-02-14T12:00:00Z"/>
        </w:rPr>
      </w:pPr>
      <w:ins w:id="181" w:author="Alex Messina" w:date="2016-02-14T12:00:00Z">
        <w:r>
          <w:t>A suitable site for stream gaging was not present at the outlet of the LOWER_QUARRY subwatershed (FG2), so water discharge at FG2 was calculated as the product of the specific water discharge from FG1 (m³/0.9 km²) and the watershed area draining to FG2 (1.17 km²). The specific water discharge from the subwatershed above FG2 is assumed be the same as above FG1 since average slopes, vegetation, and soils are similar.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ins>
    </w:p>
    <w:p w14:paraId="127E6AA1" w14:textId="39BDD78B" w:rsidR="001D413A" w:rsidRDefault="001D413A" w:rsidP="001D413A">
      <w:pPr>
        <w:pStyle w:val="Heading4"/>
        <w:rPr>
          <w:ins w:id="182" w:author="Alex Messina" w:date="2016-02-14T12:00:00Z"/>
        </w:rPr>
      </w:pPr>
      <w:ins w:id="183" w:author="Alex Messina" w:date="2016-02-14T12:00:00Z">
        <w:r>
          <w:t>3.1.3. Suspended Sediment Concentration (SSC)</w:t>
        </w:r>
      </w:ins>
    </w:p>
    <w:p w14:paraId="16CD543E" w14:textId="77777777" w:rsidR="001D413A" w:rsidRDefault="001D413A" w:rsidP="001D413A">
      <w:pPr>
        <w:rPr>
          <w:ins w:id="184" w:author="Alex Messina" w:date="2016-02-14T12:00:00Z"/>
        </w:rPr>
      </w:pPr>
      <w:ins w:id="185" w:author="Alex Messina" w:date="2016-02-14T12:00:00Z">
        <w:r>
          <w:t xml:space="preserve">SSC was estimated at 15 minute intervals from either 1) linear interpolation of SSC measured from water samples, or 2) turbidity data (T) recorded at 15 minute intervals and a T-SSC relationship calibrated to stream water samples collected over a range of Q and SSC. Stream water samples were collected by grab sampling with 500 mL HDPE bottles at FG1, FG2, and FG3. At FG2, water samples were also collected at 30 min intervals during storm events by an ISCO 3700 Autosampler triggered by a stage height sensor. The Autosampler inlet tubing was positioned facing down-stream, just below the stage height sensor, approximately 30 cm above </w:t>
        </w:r>
        <w:r>
          <w:lastRenderedPageBreak/>
          <w:t xml:space="preserve">the stream bed, on rebar positioned near the middle of the stream.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ins>
    </w:p>
    <w:p w14:paraId="5E259960" w14:textId="77777777" w:rsidR="001D413A" w:rsidRDefault="001D413A" w:rsidP="001D413A">
      <w:pPr>
        <w:rPr>
          <w:ins w:id="186" w:author="Alex Messina" w:date="2016-02-14T12:00:00Z"/>
        </w:rPr>
      </w:pPr>
      <w:ins w:id="187" w:author="Alex Messina" w:date="2016-02-14T12:00:00Z">
        <w:r>
          <w:t xml:space="preserve">Interpolation of SSC values from grab samples was performed if at least three stream water samples were collected during a storm event </w:t>
        </w:r>
        <w:r>
          <w:fldChar w:fldCharType="begin" w:fldLock="1"/>
        </w:r>
        <w: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ins>
    </w:p>
    <w:p w14:paraId="6379E352" w14:textId="2355F568" w:rsidR="001D413A" w:rsidRDefault="001D413A" w:rsidP="001D413A">
      <w:pPr>
        <w:rPr>
          <w:ins w:id="188" w:author="Alex Messina" w:date="2016-02-14T12:00:00Z"/>
        </w:rPr>
      </w:pPr>
      <w:ins w:id="189" w:author="Alex Messina" w:date="2016-02-14T12:00:00Z">
        <w:r>
          <w:t xml:space="preserve">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ins>
    </w:p>
    <w:p w14:paraId="5612ACC2" w14:textId="62FF3D2F" w:rsidR="001D413A" w:rsidRDefault="001D413A" w:rsidP="001D413A">
      <w:pPr>
        <w:rPr>
          <w:ins w:id="190" w:author="Alex Messina" w:date="2016-02-14T12:00:00Z"/>
        </w:rPr>
      </w:pPr>
      <w:ins w:id="191" w:author="Alex Messina" w:date="2016-02-14T12:00:00Z">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and can be influenced by water color, dissolved solids and 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E153E3">
          <w:rPr>
            <w:noProof/>
          </w:rPr>
          <w:t>(Lewis, 1996)</w:t>
        </w:r>
        <w:r>
          <w:fldChar w:fldCharType="end"/>
        </w:r>
        <w:r>
          <w:t>. A unique, linear T-SSC relationship was developed for each turbidimeter, at each location, using T data and SSC samples from storm periods only (r² values 0.79-0.99). See Appendix D for details on the T-SSC relationships.</w:t>
        </w:r>
      </w:ins>
      <w:ins w:id="192" w:author="Alex Messina" w:date="2016-02-14T15:05:00Z">
        <w:r w:rsidR="003E4976">
          <w:t xml:space="preserve"> </w:t>
        </w:r>
      </w:ins>
      <w:ins w:id="193" w:author="Alex Messina" w:date="2016-02-14T15:11:00Z">
        <w:r w:rsidR="004B3B23">
          <w:t xml:space="preserve">The </w:t>
        </w:r>
        <w:r w:rsidR="004B3B23">
          <w:lastRenderedPageBreak/>
          <w:t>T-SSC relationships</w:t>
        </w:r>
      </w:ins>
      <w:ins w:id="194" w:author="Alex Messina" w:date="2016-02-14T15:12:00Z">
        <w:r w:rsidR="004B3B23">
          <w:t xml:space="preserve"> are critical to this analysis, </w:t>
        </w:r>
      </w:ins>
      <w:ins w:id="195" w:author="Alex Messina" w:date="2016-02-14T15:11:00Z">
        <w:r w:rsidR="004B3B23">
          <w:t>so the cumulative error or uncertainty</w:t>
        </w:r>
      </w:ins>
      <w:ins w:id="196" w:author="Alex Messina" w:date="2016-02-14T15:14:00Z">
        <w:r w:rsidR="00A04879">
          <w:t xml:space="preserve"> (root mean square error and % error)</w:t>
        </w:r>
      </w:ins>
      <w:ins w:id="197" w:author="Alex Messina" w:date="2016-02-14T15:11:00Z">
        <w:r w:rsidR="004B3B23">
          <w:t xml:space="preserve"> from these relationships</w:t>
        </w:r>
      </w:ins>
      <w:ins w:id="198" w:author="Alex Messina" w:date="2016-02-14T15:13:00Z">
        <w:r w:rsidR="004B3B23">
          <w:t xml:space="preserve"> were calculated with other sources of uncertainty </w:t>
        </w:r>
      </w:ins>
      <w:ins w:id="199" w:author="Alex Messina" w:date="2016-02-14T15:12:00Z">
        <w:r w:rsidR="004B3B23">
          <w:t>in the</w:t>
        </w:r>
      </w:ins>
      <w:ins w:id="200" w:author="Alex Messina" w:date="2016-02-14T15:11:00Z">
        <w:r w:rsidR="004B3B23">
          <w:t xml:space="preserve"> </w:t>
        </w:r>
      </w:ins>
      <w:ins w:id="201" w:author="Alex Messina" w:date="2016-02-14T15:12:00Z">
        <w:r w:rsidR="004B3B23">
          <w:t>following section.</w:t>
        </w:r>
      </w:ins>
    </w:p>
    <w:p w14:paraId="257A84DD" w14:textId="7B9A2643" w:rsidR="001D413A" w:rsidRDefault="001D413A" w:rsidP="001D413A">
      <w:pPr>
        <w:pStyle w:val="Heading4"/>
        <w:rPr>
          <w:ins w:id="202" w:author="Alex Messina" w:date="2016-02-14T12:00:00Z"/>
        </w:rPr>
      </w:pPr>
      <w:ins w:id="203" w:author="Alex Messina" w:date="2016-02-14T12:00:00Z">
        <w:r>
          <w:t>3.1.4. Cumulative Probable Error (PE)</w:t>
        </w:r>
      </w:ins>
    </w:p>
    <w:p w14:paraId="6847EBD3" w14:textId="77777777" w:rsidR="001D413A" w:rsidRDefault="001D413A" w:rsidP="001D413A">
      <w:pPr>
        <w:rPr>
          <w:ins w:id="204" w:author="Alex Messina" w:date="2016-02-14T12:00:00Z"/>
        </w:rPr>
      </w:pPr>
      <w:ins w:id="205" w:author="Alex Messina" w:date="2016-02-14T12:00:00Z">
        <w:r>
          <w:t>Uncertainty in SSY</w:t>
        </w:r>
        <w:r>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the error from each measurement and modeling procedure to the final SSY</w:t>
        </w:r>
        <w:r>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ins>
    </w:p>
    <w:tbl>
      <w:tblPr>
        <w:tblStyle w:val="TableGrid"/>
        <w:tblW w:w="0" w:type="auto"/>
        <w:tblLook w:val="04A0" w:firstRow="1" w:lastRow="0" w:firstColumn="1" w:lastColumn="0" w:noHBand="0" w:noVBand="1"/>
      </w:tblPr>
      <w:tblGrid>
        <w:gridCol w:w="540"/>
        <w:gridCol w:w="7470"/>
        <w:gridCol w:w="1340"/>
      </w:tblGrid>
      <w:tr w:rsidR="001D413A" w:rsidRPr="00214B43" w14:paraId="2C899759" w14:textId="77777777" w:rsidTr="00E83171">
        <w:trPr>
          <w:ins w:id="206" w:author="Alex Messina" w:date="2016-02-14T12:00:00Z"/>
        </w:trPr>
        <w:tc>
          <w:tcPr>
            <w:tcW w:w="540" w:type="dxa"/>
            <w:tcBorders>
              <w:top w:val="nil"/>
              <w:left w:val="nil"/>
              <w:bottom w:val="nil"/>
              <w:right w:val="nil"/>
            </w:tcBorders>
          </w:tcPr>
          <w:p w14:paraId="2A2ED9D1" w14:textId="77777777" w:rsidR="001D413A" w:rsidRPr="00214B43" w:rsidRDefault="001D413A" w:rsidP="00E83171">
            <w:pPr>
              <w:rPr>
                <w:ins w:id="207" w:author="Alex Messina" w:date="2016-02-14T12:00:00Z"/>
                <w:rFonts w:ascii="Cambria" w:hAnsi="Cambria"/>
              </w:rPr>
            </w:pPr>
          </w:p>
        </w:tc>
        <w:tc>
          <w:tcPr>
            <w:tcW w:w="7470" w:type="dxa"/>
            <w:tcBorders>
              <w:top w:val="nil"/>
              <w:left w:val="nil"/>
              <w:bottom w:val="nil"/>
              <w:right w:val="nil"/>
            </w:tcBorders>
          </w:tcPr>
          <w:p w14:paraId="6266EA6F" w14:textId="77777777" w:rsidR="001D413A" w:rsidRPr="00214B43" w:rsidRDefault="001D413A" w:rsidP="00E83171">
            <w:pPr>
              <w:rPr>
                <w:ins w:id="208" w:author="Alex Messina" w:date="2016-02-14T12:00:00Z"/>
                <w:rFonts w:ascii="Cambria" w:hAnsi="Cambria"/>
              </w:rPr>
            </w:pPr>
            <m:oMathPara>
              <m:oMath>
                <m:r>
                  <w:ins w:id="209" w:author="Alex Messina" w:date="2016-02-14T12:00:00Z">
                    <w:rPr>
                      <w:rFonts w:ascii="Cambria Math" w:hAnsi="Cambria Math"/>
                    </w:rPr>
                    <m:t xml:space="preserve">PE= </m:t>
                  </w:ins>
                </m:r>
                <m:rad>
                  <m:radPr>
                    <m:degHide m:val="1"/>
                    <m:ctrlPr>
                      <w:ins w:id="210" w:author="Alex Messina" w:date="2016-02-14T12:00:00Z">
                        <w:rPr>
                          <w:rFonts w:ascii="Cambria Math" w:hAnsi="Cambria Math"/>
                          <w:i/>
                        </w:rPr>
                      </w:ins>
                    </m:ctrlPr>
                  </m:radPr>
                  <m:deg/>
                  <m:e>
                    <m:sSubSup>
                      <m:sSubSupPr>
                        <m:ctrlPr>
                          <w:ins w:id="211" w:author="Alex Messina" w:date="2016-02-14T12:00:00Z">
                            <w:rPr>
                              <w:rFonts w:ascii="Cambria Math" w:hAnsi="Cambria Math"/>
                              <w:i/>
                            </w:rPr>
                          </w:ins>
                        </m:ctrlPr>
                      </m:sSubSupPr>
                      <m:e>
                        <m:r>
                          <w:ins w:id="212" w:author="Alex Messina" w:date="2016-02-14T12:00:00Z">
                            <w:rPr>
                              <w:rFonts w:ascii="Cambria Math" w:hAnsi="Cambria Math"/>
                            </w:rPr>
                            <m:t>(E</m:t>
                          </w:ins>
                        </m:r>
                      </m:e>
                      <m:sub>
                        <m:r>
                          <w:ins w:id="213" w:author="Alex Messina" w:date="2016-02-14T12:00:00Z">
                            <w:rPr>
                              <w:rFonts w:ascii="Cambria Math" w:hAnsi="Cambria Math"/>
                            </w:rPr>
                            <m:t>Qmeas</m:t>
                          </w:ins>
                        </m:r>
                      </m:sub>
                      <m:sup>
                        <m:r>
                          <w:ins w:id="214" w:author="Alex Messina" w:date="2016-02-14T12:00:00Z">
                            <w:rPr>
                              <w:rFonts w:ascii="Cambria Math" w:hAnsi="Cambria Math"/>
                            </w:rPr>
                            <m:t>2</m:t>
                          </w:ins>
                        </m:r>
                      </m:sup>
                    </m:sSubSup>
                    <m:r>
                      <w:ins w:id="215" w:author="Alex Messina" w:date="2016-02-14T12:00:00Z">
                        <w:rPr>
                          <w:rFonts w:ascii="Cambria Math" w:hAnsi="Cambria Math"/>
                        </w:rPr>
                        <m:t>+</m:t>
                      </w:ins>
                    </m:r>
                    <m:sSubSup>
                      <m:sSubSupPr>
                        <m:ctrlPr>
                          <w:ins w:id="216" w:author="Alex Messina" w:date="2016-02-14T12:00:00Z">
                            <w:rPr>
                              <w:rFonts w:ascii="Cambria Math" w:hAnsi="Cambria Math"/>
                              <w:i/>
                            </w:rPr>
                          </w:ins>
                        </m:ctrlPr>
                      </m:sSubSupPr>
                      <m:e>
                        <m:r>
                          <w:ins w:id="217" w:author="Alex Messina" w:date="2016-02-14T12:00:00Z">
                            <w:rPr>
                              <w:rFonts w:ascii="Cambria Math" w:hAnsi="Cambria Math"/>
                            </w:rPr>
                            <m:t>E</m:t>
                          </w:ins>
                        </m:r>
                      </m:e>
                      <m:sub>
                        <m:r>
                          <w:ins w:id="218" w:author="Alex Messina" w:date="2016-02-14T12:00:00Z">
                            <w:rPr>
                              <w:rFonts w:ascii="Cambria Math" w:hAnsi="Cambria Math"/>
                            </w:rPr>
                            <m:t>SSCmeas</m:t>
                          </w:ins>
                        </m:r>
                      </m:sub>
                      <m:sup>
                        <m:r>
                          <w:ins w:id="219" w:author="Alex Messina" w:date="2016-02-14T12:00:00Z">
                            <w:rPr>
                              <w:rFonts w:ascii="Cambria Math" w:hAnsi="Cambria Math"/>
                            </w:rPr>
                            <m:t>2</m:t>
                          </w:ins>
                        </m:r>
                      </m:sup>
                    </m:sSubSup>
                    <m:r>
                      <w:ins w:id="220" w:author="Alex Messina" w:date="2016-02-14T12:00:00Z">
                        <w:rPr>
                          <w:rFonts w:ascii="Cambria Math" w:hAnsi="Cambria Math"/>
                        </w:rPr>
                        <m:t>)+</m:t>
                      </w:ins>
                    </m:r>
                    <m:sSubSup>
                      <m:sSubSupPr>
                        <m:ctrlPr>
                          <w:ins w:id="221" w:author="Alex Messina" w:date="2016-02-14T12:00:00Z">
                            <w:rPr>
                              <w:rFonts w:ascii="Cambria Math" w:hAnsi="Cambria Math"/>
                              <w:i/>
                            </w:rPr>
                          </w:ins>
                        </m:ctrlPr>
                      </m:sSubSupPr>
                      <m:e>
                        <m:r>
                          <w:ins w:id="222" w:author="Alex Messina" w:date="2016-02-14T12:00:00Z">
                            <w:rPr>
                              <w:rFonts w:ascii="Cambria Math" w:hAnsi="Cambria Math"/>
                            </w:rPr>
                            <m:t>(E</m:t>
                          </w:ins>
                        </m:r>
                      </m:e>
                      <m:sub>
                        <m:r>
                          <w:ins w:id="223" w:author="Alex Messina" w:date="2016-02-14T12:00:00Z">
                            <w:rPr>
                              <w:rFonts w:ascii="Cambria Math" w:hAnsi="Cambria Math"/>
                            </w:rPr>
                            <m:t>Qmod</m:t>
                          </w:ins>
                        </m:r>
                      </m:sub>
                      <m:sup>
                        <m:r>
                          <w:ins w:id="224" w:author="Alex Messina" w:date="2016-02-14T12:00:00Z">
                            <w:rPr>
                              <w:rFonts w:ascii="Cambria Math" w:hAnsi="Cambria Math"/>
                            </w:rPr>
                            <m:t>2</m:t>
                          </w:ins>
                        </m:r>
                      </m:sup>
                    </m:sSubSup>
                    <m:r>
                      <w:ins w:id="225" w:author="Alex Messina" w:date="2016-02-14T12:00:00Z">
                        <w:rPr>
                          <w:rFonts w:ascii="Cambria Math" w:hAnsi="Cambria Math"/>
                        </w:rPr>
                        <m:t>+</m:t>
                      </w:ins>
                    </m:r>
                    <m:sSubSup>
                      <m:sSubSupPr>
                        <m:ctrlPr>
                          <w:ins w:id="226" w:author="Alex Messina" w:date="2016-02-14T12:00:00Z">
                            <w:rPr>
                              <w:rFonts w:ascii="Cambria Math" w:hAnsi="Cambria Math"/>
                              <w:i/>
                            </w:rPr>
                          </w:ins>
                        </m:ctrlPr>
                      </m:sSubSupPr>
                      <m:e>
                        <m:r>
                          <w:ins w:id="227" w:author="Alex Messina" w:date="2016-02-14T12:00:00Z">
                            <w:rPr>
                              <w:rFonts w:ascii="Cambria Math" w:hAnsi="Cambria Math"/>
                            </w:rPr>
                            <m:t>E</m:t>
                          </w:ins>
                        </m:r>
                      </m:e>
                      <m:sub>
                        <m:r>
                          <w:ins w:id="228" w:author="Alex Messina" w:date="2016-02-14T12:00:00Z">
                            <w:rPr>
                              <w:rFonts w:ascii="Cambria Math" w:hAnsi="Cambria Math"/>
                            </w:rPr>
                            <m:t>SSCmod</m:t>
                          </w:ins>
                        </m:r>
                      </m:sub>
                      <m:sup>
                        <m:r>
                          <w:ins w:id="229" w:author="Alex Messina" w:date="2016-02-14T12:00:00Z">
                            <w:rPr>
                              <w:rFonts w:ascii="Cambria Math" w:hAnsi="Cambria Math"/>
                            </w:rPr>
                            <m:t>2</m:t>
                          </w:ins>
                        </m:r>
                      </m:sup>
                    </m:sSubSup>
                    <m:r>
                      <w:ins w:id="230" w:author="Alex Messina" w:date="2016-02-14T12:00:00Z">
                        <w:rPr>
                          <w:rFonts w:ascii="Cambria Math" w:hAnsi="Cambria Math"/>
                        </w:rPr>
                        <m:t>)</m:t>
                      </w:ins>
                    </m:r>
                  </m:e>
                </m:rad>
              </m:oMath>
            </m:oMathPara>
          </w:p>
        </w:tc>
        <w:tc>
          <w:tcPr>
            <w:tcW w:w="1340" w:type="dxa"/>
            <w:tcBorders>
              <w:top w:val="nil"/>
              <w:left w:val="nil"/>
              <w:bottom w:val="nil"/>
              <w:right w:val="nil"/>
            </w:tcBorders>
          </w:tcPr>
          <w:p w14:paraId="213C976B" w14:textId="77777777" w:rsidR="001D413A" w:rsidRPr="00214B43" w:rsidRDefault="001D413A" w:rsidP="00E83171">
            <w:pPr>
              <w:ind w:firstLine="0"/>
              <w:rPr>
                <w:ins w:id="231" w:author="Alex Messina" w:date="2016-02-14T12:00:00Z"/>
                <w:rFonts w:ascii="Cambria" w:hAnsi="Cambria"/>
              </w:rPr>
            </w:pPr>
            <w:ins w:id="232" w:author="Alex Messina" w:date="2016-02-14T12:00:00Z">
              <w:r w:rsidRPr="00214B43">
                <w:rPr>
                  <w:rFonts w:ascii="Cambria" w:hAnsi="Cambria"/>
                </w:rPr>
                <w:t xml:space="preserve">Equation </w:t>
              </w:r>
              <w:r>
                <w:rPr>
                  <w:rFonts w:ascii="Cambria" w:hAnsi="Cambria"/>
                </w:rPr>
                <w:t>2</w:t>
              </w:r>
            </w:ins>
          </w:p>
        </w:tc>
      </w:tr>
      <w:tr w:rsidR="001D413A" w:rsidRPr="00214B43" w14:paraId="0B0016C2" w14:textId="77777777" w:rsidTr="00E83171">
        <w:trPr>
          <w:trHeight w:val="1314"/>
          <w:ins w:id="233" w:author="Alex Messina" w:date="2016-02-14T12:00:00Z"/>
        </w:trPr>
        <w:tc>
          <w:tcPr>
            <w:tcW w:w="9350" w:type="dxa"/>
            <w:gridSpan w:val="3"/>
            <w:tcBorders>
              <w:top w:val="nil"/>
              <w:left w:val="nil"/>
              <w:bottom w:val="nil"/>
              <w:right w:val="nil"/>
            </w:tcBorders>
          </w:tcPr>
          <w:p w14:paraId="35800301" w14:textId="4607D3C3" w:rsidR="001D413A" w:rsidRPr="00BA7675" w:rsidRDefault="001D413A" w:rsidP="001125BA">
            <w:pPr>
              <w:ind w:firstLine="0"/>
              <w:rPr>
                <w:ins w:id="234" w:author="Alex Messina" w:date="2016-02-14T12:00:00Z"/>
                <w:rFonts w:cs="Times"/>
              </w:rPr>
            </w:pPr>
            <w:ins w:id="235" w:author="Alex Messina" w:date="2016-02-14T12:00:00Z">
              <w:r w:rsidRPr="00BA7675">
                <w:rPr>
                  <w:rFonts w:cs="Times"/>
                </w:rPr>
                <w:t xml:space="preserve">where </w:t>
              </w:r>
              <w:r w:rsidRPr="00BA7675">
                <w:rPr>
                  <w:rFonts w:cs="Times"/>
                  <w:i/>
                </w:rPr>
                <w:t>PE</w:t>
              </w:r>
              <w:r w:rsidRPr="00BA7675">
                <w:rPr>
                  <w:rFonts w:cs="Times"/>
                </w:rPr>
                <w:t xml:space="preserve"> is the cumulative probable error for individual measured values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w:t>
              </w:r>
              <w:r>
                <w:rPr>
                  <w:rFonts w:cs="Times"/>
                </w:rPr>
                <w:t xml:space="preserve"> </w:t>
              </w:r>
              <w:r w:rsidRPr="00BA7675">
                <w:rPr>
                  <w:rFonts w:cs="Times"/>
                </w:rPr>
                <w:t xml:space="preserve">(±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Q modeled by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SSC modeled by the T-SSC relationship</w:t>
              </w:r>
            </w:ins>
            <w:ins w:id="236" w:author="Alex Messina" w:date="2016-02-14T14:54:00Z">
              <w:r w:rsidR="001125BA">
                <w:rPr>
                  <w:rFonts w:cs="Times"/>
                </w:rPr>
                <w:t xml:space="preserve"> or from interpolating over a time interval</w:t>
              </w:r>
            </w:ins>
            <w:ins w:id="237" w:author="Alex Messina" w:date="2016-02-14T12:00:00Z">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ins>
          </w:p>
        </w:tc>
      </w:tr>
    </w:tbl>
    <w:p w14:paraId="06233F73" w14:textId="7DC6AAA4" w:rsidR="001D413A" w:rsidRPr="0052515D" w:rsidRDefault="001D413A" w:rsidP="001D413A">
      <w:proofErr w:type="spellStart"/>
      <w:ins w:id="238" w:author="Alex Messina" w:date="2016-02-14T12:00:00Z">
        <w:r>
          <w:t>E</w:t>
        </w:r>
        <w:r>
          <w:rPr>
            <w:vertAlign w:val="subscript"/>
          </w:rPr>
          <w:t>Qmeas</w:t>
        </w:r>
        <w:proofErr w:type="spellEnd"/>
        <w:r>
          <w:t xml:space="preserve"> and </w:t>
        </w:r>
        <w:proofErr w:type="spellStart"/>
        <w:r>
          <w:t>E</w:t>
        </w:r>
        <w:r>
          <w:rPr>
            <w:vertAlign w:val="subscript"/>
          </w:rPr>
          <w:t>SSCmeas</w:t>
        </w:r>
        <w:proofErr w:type="spellEnd"/>
        <w:r>
          <w:t xml:space="preserve"> were estimated using lookup tables from the DUET-H/WQ software tool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The effect of uncertain SSY</w:t>
        </w:r>
        <w:r>
          <w:rPr>
            <w:vertAlign w:val="subscript"/>
          </w:rPr>
          <w:t>EV</w:t>
        </w:r>
        <w:r>
          <w:t xml:space="preserve"> estimates may complicate conclusions about contributions from subwatersheds, anthropogenic impacts, and SSY</w:t>
        </w:r>
        <w:r>
          <w:rPr>
            <w:vertAlign w:val="subscript"/>
          </w:rPr>
          <w:t>EV</w:t>
        </w:r>
        <w:r>
          <w:t xml:space="preserve">-Storm Metric relationships.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xml:space="preserve"> but the difference in SSY from undisturbed and </w:t>
        </w:r>
        <w:r>
          <w:lastRenderedPageBreak/>
          <w:t>disturbed areas was expected to be much larger than the cumulative uncertainty. PE was calculated for SSY</w:t>
        </w:r>
        <w:r>
          <w:rPr>
            <w:vertAlign w:val="subscript"/>
          </w:rPr>
          <w:t>EV</w:t>
        </w:r>
        <w:r>
          <w:t xml:space="preserve"> from the UPPER and TOTAL watersheds, but not calculated for SSY</w:t>
        </w:r>
        <w:r>
          <w:rPr>
            <w:vertAlign w:val="subscript"/>
          </w:rPr>
          <w:t>EV</w:t>
        </w:r>
        <w:r>
          <w:t xml:space="preserve"> from the LOWER subwatershed since it was calculated as the difference of SSY</w:t>
        </w:r>
        <w:r>
          <w:rPr>
            <w:vertAlign w:val="subscript"/>
          </w:rPr>
          <w:t>EV_UPPER</w:t>
        </w:r>
        <w:r>
          <w:t xml:space="preserve"> and SSY</w:t>
        </w:r>
        <w:r w:rsidRPr="001E37AA">
          <w:rPr>
            <w:vertAlign w:val="subscript"/>
          </w:rPr>
          <w:t>EV</w:t>
        </w:r>
        <w:r>
          <w:rPr>
            <w:vertAlign w:val="subscript"/>
          </w:rPr>
          <w:t>_TOTAL</w:t>
        </w:r>
        <w:r>
          <w:t>.</w:t>
        </w:r>
      </w:ins>
    </w:p>
    <w:p w14:paraId="52422E55" w14:textId="49DCBDA1" w:rsidR="007D1F2A" w:rsidRPr="00131E7B" w:rsidRDefault="0052515D" w:rsidP="00104BD8">
      <w:pPr>
        <w:pStyle w:val="Heading3"/>
      </w:pPr>
      <w:r w:rsidRPr="00131E7B">
        <w:t>3.</w:t>
      </w:r>
      <w:ins w:id="239" w:author="Alex Messina" w:date="2016-02-14T12:00:00Z">
        <w:r w:rsidR="001D413A">
          <w:t>2</w:t>
        </w:r>
      </w:ins>
      <w:del w:id="240" w:author="Alex Messina" w:date="2016-02-14T12:00:00Z">
        <w:r w:rsidRPr="00131E7B" w:rsidDel="001D413A">
          <w:delText>1</w:delText>
        </w:r>
      </w:del>
      <w:r w:rsidRPr="00131E7B">
        <w:t xml:space="preserve"> </w:t>
      </w:r>
      <w:del w:id="241" w:author="Alex Messina" w:date="2016-02-11T15:16:00Z">
        <w:r w:rsidR="007D1F2A" w:rsidRPr="00131E7B" w:rsidDel="00C97A5C">
          <w:delText>Objective 1:</w:delText>
        </w:r>
        <w:r w:rsidR="000613C7" w:rsidRPr="00131E7B" w:rsidDel="00C97A5C">
          <w:delText xml:space="preserve"> </w:delText>
        </w:r>
      </w:del>
      <w:r w:rsidR="00061A30">
        <w:t xml:space="preserve">Compare </w:t>
      </w:r>
      <w:del w:id="242" w:author="Alex Messina" w:date="2016-02-14T15:29:00Z">
        <w:r w:rsidR="00D5293D" w:rsidRPr="00131E7B" w:rsidDel="002F5309">
          <w:delText xml:space="preserve">SSC and </w:delText>
        </w:r>
      </w:del>
      <w:r w:rsidR="00FB6DA2" w:rsidRPr="00131E7B">
        <w:t>SSY</w:t>
      </w:r>
      <w:r w:rsidR="00FB6DA2" w:rsidRPr="00131E7B">
        <w:rPr>
          <w:vertAlign w:val="subscript"/>
        </w:rPr>
        <w:t>EV</w:t>
      </w:r>
      <w:r w:rsidR="000613C7" w:rsidRPr="00131E7B">
        <w:t xml:space="preserve"> for disturbed and undisturbed subwatersheds</w:t>
      </w:r>
    </w:p>
    <w:p w14:paraId="4FF84A78" w14:textId="7AE38F78" w:rsidR="00AA53DF" w:rsidRDefault="00B62640">
      <w:r>
        <w:t>Stream discharge</w:t>
      </w:r>
      <w:r w:rsidR="00131E7B">
        <w:t xml:space="preserve"> (Q)</w:t>
      </w:r>
      <w:r>
        <w:t xml:space="preserve"> and s</w:t>
      </w:r>
      <w:r w:rsidR="006F5A12">
        <w:t xml:space="preserve">uspended sediment </w:t>
      </w:r>
      <w:r w:rsidR="00FB6DA2">
        <w:t xml:space="preserve">concentrations (SSC) </w:t>
      </w:r>
      <w:r w:rsidR="00E82D0B">
        <w:t xml:space="preserve">and yields (SSY) were measured </w:t>
      </w:r>
      <w:r w:rsidR="003918AA">
        <w:t xml:space="preserve">during both storm </w:t>
      </w:r>
      <w:r w:rsidR="00FB6DA2">
        <w:t>and</w:t>
      </w:r>
      <w:r w:rsidR="00E82D0B">
        <w:t xml:space="preserve"> interstorm periods </w:t>
      </w:r>
      <w:r w:rsidR="006F5A12">
        <w:t>at three sampling points</w:t>
      </w:r>
      <w:r w:rsidR="00D5293D">
        <w:t xml:space="preserve"> that define three subwatersheds</w:t>
      </w:r>
      <w:r w:rsidR="00101ED2">
        <w:t xml:space="preserve"> with different land covers</w:t>
      </w:r>
      <w:r w:rsidR="00131E7B">
        <w:t xml:space="preserve">. </w:t>
      </w:r>
      <w:commentRangeStart w:id="243"/>
      <w:r w:rsidR="00FB6DA2">
        <w:t>T</w:t>
      </w:r>
      <w:r w:rsidR="006F5A12">
        <w:t>he UPPER subwatershed</w:t>
      </w:r>
      <w:ins w:id="244" w:author="Alex Messina" w:date="2016-02-14T15:18:00Z">
        <w:r w:rsidR="004A3ADA">
          <w:t xml:space="preserve"> is sampled at FG1 and </w:t>
        </w:r>
      </w:ins>
      <w:del w:id="245" w:author="Alex Messina" w:date="2016-02-14T15:19:00Z">
        <w:r w:rsidR="00FB6DA2" w:rsidDel="004A3ADA">
          <w:delText xml:space="preserve"> </w:delText>
        </w:r>
      </w:del>
      <w:r w:rsidR="00FB6DA2">
        <w:t>drains undisturbed forest</w:t>
      </w:r>
      <w:r w:rsidR="00D5293D">
        <w:t>; t</w:t>
      </w:r>
      <w:r w:rsidR="00FB6DA2">
        <w:t xml:space="preserve">he LOWER_QUARRY subwatershed is sampled at </w:t>
      </w:r>
      <w:r w:rsidR="006F5A12">
        <w:t xml:space="preserve">FG2 </w:t>
      </w:r>
      <w:r w:rsidR="00FB6DA2">
        <w:t xml:space="preserve">and </w:t>
      </w:r>
      <w:ins w:id="246" w:author="Alex Messina" w:date="2016-02-14T15:18:00Z">
        <w:r w:rsidR="004A3ADA">
          <w:t>drains</w:t>
        </w:r>
        <w:r w:rsidR="004A3ADA">
          <w:t xml:space="preserve"> </w:t>
        </w:r>
      </w:ins>
      <w:r w:rsidR="00FB6DA2">
        <w:t>the forest and quarry</w:t>
      </w:r>
      <w:r w:rsidR="006F5A12">
        <w:t xml:space="preserve"> between FG1 and FG2</w:t>
      </w:r>
      <w:r w:rsidR="00D5293D">
        <w:t>;</w:t>
      </w:r>
      <w:r w:rsidR="006F5A12">
        <w:t xml:space="preserve"> </w:t>
      </w:r>
      <w:r w:rsidR="00FB6DA2">
        <w:t>the LOWER_VILLAGE subwatershed is sampled at</w:t>
      </w:r>
      <w:r w:rsidR="006F5A12">
        <w:t xml:space="preserve"> FG3</w:t>
      </w:r>
      <w:r w:rsidR="00FB6DA2">
        <w:t xml:space="preserve"> and</w:t>
      </w:r>
      <w:r w:rsidR="006F5A12">
        <w:t xml:space="preserve"> drains undisturbed forest and the village between FG2 and FG3</w:t>
      </w:r>
      <w:ins w:id="247" w:author="Alex Messina" w:date="2016-02-14T15:17:00Z">
        <w:r w:rsidR="004A3ADA">
          <w:t xml:space="preserve">; </w:t>
        </w:r>
        <w:r w:rsidR="004A3ADA">
          <w:t>the LOWER subwatershed</w:t>
        </w:r>
        <w:r w:rsidR="004A3ADA">
          <w:t xml:space="preserve"> is sampled at FG3 and includes</w:t>
        </w:r>
        <w:r w:rsidR="004A3ADA">
          <w:t xml:space="preserve"> the undisturbed forest, quarry and village between FG1 and FG3. </w:t>
        </w:r>
      </w:ins>
      <w:r w:rsidR="006F5A12">
        <w:t xml:space="preserve"> (</w:t>
      </w:r>
      <w:r w:rsidR="00D7313A">
        <w:t xml:space="preserve">Figure 1; </w:t>
      </w:r>
      <w:r w:rsidR="006F5A12">
        <w:t>Table 1)</w:t>
      </w:r>
      <w:r w:rsidR="004A3ADA">
        <w:t xml:space="preserve">. </w:t>
      </w:r>
      <w:r w:rsidR="006F5A12">
        <w:t>FG3 is also the watershed outlet for the TOTAL watershed.</w:t>
      </w:r>
      <w:commentRangeEnd w:id="243"/>
      <w:r w:rsidR="003E4976">
        <w:rPr>
          <w:rStyle w:val="CommentReference"/>
        </w:rPr>
        <w:commentReference w:id="243"/>
      </w:r>
    </w:p>
    <w:p w14:paraId="034DC466" w14:textId="4FEFB834" w:rsidR="00AA53DF" w:rsidRPr="003E4976" w:rsidRDefault="000942E2" w:rsidP="00104BD8">
      <w:pPr>
        <w:pStyle w:val="Heading4"/>
      </w:pPr>
      <w:r>
        <w:t>3.</w:t>
      </w:r>
      <w:ins w:id="248" w:author="Alex Messina" w:date="2016-02-14T12:00:00Z">
        <w:r w:rsidR="001D413A">
          <w:t>2</w:t>
        </w:r>
      </w:ins>
      <w:del w:id="249" w:author="Alex Messina" w:date="2016-02-14T12:00:00Z">
        <w:r w:rsidDel="001D413A">
          <w:delText>1</w:delText>
        </w:r>
      </w:del>
      <w:r>
        <w:t xml:space="preserve">.1. </w:t>
      </w:r>
      <w:del w:id="250" w:author="Alex Messina" w:date="2016-02-14T15:31:00Z">
        <w:r w:rsidR="00AA53DF" w:rsidDel="00400A1E">
          <w:delText>Calculation of</w:delText>
        </w:r>
      </w:del>
      <w:ins w:id="251" w:author="Alex Messina" w:date="2016-02-14T15:03:00Z">
        <w:r w:rsidR="003E4976">
          <w:t>Suspended Sediment Yield</w:t>
        </w:r>
      </w:ins>
      <w:r w:rsidR="00AA53DF">
        <w:t xml:space="preserve"> </w:t>
      </w:r>
      <w:ins w:id="252" w:author="Alex Messina" w:date="2016-02-14T15:32:00Z">
        <w:r w:rsidR="00400A1E">
          <w:t xml:space="preserve">during storm events </w:t>
        </w:r>
      </w:ins>
      <w:ins w:id="253" w:author="Alex Messina" w:date="2016-02-14T15:03:00Z">
        <w:r w:rsidR="003E4976">
          <w:t>(</w:t>
        </w:r>
      </w:ins>
      <w:r w:rsidR="00AA53DF">
        <w:t>SSY</w:t>
      </w:r>
      <w:r w:rsidR="00AA53DF">
        <w:rPr>
          <w:vertAlign w:val="subscript"/>
        </w:rPr>
        <w:t>EV</w:t>
      </w:r>
      <w:ins w:id="254" w:author="Alex Messina" w:date="2016-02-14T15:03:00Z">
        <w:r w:rsidR="003E4976">
          <w:t>)</w:t>
        </w:r>
      </w:ins>
    </w:p>
    <w:p w14:paraId="5974389F" w14:textId="75204E6D" w:rsidR="00A955CD" w:rsidRDefault="0052515D">
      <w:r>
        <w:t>SSY during individual storm events (</w:t>
      </w:r>
      <w:r w:rsidR="00003545">
        <w:t>SSY</w:t>
      </w:r>
      <w:r w:rsidR="00003545">
        <w:rPr>
          <w:vertAlign w:val="subscript"/>
        </w:rPr>
        <w:t>EV</w:t>
      </w:r>
      <w:r>
        <w:t xml:space="preserve">) </w:t>
      </w:r>
      <w:r w:rsidR="006F5A12">
        <w:t xml:space="preserve">were calculated </w:t>
      </w:r>
      <w:del w:id="255" w:author="Alex Messina" w:date="2016-02-14T15:02:00Z">
        <w:r w:rsidDel="003E4976">
          <w:delText>for each sample location</w:delText>
        </w:r>
      </w:del>
      <w:ins w:id="256" w:author="Alex Messina" w:date="2016-02-14T15:02:00Z">
        <w:r w:rsidR="003E4976">
          <w:t>at FG1-3</w:t>
        </w:r>
      </w:ins>
      <w:r>
        <w:t xml:space="preserve"> </w:t>
      </w:r>
      <w:r w:rsidR="006F5A12">
        <w:t>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E83171"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1B51FFEF" w:rsidR="006315FA" w:rsidRPr="00BA7675" w:rsidRDefault="006315FA" w:rsidP="003E4976">
            <w:pPr>
              <w:ind w:left="-108" w:firstLine="0"/>
              <w:rPr>
                <w:rFonts w:cs="Times"/>
                <w:szCs w:val="24"/>
              </w:rPr>
            </w:pPr>
            <w:proofErr w:type="gramStart"/>
            <w:r w:rsidRPr="00BA7675">
              <w:rPr>
                <w:rFonts w:cs="Times"/>
                <w:szCs w:val="24"/>
              </w:rPr>
              <w:lastRenderedPageBreak/>
              <w:t>where</w:t>
            </w:r>
            <w:proofErr w:type="gramEnd"/>
            <w:r w:rsidRPr="00BA7675">
              <w:rPr>
                <w:rFonts w:cs="Times"/>
                <w:szCs w:val="24"/>
              </w:rPr>
              <w:t xml:space="preserv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del w:id="257" w:author="Alex Messina" w:date="2016-02-14T15:02:00Z">
              <w:r w:rsidRPr="00116F6E" w:rsidDel="003E4976">
                <w:rPr>
                  <w:rFonts w:cs="Times"/>
                  <w:szCs w:val="24"/>
                  <w:vertAlign w:val="superscript"/>
                </w:rPr>
                <w:delText>6</w:delText>
              </w:r>
            </w:del>
            <w:ins w:id="258" w:author="Alex Messina" w:date="2016-02-14T15:02:00Z">
              <w:r w:rsidR="003E4976">
                <w:rPr>
                  <w:rFonts w:cs="Times"/>
                  <w:szCs w:val="24"/>
                  <w:vertAlign w:val="superscript"/>
                </w:rPr>
                <w:t>9</w:t>
              </w:r>
            </w:ins>
            <w:r>
              <w:rPr>
                <w:rFonts w:cs="Times"/>
                <w:szCs w:val="24"/>
              </w:rPr>
              <w:t>)</w:t>
            </w:r>
            <w:r w:rsidRPr="00BA7675">
              <w:rPr>
                <w:rFonts w:cs="Times"/>
                <w:szCs w:val="24"/>
              </w:rPr>
              <w:t>.</w:t>
            </w:r>
          </w:p>
        </w:tc>
      </w:tr>
    </w:tbl>
    <w:p w14:paraId="14B1508A" w14:textId="61F917B8"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0942E2">
        <w:t>large</w:t>
      </w:r>
      <w:r w:rsidR="000942E2" w:rsidRPr="00327DBC">
        <w:t xml:space="preserve"> </w:t>
      </w:r>
      <w:r w:rsidRPr="00327DBC">
        <w:t xml:space="preserve">number of storm events and the prevalence of complex storm events recorded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quickflow for at least one hour and peak flow greater than </w:t>
      </w:r>
      <w:ins w:id="259" w:author="Alex Messina" w:date="2016-02-12T09:23:00Z">
        <w:r w:rsidR="00E9659D">
          <w:t>1</w:t>
        </w:r>
      </w:ins>
      <w:r w:rsidRPr="00327DBC">
        <w:t xml:space="preserve">10% of baseflow were included </w:t>
      </w:r>
      <w:r w:rsidR="00A93E9F">
        <w:t xml:space="preserve">(See Appendix </w:t>
      </w:r>
      <w:r w:rsidR="006743E5">
        <w:t>C</w:t>
      </w:r>
      <w:r w:rsidR="00A93E9F">
        <w:t xml:space="preserve"> for example)</w:t>
      </w:r>
      <w:r w:rsidRPr="00327DBC">
        <w:t>.</w:t>
      </w:r>
    </w:p>
    <w:p w14:paraId="716B6B89" w14:textId="13AB4DB8" w:rsidR="00A955CD" w:rsidRPr="00131E7B" w:rsidRDefault="00B6594F" w:rsidP="00104BD8">
      <w:pPr>
        <w:pStyle w:val="Heading4"/>
      </w:pPr>
      <w:r w:rsidRPr="00131E7B">
        <w:t>3</w:t>
      </w:r>
      <w:r w:rsidR="00420761" w:rsidRPr="00131E7B">
        <w:t>.</w:t>
      </w:r>
      <w:ins w:id="260" w:author="Alex Messina" w:date="2016-02-14T12:00:00Z">
        <w:r w:rsidR="001D413A">
          <w:t>2</w:t>
        </w:r>
      </w:ins>
      <w:del w:id="261" w:author="Alex Messina" w:date="2016-02-14T12:00:00Z">
        <w:r w:rsidR="00420761" w:rsidRPr="00131E7B" w:rsidDel="001D413A">
          <w:delText>1</w:delText>
        </w:r>
      </w:del>
      <w:r w:rsidR="00420761" w:rsidRPr="00131E7B">
        <w:t>.2</w:t>
      </w:r>
      <w:r w:rsidRPr="00131E7B">
        <w:t xml:space="preserve">. </w:t>
      </w:r>
      <w:r w:rsidR="006F5A12" w:rsidRPr="00131E7B">
        <w:t xml:space="preserve">SSY from disturbed and undisturbed </w:t>
      </w:r>
      <w:r w:rsidR="006F1137" w:rsidRPr="00131E7B">
        <w:t>portions of subwatersheds</w:t>
      </w:r>
    </w:p>
    <w:p w14:paraId="410969D2" w14:textId="77777777" w:rsidR="00A955CD" w:rsidRDefault="006F5A12">
      <w:r>
        <w:t>Land cover in the LOWER subwatershed</w:t>
      </w:r>
      <w:r w:rsidR="006F1137">
        <w:t>s</w:t>
      </w:r>
      <w:r>
        <w:t xml:space="preserve"> includes both undisturbed and human-disturbed surfaces. SSY</w:t>
      </w:r>
      <w:r w:rsidR="00A96FFB" w:rsidRPr="001E37AA">
        <w:rPr>
          <w:vertAlign w:val="subscript"/>
        </w:rPr>
        <w:t>EV</w:t>
      </w:r>
      <w:r>
        <w:t xml:space="preserve"> from disturbed areas </w:t>
      </w:r>
      <w:r w:rsidR="00FE592B">
        <w:t xml:space="preserve">only </w:t>
      </w:r>
      <w:r>
        <w:t>was estimated</w:t>
      </w:r>
      <w:r w:rsidR="006F1137">
        <w:t xml:space="preserve"> as</w:t>
      </w:r>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E83171"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2FC5E32C" w:rsidR="000805B3" w:rsidRPr="00BA7675" w:rsidRDefault="000805B3" w:rsidP="00FE592B">
            <w:pPr>
              <w:ind w:firstLine="0"/>
              <w:rPr>
                <w:rFonts w:cs="Times"/>
              </w:rPr>
            </w:pPr>
            <w:proofErr w:type="gramStart"/>
            <w:r w:rsidRPr="00BA7675">
              <w:rPr>
                <w:rFonts w:cs="Times"/>
              </w:rPr>
              <w:t>where</w:t>
            </w:r>
            <w:proofErr w:type="gramEnd"/>
            <w:r w:rsidRPr="00BA7675">
              <w:rPr>
                <w:rFonts w:cs="Times"/>
                <w:i/>
              </w:rPr>
              <w:t xml:space="preserve"> </w:t>
            </w:r>
            <w:proofErr w:type="spellStart"/>
            <w:r w:rsidRPr="00BA7675">
              <w:rPr>
                <w:rFonts w:cs="Times"/>
                <w:i/>
              </w:rPr>
              <w:t>SSY</w:t>
            </w:r>
            <w:r w:rsidR="007E1FC8">
              <w:rPr>
                <w:rFonts w:cs="Times"/>
                <w:i/>
                <w:vertAlign w:val="subscript"/>
              </w:rPr>
              <w:t>EV_d</w:t>
            </w:r>
            <w:r w:rsidRPr="00BA7675">
              <w:rPr>
                <w:rFonts w:cs="Times"/>
                <w:i/>
                <w:vertAlign w:val="subscript"/>
              </w:rPr>
              <w:t>ist</w:t>
            </w:r>
            <w:r w:rsidR="007E1FC8">
              <w:rPr>
                <w:rFonts w:cs="Times"/>
                <w:i/>
                <w:vertAlign w:val="subscript"/>
              </w:rPr>
              <w:t>rb</w:t>
            </w:r>
            <w:proofErr w:type="spellEnd"/>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 xml:space="preserve">om the </w:t>
            </w:r>
            <w:r w:rsidR="00FE592B">
              <w:rPr>
                <w:rFonts w:cs="Times"/>
              </w:rPr>
              <w:t xml:space="preserve">LOWER </w:t>
            </w:r>
            <w:r>
              <w:rPr>
                <w:rFonts w:cs="Times"/>
              </w:rPr>
              <w:t>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 xml:space="preserve">is the area of undisturbed forest in the </w:t>
            </w:r>
            <w:r w:rsidR="00FE592B">
              <w:rPr>
                <w:rFonts w:cs="Times"/>
              </w:rPr>
              <w:t>LOWER</w:t>
            </w:r>
            <w:r w:rsidR="00FE592B" w:rsidRPr="00BA7675">
              <w:rPr>
                <w:rFonts w:cs="Times"/>
              </w:rPr>
              <w:t xml:space="preserve"> </w:t>
            </w:r>
            <w:r w:rsidRPr="00BA7675">
              <w:rPr>
                <w:rFonts w:cs="Times"/>
              </w:rPr>
              <w:t>subwatershed (km</w:t>
            </w:r>
            <w:r w:rsidRPr="00327DBC">
              <w:rPr>
                <w:rFonts w:cs="Times"/>
                <w:vertAlign w:val="superscript"/>
              </w:rPr>
              <w:t>2</w:t>
            </w:r>
            <w:r w:rsidRPr="00BA7675">
              <w:rPr>
                <w:rFonts w:cs="Times"/>
              </w:rPr>
              <w:t>).</w:t>
            </w:r>
            <w:r w:rsidR="000B0813">
              <w:rPr>
                <w:rFonts w:cs="Times"/>
              </w:rPr>
              <w:t xml:space="preserve"> </w:t>
            </w:r>
            <w:r w:rsidR="00FE592B">
              <w:rPr>
                <w:rFonts w:cs="Times"/>
              </w:rPr>
              <w:t>Similar calculations were made for the LOWER_QUARRY and LOWER_VILLAGE subwatersheds to isolate the contributions from the</w:t>
            </w:r>
            <w:r w:rsidR="00D7313A">
              <w:rPr>
                <w:rFonts w:cs="Times"/>
              </w:rPr>
              <w:t xml:space="preserve"> disturbed</w:t>
            </w:r>
            <w:r w:rsidR="00FE592B">
              <w:rPr>
                <w:rFonts w:cs="Times"/>
              </w:rPr>
              <w:t xml:space="preserve"> quarry and village.</w:t>
            </w:r>
          </w:p>
        </w:tc>
      </w:tr>
    </w:tbl>
    <w:p w14:paraId="1364E211" w14:textId="77777777" w:rsidR="00A955CD" w:rsidRDefault="006F5A12">
      <w:r>
        <w:t xml:space="preserve">The disturbance ratio (DR) is the ratio of </w:t>
      </w:r>
      <w:r w:rsidR="00003545">
        <w:t>SSY</w:t>
      </w:r>
      <w:r w:rsidR="00003545">
        <w:rPr>
          <w:vertAlign w:val="subscript"/>
        </w:rPr>
        <w:t>EV</w:t>
      </w:r>
      <w:r>
        <w:t xml:space="preserve"> </w:t>
      </w:r>
      <w:r w:rsidR="000805B3">
        <w:t>under current condition</w:t>
      </w:r>
      <w:r>
        <w:t>s to SSY</w:t>
      </w:r>
      <w:r w:rsidR="00A96FFB" w:rsidRPr="001E37AA">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proofErr w:type="gramStart"/>
            <w:r>
              <w:t>where</w:t>
            </w:r>
            <w:proofErr w:type="gramEnd"/>
            <w:r>
              <w:t xml:space="preserve"> A</w:t>
            </w:r>
            <w:r w:rsidR="00A93E9F">
              <w:rPr>
                <w:vertAlign w:val="subscript"/>
              </w:rPr>
              <w:t>subw</w:t>
            </w:r>
            <w:r>
              <w:t xml:space="preserve"> is the area </w:t>
            </w:r>
            <w:r w:rsidR="00A93E9F">
              <w:t>of the subwatershed</w:t>
            </w:r>
            <w:r>
              <w:t>.</w:t>
            </w:r>
          </w:p>
        </w:tc>
      </w:tr>
    </w:tbl>
    <w:p w14:paraId="539DD7BF" w14:textId="77777777" w:rsidR="00A955CD" w:rsidRDefault="006F5A12" w:rsidP="00131E7B">
      <w:pPr>
        <w:ind w:firstLine="0"/>
      </w:pPr>
      <w:r>
        <w:t>Both Equation</w:t>
      </w:r>
      <w:r w:rsidR="00420761">
        <w:t>s</w:t>
      </w:r>
      <w:r>
        <w:t xml:space="preserve"> </w:t>
      </w:r>
      <w:r w:rsidR="000805B3">
        <w:t>3 and 4</w:t>
      </w:r>
      <w:r>
        <w:t xml:space="preserve"> assume </w:t>
      </w:r>
      <w:r w:rsidR="00B27215">
        <w:t xml:space="preserve">that </w:t>
      </w:r>
      <w:r>
        <w:t>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w:t>
      </w:r>
    </w:p>
    <w:p w14:paraId="696AA8FB" w14:textId="50B74B53" w:rsidR="00A955CD" w:rsidRDefault="00A31439">
      <w:pPr>
        <w:pStyle w:val="Heading3"/>
      </w:pPr>
      <w:r>
        <w:t>3</w:t>
      </w:r>
      <w:r w:rsidR="00F76761">
        <w:t>.</w:t>
      </w:r>
      <w:ins w:id="262" w:author="Alex Messina" w:date="2016-02-14T12:01:00Z">
        <w:r w:rsidR="001D413A">
          <w:t>3</w:t>
        </w:r>
      </w:ins>
      <w:del w:id="263" w:author="Alex Messina" w:date="2016-02-14T12:01:00Z">
        <w:r w:rsidR="00F76761" w:rsidDel="001D413A">
          <w:delText>2</w:delText>
        </w:r>
      </w:del>
      <w:r w:rsidR="00131E7B">
        <w:t xml:space="preserve"> </w:t>
      </w:r>
      <w:del w:id="264" w:author="Alex Messina" w:date="2016-02-11T15:16:00Z">
        <w:r w:rsidR="00F76761" w:rsidDel="00C97A5C">
          <w:delText>Objective 2:</w:delText>
        </w:r>
        <w:r w:rsidR="000B0813" w:rsidDel="00C97A5C">
          <w:delText xml:space="preserve"> </w:delText>
        </w:r>
      </w:del>
      <w:r w:rsidR="00F76761">
        <w:t>Modeling</w:t>
      </w:r>
      <w:r w:rsidR="006F5A12">
        <w:t xml:space="preserve"> </w:t>
      </w:r>
      <w:r w:rsidR="00003545">
        <w:t>SSY</w:t>
      </w:r>
      <w:r w:rsidR="00003545">
        <w:rPr>
          <w:vertAlign w:val="subscript"/>
        </w:rPr>
        <w:t>EV</w:t>
      </w:r>
      <w:r w:rsidR="00BE14B5">
        <w:t xml:space="preserve"> with storm metrics</w:t>
      </w:r>
    </w:p>
    <w:p w14:paraId="3BE182EB" w14:textId="412DE051" w:rsidR="00A955CD" w:rsidRDefault="006F5A12">
      <w:r>
        <w:t xml:space="preserve">The relationship between </w:t>
      </w:r>
      <w:r w:rsidR="00003545">
        <w:t>SSY</w:t>
      </w:r>
      <w:r w:rsidR="00003545">
        <w:rPr>
          <w:vertAlign w:val="subscript"/>
        </w:rPr>
        <w:t>EV</w:t>
      </w:r>
      <w:r>
        <w:t xml:space="preserve"> and storm metrics </w:t>
      </w:r>
      <w:r w:rsidR="004A0DD4">
        <w:t>can be</w:t>
      </w:r>
      <w:r>
        <w:t xml:space="preserve"> </w:t>
      </w:r>
      <w:r w:rsidR="004A0DD4">
        <w:t>modelled</w:t>
      </w:r>
      <w:r>
        <w:t xml:space="preserve"> by a power law function</w:t>
      </w:r>
      <w:ins w:id="265" w:author="Alex Messina" w:date="2016-02-14T15:04:00Z">
        <w:r w:rsidR="003E4976">
          <w:t xml:space="preserve"> (log-linear)</w:t>
        </w:r>
      </w:ins>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E83171"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77777777"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p w14:paraId="026257DE" w14:textId="7B277331" w:rsidR="00F76761" w:rsidRPr="00F76761" w:rsidRDefault="00F76761" w:rsidP="00131E7B">
            <w:r>
              <w:t>Four storm metrics were tested as predictors of SSY</w:t>
            </w:r>
            <w:r>
              <w:rPr>
                <w:vertAlign w:val="subscript"/>
              </w:rPr>
              <w:t>EV</w:t>
            </w:r>
            <w:r>
              <w:t>: total event precipitation (</w:t>
            </w:r>
            <w:proofErr w:type="spellStart"/>
            <w:r>
              <w:t>Psum</w:t>
            </w:r>
            <w:proofErr w:type="spellEnd"/>
            <w:r>
              <w:t xml:space="preserve">), event Erosivity Index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total event water discharge (</w:t>
            </w:r>
            <w:proofErr w:type="spellStart"/>
            <w:r>
              <w:t>Qsum</w:t>
            </w:r>
            <w:proofErr w:type="spellEnd"/>
            <w:r>
              <w:t xml:space="preserve">),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ins w:id="266" w:author="Alex Messina" w:date="2016-02-13T09:24:00Z">
              <w:r w:rsidR="003C6851">
                <w:t xml:space="preserve">The Erosivity Index </w:t>
              </w:r>
            </w:ins>
            <w:ins w:id="267" w:author="Alex Messina" w:date="2016-02-13T09:25:00Z">
              <w:r w:rsidR="003C6851">
                <w:t>describes the erosive power of rainfall</w:t>
              </w:r>
            </w:ins>
            <w:ins w:id="268" w:author="Alex Messina" w:date="2016-02-13T09:26:00Z">
              <w:r w:rsidR="003C6851">
                <w:t xml:space="preserve"> </w:t>
              </w:r>
            </w:ins>
            <w:ins w:id="269" w:author="Alex Messina" w:date="2016-02-13T09:27:00Z">
              <w:r w:rsidR="003C6851">
                <w:fldChar w:fldCharType="begin" w:fldLock="1"/>
              </w:r>
            </w:ins>
            <w:r w:rsidR="00E83171">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3C6851">
              <w:fldChar w:fldCharType="separate"/>
            </w:r>
            <w:r w:rsidR="003C6851" w:rsidRPr="003C6851">
              <w:rPr>
                <w:noProof/>
              </w:rPr>
              <w:t>(Kinnell, 2013)</w:t>
            </w:r>
            <w:ins w:id="270" w:author="Alex Messina" w:date="2016-02-13T09:27:00Z">
              <w:r w:rsidR="003C6851">
                <w:fldChar w:fldCharType="end"/>
              </w:r>
            </w:ins>
            <w:ins w:id="271" w:author="Alex Messina" w:date="2016-02-13T09:25:00Z">
              <w:r w:rsidR="003C6851">
                <w:t xml:space="preserve">. </w:t>
              </w:r>
            </w:ins>
            <w:r>
              <w:t>SSY</w:t>
            </w:r>
            <w:r>
              <w:rPr>
                <w:vertAlign w:val="subscript"/>
              </w:rPr>
              <w:t>EV</w:t>
            </w:r>
            <w:r>
              <w:t xml:space="preserve"> and the discharge metrics (</w:t>
            </w:r>
            <w:proofErr w:type="spellStart"/>
            <w:r>
              <w:t>Qsum</w:t>
            </w:r>
            <w:proofErr w:type="spellEnd"/>
            <w:r>
              <w:t xml:space="preserve"> and Qmax) were normalized by watershed area to compare different sized subwatersheds.</w:t>
            </w:r>
          </w:p>
        </w:tc>
      </w:tr>
    </w:tbl>
    <w:p w14:paraId="3000448F" w14:textId="20F7AC77" w:rsidR="00A955CD" w:rsidRDefault="006F5A12">
      <w:r>
        <w:lastRenderedPageBreak/>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xml:space="preserve">. A higher intercept (α) for the human-disturbed watershed indicates higher sediment yield for the same size storm event, compared to sediment yield from </w:t>
      </w:r>
      <w:r w:rsidR="00CF1904">
        <w:t>the undisturbed watershed</w:t>
      </w:r>
      <w:r>
        <w:t>. A difference in slope (β) would indicate the relative sediment contributions from the subwatersheds change with increasing storm size.</w:t>
      </w:r>
    </w:p>
    <w:p w14:paraId="1552F439" w14:textId="61B9A780" w:rsidR="00A955CD" w:rsidRDefault="00A31439">
      <w:pPr>
        <w:pStyle w:val="Heading3"/>
      </w:pPr>
      <w:r>
        <w:t>3.</w:t>
      </w:r>
      <w:ins w:id="272" w:author="Alex Messina" w:date="2016-02-14T12:01:00Z">
        <w:r w:rsidR="001D413A">
          <w:t>4</w:t>
        </w:r>
      </w:ins>
      <w:del w:id="273" w:author="Alex Messina" w:date="2016-02-14T12:01:00Z">
        <w:r w:rsidR="00420761" w:rsidDel="001D413A">
          <w:delText>3</w:delText>
        </w:r>
      </w:del>
      <w:r w:rsidR="00420761">
        <w:t xml:space="preserve">. </w:t>
      </w:r>
      <w:del w:id="274" w:author="Alex Messina" w:date="2016-02-11T15:16:00Z">
        <w:r w:rsidR="00420761" w:rsidDel="00C97A5C">
          <w:delText>Objective 3:</w:delText>
        </w:r>
        <w:r w:rsidR="000B0813" w:rsidDel="00C97A5C">
          <w:delText xml:space="preserve"> </w:delText>
        </w:r>
      </w:del>
      <w:r w:rsidR="0066726B">
        <w:t>Estimation of a</w:t>
      </w:r>
      <w:r w:rsidR="006F5A12">
        <w:t>nnual SSY</w:t>
      </w:r>
    </w:p>
    <w:p w14:paraId="4A7379A5" w14:textId="2749081E" w:rsidR="000104B6" w:rsidRDefault="002F5309" w:rsidP="002F266A">
      <w:pPr>
        <w:rPr>
          <w:ins w:id="275" w:author="Alex Messina" w:date="2016-02-13T09:32:00Z"/>
        </w:rPr>
      </w:pPr>
      <w:r>
        <w:t>A</w:t>
      </w:r>
      <w:r w:rsidR="006F5A12">
        <w:t xml:space="preserve">nnual SSY and sSSY were </w:t>
      </w:r>
      <w:ins w:id="276" w:author="Alex Messina" w:date="2016-02-13T09:33:00Z">
        <w:r w:rsidR="000104B6">
          <w:t>estimated using</w:t>
        </w:r>
      </w:ins>
      <w:ins w:id="277" w:author="Alex Messina" w:date="2016-02-13T09:34:00Z">
        <w:r w:rsidR="000104B6">
          <w:t xml:space="preserve"> two methods:</w:t>
        </w:r>
      </w:ins>
      <w:ins w:id="278" w:author="Alex Messina" w:date="2016-02-13T09:33:00Z">
        <w:r w:rsidR="000104B6">
          <w:t xml:space="preserve"> the empirical storm metric-SSY </w:t>
        </w:r>
      </w:ins>
      <w:ins w:id="279" w:author="Alex Messina" w:date="2016-02-13T09:34:00Z">
        <w:r w:rsidR="000104B6">
          <w:t xml:space="preserve">models, and </w:t>
        </w:r>
      </w:ins>
      <w:ins w:id="280" w:author="Alex Messina" w:date="2016-02-13T09:36:00Z">
        <w:r w:rsidR="000104B6">
          <w:t>the ratio of annual storm precipitation to the precipitation measured during storms where SSY</w:t>
        </w:r>
        <w:r w:rsidR="000104B6" w:rsidRPr="001E37AA">
          <w:rPr>
            <w:vertAlign w:val="subscript"/>
          </w:rPr>
          <w:t>EV</w:t>
        </w:r>
        <w:r w:rsidR="000104B6">
          <w:t xml:space="preserve"> was measured</w:t>
        </w:r>
      </w:ins>
      <w:ins w:id="281" w:author="Alex Messina" w:date="2016-02-13T09:37:00Z">
        <w:r w:rsidR="000104B6">
          <w:t>.</w:t>
        </w:r>
      </w:ins>
    </w:p>
    <w:p w14:paraId="2A6FF31E" w14:textId="6638A937" w:rsidR="002F266A" w:rsidRDefault="006F5A12" w:rsidP="002F266A">
      <w:r>
        <w:t xml:space="preserve">A continuous annual time-series of SSY was not possible at the study site due to the discontinuous field campaigns and failure of or damage to the </w:t>
      </w:r>
      <w:r w:rsidR="00484BB0">
        <w:t xml:space="preserve">instruments </w:t>
      </w:r>
      <w:r>
        <w:t xml:space="preserve">during some months. Continuous records of P and Q were available for 2014, so the </w:t>
      </w:r>
      <w:proofErr w:type="spellStart"/>
      <w:r>
        <w:t>Psum</w:t>
      </w:r>
      <w:proofErr w:type="spellEnd"/>
      <w:r>
        <w:t>-</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w:t>
      </w:r>
      <w:del w:id="282" w:author="Alex Messina" w:date="2016-02-13T09:37:00Z">
        <w:r w:rsidDel="000104B6">
          <w:delText>unpublished data</w:delText>
        </w:r>
      </w:del>
      <w:ins w:id="283" w:author="Alex Messina" w:date="2016-02-13T09:37:00Z">
        <w:r w:rsidR="000104B6">
          <w:t>Messina and Biggs, forthcoming</w:t>
        </w:r>
      </w:ins>
      <w:r>
        <w:t>), so the Qmax-SSY</w:t>
      </w:r>
      <w:r w:rsidR="00A96FFB" w:rsidRPr="001E37AA">
        <w:rPr>
          <w:vertAlign w:val="subscript"/>
        </w:rPr>
        <w:t>EV</w:t>
      </w:r>
      <w:r>
        <w:t xml:space="preserve"> relationship developed prior to the mitigation was used to calculate the annual pre-mitigation sediment yield. 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77777777" w:rsidR="00A955CD" w:rsidRDefault="006F5A12">
      <w:r>
        <w:t>Annual SSY and sSSY were also estimated by multiplying SSY</w:t>
      </w:r>
      <w:r w:rsidR="00596D51">
        <w:rPr>
          <w:vertAlign w:val="subscript"/>
        </w:rPr>
        <w:t>EV</w:t>
      </w:r>
      <w:r>
        <w:t xml:space="preserve"> from measured storms by the ratio of annual storm precipitation (</w:t>
      </w:r>
      <w:proofErr w:type="spellStart"/>
      <w:r w:rsidR="00BA3DEE" w:rsidRPr="00BA3DEE">
        <w:t>P</w:t>
      </w:r>
      <w:r w:rsidR="00126AE2">
        <w:rPr>
          <w:vertAlign w:val="subscript"/>
        </w:rPr>
        <w:t>EV</w:t>
      </w:r>
      <w:r w:rsidR="00BA3DEE" w:rsidRPr="00BA3DEE">
        <w:rPr>
          <w:vertAlign w:val="subscript"/>
        </w:rPr>
        <w:t>ann</w:t>
      </w:r>
      <w:proofErr w:type="spellEnd"/>
      <w:r>
        <w:t>) to the precipitation measured during storms where SSY</w:t>
      </w:r>
      <w:r w:rsidR="00A96FFB" w:rsidRPr="001E37AA">
        <w:rPr>
          <w:vertAlign w:val="subscript"/>
        </w:rPr>
        <w:t>EV</w:t>
      </w:r>
      <w:r>
        <w:t xml:space="preserve"> was measured (</w:t>
      </w:r>
      <w:proofErr w:type="spellStart"/>
      <w:r w:rsidR="00BA3DEE" w:rsidRPr="00BA3DEE">
        <w:t>P</w:t>
      </w:r>
      <w:r w:rsidR="00126AE2">
        <w:rPr>
          <w:vertAlign w:val="subscript"/>
        </w:rPr>
        <w:t>EV</w:t>
      </w:r>
      <w:r w:rsidR="00BA3DEE" w:rsidRPr="00BA3DEE">
        <w:rPr>
          <w:vertAlign w:val="subscript"/>
        </w:rPr>
        <w:t>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E83171"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541D68B9" w:rsidR="007363E8" w:rsidRPr="00BA7675" w:rsidRDefault="007363E8" w:rsidP="007363E8">
            <w:pPr>
              <w:spacing w:after="120"/>
              <w:ind w:firstLine="0"/>
              <w:rPr>
                <w:rFonts w:cs="Times"/>
              </w:rPr>
            </w:pPr>
            <w:proofErr w:type="gramStart"/>
            <w:r w:rsidRPr="00BA7675">
              <w:rPr>
                <w:rFonts w:cs="Times"/>
              </w:rPr>
              <w:t>where</w:t>
            </w:r>
            <w:proofErr w:type="gramEnd"/>
            <w:r w:rsidRPr="00BA7675">
              <w:rPr>
                <w:rFonts w:cs="Times"/>
              </w:rPr>
              <w:t xml:space="preserv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Pr="00BA7675">
              <w:rPr>
                <w:rFonts w:cs="Times"/>
                <w:i/>
              </w:rPr>
              <w:t>SSY</w:t>
            </w:r>
            <w:r w:rsidR="00596D51">
              <w:rPr>
                <w:rFonts w:cs="Times"/>
                <w:i/>
                <w:vertAlign w:val="subscript"/>
              </w:rPr>
              <w:t>EV_m</w:t>
            </w:r>
            <w:r>
              <w:rPr>
                <w:rFonts w:cs="Times"/>
                <w:i/>
                <w:vertAlign w:val="subscript"/>
              </w:rPr>
              <w:t>eas</w:t>
            </w:r>
            <w:proofErr w:type="spellEnd"/>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w:t>
            </w:r>
            <w:r w:rsidR="00BA3DEE" w:rsidRPr="00BA3DEE">
              <w:rPr>
                <w:vertAlign w:val="subscript"/>
              </w:rPr>
              <w:t>meas</w:t>
            </w:r>
            <w:proofErr w:type="spellEnd"/>
            <w:r w:rsidRPr="00BA7675">
              <w:rPr>
                <w:rFonts w:cs="Times"/>
              </w:rPr>
              <w:t xml:space="preserve"> is precipitation measured during the sampled storms, and </w:t>
            </w:r>
            <w:proofErr w:type="spellStart"/>
            <w:r w:rsidR="00BA3DEE" w:rsidRPr="00BA3DEE">
              <w:t>P</w:t>
            </w:r>
            <w:r w:rsidR="00596D51">
              <w:rPr>
                <w:vertAlign w:val="subscript"/>
              </w:rPr>
              <w:t>EV</w:t>
            </w:r>
            <w:r w:rsidR="00BA3DEE" w:rsidRPr="00BA3DEE">
              <w:rPr>
                <w:vertAlign w:val="subscript"/>
              </w:rPr>
              <w:t>ann</w:t>
            </w:r>
            <w:proofErr w:type="spellEnd"/>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ins w:id="284" w:author="Alex Messina" w:date="2016-02-13T09:38:00Z">
              <w:r w:rsidR="000104B6">
                <w:t xml:space="preserve"> </w:t>
              </w:r>
            </w:ins>
            <w:r w:rsidR="000104B6">
              <w:t>Equation 6 assumes that the sediment yield per mm of storm precipitation is constant over the year, and that the size distribution of storms has no effect on SSY</w:t>
            </w:r>
            <w:r w:rsidR="000104B6" w:rsidRPr="001E37AA">
              <w:rPr>
                <w:vertAlign w:val="subscript"/>
              </w:rPr>
              <w:t>EV</w:t>
            </w:r>
            <w:r w:rsidR="000104B6">
              <w:t>, though there is some evidence that SSY</w:t>
            </w:r>
            <w:r w:rsidR="000104B6" w:rsidRPr="001E37AA">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Equation 6 also ignores sediment yield during non-storm periods, which is justified by the low SSC</w:t>
            </w:r>
            <w:ins w:id="285" w:author="Alex Messina" w:date="2016-02-13T09:40:00Z">
              <w:r w:rsidR="000104B6">
                <w:t xml:space="preserve"> (typically under 20 mg/L)</w:t>
              </w:r>
            </w:ins>
            <w:r w:rsidR="000104B6">
              <w:t xml:space="preserve"> and Q</w:t>
            </w:r>
            <w:ins w:id="286" w:author="Alex Messina" w:date="2016-02-13T09:41:00Z">
              <w:r w:rsidR="009C0359">
                <w:t xml:space="preserve"> (baseflow)</w:t>
              </w:r>
            </w:ins>
            <w:r w:rsidR="000104B6">
              <w:t xml:space="preserve"> observed between storms.</w:t>
            </w:r>
          </w:p>
        </w:tc>
      </w:tr>
    </w:tbl>
    <w:p w14:paraId="5A998A4A" w14:textId="2BBBC36B" w:rsidR="00A955CD" w:rsidRDefault="009C56F9" w:rsidP="002F266A">
      <w:pPr>
        <w:ind w:firstLine="0"/>
      </w:pPr>
      <w:r>
        <w:t xml:space="preserve"> </w:t>
      </w:r>
      <w:r w:rsidR="008B0AF8">
        <w:tab/>
      </w:r>
    </w:p>
    <w:p w14:paraId="5FCD8136" w14:textId="77777777" w:rsidR="00A955CD" w:rsidRDefault="00A31439">
      <w:pPr>
        <w:pStyle w:val="Heading2"/>
      </w:pPr>
      <w:r>
        <w:t xml:space="preserve">4. </w:t>
      </w:r>
      <w:r w:rsidR="006F5A12">
        <w:t>Results</w:t>
      </w:r>
    </w:p>
    <w:p w14:paraId="69E2D679" w14:textId="1624C27E" w:rsidR="00A955CD" w:rsidRDefault="00A31439" w:rsidP="00C93B44">
      <w:pPr>
        <w:pStyle w:val="Heading3"/>
        <w:rPr>
          <w:ins w:id="287" w:author="Alex Messina" w:date="2016-02-14T15:27:00Z"/>
        </w:rPr>
      </w:pPr>
      <w:r>
        <w:t xml:space="preserve">4.1 </w:t>
      </w:r>
      <w:ins w:id="288" w:author="Alex Messina" w:date="2016-02-14T15:26:00Z">
        <w:r w:rsidR="002F5309">
          <w:t>Field Data Collection</w:t>
        </w:r>
      </w:ins>
    </w:p>
    <w:p w14:paraId="29F03CF6" w14:textId="48DAFECA" w:rsidR="002F5309" w:rsidRPr="002F5309" w:rsidRDefault="002F5309" w:rsidP="002F5309">
      <w:pPr>
        <w:pStyle w:val="Heading4"/>
        <w:pPrChange w:id="289" w:author="Alex Messina" w:date="2016-02-14T15:27:00Z">
          <w:pPr>
            <w:pStyle w:val="Heading3"/>
          </w:pPr>
        </w:pPrChange>
      </w:pPr>
      <w:ins w:id="290" w:author="Alex Messina" w:date="2016-02-14T15:27:00Z">
        <w:r>
          <w:t>4.1.1 Precipitation</w:t>
        </w:r>
      </w:ins>
    </w:p>
    <w:p w14:paraId="3E4AC257" w14:textId="42D45AA6" w:rsidR="00A955CD" w:rsidRDefault="006F5A12">
      <w:pPr>
        <w:rPr>
          <w:ins w:id="291" w:author="Alex Messina" w:date="2016-02-14T15:27:00Z"/>
        </w:rPr>
      </w:pPr>
      <w:r>
        <w:t>Annual</w:t>
      </w:r>
      <w:r w:rsidR="00E85E35">
        <w:t xml:space="preserve"> precipitation (P) measured at RG1 </w:t>
      </w:r>
      <w:r>
        <w:t xml:space="preserve">was 3,502 mm, 3,529 mm, and 3,709 mm in </w:t>
      </w:r>
      <w:r w:rsidRPr="005428D0">
        <w:rPr>
          <w:rFonts w:ascii="Times New Roman" w:hAnsi="Times New Roman"/>
          <w:szCs w:val="24"/>
        </w:rPr>
        <w:t>2012, 2013, and 2014, respectively, which a</w:t>
      </w:r>
      <w:r w:rsidR="00C20139" w:rsidRPr="005428D0">
        <w:rPr>
          <w:rFonts w:ascii="Times New Roman" w:hAnsi="Times New Roman"/>
          <w:szCs w:val="24"/>
        </w:rPr>
        <w:t>verages</w:t>
      </w:r>
      <w:r w:rsidRPr="005428D0">
        <w:rPr>
          <w:rFonts w:ascii="Times New Roman" w:hAnsi="Times New Roman"/>
          <w:szCs w:val="24"/>
        </w:rPr>
        <w:t xml:space="preserve"> 94% of long-term precipitation (=3,800 mm) from PRISM data </w:t>
      </w:r>
      <w:r w:rsidR="007363E8" w:rsidRPr="005428D0">
        <w:rPr>
          <w:rFonts w:ascii="Times New Roman" w:hAnsi="Times New Roman"/>
          <w:szCs w:val="24"/>
        </w:rPr>
        <w:fldChar w:fldCharType="begin" w:fldLock="1"/>
      </w:r>
      <w:r w:rsidR="00E153E3" w:rsidRPr="005428D0">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Pr="005428D0">
        <w:rPr>
          <w:rFonts w:ascii="Times New Roman" w:hAnsi="Times New Roman"/>
          <w:szCs w:val="24"/>
        </w:rPr>
        <w:t xml:space="preserve">. </w:t>
      </w:r>
      <w:r w:rsidR="005428D0" w:rsidRPr="005428D0">
        <w:rPr>
          <w:rFonts w:ascii="Times New Roman" w:hAnsi="Times New Roman"/>
          <w:szCs w:val="24"/>
          <w:shd w:val="clear" w:color="auto" w:fill="FFFFFF"/>
        </w:rPr>
        <w:t xml:space="preserve">Linear relationships between daily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and </w:t>
      </w:r>
      <w:proofErr w:type="spellStart"/>
      <w:r w:rsidR="005428D0" w:rsidRPr="005428D0">
        <w:rPr>
          <w:rFonts w:ascii="Times New Roman" w:hAnsi="Times New Roman"/>
          <w:szCs w:val="24"/>
          <w:shd w:val="clear" w:color="auto" w:fill="FFFFFF"/>
        </w:rPr>
        <w:t>Wx</w:t>
      </w:r>
      <w:proofErr w:type="spellEnd"/>
      <w:r w:rsidR="005428D0" w:rsidRPr="005428D0">
        <w:rPr>
          <w:rFonts w:ascii="Times New Roman" w:hAnsi="Times New Roman"/>
          <w:szCs w:val="24"/>
          <w:shd w:val="clear" w:color="auto" w:fill="FFFFFF"/>
        </w:rPr>
        <w:t xml:space="preserve"> (slope=0.95,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=0.87) and RG1 and 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 were observed</w:t>
      </w:r>
      <w:r w:rsidRPr="005428D0">
        <w:rPr>
          <w:rFonts w:ascii="Times New Roman" w:hAnsi="Times New Roman"/>
          <w:szCs w:val="24"/>
        </w:rPr>
        <w:t>, so P was assumed</w:t>
      </w:r>
      <w:r>
        <w:t xml:space="preserve"> to be homogenous over the watershed for all analyses</w:t>
      </w:r>
      <w:r w:rsidR="008A4A73">
        <w:t>. The lower P measured at RG2 was assumed to be caused by surrounding vegetation, as the only available installation location was in a forest clearing with high surrounding canopy</w:t>
      </w:r>
      <w:r>
        <w:t xml:space="preserve">. Rain gauges could only be placed as high as ~300 m (RG2), though the highest point in the watershed is ~600 m. Long-term rain gage </w:t>
      </w:r>
      <w:r>
        <w:lastRenderedPageBreak/>
        <w:t xml:space="preserve">records show a strong precipitation gradient with increasing elevation, with average </w:t>
      </w:r>
      <w:r w:rsidR="00E85E35">
        <w:t>annual P</w:t>
      </w:r>
      <w:r>
        <w:t xml:space="preserve">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rsidR="00E85E35">
        <w:t>. P</w:t>
      </w:r>
      <w:r>
        <w:t xml:space="preserve"> data measured at higher elevations would be useful to determine </w:t>
      </w:r>
      <w:r w:rsidR="00126AE2">
        <w:t>the</w:t>
      </w:r>
      <w:r>
        <w:t xml:space="preserve"> orographic </w:t>
      </w:r>
      <w:r w:rsidR="00126AE2">
        <w:t>effect</w:t>
      </w:r>
      <w:r>
        <w:t xml:space="preserve">. For this analysis, however, the absolute values of </w:t>
      </w:r>
      <w:r w:rsidR="00E85E35">
        <w:t xml:space="preserve">P </w:t>
      </w:r>
      <w:r>
        <w:t>in each subwat</w:t>
      </w:r>
      <w:r w:rsidR="00E85E35">
        <w:t>ershed are not important since P</w:t>
      </w:r>
      <w:r>
        <w:t xml:space="preserve"> and the </w:t>
      </w:r>
      <w:r w:rsidR="002F5309">
        <w:t>E</w:t>
      </w:r>
      <w:r>
        <w:t xml:space="preserve">rosivity </w:t>
      </w:r>
      <w:r w:rsidR="002F5309">
        <w:t>I</w:t>
      </w:r>
      <w:r>
        <w:t>ndex are only used as predictive storm metrics</w:t>
      </w:r>
      <w:r w:rsidR="00126AE2">
        <w:t xml:space="preserve"> for Objective 2</w:t>
      </w:r>
      <w:r>
        <w:t>.</w:t>
      </w:r>
    </w:p>
    <w:p w14:paraId="10A65174" w14:textId="7DDEB728" w:rsidR="002F5309" w:rsidRDefault="002F5309" w:rsidP="002F5309">
      <w:pPr>
        <w:pStyle w:val="Heading4"/>
        <w:pPrChange w:id="292" w:author="Alex Messina" w:date="2016-02-14T15:27:00Z">
          <w:pPr/>
        </w:pPrChange>
      </w:pPr>
      <w:ins w:id="293" w:author="Alex Messina" w:date="2016-02-14T15:27:00Z">
        <w:r>
          <w:t>4.1.2 Water Discharge (Q)</w:t>
        </w:r>
      </w:ins>
    </w:p>
    <w:p w14:paraId="550E4A09" w14:textId="6A123553" w:rsidR="00210BDF" w:rsidRDefault="006F5A12">
      <w:r>
        <w:t xml:space="preserve">Discharge </w:t>
      </w:r>
      <w:r w:rsidR="00E85E35">
        <w:t xml:space="preserve">(Q) </w:t>
      </w:r>
      <w:r>
        <w:t xml:space="preserve">at both FG1 and FG3 was characterized by periods of low but perennial baseflow, punctuated by short, flashy hydrograph peaks (Figure 3). Though Q data was unavailable for some periods, storm events </w:t>
      </w:r>
      <w:r w:rsidR="0013553C">
        <w:t xml:space="preserve">were </w:t>
      </w:r>
      <w:r>
        <w:t>generally smaller but more frequent in the October-April wet season</w:t>
      </w:r>
      <w:r w:rsidR="0013553C">
        <w:t xml:space="preserve"> compared to </w:t>
      </w:r>
      <w:r>
        <w:t>the May-September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22EAE3B0" w14:textId="1883DEE0" w:rsidR="001B6A9A" w:rsidRDefault="001B6A9A" w:rsidP="001B6A9A">
      <w:pPr>
        <w:ind w:firstLine="0"/>
        <w:rPr>
          <w:ins w:id="294" w:author="Alex Messina" w:date="2016-02-14T15:29:00Z"/>
        </w:rPr>
      </w:pPr>
      <w:r>
        <w:t>&lt;</w:t>
      </w:r>
      <w:r w:rsidRPr="001B6A9A">
        <w:t xml:space="preserve"> </w:t>
      </w:r>
      <w:r>
        <w:t>Figure 3 here please&gt;</w:t>
      </w:r>
    </w:p>
    <w:p w14:paraId="5117843D" w14:textId="4623F098" w:rsidR="002F5309" w:rsidRDefault="002F5309" w:rsidP="002F5309">
      <w:pPr>
        <w:pStyle w:val="Heading4"/>
      </w:pPr>
      <w:bookmarkStart w:id="295" w:name="_GoBack"/>
      <w:bookmarkEnd w:id="295"/>
      <w:r>
        <w:t>4.</w:t>
      </w:r>
      <w:r w:rsidR="00400A1E">
        <w:t>1</w:t>
      </w:r>
      <w:r>
        <w:t>.</w:t>
      </w:r>
      <w:r w:rsidR="00400A1E">
        <w:t>3</w:t>
      </w:r>
      <w:r>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77777777" w:rsidR="002F5309" w:rsidRDefault="002F5309" w:rsidP="002F5309">
      <w:r w:rsidRPr="00C93B44">
        <w:t>SSC was consistently lowest downstream of the forested watershed (FG1), highest downstream of the quarry (FG2), and intermediate downstream of the village (FG3), during both storm</w:t>
      </w:r>
      <w:r>
        <w:t xml:space="preserve"> and non-storm</w:t>
      </w:r>
      <w:r w:rsidRPr="00C93B44">
        <w:t xml:space="preserve"> periods (Figure 5a, 5b).</w:t>
      </w:r>
      <w:r>
        <w:t xml:space="preserve"> </w:t>
      </w:r>
      <w:r w:rsidRPr="00C93B44">
        <w:t xml:space="preserve">A single storm event from 2/14/2014 (Figure 4) shows that SSC was highest at FG2 on the rising limb of the hydrograph, and that turbidity and </w:t>
      </w:r>
      <w:r w:rsidRPr="000B0813">
        <w:t xml:space="preserve">SSC at FG3 were always higher than at FG1 throughout the storm event. Mean (μ) and maximum SSC of all water samples, including those collected during both </w:t>
      </w:r>
      <w:r>
        <w:t>storm and non-storm</w:t>
      </w:r>
      <w:r w:rsidRPr="000B0813">
        <w:t xml:space="preserve"> periods, were lowest at FG1 (μ=28 mg/L, max=500 mg/L, n=59), highest at FG2</w:t>
      </w:r>
      <w:r>
        <w:t xml:space="preserve"> </w:t>
      </w:r>
      <w:r w:rsidRPr="000B0813">
        <w:t xml:space="preserve">(μ=337 mg/L, max=12,600 mg/L, n=90 grab samples, n=198 from the Autosampler), and intermediate at FG3 </w:t>
      </w:r>
      <w:r w:rsidRPr="000B0813">
        <w:lastRenderedPageBreak/>
        <w:t>(μ=148 mg/L, max=3,500 mg/L, n=159).</w:t>
      </w:r>
      <w:r>
        <w:t xml:space="preserve"> SSC collected during non-</w:t>
      </w:r>
      <w:r w:rsidRPr="000B0813">
        <w:t>storm periods were lowest at FG1, highest at FG2 (n=21), and in between at FG3 (n=45) (Figure 5a).</w:t>
      </w:r>
      <w:r>
        <w:t xml:space="preserve"> </w:t>
      </w:r>
      <w:r w:rsidRPr="000B0813">
        <w:t>Similarly, SSC during storm</w:t>
      </w:r>
      <w:r>
        <w:t>s was highest at FG</w:t>
      </w:r>
      <w:r w:rsidRPr="000B0813">
        <w:t>1 (n=45), highest at FG 2, (n=69) and intermediate at FG3 (n=120).</w:t>
      </w:r>
      <w:r>
        <w:t xml:space="preserve"> SSC data collected at FG1, FG2 and FG3 were highly non-normal, so non-parametric tests for statistical significance were applied. SSC was statistically significantly different among the three sampled site during non-storms (p&lt;10</w:t>
      </w:r>
      <w:r>
        <w:rPr>
          <w:vertAlign w:val="superscript"/>
        </w:rPr>
        <w:t>-4</w:t>
      </w:r>
      <w:r>
        <w:t>) and storms (p&lt;10</w:t>
      </w:r>
      <w:r>
        <w:rPr>
          <w:vertAlign w:val="superscript"/>
        </w:rPr>
        <w:t>-4</w:t>
      </w:r>
      <w:r>
        <w:t>). Pair-wise Mann-Whitney tests between FG1 and FG2 were significant (p&lt;10</w:t>
      </w:r>
      <w:r>
        <w:rPr>
          <w:vertAlign w:val="superscript"/>
        </w:rPr>
        <w:t>-4</w:t>
      </w:r>
      <w:r>
        <w:t xml:space="preserve"> for both storms and non-storms), but between FG2 and FG3 were significant for non-storm periods (p&lt;0.05) but not for storms (p&gt;0.10).</w:t>
      </w:r>
    </w:p>
    <w:p w14:paraId="700CB676" w14:textId="77777777" w:rsidR="002F5309" w:rsidRDefault="002F5309" w:rsidP="002F5309">
      <w:pPr>
        <w:ind w:firstLine="0"/>
      </w:pPr>
      <w:r>
        <w:t>&lt;Figure 5 here please&gt;</w:t>
      </w:r>
    </w:p>
    <w:p w14:paraId="32C0C01C" w14:textId="77777777" w:rsidR="002F5309" w:rsidRDefault="002F5309" w:rsidP="002F5309">
      <w:r>
        <w:t>SSC varied by several orders of magnitude for a given Q at FG1, FG2, and FG3 due to significant hysteresis observed during storm periods (Figure 4, 6). At FG1, variability of SSC during stormflow was assumed to be caused by randomly occurring landslides or mobilization of sediment stored in the watershed during large storm events. The maximum SSC at FG1 (500 mg/L), was sampled on 04/23/2013 at high discharge (Q</w:t>
      </w:r>
      <w:r w:rsidRPr="00C93B44">
        <w:rPr>
          <w:vertAlign w:val="subscript"/>
        </w:rPr>
        <w:t>FG1</w:t>
      </w:r>
      <w:r>
        <w:t>= 3,724 L/sec) (Figure 6a). Anecdotal and field observations reported higher than normal SSC upstream of the quarry during the 2013 field season, possibly due to landsliding from previous large storms (G. Poysky, pers. comm.).</w:t>
      </w:r>
    </w:p>
    <w:p w14:paraId="2796B3BC" w14:textId="77777777" w:rsidR="002F5309" w:rsidRDefault="002F5309" w:rsidP="002F5309">
      <w:pPr>
        <w:ind w:firstLine="0"/>
      </w:pPr>
      <w:r>
        <w:t>&lt;Figure 6 here please&gt;</w:t>
      </w:r>
    </w:p>
    <w:p w14:paraId="5B7A0AA9" w14:textId="77777777" w:rsidR="002F5309" w:rsidRDefault="002F5309" w:rsidP="002F5309">
      <w:r>
        <w:t xml:space="preserve">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 as defined by the hydrograph separation algorithm, but generated runoff from the quarry with high SSC and 2) washing fine sediment into the stream during rock crushing operations at the quarry. </w:t>
      </w:r>
    </w:p>
    <w:p w14:paraId="7D8A91F5" w14:textId="0AB7F323" w:rsidR="002F5309" w:rsidRDefault="002F5309" w:rsidP="002F5309">
      <w:pPr>
        <w:rPr>
          <w:ins w:id="296" w:author="Alex Messina" w:date="2016-02-14T15:31:00Z"/>
        </w:rPr>
        <w:pPrChange w:id="297" w:author="Alex Messina" w:date="2016-02-14T15:30:00Z">
          <w:pPr>
            <w:ind w:firstLine="0"/>
          </w:pPr>
        </w:pPrChange>
      </w:pPr>
      <w:r>
        <w:lastRenderedPageBreak/>
        <w:t>The maximum SSC sampled at FG2 (12,600 mg/L) and FG3 (3,500 mg/L) were sampled during the same rainfall event (03/05/2012), but during low Q (Figure 6b-c). During this event, brief but intense precipitation caused high sediment runoff from the quarry. SSC was diluted further downstream of the quarry at FG3 by the addition of runoff with lower SSC from the village.</w:t>
      </w:r>
    </w:p>
    <w:p w14:paraId="1825F3EF" w14:textId="52D543C4" w:rsidR="00400A1E" w:rsidRDefault="00400A1E" w:rsidP="00400A1E">
      <w:pPr>
        <w:pStyle w:val="Heading4"/>
      </w:pPr>
      <w:r>
        <w:t>4.</w:t>
      </w:r>
      <w:ins w:id="298" w:author="Alex Messina" w:date="2016-02-14T15:31:00Z">
        <w:r>
          <w:t>1</w:t>
        </w:r>
      </w:ins>
      <w:del w:id="299" w:author="Alex Messina" w:date="2016-02-14T15:31:00Z">
        <w:r w:rsidDel="00400A1E">
          <w:delText>2</w:delText>
        </w:r>
      </w:del>
      <w:r>
        <w:t>.</w:t>
      </w:r>
      <w:del w:id="300" w:author="Alex Messina" w:date="2016-02-14T15:31:00Z">
        <w:r w:rsidDel="00400A1E">
          <w:delText>3</w:delText>
        </w:r>
      </w:del>
      <w:ins w:id="301" w:author="Alex Messina" w:date="2016-02-14T15:31:00Z">
        <w:r>
          <w:t>4</w:t>
        </w:r>
      </w:ins>
      <w:r>
        <w:t xml:space="preserve"> Cumulative Probable Error (PE)</w:t>
      </w:r>
    </w:p>
    <w:p w14:paraId="030BDA4A" w14:textId="77777777" w:rsidR="00400A1E" w:rsidRDefault="00400A1E" w:rsidP="00400A1E">
      <w:r>
        <w:t>Cumulative Probable Error (RMSE %) for SSY</w:t>
      </w:r>
      <w:r w:rsidRPr="001E37AA">
        <w:rPr>
          <w:vertAlign w:val="subscript"/>
        </w:rPr>
        <w:t>EV</w:t>
      </w:r>
      <w:r>
        <w:t xml:space="preserve"> estimates were calculated from the measurement errors for Q (8.5%) and SSC grab samples (16.3%), and the model errors of the respective stage-Q and T-SSC relationships for that location. Cumulative Probable Errors (PE) in SSY</w:t>
      </w:r>
      <w:r>
        <w:rPr>
          <w:vertAlign w:val="subscript"/>
        </w:rPr>
        <w:t>EV</w:t>
      </w:r>
      <w:r>
        <w:t xml:space="preserve"> were 28-49% (μ=43%) at FG1 and 36-118% (μ=94%) at FG3. </w:t>
      </w:r>
    </w:p>
    <w:p w14:paraId="78C200C7" w14:textId="77777777" w:rsidR="00400A1E" w:rsidRDefault="00400A1E" w:rsidP="00400A1E">
      <w:r>
        <w:t xml:space="preserve">The measurement error (RMSE) for Q at FG1 and FG3 was 8.5 %, which included error in the area-velocity measurements (6%), continuous Q measurement in a natural channel (6%), pressure transducer error (0.1%), and streambed condition (firm, stable bed=0%)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The model errors (RMSE) were 32% for the stage-Q rating curve using Manning's equation at FG3, and 22% using HEC-RAS at FG1.</w:t>
      </w:r>
    </w:p>
    <w:p w14:paraId="45A4BF77" w14:textId="77777777" w:rsidR="00400A1E" w:rsidRDefault="00400A1E" w:rsidP="00400A1E">
      <w:r>
        <w:t>The measurement error (RMSE) for SSC was 16.3%, which included errors for sample collection and analysis. Sample collection error consisted of interpolating over a 30 min interval (5%) and sampling during stormflows (3%). Sample analysis error was from measuring SSC by filtration (3.9%). The model errors (RMSE) of the T-SSC relationships were 16% (4 mg/L) for the YSI and TS turbidimeters at FG1, 113% (348 mg/L) for the YSI turbidimeter at FG3, and 46% (48 mg/L) for the OBS turbidimeter at FG3.</w:t>
      </w:r>
    </w:p>
    <w:p w14:paraId="1C78D978" w14:textId="77777777" w:rsidR="00400A1E" w:rsidRDefault="00400A1E" w:rsidP="002F5309">
      <w:pPr>
        <w:pPrChange w:id="302" w:author="Alex Messina" w:date="2016-02-14T15:30:00Z">
          <w:pPr>
            <w:ind w:firstLine="0"/>
          </w:pPr>
        </w:pPrChange>
      </w:pPr>
    </w:p>
    <w:p w14:paraId="203B3195" w14:textId="5A94C563" w:rsidR="00210BDF" w:rsidRDefault="00210BDF" w:rsidP="00C93B44">
      <w:pPr>
        <w:pStyle w:val="Heading3"/>
      </w:pPr>
      <w:r w:rsidRPr="00BC019D">
        <w:lastRenderedPageBreak/>
        <w:t xml:space="preserve">4.2 </w:t>
      </w:r>
      <w:del w:id="303" w:author="Alex Messina" w:date="2016-02-11T15:16:00Z">
        <w:r w:rsidRPr="00BC019D" w:rsidDel="00C97A5C">
          <w:delText>Objective 1:</w:delText>
        </w:r>
        <w:r w:rsidR="000B0813" w:rsidDel="00C97A5C">
          <w:delText xml:space="preserve"> </w:delText>
        </w:r>
      </w:del>
      <w:r w:rsidRPr="00061A30">
        <w:t xml:space="preserve">Compare </w:t>
      </w:r>
      <w:del w:id="304" w:author="Alex Messina" w:date="2016-02-14T15:29:00Z">
        <w:r w:rsidRPr="003918AA" w:rsidDel="002F5309">
          <w:delText xml:space="preserve">SSC and </w:delText>
        </w:r>
      </w:del>
      <w:r w:rsidRPr="00F4361A">
        <w:t>SSY</w:t>
      </w:r>
      <w:r w:rsidRPr="00F4361A">
        <w:rPr>
          <w:vertAlign w:val="subscript"/>
        </w:rPr>
        <w:t>EV</w:t>
      </w:r>
      <w:r w:rsidRPr="00F4361A">
        <w:t xml:space="preserve"> for disturbed and undisturbed subwatersheds</w:t>
      </w:r>
      <w:r w:rsidDel="00210BDF">
        <w:t xml:space="preserve"> </w:t>
      </w:r>
    </w:p>
    <w:p w14:paraId="2F913B7C" w14:textId="742A7267" w:rsidR="00F4361A" w:rsidRPr="00C61F74" w:rsidRDefault="00B61194" w:rsidP="00C61F74">
      <w:pPr>
        <w:pStyle w:val="Heading4"/>
      </w:pPr>
      <w:r w:rsidRPr="00C61F74">
        <w:t>4.2.</w:t>
      </w:r>
      <w:r w:rsidR="00400A1E">
        <w:t>1</w:t>
      </w:r>
      <w:r w:rsidRPr="00C61F74">
        <w:t>. Suspended sediment yield during storm events (SSYEV)</w:t>
      </w:r>
      <w:ins w:id="305" w:author="Alex Messina" w:date="2016-02-14T15:33:00Z">
        <w:r w:rsidR="00400A1E">
          <w:t xml:space="preserve"> from Upper, Lower, and Total watersheds</w:t>
        </w:r>
      </w:ins>
      <w:del w:id="306" w:author="Alex Messina" w:date="2016-02-14T15:33:00Z">
        <w:r w:rsidRPr="00C61F74" w:rsidDel="00400A1E">
          <w:delText xml:space="preserve"> </w:delText>
        </w:r>
      </w:del>
    </w:p>
    <w:p w14:paraId="71A3C635" w14:textId="77777777" w:rsidR="00A955CD" w:rsidRPr="00DA6C4F" w:rsidRDefault="00F4361A" w:rsidP="000B0813">
      <w:r>
        <w:t xml:space="preserve">A total of 210 storm events were identified using hydrograph separation on the Q data at FG1 and FG3 between January, 2012, and December 2014. </w:t>
      </w:r>
      <w:r w:rsidR="006E41A9">
        <w:t xml:space="preserve">A total </w:t>
      </w:r>
      <w:r w:rsidR="00B71433">
        <w:t xml:space="preserve">of </w:t>
      </w:r>
      <w:r>
        <w:t>169 events had simultaneous Q data at FG1 and FG3 (Appendix C, Table 1). SSC data from T or interpolated grab samples wer</w:t>
      </w:r>
      <w:r w:rsidR="00F14CB8">
        <w:t>e recorded during 112 (</w:t>
      </w:r>
      <w:r>
        <w:t>FG1</w:t>
      </w:r>
      <w:r w:rsidR="00F14CB8">
        <w:t>) and 74 events (</w:t>
      </w:r>
      <w:r>
        <w:t>FG3</w:t>
      </w:r>
      <w:r w:rsidR="00F14CB8">
        <w:t>)</w:t>
      </w:r>
      <w:r>
        <w:t>. Of those storms, 42 events had data for P, Q, an</w:t>
      </w:r>
      <w:r w:rsidR="00F14CB8">
        <w:t>d SSC at both FG1 and FG3</w:t>
      </w:r>
      <w:r>
        <w:t>. SSY data from interpolated grab samples were collected at FG2 for 8 storms to calculate SSY</w:t>
      </w:r>
      <w:r w:rsidRPr="001E37AA">
        <w:rPr>
          <w:vertAlign w:val="subscript"/>
        </w:rPr>
        <w:t>EV</w:t>
      </w:r>
      <w:r>
        <w:t xml:space="preserve"> from the LOWER_QUARRY and LOWER_VILLAGE subwatersheds separately. Storm event durations ranged from 1 hour to 2 days, with mean duration of 13 hours.</w:t>
      </w:r>
    </w:p>
    <w:p w14:paraId="32F7C801" w14:textId="650106E8" w:rsidR="00A955CD" w:rsidRDefault="00F14CB8">
      <w:r>
        <w:t>For the 42 storms with complete data</w:t>
      </w:r>
      <w:r w:rsidR="006F5A12">
        <w:t xml:space="preserve"> at </w:t>
      </w:r>
      <w:r>
        <w:t xml:space="preserve">both </w:t>
      </w:r>
      <w:r w:rsidR="006F5A12">
        <w:t>FG1 and FG3 (Table 2)</w:t>
      </w:r>
      <w:r>
        <w:t xml:space="preserve">, </w:t>
      </w:r>
      <w:r w:rsidR="00003545">
        <w:t>SSY</w:t>
      </w:r>
      <w:r w:rsidR="00A15AFB">
        <w:rPr>
          <w:vertAlign w:val="subscript"/>
        </w:rPr>
        <w:t>EV_T</w:t>
      </w:r>
      <w:r w:rsidR="00003545">
        <w:rPr>
          <w:vertAlign w:val="subscript"/>
        </w:rPr>
        <w:t>OTAL</w:t>
      </w:r>
      <w:r w:rsidR="006F5A12">
        <w:t xml:space="preserve"> was 129±121 tons, with 17±7 ton</w:t>
      </w:r>
      <w:r>
        <w:t xml:space="preserve">s </w:t>
      </w:r>
      <w:r w:rsidR="006F5A12">
        <w:t>from the UPPER subwatershed and 112 tons</w:t>
      </w:r>
      <w:r>
        <w:t xml:space="preserve"> </w:t>
      </w:r>
      <w:r w:rsidR="006F5A12">
        <w:t xml:space="preserve">from the LOWER subwatershed. The UPPER and LOWER subwatersheds are similar in size (0.90 km² and 0.88 km²) but </w:t>
      </w:r>
      <w:r w:rsidR="00003545">
        <w:t>SSY</w:t>
      </w:r>
      <w:r w:rsidR="00A15AFB">
        <w:rPr>
          <w:vertAlign w:val="subscript"/>
        </w:rPr>
        <w:t>EV_L</w:t>
      </w:r>
      <w:r w:rsidR="00003545">
        <w:rPr>
          <w:vertAlign w:val="subscript"/>
        </w:rPr>
        <w:t>OWER</w:t>
      </w:r>
      <w:r w:rsidR="006F5A12">
        <w:t xml:space="preserve"> </w:t>
      </w:r>
      <w:r w:rsidR="00B01BBA">
        <w:t>accounted f</w:t>
      </w:r>
      <w:r w:rsidR="006F5A12">
        <w:t>or 87% of SSY</w:t>
      </w:r>
      <w:r w:rsidR="00A15AFB">
        <w:rPr>
          <w:vertAlign w:val="subscript"/>
        </w:rPr>
        <w:t>EV</w:t>
      </w:r>
      <w:r w:rsidR="006F5A12">
        <w:t xml:space="preserve"> at the watershed outlet (Table 2). The DR estimated </w:t>
      </w:r>
      <w:r w:rsidR="00E76C66">
        <w:t>using Equation 4</w:t>
      </w:r>
      <w:r w:rsidR="0097421E">
        <w:t>,</w:t>
      </w:r>
      <w:r w:rsidR="00E76C66">
        <w:t xml:space="preserve"> with </w:t>
      </w:r>
      <w:r w:rsidR="00003545">
        <w:t>sSSY</w:t>
      </w:r>
      <w:r w:rsidR="00A15AFB">
        <w:rPr>
          <w:vertAlign w:val="subscript"/>
        </w:rPr>
        <w:t>EV_U</w:t>
      </w:r>
      <w:r w:rsidR="00003545">
        <w:rPr>
          <w:vertAlign w:val="subscript"/>
        </w:rPr>
        <w:t>PPER</w:t>
      </w:r>
      <w:r w:rsidR="00B01BBA">
        <w:t xml:space="preserve"> = </w:t>
      </w:r>
      <w:r w:rsidR="006F5A12">
        <w:t>18.8 tons/km²</w:t>
      </w:r>
      <w:r w:rsidR="0097421E">
        <w:t>,</w:t>
      </w:r>
      <w:r w:rsidR="006F5A12">
        <w:t xml:space="preserve"> suggests sSSY</w:t>
      </w:r>
      <w:r w:rsidR="00A15AFB">
        <w:rPr>
          <w:vertAlign w:val="subscript"/>
        </w:rPr>
        <w:t>EV</w:t>
      </w:r>
      <w:r w:rsidR="006F5A12">
        <w:t xml:space="preserve"> has increased by 6.8x in the LOWER subwatershed, and 3.9x for the TOTAL watershed</w:t>
      </w:r>
      <w:r w:rsidR="00E76C66">
        <w:t xml:space="preserve"> compared with undisturbed forest</w:t>
      </w:r>
      <w:r w:rsidR="006F5A12">
        <w:t>.</w:t>
      </w:r>
    </w:p>
    <w:p w14:paraId="69E7BA02" w14:textId="6B29DE81" w:rsidR="001B6A9A" w:rsidRDefault="001B6A9A" w:rsidP="001B6A9A">
      <w:pPr>
        <w:ind w:firstLine="0"/>
        <w:rPr>
          <w:ins w:id="307" w:author="Alex Messina" w:date="2016-02-14T15:33:00Z"/>
        </w:rPr>
      </w:pPr>
      <w:r>
        <w:t>&lt;Table 2 here please&gt;</w:t>
      </w:r>
    </w:p>
    <w:p w14:paraId="7F402A20" w14:textId="3E911F92" w:rsidR="00400A1E" w:rsidRDefault="00400A1E" w:rsidP="00400A1E">
      <w:pPr>
        <w:pStyle w:val="Heading4"/>
        <w:pPrChange w:id="308" w:author="Alex Messina" w:date="2016-02-14T15:34:00Z">
          <w:pPr>
            <w:ind w:firstLine="0"/>
          </w:pPr>
        </w:pPrChange>
      </w:pPr>
      <w:ins w:id="309" w:author="Alex Messina" w:date="2016-02-14T15:33:00Z">
        <w:r>
          <w:t>4.2.2 SSY from disturbed and undisturbed portions of Upper, Lower, and Total watersheds</w:t>
        </w:r>
      </w:ins>
    </w:p>
    <w:p w14:paraId="66C0A5CD" w14:textId="09A535CD" w:rsidR="00A955CD" w:rsidRDefault="00B01BBA">
      <w:r>
        <w:t>Disturbed areas accounted for 10% of the LOWER subwatershed area but a</w:t>
      </w:r>
      <w:r w:rsidR="00A15AFB">
        <w:t>pproximately</w:t>
      </w:r>
      <w:r w:rsidR="006F5A12">
        <w:t xml:space="preserve"> 87% of </w:t>
      </w:r>
      <w:r>
        <w:t xml:space="preserve">the </w:t>
      </w:r>
      <w:r w:rsidR="00003545">
        <w:t>SSY</w:t>
      </w:r>
      <w:r w:rsidR="00A15AFB">
        <w:rPr>
          <w:vertAlign w:val="subscript"/>
        </w:rPr>
        <w:t>EV</w:t>
      </w:r>
      <w:r>
        <w:t xml:space="preserve"> from the LOWER subwater</w:t>
      </w:r>
      <w:r w:rsidR="00E76C66">
        <w:t>shed</w:t>
      </w:r>
      <w:r w:rsidR="006F5A12">
        <w:t xml:space="preserve">. </w:t>
      </w:r>
      <w:r>
        <w:t>O</w:t>
      </w:r>
      <w:r w:rsidR="006F5A12">
        <w:t xml:space="preserve">nly 5.2% of the TOTAL watershed </w:t>
      </w:r>
      <w:r>
        <w:t xml:space="preserve">area </w:t>
      </w:r>
      <w:r>
        <w:lastRenderedPageBreak/>
        <w:t>was</w:t>
      </w:r>
      <w:r w:rsidR="006F5A12">
        <w:t xml:space="preserve"> disturbed, </w:t>
      </w:r>
      <w:r>
        <w:t xml:space="preserve">but </w:t>
      </w:r>
      <w:r w:rsidR="006F5A12">
        <w:t>SSY from disturbe</w:t>
      </w:r>
      <w:r w:rsidR="002A1C32">
        <w:t>d areas accounted for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rsidR="00C61F74">
        <w:t>.</w:t>
      </w:r>
      <w:r w:rsidR="006F5A12">
        <w:t xml:space="preserve"> </w:t>
      </w:r>
      <w:proofErr w:type="gramStart"/>
      <w:r w:rsidR="006F5A12">
        <w:t>sSSY</w:t>
      </w:r>
      <w:proofErr w:type="gramEnd"/>
      <w:r w:rsidR="006F5A12">
        <w:t xml:space="preserve"> from disturbed areas in the LOWER subwatershed was 1,095 tons/km², or 58x the sSSY of undisturbed forest</w:t>
      </w:r>
      <w:r w:rsidR="00F0753F">
        <w:t xml:space="preserve"> (Table 3)</w:t>
      </w:r>
      <w:r w:rsidR="006F5A12">
        <w:t>.</w:t>
      </w:r>
    </w:p>
    <w:p w14:paraId="684EFF63" w14:textId="370D2EED" w:rsidR="00F0753F" w:rsidRDefault="00F0753F" w:rsidP="00F0753F">
      <w:pPr>
        <w:ind w:firstLine="0"/>
        <w:rPr>
          <w:ins w:id="310" w:author="Alex Messina" w:date="2016-02-14T15:32:00Z"/>
        </w:rPr>
      </w:pPr>
      <w:r>
        <w:t>&lt;Table 3 here please&gt;</w:t>
      </w:r>
    </w:p>
    <w:p w14:paraId="602CC6AA" w14:textId="63052748" w:rsidR="00400A1E" w:rsidRDefault="00400A1E" w:rsidP="00400A1E">
      <w:pPr>
        <w:pStyle w:val="Heading4"/>
        <w:pPrChange w:id="311" w:author="Alex Messina" w:date="2016-02-14T15:35:00Z">
          <w:pPr>
            <w:ind w:firstLine="0"/>
          </w:pPr>
        </w:pPrChange>
      </w:pPr>
      <w:ins w:id="312" w:author="Alex Messina" w:date="2016-02-14T15:35:00Z">
        <w:r w:rsidRPr="00C61F74">
          <w:t>4.2.</w:t>
        </w:r>
        <w:r>
          <w:t>3</w:t>
        </w:r>
        <w:r w:rsidRPr="00C61F74">
          <w:t>. Suspended sediment yield during storm events (SSYEV)</w:t>
        </w:r>
        <w:r>
          <w:t xml:space="preserve"> from </w:t>
        </w:r>
        <w:proofErr w:type="spellStart"/>
        <w:r>
          <w:t>Lower</w:t>
        </w:r>
        <w:r>
          <w:t>_Quarry</w:t>
        </w:r>
        <w:proofErr w:type="spellEnd"/>
        <w:r>
          <w:t xml:space="preserve"> and </w:t>
        </w:r>
        <w:proofErr w:type="spellStart"/>
        <w:r>
          <w:t>Lower_Village</w:t>
        </w:r>
        <w:proofErr w:type="spellEnd"/>
        <w:r>
          <w:t xml:space="preserve"> </w:t>
        </w:r>
        <w:r>
          <w:t>watersheds</w:t>
        </w:r>
      </w:ins>
    </w:p>
    <w:p w14:paraId="07A5A8B4" w14:textId="30189D31" w:rsidR="00A955CD" w:rsidRDefault="00B71433">
      <w:r>
        <w:t xml:space="preserve">The separate contributions </w:t>
      </w:r>
      <w:r w:rsidR="00F27394">
        <w:t>to SSY from</w:t>
      </w:r>
      <w:r>
        <w:t xml:space="preserve"> the quarry and village </w:t>
      </w:r>
      <w:r w:rsidR="00F27394">
        <w:t>were</w:t>
      </w:r>
      <w:r>
        <w:t xml:space="preserve"> determined for eight storm events (Table 4)</w:t>
      </w:r>
      <w:r w:rsidR="009862AA">
        <w:t xml:space="preserve">, where </w:t>
      </w:r>
      <w:r w:rsidR="006F5A12">
        <w:t xml:space="preserve">29% </w:t>
      </w:r>
      <w:r w:rsidR="009862AA">
        <w:t>of SSY</w:t>
      </w:r>
      <w:r w:rsidR="009862AA">
        <w:rPr>
          <w:vertAlign w:val="subscript"/>
        </w:rPr>
        <w:t>EV</w:t>
      </w:r>
      <w:r w:rsidR="009862AA">
        <w:t xml:space="preserve"> came </w:t>
      </w:r>
      <w:r w:rsidR="006F5A12">
        <w:t xml:space="preserve">from the UPPER subwatershed, 36% from the LOWER_QUARRY subwatershed, and 35% from the LOWER_VILLAGE subwatershed. </w:t>
      </w:r>
      <w:proofErr w:type="gramStart"/>
      <w:r w:rsidR="006F5A12">
        <w:t>sSSY</w:t>
      </w:r>
      <w:proofErr w:type="gramEnd"/>
      <w:r w:rsidR="006F5A12">
        <w:t xml:space="preserve"> from the UPPER, LOWER_QUARRY, and LOWER_VILLAGE subwatersheds, and the TOTAL watershed was 15, 61, 27, and 26 tons/km², respectively. </w:t>
      </w:r>
      <w:r w:rsidR="00B01BBA">
        <w:t xml:space="preserve">The storms in Table 4 </w:t>
      </w:r>
      <w:r w:rsidR="006F5A12">
        <w:t xml:space="preserve">show a </w:t>
      </w:r>
      <w:r w:rsidR="00E76C66">
        <w:t>smaller</w:t>
      </w:r>
      <w:r w:rsidR="006F5A12">
        <w:t xml:space="preserve"> increase in SSY from the TOTAL watershed</w:t>
      </w:r>
      <w:r w:rsidR="00B01BBA">
        <w:t xml:space="preserve"> (</w:t>
      </w:r>
      <w:r w:rsidR="006F5A12">
        <w:t>1.7x</w:t>
      </w:r>
      <w:r w:rsidR="00B01BBA">
        <w:t xml:space="preserve"> SSY</w:t>
      </w:r>
      <w:r w:rsidR="000405F2">
        <w:rPr>
          <w:vertAlign w:val="subscript"/>
        </w:rPr>
        <w:t>UPPER</w:t>
      </w:r>
      <w:r w:rsidR="00B01BBA">
        <w:t>)</w:t>
      </w:r>
      <w:r w:rsidR="006F5A12">
        <w:t xml:space="preserve"> </w:t>
      </w:r>
      <w:r w:rsidR="000405F2">
        <w:t>compared with the 42 storms with data at FG1 and FG3 (3</w:t>
      </w:r>
      <w:r w:rsidR="00E76C66">
        <w:t>.9x SSY</w:t>
      </w:r>
      <w:r w:rsidR="00E76C66" w:rsidRPr="00C61F74">
        <w:rPr>
          <w:vertAlign w:val="subscript"/>
        </w:rPr>
        <w:t>UPPER</w:t>
      </w:r>
      <w:r w:rsidR="000405F2">
        <w:t xml:space="preserve"> Table 2)</w:t>
      </w:r>
      <w:r w:rsidR="00DC6CD5">
        <w:t>, so these storms may underrepresent the contributions of the quarry and village to SSY.</w:t>
      </w:r>
      <w:r w:rsidR="000B0813">
        <w:t xml:space="preserve"> </w:t>
      </w:r>
      <w:proofErr w:type="gramStart"/>
      <w:r w:rsidR="006F5A12">
        <w:t>sSSY</w:t>
      </w:r>
      <w:proofErr w:type="gramEnd"/>
      <w:r w:rsidR="006F5A12">
        <w:t xml:space="preserve"> increased by 4.</w:t>
      </w:r>
      <w:r>
        <w:t>1</w:t>
      </w:r>
      <w:r w:rsidR="006F5A12">
        <w:t>x in the LOWER_QUARRY subwatershed and 1.8x in the LOWER_VILLAGE subwatershed</w:t>
      </w:r>
      <w:r w:rsidR="000405F2">
        <w:t xml:space="preserve"> compared with the undisturbed UPPER watershed</w:t>
      </w:r>
      <w:r w:rsidR="006F5A12">
        <w:t>.</w:t>
      </w:r>
    </w:p>
    <w:p w14:paraId="301638A7" w14:textId="0E06FB78" w:rsidR="00F0753F" w:rsidRDefault="00F0753F" w:rsidP="00F0753F">
      <w:pPr>
        <w:ind w:firstLine="0"/>
        <w:rPr>
          <w:ins w:id="313" w:author="Alex Messina" w:date="2016-02-14T15:36:00Z"/>
        </w:rPr>
      </w:pPr>
      <w:r>
        <w:t>&lt;Table 4 here please&gt;</w:t>
      </w:r>
    </w:p>
    <w:p w14:paraId="67877BCB" w14:textId="55EDF913" w:rsidR="00400A1E" w:rsidDel="00400A1E" w:rsidRDefault="00400A1E" w:rsidP="00400A1E">
      <w:pPr>
        <w:pStyle w:val="Heading4"/>
        <w:rPr>
          <w:del w:id="314" w:author="Alex Messina" w:date="2016-02-14T15:36:00Z"/>
        </w:rPr>
        <w:pPrChange w:id="315" w:author="Alex Messina" w:date="2016-02-14T15:36:00Z">
          <w:pPr>
            <w:ind w:firstLine="0"/>
          </w:pPr>
        </w:pPrChange>
      </w:pPr>
      <w:ins w:id="316" w:author="Alex Messina" w:date="2016-02-14T15:36:00Z">
        <w:r>
          <w:t>4.2.4</w:t>
        </w:r>
        <w:r>
          <w:t xml:space="preserve"> SSY from disturbed and undisturbed portions of </w:t>
        </w:r>
        <w:proofErr w:type="spellStart"/>
        <w:r>
          <w:t>Lower_Quarry</w:t>
        </w:r>
        <w:proofErr w:type="spellEnd"/>
        <w:r>
          <w:t xml:space="preserve"> and </w:t>
        </w:r>
        <w:proofErr w:type="spellStart"/>
        <w:r>
          <w:t>Lower_Village</w:t>
        </w:r>
        <w:proofErr w:type="spellEnd"/>
        <w:r>
          <w:t xml:space="preserve"> </w:t>
        </w:r>
        <w:proofErr w:type="spellStart"/>
        <w:r>
          <w:t>watersheds</w:t>
        </w:r>
      </w:ins>
    </w:p>
    <w:p w14:paraId="7945C533" w14:textId="51FBFD2B" w:rsidR="00A955CD" w:rsidRDefault="006F5A12">
      <w:r>
        <w:t>Very</w:t>
      </w:r>
      <w:proofErr w:type="spellEnd"/>
      <w:r>
        <w:t xml:space="preserve">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5.2% of the TOTAL watershed </w:t>
      </w:r>
      <w:r w:rsidR="00707248">
        <w:t>was</w:t>
      </w:r>
      <w:r>
        <w:t xml:space="preserve"> </w:t>
      </w:r>
      <w:r>
        <w:lastRenderedPageBreak/>
        <w:t>disturbed</w:t>
      </w:r>
      <w:r w:rsidR="00707248">
        <w:t xml:space="preserve"> but </w:t>
      </w:r>
      <w:r>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w:t>
      </w:r>
      <w:r w:rsidR="005725D0">
        <w:t>The quarry</w:t>
      </w:r>
      <w:r>
        <w:t xml:space="preserve"> significantly increased </w:t>
      </w:r>
      <w:r w:rsidR="00707248">
        <w:t>SSY</w:t>
      </w:r>
      <w:r>
        <w:t xml:space="preserve"> and contributed the majority of SSY from disturbed areas in Faga'alu watershed. sSSY from disturbed areas in the UPPER</w:t>
      </w:r>
      <w:r w:rsidR="00F27394">
        <w:t xml:space="preserve"> (37</w:t>
      </w:r>
      <w:r w:rsidR="00280E1A">
        <w:t xml:space="preserve"> tons/km²)</w:t>
      </w:r>
      <w:r>
        <w:t>, LOWER_QUARRY</w:t>
      </w:r>
      <w:r w:rsidR="00280E1A">
        <w:t xml:space="preserve"> (72</w:t>
      </w:r>
      <w:r w:rsidR="00F27394">
        <w:t xml:space="preserve">2 </w:t>
      </w:r>
      <w:r w:rsidR="00C10170">
        <w:t>tons/km²</w:t>
      </w:r>
      <w:r w:rsidR="00280E1A">
        <w:t>)</w:t>
      </w:r>
      <w:r>
        <w:t xml:space="preserve">, and LOWER_VILLAGE subwatersheds </w:t>
      </w:r>
      <w:r w:rsidR="00F27394">
        <w:t>(116</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p>
    <w:p w14:paraId="12BB54C1" w14:textId="0F6B8D1A" w:rsidR="00F0753F" w:rsidRDefault="00F0753F" w:rsidP="00F0753F">
      <w:pPr>
        <w:ind w:firstLine="0"/>
      </w:pPr>
      <w:r>
        <w:t>&lt;Table 5 here please&gt;</w:t>
      </w:r>
    </w:p>
    <w:p w14:paraId="47B06835" w14:textId="687C5CBE" w:rsidR="002548AC" w:rsidRDefault="00A31439">
      <w:pPr>
        <w:pStyle w:val="Heading3"/>
      </w:pPr>
      <w:r>
        <w:t xml:space="preserve">4.3 </w:t>
      </w:r>
      <w:del w:id="317" w:author="Alex Messina" w:date="2016-02-11T15:16:00Z">
        <w:r w:rsidR="00BE14B5" w:rsidDel="00C97A5C">
          <w:delText>Objective 2:</w:delText>
        </w:r>
        <w:r w:rsidR="000B0813" w:rsidDel="00C97A5C">
          <w:delText xml:space="preserve"> </w:delText>
        </w:r>
      </w:del>
      <w:r w:rsidR="00BE14B5">
        <w:t>Modeling SSY</w:t>
      </w:r>
      <w:r w:rsidR="00BE14B5">
        <w:rPr>
          <w:vertAlign w:val="subscript"/>
        </w:rPr>
        <w:t>EV</w:t>
      </w:r>
      <w:r w:rsidR="00BE14B5">
        <w:t xml:space="preserve"> with storm metrics</w:t>
      </w:r>
      <w:r w:rsidR="00BE14B5" w:rsidDel="00BE14B5">
        <w:t xml:space="preserve"> </w:t>
      </w:r>
    </w:p>
    <w:p w14:paraId="559A9377" w14:textId="31E04F75" w:rsidR="00A955CD" w:rsidRDefault="00C61F74" w:rsidP="00C61F74">
      <w:pPr>
        <w:pStyle w:val="Heading4"/>
      </w:pPr>
      <w:r>
        <w:t xml:space="preserve">4.3.1. </w:t>
      </w:r>
      <w:r w:rsidR="008A73F1">
        <w:t>Selecting</w:t>
      </w:r>
      <w:r w:rsidR="00446F5A">
        <w:t xml:space="preserve"> the best predictor</w:t>
      </w:r>
      <w:r w:rsidR="008A73F1">
        <w:t xml:space="preserve"> of SSY</w:t>
      </w:r>
      <w:r w:rsidR="008A73F1">
        <w:rPr>
          <w:vertAlign w:val="subscript"/>
        </w:rPr>
        <w:t>EV</w:t>
      </w:r>
    </w:p>
    <w:p w14:paraId="50F822F8" w14:textId="2B3B74F1" w:rsidR="00F0753F" w:rsidRDefault="006F5A12">
      <w:proofErr w:type="spellStart"/>
      <w:r>
        <w:t>Qsum</w:t>
      </w:r>
      <w:proofErr w:type="spellEnd"/>
      <w:r>
        <w:t xml:space="preserve"> </w:t>
      </w:r>
      <w:r w:rsidR="003B3C19">
        <w:t xml:space="preserve">and Qmax </w:t>
      </w:r>
      <w:r>
        <w:t>w</w:t>
      </w:r>
      <w:r w:rsidR="003B3C19">
        <w:t>ere</w:t>
      </w:r>
      <w:r>
        <w:t xml:space="preserve"> the best predictor</w:t>
      </w:r>
      <w:r w:rsidR="003B3C19">
        <w:t>s</w:t>
      </w:r>
      <w:r>
        <w:t xml:space="preserve"> of </w:t>
      </w:r>
      <w:r w:rsidR="00003545">
        <w:t>SSY</w:t>
      </w:r>
      <w:r w:rsidR="00003545">
        <w:rPr>
          <w:vertAlign w:val="subscript"/>
        </w:rPr>
        <w:t>EV</w:t>
      </w:r>
      <w:r>
        <w:t xml:space="preserve"> for the </w:t>
      </w:r>
      <w:r w:rsidR="003B3C19">
        <w:t xml:space="preserve">forested </w:t>
      </w:r>
      <w:r>
        <w:t xml:space="preserve">UPPER watershed, and </w:t>
      </w:r>
      <w:proofErr w:type="spellStart"/>
      <w:r>
        <w:t>Psum</w:t>
      </w:r>
      <w:proofErr w:type="spellEnd"/>
      <w:r>
        <w:t xml:space="preserve"> </w:t>
      </w:r>
      <w:r w:rsidR="003B3C19">
        <w:t xml:space="preserve">and Qmax </w:t>
      </w:r>
      <w:r>
        <w:t>w</w:t>
      </w:r>
      <w:r w:rsidR="003B3C19">
        <w:t>ere</w:t>
      </w:r>
      <w:r>
        <w:t xml:space="preserve"> the best predictor</w:t>
      </w:r>
      <w:r w:rsidR="003B3C19">
        <w:t>s</w:t>
      </w:r>
      <w:r>
        <w:t xml:space="preserve"> for the TOTAL watershed</w:t>
      </w:r>
      <w:ins w:id="318" w:author="Alex Messina" w:date="2016-02-13T11:45:00Z">
        <w:r w:rsidR="00F13737">
          <w:t xml:space="preserve"> (Figure </w:t>
        </w:r>
      </w:ins>
      <w:ins w:id="319" w:author="Alex Messina" w:date="2016-02-13T11:46:00Z">
        <w:r w:rsidR="00F13737">
          <w:t>7, Table 6)</w:t>
        </w:r>
      </w:ins>
      <w:r w:rsidR="00C61F74">
        <w:t xml:space="preserve">. </w:t>
      </w:r>
      <w:r w:rsidR="00003545">
        <w:t>SSY</w:t>
      </w:r>
      <w:r w:rsidR="00003545">
        <w:rPr>
          <w:vertAlign w:val="subscript"/>
        </w:rPr>
        <w:t>EV</w:t>
      </w:r>
      <w:r>
        <w:t xml:space="preserve"> is calculated from Q so it is expected that </w:t>
      </w:r>
      <w:proofErr w:type="spellStart"/>
      <w:r>
        <w:t>Qsum</w:t>
      </w:r>
      <w:proofErr w:type="spellEnd"/>
      <w:r>
        <w:t xml:space="preserve"> should </w:t>
      </w:r>
      <w:r w:rsidR="00280E1A">
        <w:t>correlate closely with SSY</w:t>
      </w:r>
      <w:r w:rsidR="00280E1A">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w:t>
      </w:r>
      <w:r w:rsidR="003B3C19">
        <w:t>,</w:t>
      </w:r>
      <w:r>
        <w:t xml:space="preserve"> when most of the annual sediment load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5D369EB6" w:rsidR="00A955CD" w:rsidRDefault="006F5A12">
      <w:r>
        <w:t>Precipitation was measured at the quarry, which may reflect precipitation characteristics more accurately in the LOWER than the UPPER watershed</w:t>
      </w:r>
      <w:r w:rsidR="00446F5A">
        <w:t>, and account for the lower correlation coefficients between</w:t>
      </w:r>
      <w:r w:rsidR="00042203">
        <w:t xml:space="preserve"> precipitation and SSY</w:t>
      </w:r>
      <w:r w:rsidR="00042203">
        <w:rPr>
          <w:vertAlign w:val="subscript"/>
        </w:rPr>
        <w:t>EV_U</w:t>
      </w:r>
      <w:r w:rsidR="00446F5A" w:rsidRPr="00042203">
        <w:rPr>
          <w:vertAlign w:val="subscript"/>
        </w:rPr>
        <w:t>PPER</w:t>
      </w:r>
      <w:r>
        <w:t xml:space="preserve">. SSY from the LOWER </w:t>
      </w:r>
      <w:r>
        <w:lastRenderedPageBreak/>
        <w:t xml:space="preserve">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2626C15" w14:textId="77777777" w:rsidR="00446F5A" w:rsidRDefault="00446F5A" w:rsidP="00104BD8">
      <w:pPr>
        <w:pStyle w:val="Heading4"/>
      </w:pPr>
      <w:r>
        <w:t>4.3.2. Effect of event size and watershed disturbance</w:t>
      </w:r>
    </w:p>
    <w:p w14:paraId="04D94224" w14:textId="77777777" w:rsidR="00A955CD" w:rsidRDefault="00003545">
      <w:r>
        <w:t>SSY</w:t>
      </w:r>
      <w:r>
        <w:rPr>
          <w:vertAlign w:val="subscript"/>
        </w:rPr>
        <w:t>EV</w:t>
      </w:r>
      <w:r w:rsidR="006F5A12">
        <w:t xml:space="preserve"> from the TOTAL watershed </w:t>
      </w:r>
      <w:r w:rsidR="0086602A">
        <w:t xml:space="preserve">was higher than from the UPPER </w:t>
      </w:r>
      <w:r w:rsidR="006F5A12">
        <w:t>watershed for the full range of measured storms with the exception of a few events that are considered outliers. The</w:t>
      </w:r>
      <w:r w:rsidR="0070295D">
        <w:t xml:space="preserve"> outlier</w:t>
      </w:r>
      <w:r w:rsidR="006F5A12">
        <w:t xml:space="preserve"> events could be attributed to measurement error or to landslides</w:t>
      </w:r>
      <w:r w:rsidR="0070295D">
        <w:t xml:space="preserve"> or other mass movements</w:t>
      </w:r>
      <w:r w:rsidR="006F5A12">
        <w:t xml:space="preserve"> in the UPPER subwatershed.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1DCB10C2" w14:textId="7683E036" w:rsidR="00A955CD" w:rsidRDefault="006F5A12">
      <w:r>
        <w:t xml:space="preserve">All </w:t>
      </w:r>
      <w:ins w:id="320" w:author="Alex Messina" w:date="2016-02-13T11:47:00Z">
        <w:r w:rsidR="004C35A3">
          <w:t>storm metric-SSY</w:t>
        </w:r>
        <w:r w:rsidR="004C35A3" w:rsidRPr="004C35A3">
          <w:rPr>
            <w:vertAlign w:val="subscript"/>
            <w:rPrChange w:id="321" w:author="Alex Messina" w:date="2016-02-13T11:47:00Z">
              <w:rPr/>
            </w:rPrChange>
          </w:rPr>
          <w:t>EV</w:t>
        </w:r>
        <w:r w:rsidR="004C35A3">
          <w:t xml:space="preserve"> </w:t>
        </w:r>
      </w:ins>
      <w:r>
        <w:t xml:space="preserve">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003545">
        <w:t>SSY</w:t>
      </w:r>
      <w:r w:rsidR="00003545">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ins w:id="322" w:author="Alex Messina" w:date="2016-02-13T11:48:00Z">
        <w:r w:rsidR="004C35A3">
          <w:t xml:space="preserve"> (Figure 7, Table 6)</w:t>
        </w:r>
      </w:ins>
      <w:r>
        <w:t xml:space="preserve">. The </w:t>
      </w:r>
      <w:proofErr w:type="spellStart"/>
      <w:r>
        <w:t>Qsum</w:t>
      </w:r>
      <w:proofErr w:type="spellEnd"/>
      <w:r>
        <w:t>-</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w:t>
      </w:r>
      <w:proofErr w:type="spellStart"/>
      <w:r>
        <w:t>Qsum</w:t>
      </w:r>
      <w:proofErr w:type="spellEnd"/>
      <w:r>
        <w:t xml:space="preserve"> values. Conversely, the </w:t>
      </w:r>
      <w:proofErr w:type="spellStart"/>
      <w:r>
        <w:t>Psum</w:t>
      </w:r>
      <w:proofErr w:type="spellEnd"/>
      <w:r>
        <w:t>- and Qmax-</w:t>
      </w:r>
      <w:r w:rsidR="00003545">
        <w:t>SSY</w:t>
      </w:r>
      <w:r w:rsidR="00003545">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5D9488CF" w:rsidR="00CD2954" w:rsidRDefault="00CD2954" w:rsidP="00CD2954">
      <w:r w:rsidRPr="00685CD7">
        <w:t>The relative contribution</w:t>
      </w:r>
      <w:r w:rsidR="002548AC">
        <w:t xml:space="preserve"> of SSY</w:t>
      </w:r>
      <w:r w:rsidRPr="00685CD7">
        <w:t xml:space="preserve"> from the human-disturbed watershed was hypothesized to diminish with increasing storm size</w:t>
      </w:r>
      <w:r>
        <w:t>.</w:t>
      </w:r>
      <w:r w:rsidR="009C56F9">
        <w:t xml:space="preserve"> </w:t>
      </w:r>
      <w:r>
        <w:t>T</w:t>
      </w:r>
      <w:r w:rsidRPr="00685CD7">
        <w:t xml:space="preserve">he results from precipitation metrics and discharge </w:t>
      </w:r>
      <w:r w:rsidRPr="00685CD7">
        <w:lastRenderedPageBreak/>
        <w:t xml:space="preserve">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w:t>
      </w:r>
      <w:proofErr w:type="spellStart"/>
      <w:r>
        <w:t>Qsum</w:t>
      </w:r>
      <w:proofErr w:type="spellEnd"/>
      <w:r>
        <w:t>-SSY</w:t>
      </w:r>
      <w:r w:rsidRPr="001E37AA">
        <w:rPr>
          <w:vertAlign w:val="subscript"/>
        </w:rPr>
        <w:t>EV</w:t>
      </w:r>
      <w:r>
        <w:t xml:space="preserve"> model</w:t>
      </w:r>
      <w:r w:rsidRPr="00685CD7">
        <w:t xml:space="preserve">, but the </w:t>
      </w:r>
      <w:proofErr w:type="spellStart"/>
      <w:r w:rsidRPr="00685CD7">
        <w:t>Psum</w:t>
      </w:r>
      <w:proofErr w:type="spellEnd"/>
      <w:r w:rsidRPr="00685CD7">
        <w:t>-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w:t>
      </w:r>
      <w:r w:rsidR="004A5D3A">
        <w:t>undisturbed forest</w:t>
      </w:r>
      <w:r w:rsidRPr="00685CD7">
        <w:t xml:space="preserve">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6E5106FD" w14:textId="58102543" w:rsidR="00A955CD" w:rsidRDefault="00A31439">
      <w:pPr>
        <w:pStyle w:val="Heading3"/>
      </w:pPr>
      <w:r>
        <w:t>4.4</w:t>
      </w:r>
      <w:r w:rsidR="000B0813">
        <w:t xml:space="preserve"> </w:t>
      </w:r>
      <w:del w:id="323" w:author="Alex Messina" w:date="2016-02-11T15:16:00Z">
        <w:r w:rsidR="000A2B8C" w:rsidDel="00C97A5C">
          <w:delText>Objective 3:</w:delText>
        </w:r>
        <w:r w:rsidR="000B0813" w:rsidDel="00C97A5C">
          <w:delText xml:space="preserve"> </w:delText>
        </w:r>
      </w:del>
      <w:r w:rsidR="000A2B8C">
        <w:t>Estimation of annual SSY</w:t>
      </w:r>
    </w:p>
    <w:p w14:paraId="35860382" w14:textId="77777777" w:rsidR="000A2B8C" w:rsidRDefault="00CD2330" w:rsidP="0063102C">
      <w:r>
        <w:t>Estimates of annual sSSY depended on which predictor was used to estimate SSY</w:t>
      </w:r>
      <w:r w:rsidR="00923D73" w:rsidRPr="001E37AA">
        <w:rPr>
          <w:vertAlign w:val="subscript"/>
        </w:rPr>
        <w:t>EV</w:t>
      </w:r>
      <w:r>
        <w:t>.</w:t>
      </w:r>
      <w:r w:rsidR="009C56F9">
        <w:t xml:space="preserve"> </w:t>
      </w:r>
      <w:r w:rsidR="000A2B8C">
        <w:t xml:space="preserve">The </w:t>
      </w:r>
      <w:proofErr w:type="spellStart"/>
      <w:r w:rsidR="000A2B8C">
        <w:t>Psum</w:t>
      </w:r>
      <w:proofErr w:type="spellEnd"/>
      <w:r w:rsidR="000A2B8C">
        <w:t xml:space="preserve"> model resulted in a much lower estimate of sSSY than the </w:t>
      </w:r>
      <w:r>
        <w:t>Qmax</w:t>
      </w:r>
      <w:r w:rsidR="000A2B8C">
        <w:t xml:space="preserve"> model</w:t>
      </w:r>
      <w:r w:rsidR="009760BA">
        <w:t xml:space="preserve"> (Table 7).</w:t>
      </w:r>
      <w:r w:rsidR="007666DB">
        <w:t xml:space="preserve"> The large difference in sSSY between the two methods was due to higher scatter about the </w:t>
      </w:r>
      <w:proofErr w:type="spellStart"/>
      <w:r w:rsidR="007666DB">
        <w:t>Psum</w:t>
      </w:r>
      <w:proofErr w:type="spellEnd"/>
      <w:r w:rsidR="007666DB">
        <w:t>-SSY</w:t>
      </w:r>
      <w:r w:rsidR="00923D73" w:rsidRPr="001E37AA">
        <w:rPr>
          <w:vertAlign w:val="subscript"/>
        </w:rPr>
        <w:t>EV</w:t>
      </w:r>
      <w:r w:rsidR="007666DB">
        <w:t xml:space="preserve"> relationship for large events compared with the Qmax-SSY</w:t>
      </w:r>
      <w:r w:rsidR="00923D73" w:rsidRPr="001E37AA">
        <w:rPr>
          <w:vertAlign w:val="subscript"/>
        </w:rPr>
        <w:t>EV</w:t>
      </w:r>
      <w:r w:rsidR="000A2B8C">
        <w:t>, and the Qmax model is likely more robust.</w:t>
      </w:r>
      <w:r w:rsidR="00CD2954">
        <w:t xml:space="preserve"> </w:t>
      </w:r>
      <w:r w:rsidR="000A2B8C">
        <w:t>A</w:t>
      </w:r>
      <w:r w:rsidR="006F5A12">
        <w:t xml:space="preserve">nnual SSY was </w:t>
      </w:r>
      <w:r w:rsidR="00B42671">
        <w:t xml:space="preserve">also calculated </w:t>
      </w:r>
      <w:r w:rsidR="000A2B8C">
        <w:t xml:space="preserve">for 2014 </w:t>
      </w:r>
      <w:r w:rsidR="00B42671">
        <w:t>using Equation 6</w:t>
      </w:r>
      <w:r w:rsidR="006F5A12">
        <w:t xml:space="preserve"> for three sets of storm events: a) all events with</w:t>
      </w:r>
      <w:r w:rsidR="007E79BC">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w:t>
      </w:r>
    </w:p>
    <w:p w14:paraId="5911633A" w14:textId="1B4504DD" w:rsidR="00F0753F" w:rsidRDefault="00F0753F" w:rsidP="00F0753F">
      <w:pPr>
        <w:ind w:firstLine="0"/>
      </w:pPr>
      <w:r>
        <w:t>&lt;Table 7 here please&gt;</w:t>
      </w:r>
    </w:p>
    <w:p w14:paraId="714165C5" w14:textId="77777777" w:rsidR="00A955CD" w:rsidRDefault="000A2B8C" w:rsidP="0063102C">
      <w:r>
        <w:t>A</w:t>
      </w:r>
      <w:r w:rsidR="006F5A12">
        <w:t>nnual storm precipitation (</w:t>
      </w:r>
      <w:proofErr w:type="spellStart"/>
      <w:r w:rsidR="00BA3DEE" w:rsidRPr="00BA3DEE">
        <w:t>P</w:t>
      </w:r>
      <w:r w:rsidR="0063102C">
        <w:rPr>
          <w:vertAlign w:val="subscript"/>
        </w:rPr>
        <w:t>EV</w:t>
      </w:r>
      <w:r w:rsidR="00BA3DEE" w:rsidRPr="00BA3DEE">
        <w:rPr>
          <w:vertAlign w:val="subscript"/>
        </w:rPr>
        <w:t>ann</w:t>
      </w:r>
      <w:proofErr w:type="spellEnd"/>
      <w:r w:rsidR="006F5A12">
        <w:t xml:space="preserve">) </w:t>
      </w:r>
      <w:r w:rsidR="00F35D6E">
        <w:t xml:space="preserve">in 2014 </w:t>
      </w:r>
      <w:r w:rsidR="006F5A12">
        <w:t xml:space="preserve">was 2,770 mm, representing 69% of total annual precipitation (3,709 mm). </w:t>
      </w:r>
      <w:r w:rsidR="00F35D6E">
        <w:t>The remaining 31% of precipitation did not result in a rise in stream level sufficient to be classified as an event with the hydrogra</w:t>
      </w:r>
      <w:r w:rsidR="00104BD8">
        <w:t xml:space="preserve">ph separation method used </w:t>
      </w:r>
      <w:r w:rsidR="00104BD8">
        <w:lastRenderedPageBreak/>
        <w:t>here.</w:t>
      </w:r>
      <w:r w:rsidR="00F35D6E">
        <w:t xml:space="preserve"> </w:t>
      </w:r>
      <w:r w:rsidR="006F5A12">
        <w:t>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proofErr w:type="spellStart"/>
      <w:r w:rsidR="00BA3DEE" w:rsidRPr="00BA3DEE">
        <w:t>P</w:t>
      </w:r>
      <w:r w:rsidR="0063102C">
        <w:rPr>
          <w:vertAlign w:val="subscript"/>
        </w:rPr>
        <w:t>EV</w:t>
      </w:r>
      <w:r w:rsidR="00BA3DEE" w:rsidRPr="00BA3DEE">
        <w:rPr>
          <w:vertAlign w:val="subscript"/>
        </w:rPr>
        <w:t>meas</w:t>
      </w:r>
      <w:proofErr w:type="spellEnd"/>
      <w:r w:rsidR="006F5A12">
        <w:t xml:space="preserve">), or 125% of </w:t>
      </w:r>
      <w:proofErr w:type="spellStart"/>
      <w:r w:rsidR="00BA3DEE" w:rsidRPr="00BA3DEE">
        <w:t>P</w:t>
      </w:r>
      <w:r w:rsidR="0063102C">
        <w:rPr>
          <w:vertAlign w:val="subscript"/>
        </w:rPr>
        <w:t>EV</w:t>
      </w:r>
      <w:r w:rsidR="00BA3DEE" w:rsidRPr="00BA3DEE">
        <w:rPr>
          <w:vertAlign w:val="subscript"/>
        </w:rPr>
        <w:t>ann</w:t>
      </w:r>
      <w:proofErr w:type="spellEnd"/>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p>
    <w:p w14:paraId="74EA24B5" w14:textId="2A282974" w:rsidR="009E710A" w:rsidRDefault="007E79BC" w:rsidP="00CD2954">
      <w:r>
        <w:t>Overal</w:t>
      </w:r>
      <w:r w:rsidR="00CD2954">
        <w:t>l, the Qmax model and Equation 6</w:t>
      </w:r>
      <w:r>
        <w:t xml:space="preserve"> using all events gave similar estimates of annual SSY at both the UPPER watershed (41-61 tons/yr) and the </w:t>
      </w:r>
      <w:r w:rsidR="004E5982">
        <w:t>TOTAL</w:t>
      </w:r>
      <w:r>
        <w:t xml:space="preserve"> watershed (428-439 tons/yr).</w:t>
      </w:r>
      <w:r w:rsidR="009C56F9">
        <w:t xml:space="preserve"> </w:t>
      </w:r>
      <w:r>
        <w:t xml:space="preserve">The accuracy of the </w:t>
      </w:r>
      <w:proofErr w:type="spellStart"/>
      <w:r>
        <w:t>Psum</w:t>
      </w:r>
      <w:proofErr w:type="spellEnd"/>
      <w:r>
        <w:t xml:space="preserve"> model was compromised by significant scatter for large events, while the </w:t>
      </w:r>
      <w:proofErr w:type="spellStart"/>
      <w:r>
        <w:t>Qsum</w:t>
      </w:r>
      <w:proofErr w:type="spellEnd"/>
      <w:r>
        <w:t xml:space="preserve"> model had significantly less scatt</w:t>
      </w:r>
      <w:r w:rsidR="007D6412">
        <w:t>er for large events</w:t>
      </w:r>
      <w:r>
        <w:t xml:space="preserve">. </w:t>
      </w:r>
      <w:r w:rsidR="002F266A">
        <w:t>T</w:t>
      </w:r>
      <w:r>
        <w:t>he eight storms sampled at all three locations (Table 4) had unusually high loads from the</w:t>
      </w:r>
      <w:r w:rsidR="004E5982">
        <w:t xml:space="preserve"> UPPER</w:t>
      </w:r>
      <w:r>
        <w:t xml:space="preserve"> wate</w:t>
      </w:r>
      <w:r w:rsidR="004E5982">
        <w:t>rshed but similar SSY from the LOWER</w:t>
      </w:r>
      <w:r>
        <w:t xml:space="preserve"> watershed, likely resulting in a low estimate of sediment loading and DR from the quarry.</w:t>
      </w:r>
    </w:p>
    <w:p w14:paraId="558F348E" w14:textId="77777777" w:rsidR="00A955CD" w:rsidRDefault="00A31439">
      <w:pPr>
        <w:pStyle w:val="Heading2"/>
      </w:pPr>
      <w:r>
        <w:t xml:space="preserve">5. </w:t>
      </w:r>
      <w:r w:rsidR="006F5A12">
        <w:t>Discussion</w:t>
      </w:r>
    </w:p>
    <w:p w14:paraId="71E00EB7" w14:textId="18062500" w:rsidR="00A955CD" w:rsidRPr="004E5982" w:rsidRDefault="00A31439" w:rsidP="004E5982">
      <w:pPr>
        <w:pStyle w:val="Heading3"/>
      </w:pPr>
      <w:r w:rsidRPr="004E5982">
        <w:t xml:space="preserve">5.1 </w:t>
      </w:r>
      <w:del w:id="324" w:author="Alex Messina" w:date="2016-02-11T15:16:00Z">
        <w:r w:rsidR="007B58A4" w:rsidRPr="004E5982" w:rsidDel="00C97A5C">
          <w:delText>Objective 1:</w:delText>
        </w:r>
        <w:r w:rsidR="000B0813" w:rsidRPr="004E5982" w:rsidDel="00C97A5C">
          <w:delText xml:space="preserve"> </w:delText>
        </w:r>
      </w:del>
      <w:r w:rsidR="007B58A4" w:rsidRPr="004E5982">
        <w:t>Compare SSC and SSY</w:t>
      </w:r>
      <w:r w:rsidR="007B58A4" w:rsidRPr="001E1AF4">
        <w:rPr>
          <w:vertAlign w:val="subscript"/>
        </w:rPr>
        <w:t>EV</w:t>
      </w:r>
      <w:r w:rsidR="007B58A4" w:rsidRPr="004E5982">
        <w:t xml:space="preserve"> for disturbed and undisturbed subwatersheds</w:t>
      </w:r>
    </w:p>
    <w:p w14:paraId="010EDD8D" w14:textId="77777777" w:rsidR="008A4A73" w:rsidRDefault="008A4A73" w:rsidP="008C242D">
      <w:pPr>
        <w:rPr>
          <w:ins w:id="325" w:author="Alex Messina" w:date="2016-02-13T11:18:00Z"/>
        </w:rPr>
      </w:pPr>
      <w:ins w:id="326" w:author="Alex Messina" w:date="2016-02-13T11:18:00Z">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Riverine discharge of fine sediment rinsed from aggregate was discontinued in 2013. In 2013 and 2014, waste </w:t>
        </w:r>
        <w:r>
          <w:lastRenderedPageBreak/>
          <w:t>sediment was piled on-site and severe erosion of these changing stockpiles caused high SSC only during storm events.</w:t>
        </w:r>
      </w:ins>
    </w:p>
    <w:p w14:paraId="17044E04" w14:textId="32561D7A" w:rsidR="004E5982" w:rsidRDefault="002720B5" w:rsidP="008C242D">
      <w:r>
        <w:t xml:space="preserve">Event wise analysis </w:t>
      </w:r>
      <w:r w:rsidR="004E5982">
        <w:t>of SSY</w:t>
      </w:r>
      <w:r w:rsidR="004E5982" w:rsidRPr="001E37AA">
        <w:rPr>
          <w:vertAlign w:val="subscript"/>
        </w:rPr>
        <w:t>EV</w:t>
      </w:r>
      <w:r w:rsidR="004E5982">
        <w:t xml:space="preserve"> </w:t>
      </w:r>
      <w:r>
        <w:t xml:space="preserve">was useful because hysteresis and interstorm variability caused significant </w:t>
      </w:r>
      <w:r w:rsidR="00F26C92">
        <w:t>scatter</w:t>
      </w:r>
      <w:r>
        <w:t xml:space="preserve"> in the instantaneous Q-SSC relationship</w:t>
      </w:r>
      <w:ins w:id="327" w:author="Alex Messina" w:date="2016-02-11T14:37:00Z">
        <w:r w:rsidR="00962389">
          <w:t xml:space="preserve">, which is common in many watersheds </w:t>
        </w:r>
      </w:ins>
      <w:ins w:id="328" w:author="Alex Messina" w:date="2016-02-11T14:38:00Z">
        <w:r w:rsidR="00962389">
          <w:fldChar w:fldCharType="begin" w:fldLock="1"/>
        </w:r>
      </w:ins>
      <w:r w:rsidR="00A9558F">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962389">
        <w:fldChar w:fldCharType="separate"/>
      </w:r>
      <w:r w:rsidR="00962389" w:rsidRPr="00962389">
        <w:rPr>
          <w:noProof/>
        </w:rPr>
        <w:t>(Asselman, 2000; Stock and Tribble, 2010)</w:t>
      </w:r>
      <w:ins w:id="329" w:author="Alex Messina" w:date="2016-02-11T14:38:00Z">
        <w:r w:rsidR="00962389">
          <w:fldChar w:fldCharType="end"/>
        </w:r>
      </w:ins>
      <w:r w:rsidR="006F5A12">
        <w:t xml:space="preserve">. While the </w:t>
      </w:r>
      <w:r>
        <w:t xml:space="preserve">instantaneous </w:t>
      </w:r>
      <w:r w:rsidR="006F5A12">
        <w:t xml:space="preserve">Q-SSC relationship illustrated large </w:t>
      </w:r>
      <w:r w:rsidR="009B3B1C">
        <w:t>increases</w:t>
      </w:r>
      <w:r w:rsidR="006F5A12">
        <w:t xml:space="preserve"> in SSC downstream of the quarry,</w:t>
      </w:r>
      <w:r>
        <w:t xml:space="preserve"> the hysteresis and interstorm variability meant that a single</w:t>
      </w:r>
      <w:r w:rsidR="006F5A12">
        <w:t xml:space="preserve"> Q-SSC </w:t>
      </w:r>
      <w:r>
        <w:t>relationship</w:t>
      </w:r>
      <w:r w:rsidR="006F5A12">
        <w:t xml:space="preserve"> </w:t>
      </w:r>
      <w:r>
        <w:t xml:space="preserve">could not be used to </w:t>
      </w:r>
      <w:r w:rsidR="004E5982">
        <w:t>estimate</w:t>
      </w:r>
      <w:r w:rsidR="006F5A12">
        <w:t xml:space="preserve"> sediment loading</w:t>
      </w:r>
      <w:del w:id="330" w:author="Alex Messina" w:date="2016-02-11T14:39:00Z">
        <w:r w:rsidR="00F26C92" w:rsidDel="00962389">
          <w:delText xml:space="preserve">, which </w:delText>
        </w:r>
        <w:r w:rsidR="009B3B1C" w:rsidDel="00962389">
          <w:delText>complicated detection of human impact on sediment concentration</w:delText>
        </w:r>
        <w:r w:rsidDel="00962389">
          <w:delText>s</w:delText>
        </w:r>
        <w:r w:rsidR="009B3B1C" w:rsidDel="00962389">
          <w:delText xml:space="preserve"> and yield</w:delText>
        </w:r>
        <w:r w:rsidR="004E5982" w:rsidDel="00962389">
          <w:delText>s</w:delText>
        </w:r>
      </w:del>
      <w:r w:rsidR="006F5A12">
        <w:t>.</w:t>
      </w:r>
      <w:r w:rsidR="009C56F9">
        <w:t xml:space="preserve"> </w:t>
      </w:r>
    </w:p>
    <w:p w14:paraId="3BA1683C" w14:textId="5430188A" w:rsidR="00A955CD" w:rsidRDefault="009B3B1C" w:rsidP="008C242D">
      <w:del w:id="331" w:author="Alex Messina" w:date="2016-02-11T14:46:00Z">
        <w:r w:rsidDel="00962389">
          <w:delText>Measurement of</w:delText>
        </w:r>
      </w:del>
      <w:ins w:id="332" w:author="Alex Messina" w:date="2016-02-11T14:46:00Z">
        <w:r w:rsidR="00962389">
          <w:t xml:space="preserve"> The</w:t>
        </w:r>
      </w:ins>
      <w:r>
        <w:t xml:space="preserve"> SSY</w:t>
      </w:r>
      <w:r>
        <w:rPr>
          <w:vertAlign w:val="subscript"/>
        </w:rPr>
        <w:t>EV</w:t>
      </w:r>
      <w:r>
        <w:t xml:space="preserve"> </w:t>
      </w:r>
      <w:ins w:id="333" w:author="Alex Messina" w:date="2016-02-11T14:46:00Z">
        <w:r w:rsidR="00962389">
          <w:t xml:space="preserve">approach </w:t>
        </w:r>
      </w:ins>
      <w:del w:id="334" w:author="Alex Messina" w:date="2016-02-11T14:47:00Z">
        <w:r w:rsidDel="00962389">
          <w:delText xml:space="preserve">allows comparison of similar size storms to </w:delText>
        </w:r>
      </w:del>
      <w:ins w:id="335" w:author="Alex Messina" w:date="2016-02-11T14:47:00Z">
        <w:r w:rsidR="00962389">
          <w:t xml:space="preserve">is useful for </w:t>
        </w:r>
      </w:ins>
      <w:proofErr w:type="spellStart"/>
      <w:r>
        <w:t>determin</w:t>
      </w:r>
      <w:ins w:id="336" w:author="Alex Messina" w:date="2016-02-11T14:47:00Z">
        <w:r w:rsidR="00962389">
          <w:t>ining</w:t>
        </w:r>
      </w:ins>
      <w:proofErr w:type="spellEnd"/>
      <w:del w:id="337" w:author="Alex Messina" w:date="2016-02-11T14:47:00Z">
        <w:r w:rsidDel="00962389">
          <w:delText>e</w:delText>
        </w:r>
      </w:del>
      <w:r>
        <w:t xml:space="preserve"> change over space and time without problems of interannual variabilit</w:t>
      </w:r>
      <w:r w:rsidR="004E5982">
        <w:t>y in precipitation totals</w:t>
      </w:r>
      <w:ins w:id="338" w:author="Alex Messina" w:date="2016-02-11T14:47:00Z">
        <w:r w:rsidR="00962389">
          <w:t xml:space="preserve"> or the need for one or several years of continuous monitoring</w:t>
        </w:r>
      </w:ins>
      <w:r w:rsidR="004E5982">
        <w:t>.</w:t>
      </w:r>
      <w:del w:id="339" w:author="Alex Messina" w:date="2016-02-11T14:42:00Z">
        <w:r w:rsidR="004E5982" w:rsidDel="00962389">
          <w:delText xml:space="preserve"> T</w:delText>
        </w:r>
        <w:r w:rsidDel="00962389">
          <w:delText xml:space="preserve">he simple regression models that predict annual sediment load from either precipitation or </w:delText>
        </w:r>
      </w:del>
      <w:del w:id="340" w:author="Alex Messina" w:date="2016-02-11T14:41:00Z">
        <w:r w:rsidDel="00962389">
          <w:delText>stormflow measurements</w:delText>
        </w:r>
      </w:del>
      <w:del w:id="341" w:author="Alex Messina" w:date="2016-02-11T14:42:00Z">
        <w:r w:rsidDel="00962389">
          <w:delText xml:space="preserve"> eliminate the need for long-term field work to estimate annual total yields.</w:delText>
        </w:r>
      </w:del>
      <w:r>
        <w:t xml:space="preserve"> From a management perspective, the event-wise approach </w:t>
      </w:r>
      <w:del w:id="342" w:author="Alex Messina" w:date="2016-02-11T14:47:00Z">
        <w:r w:rsidDel="00962389">
          <w:delText xml:space="preserve">to estimating human impacts on sediment </w:delText>
        </w:r>
      </w:del>
      <w:r>
        <w:t xml:space="preserve">is less expensive than efforts to measure annual yields </w:t>
      </w:r>
      <w:r w:rsidR="004E5982">
        <w:t>since it does not require a complete</w:t>
      </w:r>
      <w:r>
        <w:t xml:space="preserve"> year of monitoring</w:t>
      </w:r>
      <w:r w:rsidR="004E5982">
        <w:t>,</w:t>
      </w:r>
      <w:r>
        <w:t xml:space="preserve"> and can be rapidly conducted if mitigation or disturbance act</w:t>
      </w:r>
      <w:r w:rsidR="005F6814">
        <w:t xml:space="preserve">ivities are already planned. </w:t>
      </w:r>
      <w:del w:id="343" w:author="Alex Messina" w:date="2016-02-11T14:43:00Z">
        <w:r w:rsidR="005F6814" w:rsidDel="00962389">
          <w:delText>With</w:delText>
        </w:r>
        <w:r w:rsidDel="00962389">
          <w:delText xml:space="preserve"> predictive models of SSY</w:delText>
        </w:r>
        <w:r w:rsidDel="00962389">
          <w:rPr>
            <w:vertAlign w:val="subscript"/>
          </w:rPr>
          <w:delText>EV</w:delText>
        </w:r>
        <w:r w:rsidDel="00962389">
          <w:delText xml:space="preserve"> that are based on an easily-monitored storm metric like maximum event discharge, SSY</w:delText>
        </w:r>
        <w:r w:rsidDel="00962389">
          <w:rPr>
            <w:vertAlign w:val="subscript"/>
          </w:rPr>
          <w:delText>EV</w:delText>
        </w:r>
        <w:r w:rsidDel="00962389">
          <w:delText xml:space="preserve"> can be modeled to compare with either post-mitigation or post-disturbance SSY</w:delText>
        </w:r>
        <w:r w:rsidDel="00962389">
          <w:rPr>
            <w:vertAlign w:val="subscript"/>
          </w:rPr>
          <w:delText>EV</w:delText>
        </w:r>
        <w:r w:rsidR="008C242D" w:rsidDel="00962389">
          <w:delText>.</w:delText>
        </w:r>
      </w:del>
    </w:p>
    <w:p w14:paraId="3A28930C" w14:textId="4F8DB99F" w:rsidR="00A955CD" w:rsidRPr="004E5982" w:rsidRDefault="00A31439" w:rsidP="004E5982">
      <w:pPr>
        <w:pStyle w:val="Heading3"/>
      </w:pPr>
      <w:r w:rsidRPr="004E5982">
        <w:t xml:space="preserve">5.2 </w:t>
      </w:r>
      <w:del w:id="344" w:author="Alex Messina" w:date="2016-02-11T15:16:00Z">
        <w:r w:rsidR="007B58A4" w:rsidRPr="004E5982" w:rsidDel="00C97A5C">
          <w:delText>Objective 2:</w:delText>
        </w:r>
        <w:r w:rsidR="000B0813" w:rsidRPr="004E5982" w:rsidDel="00C97A5C">
          <w:delText xml:space="preserve"> </w:delText>
        </w:r>
      </w:del>
      <w:r w:rsidR="007B58A4" w:rsidRPr="004E5982">
        <w:t>Modeling SSYEV with storm metrics</w:t>
      </w:r>
    </w:p>
    <w:p w14:paraId="419E179D" w14:textId="77777777" w:rsidR="00A955CD" w:rsidRDefault="006F5A12">
      <w:r>
        <w:t xml:space="preserve">Several researchers have attempted to explain values of the intercept (α) and slope (β) coefficients of the sediment rating curve as a function of watershed characteristics. A traditional </w:t>
      </w:r>
      <w:r>
        <w:lastRenderedPageBreak/>
        <w:t xml:space="preserve">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proofErr w:type="spellStart"/>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proofErr w:type="spellEnd"/>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68FCBD39" w14:textId="4CE1D452"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rsidR="008C3132">
        <w:t xml:space="preserve"> in the UPPER and </w:t>
      </w:r>
      <w:r w:rsidR="008C3132">
        <w:lastRenderedPageBreak/>
        <w:t>TOTAL watersheds, respectively. These slopes</w:t>
      </w:r>
      <w:r>
        <w:t xml:space="preserve">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77777777"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003545">
        <w:t>SSY</w:t>
      </w:r>
      <w:r w:rsidR="00003545">
        <w:rPr>
          <w:vertAlign w:val="subscript"/>
        </w:rPr>
        <w:t>EV</w:t>
      </w:r>
      <w:r>
        <w:t xml:space="preserve"> at Faga'alu were observed for discharge metrics</w:t>
      </w:r>
      <w:r w:rsidR="00DB18FC">
        <w:t xml:space="preserve"> </w:t>
      </w:r>
      <w:proofErr w:type="spellStart"/>
      <w:r w:rsidR="00DB18FC">
        <w:t>Qsum</w:t>
      </w:r>
      <w:proofErr w:type="spellEnd"/>
      <w:r w:rsidR="00DB18FC">
        <w:t xml:space="preserve">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w:t>
      </w:r>
      <w:proofErr w:type="spellStart"/>
      <w:r>
        <w:t>Qsum</w:t>
      </w:r>
      <w:proofErr w:type="spellEnd"/>
      <w:r>
        <w:t xml:space="preserve"> and </w:t>
      </w:r>
      <w:proofErr w:type="spellStart"/>
      <w:r>
        <w:t>Psum</w:t>
      </w:r>
      <w:proofErr w:type="spellEnd"/>
      <w:r>
        <w:t xml:space="preserve"> had higher correlations in individual watersheds, Qmax was a good predictor of </w:t>
      </w:r>
      <w:r w:rsidR="00003545">
        <w:t>SSY</w:t>
      </w:r>
      <w:r w:rsidR="00003545">
        <w:rPr>
          <w:vertAlign w:val="subscript"/>
        </w:rPr>
        <w:t>EV</w:t>
      </w:r>
      <w:r>
        <w:t xml:space="preserve"> in both the disturbed and undisturbed watershed.</w:t>
      </w:r>
    </w:p>
    <w:p w14:paraId="280BE1C8" w14:textId="2079C3E9" w:rsidR="00A955CD" w:rsidRPr="004E5982" w:rsidRDefault="00A31439" w:rsidP="004E5982">
      <w:pPr>
        <w:pStyle w:val="Heading3"/>
      </w:pPr>
      <w:r w:rsidRPr="004E5982">
        <w:t xml:space="preserve">5.3 </w:t>
      </w:r>
      <w:del w:id="345" w:author="Alex Messina" w:date="2016-02-11T15:16:00Z">
        <w:r w:rsidR="007B58A4" w:rsidRPr="004E5982" w:rsidDel="00C97A5C">
          <w:delText>Objective 3:</w:delText>
        </w:r>
        <w:r w:rsidR="000B0813" w:rsidRPr="004E5982" w:rsidDel="00C97A5C">
          <w:delText xml:space="preserve"> </w:delText>
        </w:r>
      </w:del>
      <w:r w:rsidR="007B58A4" w:rsidRPr="004E5982">
        <w:t>Estimation of annual SSY and comparison with other tropical islands</w:t>
      </w:r>
    </w:p>
    <w:p w14:paraId="6AE18A9F" w14:textId="77777777"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698FF536" w14:textId="7DDF566B" w:rsidR="00A955CD" w:rsidRDefault="00ED69F9">
      <w:r>
        <w:lastRenderedPageBreak/>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0B2FAB">
        <w:t>, though t</w:t>
      </w:r>
      <w:r w:rsidR="002D34DE">
        <w:t>he</w:t>
      </w:r>
      <w:ins w:id="346" w:author="Alex Messina" w:date="2016-02-13T11:54:00Z">
        <w:r w:rsidR="00831BE4">
          <w:t>re is large</w:t>
        </w:r>
      </w:ins>
      <w:r w:rsidR="002D34DE">
        <w:t xml:space="preserve"> </w:t>
      </w:r>
      <w:r w:rsidR="006F5A12">
        <w:t xml:space="preserve">scatter </w:t>
      </w:r>
      <w:r w:rsidR="007D5FB8">
        <w:t xml:space="preserve">around their model </w:t>
      </w:r>
      <w:del w:id="347" w:author="Alex Messina" w:date="2016-02-13T11:55:00Z">
        <w:r w:rsidR="007D2E42" w:rsidDel="00831BE4">
          <w:delText xml:space="preserve">is large </w:delText>
        </w:r>
      </w:del>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ins w:id="348" w:author="Alex Messina" w:date="2016-02-13T11:53:00Z">
        <w:r w:rsidR="00831BE4">
          <w:t xml:space="preserve"> Faga’alu is a much smaller watershed</w:t>
        </w:r>
      </w:ins>
      <w:ins w:id="349" w:author="Alex Messina" w:date="2016-02-13T11:54:00Z">
        <w:r w:rsidR="00831BE4">
          <w:t xml:space="preserve"> and the study period was </w:t>
        </w:r>
        <w:proofErr w:type="spellStart"/>
        <w:r w:rsidR="00831BE4">
          <w:t>relativtly</w:t>
        </w:r>
        <w:proofErr w:type="spellEnd"/>
        <w:r w:rsidR="00831BE4">
          <w:t xml:space="preserve"> short compared to</w:t>
        </w:r>
      </w:ins>
      <w:ins w:id="350" w:author="Alex Messina" w:date="2016-02-13T11:53:00Z">
        <w:r w:rsidR="00831BE4">
          <w:t xml:space="preserve"> others included in their models</w:t>
        </w:r>
      </w:ins>
      <w:ins w:id="351" w:author="Alex Messina" w:date="2016-02-13T11:54:00Z">
        <w:r w:rsidR="00831BE4">
          <w:t>.</w:t>
        </w:r>
      </w:ins>
    </w:p>
    <w:p w14:paraId="2C290B9F" w14:textId="5C98F49C" w:rsidR="00C70A27" w:rsidRDefault="00C0550D" w:rsidP="008C3132">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w:t>
      </w:r>
      <w:del w:id="352" w:author="Alex Messina" w:date="2016-02-13T12:03:00Z">
        <w:r w:rsidR="00A20F2F" w:rsidDel="006F5195">
          <w:delText xml:space="preserve">the </w:delText>
        </w:r>
      </w:del>
      <w:ins w:id="353" w:author="Alex Messina" w:date="2016-02-13T12:03:00Z">
        <w:r w:rsidR="006F5195">
          <w:t xml:space="preserve">our two year </w:t>
        </w:r>
      </w:ins>
      <w:r w:rsidR="008C3132">
        <w:t>monitoring</w:t>
      </w:r>
      <w:r w:rsidR="00A20F2F">
        <w:t xml:space="preserve">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w:t>
      </w:r>
      <w:r w:rsidR="000B2FAB">
        <w:t xml:space="preserve">the outlet of </w:t>
      </w:r>
      <w:r w:rsidR="00A20F2F">
        <w:t>Fag</w:t>
      </w:r>
      <w:r w:rsidR="008C242D">
        <w:t>a</w:t>
      </w:r>
      <w:r w:rsidR="00A20F2F">
        <w:t>’alu</w:t>
      </w:r>
      <w:ins w:id="354" w:author="Alex Messina" w:date="2016-02-13T12:00:00Z">
        <w:r w:rsidR="00CF247B">
          <w:t xml:space="preserve"> over a two year period</w:t>
        </w:r>
      </w:ins>
      <w:r w:rsidR="00A20F2F">
        <w:t xml:space="preserve"> (mean 148 mg/L, maximum 3,500 mg/L)</w:t>
      </w:r>
      <w:r w:rsidR="006F5A12">
        <w:t xml:space="preserve">. </w:t>
      </w:r>
      <w:ins w:id="355" w:author="Alex Messina" w:date="2016-02-13T12:04:00Z">
        <w:r w:rsidR="006F5195">
          <w:t xml:space="preserve">Using fluvial data over a 3 month period as well as longer-term geologic methods, </w:t>
        </w:r>
      </w:ins>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 xml:space="preserve">Stock and Tribble </w:t>
      </w:r>
      <w:r w:rsidR="00E153E3" w:rsidRPr="00E153E3">
        <w:rPr>
          <w:noProof/>
        </w:rPr>
        <w:lastRenderedPageBreak/>
        <w:t>(2010)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ins w:id="356" w:author="Alex Messina" w:date="2016-02-13T12:04:00Z">
        <w:r w:rsidR="006F5195">
          <w:t xml:space="preserve"> </w:t>
        </w:r>
      </w:ins>
      <w:ins w:id="357" w:author="Alex Messina" w:date="2016-02-13T12:05:00Z">
        <w:r w:rsidR="006F5195">
          <w:t>over a 6 year period</w:t>
        </w:r>
      </w:ins>
      <w:r w:rsidR="00D061B5">
        <w:t>.</w:t>
      </w:r>
      <w:r w:rsidR="009C56F9">
        <w:t xml:space="preserve"> </w:t>
      </w:r>
      <w:r w:rsidR="00D061B5">
        <w:t xml:space="preserve">These values are </w:t>
      </w:r>
      <w:r w:rsidR="008C3132">
        <w:t>higher than observed from the undisturbed subwatershed in</w:t>
      </w:r>
      <w:r w:rsidR="00D061B5">
        <w:t xml:space="preserve"> Faga’</w:t>
      </w:r>
      <w:r w:rsidR="008C3132">
        <w:t xml:space="preserve">alu </w:t>
      </w:r>
      <w:r w:rsidR="0007173E">
        <w:t>(45-68 tons/km</w:t>
      </w:r>
      <w:r w:rsidR="0007173E" w:rsidRPr="005F6814">
        <w:rPr>
          <w:vertAlign w:val="superscript"/>
        </w:rPr>
        <w:t>2</w:t>
      </w:r>
      <w:r w:rsidR="008C3132">
        <w:t xml:space="preserve">/yr) but similar to the </w:t>
      </w:r>
      <w:r w:rsidR="0007173E">
        <w:t>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C70A27">
        <w:t>w</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r w:rsidR="00F0753F" w:rsidRPr="00F0753F">
        <w:t xml:space="preserve"> </w:t>
      </w:r>
    </w:p>
    <w:p w14:paraId="52BF17C5" w14:textId="3DAFAC74" w:rsidR="00625274" w:rsidRDefault="00F0753F" w:rsidP="00C70A27">
      <w:pPr>
        <w:ind w:firstLine="0"/>
      </w:pPr>
      <w:r>
        <w:t>&lt;Table 8 here please&gt;</w:t>
      </w:r>
    </w:p>
    <w:p w14:paraId="07FFC3C6" w14:textId="77777777" w:rsidR="00A955CD" w:rsidRDefault="006F5A12">
      <w:r>
        <w:t xml:space="preserve">Annual sSSY from the </w:t>
      </w:r>
      <w:r w:rsidR="005F6814">
        <w:t>quarry</w:t>
      </w:r>
      <w:r w:rsidR="00E153E3">
        <w:t xml:space="preserve"> </w:t>
      </w:r>
      <w:r>
        <w:t>was es</w:t>
      </w:r>
      <w:r w:rsidR="005F6814">
        <w:t>timated from Equation 6 to be approximately 2,80</w:t>
      </w:r>
      <w:r>
        <w:t>0 tons/km²/yr. The quarry surfaces are comprised of haul roads, piles of overburden, and steep rock faces which can be described as a mix of unpaved roads and cut-slopes. sSSY from cutslopes var</w:t>
      </w:r>
      <w:r w:rsidR="000B2FAB">
        <w:t>ies</w:t>
      </w:r>
      <w:r>
        <w:t xml:space="preserve">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w:t>
      </w:r>
      <w:r>
        <w:lastRenderedPageBreak/>
        <w:t xml:space="preserve">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7A064949" w14:textId="77777777" w:rsidR="00A955CD" w:rsidRPr="004E5982" w:rsidRDefault="00A31439" w:rsidP="004E5982">
      <w:pPr>
        <w:pStyle w:val="Heading3"/>
      </w:pPr>
      <w:r w:rsidRPr="004E5982">
        <w:t xml:space="preserve">5.4 </w:t>
      </w:r>
      <w:r w:rsidR="006F5A12" w:rsidRPr="004E5982">
        <w:t>Comparison with other kinds of sediment disturbance</w:t>
      </w:r>
    </w:p>
    <w:p w14:paraId="26047128" w14:textId="77777777" w:rsidR="00C70A27" w:rsidRDefault="000B2FAB">
      <w:r>
        <w:t>SSY at Faga’alu was increased by 3.9x compared</w:t>
      </w:r>
      <w:r w:rsidR="00104BD8">
        <w:t xml:space="preserve"> with the </w:t>
      </w:r>
      <w:r w:rsidR="00C70A27">
        <w:t>natural</w:t>
      </w:r>
      <w:r w:rsidR="00104BD8">
        <w:t xml:space="preserve"> background. </w:t>
      </w:r>
      <w:r w:rsidR="006F5A12">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rsidR="006F5A12">
        <w:t>increase sediment yield</w:t>
      </w:r>
      <w:r w:rsidR="003C00D9">
        <w:t xml:space="preserve"> </w:t>
      </w:r>
      <w:r w:rsidR="006F5A12">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rsidR="006F5A12">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rsidR="006F5A12">
        <w:t xml:space="preserve">. </w:t>
      </w:r>
    </w:p>
    <w:p w14:paraId="5E3664DD" w14:textId="3F4964D3" w:rsidR="00A955CD" w:rsidRDefault="006F5A12">
      <w:r>
        <w:t xml:space="preserve">Disturbances at larger scales have </w:t>
      </w:r>
      <w:r w:rsidR="003C00D9">
        <w:t>resulted in</w:t>
      </w:r>
      <w:r>
        <w:t xml:space="preserve"> increases in total SSY to coral environments</w:t>
      </w:r>
      <w:r w:rsidR="00C70A27">
        <w:t>, similar to Faga’alu</w:t>
      </w:r>
      <w:r>
        <w:t xml:space="preserve">.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67C84920" w14:textId="77777777" w:rsidR="00396F2C" w:rsidRDefault="003C00D9" w:rsidP="00E029B2">
      <w:r>
        <w:lastRenderedPageBreak/>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9AA3E79" w14:textId="77777777" w:rsidR="00A955CD" w:rsidRDefault="00A31439">
      <w:pPr>
        <w:pStyle w:val="Heading2"/>
      </w:pPr>
      <w:r>
        <w:t xml:space="preserve">6. </w:t>
      </w:r>
      <w:r w:rsidR="006F5A12">
        <w:t>Conclusion</w:t>
      </w:r>
    </w:p>
    <w:p w14:paraId="632B665F" w14:textId="2DB64B13"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w:t>
      </w:r>
      <w:r w:rsidR="00D50CAA">
        <w:t>s</w:t>
      </w:r>
      <w:r w:rsidRPr="00685CD7">
        <w:t>,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w:t>
      </w:r>
      <w:r w:rsidRPr="00685CD7">
        <w:lastRenderedPageBreak/>
        <w:t>sediment yields prior to management, and rapidly develop an empirical sediment yield model for a remote, data-poor watershed.</w:t>
      </w:r>
    </w:p>
    <w:p w14:paraId="1303301E" w14:textId="77777777" w:rsidR="00A955CD" w:rsidRDefault="006F5A12">
      <w:pPr>
        <w:pStyle w:val="Heading2"/>
      </w:pPr>
      <w:r>
        <w:t>Acknowledgements</w:t>
      </w:r>
    </w:p>
    <w:p w14:paraId="7C59AE0F" w14:textId="77777777"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17777A60" w14:textId="77777777" w:rsidR="00A955CD" w:rsidRDefault="006F5A12">
      <w:pPr>
        <w:pStyle w:val="Heading2"/>
      </w:pPr>
      <w:r>
        <w:t>References</w:t>
      </w:r>
    </w:p>
    <w:p w14:paraId="682A057B" w14:textId="31A30C95" w:rsidR="00E83171" w:rsidRPr="00E83171" w:rsidRDefault="006E1D48">
      <w:pPr>
        <w:pStyle w:val="NormalWeb"/>
        <w:ind w:left="480" w:hanging="480"/>
        <w:divId w:val="245112910"/>
        <w:rPr>
          <w:rFonts w:ascii="Times" w:hAnsi="Times" w:cs="Times"/>
          <w:noProof/>
        </w:rPr>
      </w:pPr>
      <w:r>
        <w:fldChar w:fldCharType="begin" w:fldLock="1"/>
      </w:r>
      <w:r>
        <w:instrText xml:space="preserve">ADDIN Mendeley Bibliography CSL_BIBLIOGRAPHY </w:instrText>
      </w:r>
      <w:r>
        <w:fldChar w:fldCharType="separate"/>
      </w:r>
      <w:r w:rsidR="00E83171" w:rsidRPr="00E83171">
        <w:rPr>
          <w:rFonts w:ascii="Times" w:hAnsi="Times" w:cs="Times"/>
          <w:noProof/>
        </w:rPr>
        <w:t>Asselman, N.E.M., 2000. Fitting and interpretation of sediment rating curves. J. Hydrol. 234, 228–248. doi:10.1016/S0022-1694(00)00253-5</w:t>
      </w:r>
    </w:p>
    <w:p w14:paraId="2F212FA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Basher, L., Hicks, D., Clapp, B., Hewitt, T., 2011. Sediment yield response to large storm events and forest harvesting, Motueka River, New Zealand. New Zeal. J. Mar. Freshw. Res. 45, 333–356. doi:10.1080/00288330.2011.570350</w:t>
      </w:r>
    </w:p>
    <w:p w14:paraId="272D00A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Basher, L.R., Hicks, D.M., Handyside, B., Ross, C.W., 1997. Erosion and sediment transport from the market gardening lands at Pukekohe, Auckland, New Zealand. J. Hydrol. 36, 73–95.</w:t>
      </w:r>
    </w:p>
    <w:p w14:paraId="047F570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Blong, R.J., Humphreys, G.S., 1982. Erosion of road batters in Chim Shale, Papua New Guinea. Civ. Eng. Trans. Inst. Eng. Aust. CE24 1, 62–68.</w:t>
      </w:r>
    </w:p>
    <w:p w14:paraId="243B204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Bonta, J. V, 2000. Impact of Coal Surface Mining and Reclamation on Suspended Sediment in Three Ohio Watersheds. JAWRA J. Am. Water Resour. Assoc. 36, 869–887.</w:t>
      </w:r>
    </w:p>
    <w:p w14:paraId="0B532BFA"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Brunner, G., 2010. HEC-RAS River Analysis System.</w:t>
      </w:r>
    </w:p>
    <w:p w14:paraId="10CACEE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Calhoun, R.S., Fletcher, C.H., 1999. Measured and predicted sediment yield from a subtropical, heavy rainfall, steep-sided river basin: Hanalei, Kauai, Hawaiian Islands. Geomorphology 30, 213–226.</w:t>
      </w:r>
    </w:p>
    <w:p w14:paraId="4F70D095"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Cox, C.A., Sarangi, A., Madramootoo, C.A., 2006. Effect of land management on runoff and soil losses from two small watersheds in St Lucia. L. Degrad. Dev. 17, 55–72. doi:10.1002/ldr.694</w:t>
      </w:r>
    </w:p>
    <w:p w14:paraId="35FEBB5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Craig, P., 2009. Natural History Guide to American Samoa. National Park of American Samoa, Pago Pago, American Samoa.</w:t>
      </w:r>
    </w:p>
    <w:p w14:paraId="0866094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Daly, C., Halbleib, M., Smith, J.I., Gibson, W.P., Doggett, M.K., Taylor, G.H., Curtis, J., Passteris, P.P., 2008. Physiographically sensitive mapping of climatological temperature and precipitation across the conterminous United States. Int. J. Climatol. 28, 2031. doi:10.1002/joc</w:t>
      </w:r>
    </w:p>
    <w:p w14:paraId="4D7F526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Dames &amp; Moore, 1981. Hydrologic Investigation of Surface Water for Water Supply and Hydropower.</w:t>
      </w:r>
    </w:p>
    <w:p w14:paraId="2889BA5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46BEBC40"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1E48CDE0"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Fabricius, K.E., 2005. Effects of terrestrial runoff on the ecology of corals and coral reefs: review and synthesis. Mar. Pollut. Bull. 50, 125–46. doi:10.1016/j.marpolbul.2004.11.028</w:t>
      </w:r>
    </w:p>
    <w:p w14:paraId="6A0ED00E"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Fahey, B.D., Marden, M., 2000. Sediment yields from a forested and a pasture catchment, coastal Hawke’s Bay, North Island, New Zealand. J. Hydrol. 39, 49–63.</w:t>
      </w:r>
    </w:p>
    <w:p w14:paraId="5550A67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Fahey, B.D., Marden, M., Phillips, C.J., 2003. Sediment yields from plantation forestry and pastoral farming, coastal Hawke’s Bay, North Island, New Zealand. J. Hydrol. 42, 27–38.</w:t>
      </w:r>
    </w:p>
    <w:p w14:paraId="120E127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40E7622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07AC7258"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Fuka, D., Walter, M., Archibald, J., Steenhuis, T., Easton, Z., 2014. EcoHydRology.</w:t>
      </w:r>
    </w:p>
    <w:p w14:paraId="7DAB521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30791812"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Gippel, C.J., 1995. Potential of turbidity monitoring for measuring the transport of suspended solids in streams. Hydrol. Process. 9, 83–97.</w:t>
      </w:r>
    </w:p>
    <w:p w14:paraId="309D2A9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Gomi, T., Moore, R.D., Hassan, M.A., 2005. Suspended sediment dynamics in small forest streams of the Pacific Northwest. J. Am. Water Resour. Assoc.</w:t>
      </w:r>
    </w:p>
    <w:p w14:paraId="18783B67"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Gray, J.R., 2014. Measuring Suspended Sediment, in: Ahuja, S. (Ed.), Comprehensive Water Quality and Purification. Elsevier, pp. 157–204. doi:10.1016/B978-0-12-382182-9.00012-8</w:t>
      </w:r>
    </w:p>
    <w:p w14:paraId="578B8FA5"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Gray, J.R., Glysson, G.D., Turcios, L.M., Schwarz, G.E., 2000. Comparability of Suspended-Sediment Concentration and Total Suspended Solids Data U.S. Geological Survey Water-Resources Investigations Report 00-4191. Reston, Va.</w:t>
      </w:r>
    </w:p>
    <w:p w14:paraId="201293B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Harmel, R.D., Cooper, R.J., Slade, R.M., Haney, R.L., Arnold, J.G., 2006. Cumulative uncertainty in measured streamflow and water quality data for small watersheds. Trans. Am. Soc. Agric. Biol. Eng. 49, 689–701.</w:t>
      </w:r>
    </w:p>
    <w:p w14:paraId="03BAC1F5"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Harmel, R.D., Smith, D.R., King, K.W., Slade, R.M., 2009. Estimating storm discharge and water quality data uncertainty: A software tool for monitoring and modeling applications. Environ. Model. Softw. 24, 832–842.</w:t>
      </w:r>
    </w:p>
    <w:p w14:paraId="2EAF96FE"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2140509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3B605AD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7A88D2F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Hicks, D.M., 1990. Suspended sediment yields from pasture and exotic forest basins, in: Proceedings of the New-Zealand Hydrological Society Symposium. Auckland, New Zealand.</w:t>
      </w:r>
    </w:p>
    <w:p w14:paraId="6E128C7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Hicks, D.M., Hoyle, J., Roulston, H., 2009. Analysis of sediment yields within Auckland region. ARC Technical Report 2009/064. Prepared by NIWA for Auckland Regional Council.</w:t>
      </w:r>
    </w:p>
    <w:p w14:paraId="58A4CFA8"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5BF530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Horsley-Witten, 2011. American Samoa Erosion and Sediment Control Field Guide.</w:t>
      </w:r>
    </w:p>
    <w:p w14:paraId="57E1C63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Horsley-Witten, 2012. Post-Construction Stormwater Training Memorandum.</w:t>
      </w:r>
    </w:p>
    <w:p w14:paraId="0B7E9B3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Kinnell, P.I.A., 2013. Modelling event soil losses using the Q R EI 30 index within RUSLE2. Hydrol. Process. doi:10.1002/hyp</w:t>
      </w:r>
    </w:p>
    <w:p w14:paraId="1315D917"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Kostaschuk, R. a, Terry, J.P., Raj, R., 2002. Suspended sediment transport during tropical-cyclone floods in Fiji. Hydrol. Process. 17, 1149–1164.</w:t>
      </w:r>
    </w:p>
    <w:p w14:paraId="4835F2BD"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58AE1D04"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2A9C12E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Lewis, J., 1996. Turbidity-controlled suspended sediment sampling for runoff-event load estimation. Water Resour. Res. 32, 2299–2310.</w:t>
      </w:r>
    </w:p>
    <w:p w14:paraId="408EB3DD"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3D96EDBE"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McDougall, I., 1985. Age and Evolution of the Volcanoes of Tutuila American Samoa. Pacific Sci. 39, 311–320.</w:t>
      </w:r>
    </w:p>
    <w:p w14:paraId="622B5E4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34CD865E"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Megahan, W.F., Wilson, M., Monsen, S.B., 2001. Sediment production from granitic cutslopes on forest roads in Idaho, USA. Earth Surf. Process. Landforms 26, 153–163.</w:t>
      </w:r>
    </w:p>
    <w:p w14:paraId="4BA8882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Milliman, J.D., Syvitski, J.P.M., 1992. Geomorphic/tectonic control of sediment discharge to the ocean: the importance of small mountainous rivers. J. Geol. 100, 525–544.</w:t>
      </w:r>
    </w:p>
    <w:p w14:paraId="1B7D4A38"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Nakamura, S., 1984. Soil Survey of American Samoa. US Department of Agriculture Soil Conservation Service, Pago Pago, American Samoa.</w:t>
      </w:r>
    </w:p>
    <w:p w14:paraId="3095035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Nathan, R.J., McMahon, T. a, 1990. Evaluation of Automated Techniques for Base Flow and Recession Analyses. Water Resour. Res. 26, 1465–1473. doi:10.1029/WR026i007p01465</w:t>
      </w:r>
    </w:p>
    <w:p w14:paraId="5FADCE8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Nearing, M. a, Nichols, M.H., Stone, J.J., Renard, K.G., Simanton, J.R., 2007. Sediment yields from unit-source semiarid watersheds at Walnut Gulch. Water Resour. Res. 43, 1–10. doi:10.1029/2006WR005692</w:t>
      </w:r>
    </w:p>
    <w:p w14:paraId="29D944D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Perreault, J., 2010. Development of a Water Budget in a Tropical Setting Accounting for Mountain Front Recharge: Tutuila, American Samoa. University of Hawai’i.</w:t>
      </w:r>
    </w:p>
    <w:p w14:paraId="0F33F675"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782990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Ramos-Scharrón, C.E., Macdonald, L.H., 2005. Measurement and prediction of sediment production from unpaved roads, St John, US Virgin Islands. Earth Surf. Process. Landforms 30, 1283–1304.</w:t>
      </w:r>
    </w:p>
    <w:p w14:paraId="4834A58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Ramos-Scharrón, C.E., Macdonald, L.H., 2007. Measurement and prediction of natural and anthropogenic sediment sources, St. John, US Virgin Islands. Catena 71, 250–266.</w:t>
      </w:r>
    </w:p>
    <w:p w14:paraId="26BF615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Rankl, J.G., 2004. Relations Between Total-Sediment Load and Peak Discharge for Rainstorm Runoff on Five Ephemeral Streams in Wyoming. U.S. Geological Survey Water-Resources Investigations Report 02-4150. Denver, CO.</w:t>
      </w:r>
    </w:p>
    <w:p w14:paraId="170742D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Rapp, A., 1960. Recent development of mountain slopes in Karkevagge and surroundings, northern Scandinavia. Geogr. Ann. 42, 65–200.</w:t>
      </w:r>
    </w:p>
    <w:p w14:paraId="0C9D11D3"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Reid, L.M., Dunne, T., 1984. Sediment production from forest road surfaces. Water Resour. Res. 20, 1753–1761.</w:t>
      </w:r>
    </w:p>
    <w:p w14:paraId="00C1709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Reid, L.M., Dunne, T., 1996. Rapid evaluation of sediment budgets. Catena Verlag, Reiskirchen, Germany.</w:t>
      </w:r>
    </w:p>
    <w:p w14:paraId="18093FC1"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Risk, M.J., 2014. Assessing the effects of sediments and nutrients on coral reefs. Curr. Opin. Environ. Sustain. 7, 108–117. doi:10.1016/j.cosust.2014.01.003</w:t>
      </w:r>
    </w:p>
    <w:p w14:paraId="35DF7BFF"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Rodrigues, J.O., Andrade, E.M., Ribeiro, L.A., 2013. Sediment loss in semiarid small watershed due to the land use. Rev. Ciência Agronômica 44, 488–498.</w:t>
      </w:r>
    </w:p>
    <w:p w14:paraId="59A4C36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Sadeghi, S.H.R., Mizuyama, T., Miyata, S., Gomi, T., Kosugi, K., Mizugaki, S., Onda, Y., 2007. Is MUSLE apt to small steeply reforested watershed? J. For. Res. 12, 270–277. doi:10.1007/s10310-007-0017-9</w:t>
      </w:r>
    </w:p>
    <w:p w14:paraId="20E9662B"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Slaymaker, O., 2003. The sediment budget as conceptual framework and management tool. Hydrobiologia 494, 71–82.</w:t>
      </w:r>
    </w:p>
    <w:p w14:paraId="35013CFD"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Stock, J.D., Rosener, M., Schmidt, K.M., Hanshaw, M.N., Brooks, B.A., Tribble, G., Jacobi, J., 2010. Sediment budget for a polluted Hawaiian reef using hillslope monitoring and process mapping, in: American Geophysical Union Fall Meeting. p. #EP22A–01.</w:t>
      </w:r>
    </w:p>
    <w:p w14:paraId="0B8D86B0"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Stock, J.D., Tribble, G., 2010. Erosion and sediment loads from two Hawaiian watersheds, in: 2nd Joint Federal Interagency Conference. Las Vegas, NV.</w:t>
      </w:r>
    </w:p>
    <w:p w14:paraId="4F74BA12"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4C131DDA"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Syvitski, J.P.M., Vörösmarty, C.J., Kettner, A.J., Green, P., 2005. Impact of humans on the flux of terrestrial sediment to the global coastal ocean. Science (80-. ). 308, 376–380. doi:10.1126/science.1109454</w:t>
      </w:r>
    </w:p>
    <w:p w14:paraId="146D21D2"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Thomas, S., Ridd, P. V, Day, G., 2003. Turbidity regimes over fringing coral reefs near a mining site at Lihir Island, Papua New Guinea. Mar. Pollut. Bull. 46, 1006–14. doi:10.1016/S0025-326X(03)00122-X</w:t>
      </w:r>
    </w:p>
    <w:p w14:paraId="39B71ECD"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Tonkin &amp; Taylor International Ltd., 1989. Hydropower feasibility studies interim report - Phase 1. Ref: 97/10163.</w:t>
      </w:r>
    </w:p>
    <w:p w14:paraId="41256A13"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Topping, J., 1972. Errors of Observation and their Treatment, 4th ed. Chapman and Hall, London, UK.</w:t>
      </w:r>
    </w:p>
    <w:p w14:paraId="53633F4E"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Tropeano, D., 1991. High flow events, sediment transport in a small streams in the “Tertiary Basin” area in Piedmont (northwest Italy). Earth Surf. Process. Landforms 16, 323–339.</w:t>
      </w:r>
    </w:p>
    <w:p w14:paraId="21807C7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Turnipseed, D.P., Sauer, V.B., 2010. Discharge Measurements at Gaging Stations, in: U.S. Geological Survey Techniques and Methods Book 3, Chap. A8. Reston, Va., p. 87.</w:t>
      </w:r>
    </w:p>
    <w:p w14:paraId="59338EA3"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Walling, D.E., 1977. Assessing the accuracy of suspended sediment rating curves for a small basin. Water Resour. Res. 13, 531–538.</w:t>
      </w:r>
    </w:p>
    <w:p w14:paraId="29F3DFE7"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Walling, D.E., 1999. Linking land use, erosion and sediment yields in river basins. Hydrobiologia 410, 223–240.</w:t>
      </w:r>
    </w:p>
    <w:p w14:paraId="0BE16ED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Walling, D.E., Collins, a. L., 2008. The catchment sediment budget as a management tool. Environ. Sci. Policy 11, 136–143. doi:10.1016/j.envsci.2007.10.004</w:t>
      </w:r>
    </w:p>
    <w:p w14:paraId="62662AB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Wemple, B.C., Jones, J.A., Grant, G.E., 1996. Channel Network Extension by Logging Roads in Two Basins, Western Cascades, Oregon. Water Resour. Bull. 32, 1195–1207.</w:t>
      </w:r>
    </w:p>
    <w:p w14:paraId="04816495"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Wolman, M.G., Schick, A.P., 1967. Effects of construction on fluvial sediment, urban and suburban areas of Maryland. Water Resour. Res. 3, 451–464.</w:t>
      </w:r>
    </w:p>
    <w:p w14:paraId="72FC6126"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Wong, M., 1996. Analysis of Streamflow Characteristics for Streams on the Island of Tutuila, American Samoa. U.S. Geological Survey Water-Resources Investigations Report 95-4185.</w:t>
      </w:r>
    </w:p>
    <w:p w14:paraId="5727D169"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t>Wulf, H., Bookhagen, B., Scherler, D., 2012. Climatic and geologic controls on suspended sediment flux in the Sutlej River Valley, western Himalaya. Hydrol. Earth Syst. Sci. 16, 2193–2217. doi:10.5194/hess-16-2193-2012</w:t>
      </w:r>
    </w:p>
    <w:p w14:paraId="2D99847C" w14:textId="77777777" w:rsidR="00E83171" w:rsidRPr="00E83171" w:rsidRDefault="00E83171">
      <w:pPr>
        <w:pStyle w:val="NormalWeb"/>
        <w:ind w:left="480" w:hanging="480"/>
        <w:divId w:val="245112910"/>
        <w:rPr>
          <w:rFonts w:ascii="Times" w:hAnsi="Times" w:cs="Times"/>
          <w:noProof/>
        </w:rPr>
      </w:pPr>
      <w:r w:rsidRPr="00E83171">
        <w:rPr>
          <w:rFonts w:ascii="Times" w:hAnsi="Times" w:cs="Times"/>
          <w:noProof/>
        </w:rPr>
        <w:lastRenderedPageBreak/>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3" w:author="Alex Messina" w:date="2016-02-14T15:00:00Z" w:initials="AM">
    <w:p w14:paraId="1869B79E" w14:textId="06F14868" w:rsidR="003E4976" w:rsidRDefault="003E4976">
      <w:pPr>
        <w:pStyle w:val="CommentText"/>
      </w:pPr>
      <w:r>
        <w:rPr>
          <w:rStyle w:val="CommentReference"/>
        </w:rPr>
        <w:annotationRef/>
      </w:r>
      <w:r>
        <w:t>Repeats Study Site and Methods paragraphs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9B7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AB96" w14:textId="77777777" w:rsidR="00B80845" w:rsidRDefault="00B80845" w:rsidP="005337C0">
      <w:r>
        <w:separator/>
      </w:r>
    </w:p>
  </w:endnote>
  <w:endnote w:type="continuationSeparator" w:id="0">
    <w:p w14:paraId="7A687BC6" w14:textId="77777777" w:rsidR="00B80845" w:rsidRDefault="00B80845"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E83171" w:rsidRDefault="00E83171">
        <w:pPr>
          <w:pStyle w:val="Footer"/>
          <w:jc w:val="center"/>
        </w:pPr>
        <w:r>
          <w:fldChar w:fldCharType="begin"/>
        </w:r>
        <w:r>
          <w:instrText xml:space="preserve"> PAGE   \* MERGEFORMAT </w:instrText>
        </w:r>
        <w:r>
          <w:fldChar w:fldCharType="separate"/>
        </w:r>
        <w:r w:rsidR="00400A1E">
          <w:rPr>
            <w:noProof/>
          </w:rPr>
          <w:t>24</w:t>
        </w:r>
        <w:r>
          <w:rPr>
            <w:noProof/>
          </w:rPr>
          <w:fldChar w:fldCharType="end"/>
        </w:r>
      </w:p>
    </w:sdtContent>
  </w:sdt>
  <w:p w14:paraId="383CA6BC" w14:textId="77777777" w:rsidR="00E83171" w:rsidRDefault="00E8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248AD" w14:textId="77777777" w:rsidR="00B80845" w:rsidRDefault="00B80845" w:rsidP="005337C0">
      <w:r>
        <w:separator/>
      </w:r>
    </w:p>
  </w:footnote>
  <w:footnote w:type="continuationSeparator" w:id="0">
    <w:p w14:paraId="3908E4D2" w14:textId="77777777" w:rsidR="00B80845" w:rsidRDefault="00B80845" w:rsidP="005337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04B6"/>
    <w:rsid w:val="00014AA1"/>
    <w:rsid w:val="00035C9E"/>
    <w:rsid w:val="000405F2"/>
    <w:rsid w:val="00042203"/>
    <w:rsid w:val="00044179"/>
    <w:rsid w:val="00044F34"/>
    <w:rsid w:val="000613C7"/>
    <w:rsid w:val="00061A30"/>
    <w:rsid w:val="0007173E"/>
    <w:rsid w:val="0007662E"/>
    <w:rsid w:val="000805B3"/>
    <w:rsid w:val="00081D23"/>
    <w:rsid w:val="00084F34"/>
    <w:rsid w:val="000942E2"/>
    <w:rsid w:val="000A2B8C"/>
    <w:rsid w:val="000A4732"/>
    <w:rsid w:val="000B0813"/>
    <w:rsid w:val="000B2FAB"/>
    <w:rsid w:val="000D4F96"/>
    <w:rsid w:val="000F2D2B"/>
    <w:rsid w:val="000F42AA"/>
    <w:rsid w:val="000F594B"/>
    <w:rsid w:val="00101ED2"/>
    <w:rsid w:val="00104BD8"/>
    <w:rsid w:val="00110DCF"/>
    <w:rsid w:val="001125BA"/>
    <w:rsid w:val="001174A9"/>
    <w:rsid w:val="00124A86"/>
    <w:rsid w:val="00126AE2"/>
    <w:rsid w:val="00131E7B"/>
    <w:rsid w:val="00132C39"/>
    <w:rsid w:val="00134C4C"/>
    <w:rsid w:val="0013553C"/>
    <w:rsid w:val="00144A6A"/>
    <w:rsid w:val="00171082"/>
    <w:rsid w:val="00185268"/>
    <w:rsid w:val="001B6A9A"/>
    <w:rsid w:val="001C5CCD"/>
    <w:rsid w:val="001D413A"/>
    <w:rsid w:val="001D6675"/>
    <w:rsid w:val="001D7BD6"/>
    <w:rsid w:val="001E1AF4"/>
    <w:rsid w:val="001E37AA"/>
    <w:rsid w:val="001F029F"/>
    <w:rsid w:val="001F6CAD"/>
    <w:rsid w:val="0020282E"/>
    <w:rsid w:val="00204493"/>
    <w:rsid w:val="00205707"/>
    <w:rsid w:val="00210BDF"/>
    <w:rsid w:val="00212424"/>
    <w:rsid w:val="0022523C"/>
    <w:rsid w:val="002548AC"/>
    <w:rsid w:val="002652C4"/>
    <w:rsid w:val="00266F90"/>
    <w:rsid w:val="00271C5A"/>
    <w:rsid w:val="002720B5"/>
    <w:rsid w:val="00272F94"/>
    <w:rsid w:val="00280E1A"/>
    <w:rsid w:val="002857C7"/>
    <w:rsid w:val="00290904"/>
    <w:rsid w:val="002A1C32"/>
    <w:rsid w:val="002A248D"/>
    <w:rsid w:val="002A2F73"/>
    <w:rsid w:val="002B54B2"/>
    <w:rsid w:val="002D11FD"/>
    <w:rsid w:val="002D34DE"/>
    <w:rsid w:val="002D57EC"/>
    <w:rsid w:val="002E1C96"/>
    <w:rsid w:val="002E3782"/>
    <w:rsid w:val="002E4774"/>
    <w:rsid w:val="002E7DAC"/>
    <w:rsid w:val="002F266A"/>
    <w:rsid w:val="002F5309"/>
    <w:rsid w:val="0030285F"/>
    <w:rsid w:val="00315D13"/>
    <w:rsid w:val="00320CA6"/>
    <w:rsid w:val="00327DBC"/>
    <w:rsid w:val="0034534C"/>
    <w:rsid w:val="003525EB"/>
    <w:rsid w:val="00354A52"/>
    <w:rsid w:val="00365D0D"/>
    <w:rsid w:val="003918AA"/>
    <w:rsid w:val="00396F2C"/>
    <w:rsid w:val="003A74EA"/>
    <w:rsid w:val="003B3C19"/>
    <w:rsid w:val="003B7A7E"/>
    <w:rsid w:val="003C00D9"/>
    <w:rsid w:val="003C6851"/>
    <w:rsid w:val="003C7F4D"/>
    <w:rsid w:val="003E4976"/>
    <w:rsid w:val="003F031B"/>
    <w:rsid w:val="003F699B"/>
    <w:rsid w:val="003F765C"/>
    <w:rsid w:val="003F79C0"/>
    <w:rsid w:val="00400A1E"/>
    <w:rsid w:val="00420761"/>
    <w:rsid w:val="004337A3"/>
    <w:rsid w:val="0043601D"/>
    <w:rsid w:val="00436F6E"/>
    <w:rsid w:val="00443E9F"/>
    <w:rsid w:val="00446F5A"/>
    <w:rsid w:val="00463825"/>
    <w:rsid w:val="004711E7"/>
    <w:rsid w:val="00484BB0"/>
    <w:rsid w:val="004A0DD4"/>
    <w:rsid w:val="004A3ADA"/>
    <w:rsid w:val="004A5BAF"/>
    <w:rsid w:val="004A5D3A"/>
    <w:rsid w:val="004B3B23"/>
    <w:rsid w:val="004C35A3"/>
    <w:rsid w:val="004D5A73"/>
    <w:rsid w:val="004E12D3"/>
    <w:rsid w:val="004E5982"/>
    <w:rsid w:val="004F0F56"/>
    <w:rsid w:val="004F20D3"/>
    <w:rsid w:val="004F2122"/>
    <w:rsid w:val="004F427C"/>
    <w:rsid w:val="004F7948"/>
    <w:rsid w:val="005061C0"/>
    <w:rsid w:val="0051019D"/>
    <w:rsid w:val="00511FB0"/>
    <w:rsid w:val="005171FE"/>
    <w:rsid w:val="0052515D"/>
    <w:rsid w:val="0053158A"/>
    <w:rsid w:val="005337C0"/>
    <w:rsid w:val="005428D0"/>
    <w:rsid w:val="005725D0"/>
    <w:rsid w:val="00573443"/>
    <w:rsid w:val="0059092E"/>
    <w:rsid w:val="00596D51"/>
    <w:rsid w:val="005C3971"/>
    <w:rsid w:val="005E0E45"/>
    <w:rsid w:val="005E2EB1"/>
    <w:rsid w:val="005E7EC7"/>
    <w:rsid w:val="005F6814"/>
    <w:rsid w:val="00600A03"/>
    <w:rsid w:val="00603E10"/>
    <w:rsid w:val="006058DF"/>
    <w:rsid w:val="00611CAC"/>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195"/>
    <w:rsid w:val="006F5A12"/>
    <w:rsid w:val="0070295D"/>
    <w:rsid w:val="00707248"/>
    <w:rsid w:val="00711B99"/>
    <w:rsid w:val="00716740"/>
    <w:rsid w:val="00716BDF"/>
    <w:rsid w:val="007244FF"/>
    <w:rsid w:val="007277E4"/>
    <w:rsid w:val="007363E8"/>
    <w:rsid w:val="007439B6"/>
    <w:rsid w:val="00746CE6"/>
    <w:rsid w:val="0074711E"/>
    <w:rsid w:val="007666DB"/>
    <w:rsid w:val="00790743"/>
    <w:rsid w:val="007956F5"/>
    <w:rsid w:val="00795BAC"/>
    <w:rsid w:val="007A74B1"/>
    <w:rsid w:val="007B5681"/>
    <w:rsid w:val="007B58A4"/>
    <w:rsid w:val="007D1F2A"/>
    <w:rsid w:val="007D2E42"/>
    <w:rsid w:val="007D4BAA"/>
    <w:rsid w:val="007D5FB8"/>
    <w:rsid w:val="007D6412"/>
    <w:rsid w:val="007D6858"/>
    <w:rsid w:val="007E0447"/>
    <w:rsid w:val="007E1C3D"/>
    <w:rsid w:val="007E1FC8"/>
    <w:rsid w:val="007E79BC"/>
    <w:rsid w:val="007F16F1"/>
    <w:rsid w:val="00806559"/>
    <w:rsid w:val="00807385"/>
    <w:rsid w:val="00807E02"/>
    <w:rsid w:val="00831BE4"/>
    <w:rsid w:val="00856346"/>
    <w:rsid w:val="0086602A"/>
    <w:rsid w:val="00872712"/>
    <w:rsid w:val="00875513"/>
    <w:rsid w:val="00876E6C"/>
    <w:rsid w:val="008873DA"/>
    <w:rsid w:val="00890C37"/>
    <w:rsid w:val="008915FB"/>
    <w:rsid w:val="008947D7"/>
    <w:rsid w:val="00896201"/>
    <w:rsid w:val="008A1AD5"/>
    <w:rsid w:val="008A20C0"/>
    <w:rsid w:val="008A4A73"/>
    <w:rsid w:val="008A73F1"/>
    <w:rsid w:val="008B0AF8"/>
    <w:rsid w:val="008B0F42"/>
    <w:rsid w:val="008C242D"/>
    <w:rsid w:val="008C3132"/>
    <w:rsid w:val="008D30F9"/>
    <w:rsid w:val="008E2C01"/>
    <w:rsid w:val="008E47DC"/>
    <w:rsid w:val="00906CD2"/>
    <w:rsid w:val="00912AC5"/>
    <w:rsid w:val="00923D73"/>
    <w:rsid w:val="009330CA"/>
    <w:rsid w:val="009337B2"/>
    <w:rsid w:val="009374BD"/>
    <w:rsid w:val="00942AE1"/>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3B1C"/>
    <w:rsid w:val="009C0359"/>
    <w:rsid w:val="009C56F9"/>
    <w:rsid w:val="009D7C45"/>
    <w:rsid w:val="009E1111"/>
    <w:rsid w:val="009E710A"/>
    <w:rsid w:val="009F0A05"/>
    <w:rsid w:val="009F5029"/>
    <w:rsid w:val="00A04879"/>
    <w:rsid w:val="00A15AFB"/>
    <w:rsid w:val="00A20F2F"/>
    <w:rsid w:val="00A2339E"/>
    <w:rsid w:val="00A25355"/>
    <w:rsid w:val="00A31439"/>
    <w:rsid w:val="00A324F1"/>
    <w:rsid w:val="00A344CA"/>
    <w:rsid w:val="00A40F34"/>
    <w:rsid w:val="00A51B8E"/>
    <w:rsid w:val="00A548D8"/>
    <w:rsid w:val="00A61857"/>
    <w:rsid w:val="00A631B1"/>
    <w:rsid w:val="00A67FDD"/>
    <w:rsid w:val="00A7611A"/>
    <w:rsid w:val="00A86FB6"/>
    <w:rsid w:val="00A93E9F"/>
    <w:rsid w:val="00A9558F"/>
    <w:rsid w:val="00A955CD"/>
    <w:rsid w:val="00A96FFB"/>
    <w:rsid w:val="00AA152E"/>
    <w:rsid w:val="00AA53DF"/>
    <w:rsid w:val="00AC615E"/>
    <w:rsid w:val="00AC6E46"/>
    <w:rsid w:val="00AF67AB"/>
    <w:rsid w:val="00B01BBA"/>
    <w:rsid w:val="00B02B57"/>
    <w:rsid w:val="00B03D61"/>
    <w:rsid w:val="00B05FAD"/>
    <w:rsid w:val="00B1472D"/>
    <w:rsid w:val="00B14A8F"/>
    <w:rsid w:val="00B2112C"/>
    <w:rsid w:val="00B27215"/>
    <w:rsid w:val="00B3481F"/>
    <w:rsid w:val="00B37085"/>
    <w:rsid w:val="00B42671"/>
    <w:rsid w:val="00B45122"/>
    <w:rsid w:val="00B46035"/>
    <w:rsid w:val="00B528E1"/>
    <w:rsid w:val="00B54EB5"/>
    <w:rsid w:val="00B55B18"/>
    <w:rsid w:val="00B56E0C"/>
    <w:rsid w:val="00B61194"/>
    <w:rsid w:val="00B62640"/>
    <w:rsid w:val="00B64B82"/>
    <w:rsid w:val="00B6594F"/>
    <w:rsid w:val="00B71433"/>
    <w:rsid w:val="00B80845"/>
    <w:rsid w:val="00B81736"/>
    <w:rsid w:val="00B87E64"/>
    <w:rsid w:val="00B92A50"/>
    <w:rsid w:val="00BA3DEE"/>
    <w:rsid w:val="00BC0A0A"/>
    <w:rsid w:val="00BD448B"/>
    <w:rsid w:val="00BE14B5"/>
    <w:rsid w:val="00BE796F"/>
    <w:rsid w:val="00C0550D"/>
    <w:rsid w:val="00C10170"/>
    <w:rsid w:val="00C20139"/>
    <w:rsid w:val="00C31871"/>
    <w:rsid w:val="00C515EF"/>
    <w:rsid w:val="00C54CA1"/>
    <w:rsid w:val="00C552D2"/>
    <w:rsid w:val="00C55825"/>
    <w:rsid w:val="00C61F74"/>
    <w:rsid w:val="00C6394A"/>
    <w:rsid w:val="00C64A13"/>
    <w:rsid w:val="00C65A69"/>
    <w:rsid w:val="00C70A27"/>
    <w:rsid w:val="00C71718"/>
    <w:rsid w:val="00C76C2E"/>
    <w:rsid w:val="00C908A5"/>
    <w:rsid w:val="00C93B44"/>
    <w:rsid w:val="00C97A5C"/>
    <w:rsid w:val="00CA5DBA"/>
    <w:rsid w:val="00CC34F7"/>
    <w:rsid w:val="00CD0B60"/>
    <w:rsid w:val="00CD2330"/>
    <w:rsid w:val="00CD2954"/>
    <w:rsid w:val="00CD35A6"/>
    <w:rsid w:val="00CF0411"/>
    <w:rsid w:val="00CF1904"/>
    <w:rsid w:val="00CF247B"/>
    <w:rsid w:val="00D061B5"/>
    <w:rsid w:val="00D120AD"/>
    <w:rsid w:val="00D17F9D"/>
    <w:rsid w:val="00D435BC"/>
    <w:rsid w:val="00D50CAA"/>
    <w:rsid w:val="00D522AC"/>
    <w:rsid w:val="00D5293D"/>
    <w:rsid w:val="00D72E0F"/>
    <w:rsid w:val="00D7313A"/>
    <w:rsid w:val="00D7359D"/>
    <w:rsid w:val="00D755A2"/>
    <w:rsid w:val="00D771BC"/>
    <w:rsid w:val="00D96F49"/>
    <w:rsid w:val="00DA4410"/>
    <w:rsid w:val="00DA555B"/>
    <w:rsid w:val="00DA6C4F"/>
    <w:rsid w:val="00DB18FC"/>
    <w:rsid w:val="00DB3EB2"/>
    <w:rsid w:val="00DB6D03"/>
    <w:rsid w:val="00DC6CD5"/>
    <w:rsid w:val="00DD04D4"/>
    <w:rsid w:val="00DD784F"/>
    <w:rsid w:val="00DE2933"/>
    <w:rsid w:val="00DE702A"/>
    <w:rsid w:val="00DF4A9D"/>
    <w:rsid w:val="00E029B2"/>
    <w:rsid w:val="00E07645"/>
    <w:rsid w:val="00E07885"/>
    <w:rsid w:val="00E114FB"/>
    <w:rsid w:val="00E15376"/>
    <w:rsid w:val="00E153E3"/>
    <w:rsid w:val="00E24672"/>
    <w:rsid w:val="00E24D3A"/>
    <w:rsid w:val="00E33948"/>
    <w:rsid w:val="00E35DD6"/>
    <w:rsid w:val="00E4089F"/>
    <w:rsid w:val="00E539E8"/>
    <w:rsid w:val="00E644E4"/>
    <w:rsid w:val="00E65204"/>
    <w:rsid w:val="00E76C66"/>
    <w:rsid w:val="00E77D13"/>
    <w:rsid w:val="00E81016"/>
    <w:rsid w:val="00E82D0B"/>
    <w:rsid w:val="00E83171"/>
    <w:rsid w:val="00E85E35"/>
    <w:rsid w:val="00E9322E"/>
    <w:rsid w:val="00E9659D"/>
    <w:rsid w:val="00EA03B8"/>
    <w:rsid w:val="00EB35A3"/>
    <w:rsid w:val="00EB3EAD"/>
    <w:rsid w:val="00EB6967"/>
    <w:rsid w:val="00EC0243"/>
    <w:rsid w:val="00ED69F9"/>
    <w:rsid w:val="00ED6E80"/>
    <w:rsid w:val="00EE7689"/>
    <w:rsid w:val="00EF2DBA"/>
    <w:rsid w:val="00F027B2"/>
    <w:rsid w:val="00F0753F"/>
    <w:rsid w:val="00F0788C"/>
    <w:rsid w:val="00F13737"/>
    <w:rsid w:val="00F14CB8"/>
    <w:rsid w:val="00F2336D"/>
    <w:rsid w:val="00F26C92"/>
    <w:rsid w:val="00F27394"/>
    <w:rsid w:val="00F35D6E"/>
    <w:rsid w:val="00F370DE"/>
    <w:rsid w:val="00F4361A"/>
    <w:rsid w:val="00F55358"/>
    <w:rsid w:val="00F615A6"/>
    <w:rsid w:val="00F76761"/>
    <w:rsid w:val="00FA0EC9"/>
    <w:rsid w:val="00FA7732"/>
    <w:rsid w:val="00FB6DA2"/>
    <w:rsid w:val="00FC4740"/>
    <w:rsid w:val="00FC4FF0"/>
    <w:rsid w:val="00FC7E6A"/>
    <w:rsid w:val="00FE071C"/>
    <w:rsid w:val="00FE4A5C"/>
    <w:rsid w:val="00F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4C68-D9C4-4421-ABC4-344D7665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48</Pages>
  <Words>46462</Words>
  <Characters>264834</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22</cp:revision>
  <cp:lastPrinted>2015-12-07T21:59:00Z</cp:lastPrinted>
  <dcterms:created xsi:type="dcterms:W3CDTF">2016-02-12T00:15:00Z</dcterms:created>
  <dcterms:modified xsi:type="dcterms:W3CDTF">2016-02-15T02:39:00Z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